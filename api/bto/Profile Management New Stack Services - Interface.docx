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05184" w14:textId="77777777" w:rsidR="0019565F" w:rsidRDefault="0019565F" w:rsidP="0019565F">
      <w:pPr>
        <w:pStyle w:val="TOCHeading"/>
        <w:jc w:val="center"/>
      </w:pPr>
      <w:bookmarkStart w:id="0" w:name="_GoBack"/>
      <w:bookmarkEnd w:id="0"/>
      <w:r>
        <w:t>Profile Management</w:t>
      </w:r>
    </w:p>
    <w:p w14:paraId="0C03F146" w14:textId="77777777" w:rsidR="0019565F" w:rsidRDefault="0019565F" w:rsidP="0019565F">
      <w:pPr>
        <w:pStyle w:val="TOCHeading"/>
        <w:jc w:val="center"/>
      </w:pPr>
      <w:r>
        <w:t xml:space="preserve"> New Stack Business Services</w:t>
      </w:r>
    </w:p>
    <w:p w14:paraId="0E4BC660" w14:textId="77777777" w:rsidR="0019565F" w:rsidRDefault="0019565F" w:rsidP="0019565F">
      <w:pPr>
        <w:jc w:val="center"/>
        <w:rPr>
          <w:lang w:val="en-US" w:eastAsia="ja-JP"/>
        </w:rPr>
      </w:pPr>
    </w:p>
    <w:p w14:paraId="0C061058" w14:textId="77777777" w:rsidR="0019565F" w:rsidRDefault="0019565F" w:rsidP="0019565F">
      <w:pPr>
        <w:jc w:val="center"/>
        <w:rPr>
          <w:lang w:val="en-US" w:eastAsia="ja-JP"/>
        </w:rPr>
      </w:pPr>
    </w:p>
    <w:p w14:paraId="5FADADAC" w14:textId="77777777" w:rsidR="0019565F" w:rsidRDefault="0019565F" w:rsidP="0019565F">
      <w:pPr>
        <w:jc w:val="center"/>
        <w:rPr>
          <w:lang w:val="en-US" w:eastAsia="ja-JP"/>
        </w:rPr>
      </w:pPr>
    </w:p>
    <w:p w14:paraId="24EC980C" w14:textId="77777777" w:rsidR="0019565F" w:rsidRDefault="0019565F" w:rsidP="0019565F">
      <w:pPr>
        <w:jc w:val="center"/>
        <w:rPr>
          <w:lang w:val="en-US" w:eastAsia="ja-JP"/>
        </w:rPr>
      </w:pPr>
      <w:r>
        <w:rPr>
          <w:lang w:val="en-US" w:eastAsia="ja-JP"/>
        </w:rPr>
        <w:t>Interface Design Document</w:t>
      </w:r>
    </w:p>
    <w:p w14:paraId="2391C1CD" w14:textId="77777777" w:rsidR="0019565F" w:rsidRDefault="0019565F" w:rsidP="0019565F">
      <w:pPr>
        <w:jc w:val="center"/>
        <w:rPr>
          <w:lang w:val="en-US" w:eastAsia="ja-JP"/>
        </w:rPr>
      </w:pPr>
    </w:p>
    <w:p w14:paraId="29C4AD37" w14:textId="77777777" w:rsidR="0019565F" w:rsidRDefault="0019565F" w:rsidP="0019565F">
      <w:pPr>
        <w:jc w:val="center"/>
        <w:rPr>
          <w:lang w:val="en-US" w:eastAsia="ja-JP"/>
        </w:rPr>
      </w:pPr>
      <w:r>
        <w:rPr>
          <w:lang w:val="en-US" w:eastAsia="ja-JP"/>
        </w:rPr>
        <w:t>Rick Foster</w:t>
      </w:r>
    </w:p>
    <w:p w14:paraId="7935E55A" w14:textId="77777777" w:rsidR="0019565F" w:rsidRDefault="0019565F" w:rsidP="0019565F">
      <w:pPr>
        <w:jc w:val="center"/>
        <w:rPr>
          <w:lang w:val="en-US" w:eastAsia="ja-JP"/>
        </w:rPr>
      </w:pPr>
    </w:p>
    <w:p w14:paraId="23ACADC0" w14:textId="48B4793C" w:rsidR="0019565F" w:rsidRDefault="00F617AB" w:rsidP="0019565F">
      <w:pPr>
        <w:jc w:val="center"/>
        <w:rPr>
          <w:lang w:val="en-US" w:eastAsia="ja-JP"/>
        </w:rPr>
      </w:pPr>
      <w:r>
        <w:rPr>
          <w:lang w:val="en-US" w:eastAsia="ja-JP"/>
        </w:rPr>
        <w:t>May</w:t>
      </w:r>
      <w:r w:rsidR="0019565F">
        <w:rPr>
          <w:lang w:val="en-US" w:eastAsia="ja-JP"/>
        </w:rPr>
        <w:t xml:space="preserve"> </w:t>
      </w:r>
      <w:r>
        <w:rPr>
          <w:lang w:val="en-US" w:eastAsia="ja-JP"/>
        </w:rPr>
        <w:t>27</w:t>
      </w:r>
      <w:r w:rsidR="0019565F">
        <w:rPr>
          <w:lang w:val="en-US" w:eastAsia="ja-JP"/>
        </w:rPr>
        <w:t>, 201</w:t>
      </w:r>
      <w:r w:rsidR="00AF5BF9">
        <w:rPr>
          <w:lang w:val="en-US" w:eastAsia="ja-JP"/>
        </w:rPr>
        <w:t>5</w:t>
      </w:r>
    </w:p>
    <w:p w14:paraId="32926290" w14:textId="4E9BDF25" w:rsidR="0019565F" w:rsidRDefault="0019565F" w:rsidP="0019565F">
      <w:pPr>
        <w:jc w:val="center"/>
        <w:rPr>
          <w:lang w:val="en-US" w:eastAsia="ja-JP"/>
        </w:rPr>
      </w:pPr>
      <w:r>
        <w:rPr>
          <w:lang w:val="en-US" w:eastAsia="ja-JP"/>
        </w:rPr>
        <w:t xml:space="preserve">Version: </w:t>
      </w:r>
      <w:r>
        <w:rPr>
          <w:lang w:eastAsia="ja-JP"/>
        </w:rPr>
        <w:t>3.</w:t>
      </w:r>
      <w:r w:rsidR="00AF5BF9">
        <w:rPr>
          <w:lang w:eastAsia="ja-JP"/>
        </w:rPr>
        <w:t>9</w:t>
      </w:r>
      <w:r w:rsidR="00F617AB">
        <w:rPr>
          <w:lang w:eastAsia="ja-JP"/>
        </w:rPr>
        <w:t>1</w:t>
      </w:r>
    </w:p>
    <w:p w14:paraId="34DBF08D" w14:textId="77777777" w:rsidR="0019565F" w:rsidRDefault="0019565F" w:rsidP="0019565F">
      <w:pPr>
        <w:rPr>
          <w:lang w:val="en-US" w:eastAsia="ja-JP"/>
        </w:rPr>
      </w:pPr>
    </w:p>
    <w:p w14:paraId="74A81A93" w14:textId="77777777" w:rsidR="0019565F" w:rsidRDefault="0019565F" w:rsidP="0019565F">
      <w:pPr>
        <w:rPr>
          <w:lang w:val="en-US" w:eastAsia="ja-JP"/>
        </w:rPr>
      </w:pPr>
    </w:p>
    <w:p w14:paraId="701072EF" w14:textId="77777777" w:rsidR="0019565F" w:rsidRPr="003220CB" w:rsidRDefault="0019565F" w:rsidP="0019565F">
      <w:pPr>
        <w:rPr>
          <w:lang w:eastAsia="ja-JP"/>
        </w:rPr>
      </w:pPr>
      <w:r>
        <w:rPr>
          <w:lang w:val="en-US" w:eastAsia="ja-JP"/>
        </w:rPr>
        <w:br w:type="page"/>
      </w:r>
    </w:p>
    <w:p w14:paraId="42162CA4" w14:textId="77777777" w:rsidR="0019565F" w:rsidRDefault="0019565F" w:rsidP="0019565F">
      <w:pPr>
        <w:rPr>
          <w:lang w:val="en-US" w:eastAsia="ja-JP"/>
        </w:rPr>
      </w:pPr>
    </w:p>
    <w:sdt>
      <w:sdtPr>
        <w:rPr>
          <w:rFonts w:asciiTheme="minorHAnsi" w:eastAsiaTheme="minorHAnsi" w:hAnsiTheme="minorHAnsi" w:cstheme="minorBidi"/>
          <w:b w:val="0"/>
          <w:bCs w:val="0"/>
          <w:color w:val="auto"/>
          <w:sz w:val="22"/>
          <w:szCs w:val="22"/>
          <w:lang w:val="en-CA" w:eastAsia="en-US"/>
        </w:rPr>
        <w:id w:val="783391130"/>
        <w:docPartObj>
          <w:docPartGallery w:val="Table of Contents"/>
          <w:docPartUnique/>
        </w:docPartObj>
      </w:sdtPr>
      <w:sdtEndPr>
        <w:rPr>
          <w:noProof/>
        </w:rPr>
      </w:sdtEndPr>
      <w:sdtContent>
        <w:p w14:paraId="67BB661E" w14:textId="77777777" w:rsidR="0019565F" w:rsidRDefault="0019565F" w:rsidP="0019565F">
          <w:pPr>
            <w:pStyle w:val="TOCHeading"/>
          </w:pPr>
          <w:r>
            <w:t>Contents</w:t>
          </w:r>
        </w:p>
        <w:p w14:paraId="1EE26DA7" w14:textId="77777777" w:rsidR="0019565F" w:rsidRDefault="0019565F">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390764905" w:history="1">
            <w:r w:rsidRPr="00646411">
              <w:rPr>
                <w:rStyle w:val="Hyperlink"/>
                <w:noProof/>
              </w:rPr>
              <w:t>Introduction</w:t>
            </w:r>
            <w:r>
              <w:rPr>
                <w:noProof/>
                <w:webHidden/>
              </w:rPr>
              <w:tab/>
            </w:r>
            <w:r>
              <w:rPr>
                <w:noProof/>
                <w:webHidden/>
              </w:rPr>
              <w:fldChar w:fldCharType="begin"/>
            </w:r>
            <w:r>
              <w:rPr>
                <w:noProof/>
                <w:webHidden/>
              </w:rPr>
              <w:instrText xml:space="preserve"> PAGEREF _Toc390764905 \h </w:instrText>
            </w:r>
            <w:r>
              <w:rPr>
                <w:noProof/>
                <w:webHidden/>
              </w:rPr>
            </w:r>
            <w:r>
              <w:rPr>
                <w:noProof/>
                <w:webHidden/>
              </w:rPr>
              <w:fldChar w:fldCharType="separate"/>
            </w:r>
            <w:r>
              <w:rPr>
                <w:noProof/>
                <w:webHidden/>
              </w:rPr>
              <w:t>3</w:t>
            </w:r>
            <w:r>
              <w:rPr>
                <w:noProof/>
                <w:webHidden/>
              </w:rPr>
              <w:fldChar w:fldCharType="end"/>
            </w:r>
          </w:hyperlink>
        </w:p>
        <w:p w14:paraId="6F956F9D" w14:textId="77777777" w:rsidR="0019565F" w:rsidRDefault="00285BCA">
          <w:pPr>
            <w:pStyle w:val="TOC2"/>
            <w:tabs>
              <w:tab w:val="right" w:leader="dot" w:pos="10790"/>
            </w:tabs>
            <w:rPr>
              <w:rFonts w:eastAsiaTheme="minorEastAsia"/>
              <w:noProof/>
              <w:lang w:eastAsia="en-CA"/>
            </w:rPr>
          </w:pPr>
          <w:hyperlink w:anchor="_Toc390764906" w:history="1">
            <w:r w:rsidR="0019565F" w:rsidRPr="00646411">
              <w:rPr>
                <w:rStyle w:val="Hyperlink"/>
                <w:noProof/>
              </w:rPr>
              <w:t>Profile Management "New Stack"</w:t>
            </w:r>
            <w:r w:rsidR="0019565F">
              <w:rPr>
                <w:noProof/>
                <w:webHidden/>
              </w:rPr>
              <w:tab/>
            </w:r>
            <w:r w:rsidR="0019565F">
              <w:rPr>
                <w:noProof/>
                <w:webHidden/>
              </w:rPr>
              <w:fldChar w:fldCharType="begin"/>
            </w:r>
            <w:r w:rsidR="0019565F">
              <w:rPr>
                <w:noProof/>
                <w:webHidden/>
              </w:rPr>
              <w:instrText xml:space="preserve"> PAGEREF _Toc390764906 \h </w:instrText>
            </w:r>
            <w:r w:rsidR="0019565F">
              <w:rPr>
                <w:noProof/>
                <w:webHidden/>
              </w:rPr>
            </w:r>
            <w:r w:rsidR="0019565F">
              <w:rPr>
                <w:noProof/>
                <w:webHidden/>
              </w:rPr>
              <w:fldChar w:fldCharType="separate"/>
            </w:r>
            <w:r w:rsidR="0019565F">
              <w:rPr>
                <w:noProof/>
                <w:webHidden/>
              </w:rPr>
              <w:t>3</w:t>
            </w:r>
            <w:r w:rsidR="0019565F">
              <w:rPr>
                <w:noProof/>
                <w:webHidden/>
              </w:rPr>
              <w:fldChar w:fldCharType="end"/>
            </w:r>
          </w:hyperlink>
        </w:p>
        <w:p w14:paraId="52E7D2F8" w14:textId="77777777" w:rsidR="0019565F" w:rsidRDefault="00285BCA">
          <w:pPr>
            <w:pStyle w:val="TOC2"/>
            <w:tabs>
              <w:tab w:val="right" w:leader="dot" w:pos="10790"/>
            </w:tabs>
            <w:rPr>
              <w:rFonts w:eastAsiaTheme="minorEastAsia"/>
              <w:noProof/>
              <w:lang w:eastAsia="en-CA"/>
            </w:rPr>
          </w:pPr>
          <w:hyperlink w:anchor="_Toc390764907" w:history="1">
            <w:r w:rsidR="0019565F" w:rsidRPr="00646411">
              <w:rPr>
                <w:rStyle w:val="Hyperlink"/>
                <w:noProof/>
              </w:rPr>
              <w:t>Architecture</w:t>
            </w:r>
            <w:r w:rsidR="0019565F">
              <w:rPr>
                <w:noProof/>
                <w:webHidden/>
              </w:rPr>
              <w:tab/>
            </w:r>
            <w:r w:rsidR="0019565F">
              <w:rPr>
                <w:noProof/>
                <w:webHidden/>
              </w:rPr>
              <w:fldChar w:fldCharType="begin"/>
            </w:r>
            <w:r w:rsidR="0019565F">
              <w:rPr>
                <w:noProof/>
                <w:webHidden/>
              </w:rPr>
              <w:instrText xml:space="preserve"> PAGEREF _Toc390764907 \h </w:instrText>
            </w:r>
            <w:r w:rsidR="0019565F">
              <w:rPr>
                <w:noProof/>
                <w:webHidden/>
              </w:rPr>
            </w:r>
            <w:r w:rsidR="0019565F">
              <w:rPr>
                <w:noProof/>
                <w:webHidden/>
              </w:rPr>
              <w:fldChar w:fldCharType="separate"/>
            </w:r>
            <w:r w:rsidR="0019565F">
              <w:rPr>
                <w:noProof/>
                <w:webHidden/>
              </w:rPr>
              <w:t>3</w:t>
            </w:r>
            <w:r w:rsidR="0019565F">
              <w:rPr>
                <w:noProof/>
                <w:webHidden/>
              </w:rPr>
              <w:fldChar w:fldCharType="end"/>
            </w:r>
          </w:hyperlink>
        </w:p>
        <w:p w14:paraId="22955487" w14:textId="77777777" w:rsidR="0019565F" w:rsidRDefault="00285BCA">
          <w:pPr>
            <w:pStyle w:val="TOC2"/>
            <w:tabs>
              <w:tab w:val="right" w:leader="dot" w:pos="10790"/>
            </w:tabs>
            <w:rPr>
              <w:rFonts w:eastAsiaTheme="minorEastAsia"/>
              <w:noProof/>
              <w:lang w:eastAsia="en-CA"/>
            </w:rPr>
          </w:pPr>
          <w:hyperlink w:anchor="_Toc390764908" w:history="1">
            <w:r w:rsidR="0019565F" w:rsidRPr="00646411">
              <w:rPr>
                <w:rStyle w:val="Hyperlink"/>
                <w:noProof/>
              </w:rPr>
              <w:t>Environment</w:t>
            </w:r>
            <w:r w:rsidR="0019565F">
              <w:rPr>
                <w:noProof/>
                <w:webHidden/>
              </w:rPr>
              <w:tab/>
            </w:r>
            <w:r w:rsidR="0019565F">
              <w:rPr>
                <w:noProof/>
                <w:webHidden/>
              </w:rPr>
              <w:fldChar w:fldCharType="begin"/>
            </w:r>
            <w:r w:rsidR="0019565F">
              <w:rPr>
                <w:noProof/>
                <w:webHidden/>
              </w:rPr>
              <w:instrText xml:space="preserve"> PAGEREF _Toc390764908 \h </w:instrText>
            </w:r>
            <w:r w:rsidR="0019565F">
              <w:rPr>
                <w:noProof/>
                <w:webHidden/>
              </w:rPr>
            </w:r>
            <w:r w:rsidR="0019565F">
              <w:rPr>
                <w:noProof/>
                <w:webHidden/>
              </w:rPr>
              <w:fldChar w:fldCharType="separate"/>
            </w:r>
            <w:r w:rsidR="0019565F">
              <w:rPr>
                <w:noProof/>
                <w:webHidden/>
              </w:rPr>
              <w:t>4</w:t>
            </w:r>
            <w:r w:rsidR="0019565F">
              <w:rPr>
                <w:noProof/>
                <w:webHidden/>
              </w:rPr>
              <w:fldChar w:fldCharType="end"/>
            </w:r>
          </w:hyperlink>
        </w:p>
        <w:p w14:paraId="55D8901D" w14:textId="77777777" w:rsidR="0019565F" w:rsidRDefault="00285BCA">
          <w:pPr>
            <w:pStyle w:val="TOC2"/>
            <w:tabs>
              <w:tab w:val="right" w:leader="dot" w:pos="10790"/>
            </w:tabs>
            <w:rPr>
              <w:rFonts w:eastAsiaTheme="minorEastAsia"/>
              <w:noProof/>
              <w:lang w:eastAsia="en-CA"/>
            </w:rPr>
          </w:pPr>
          <w:hyperlink w:anchor="_Toc390764909" w:history="1">
            <w:r w:rsidR="0019565F" w:rsidRPr="00646411">
              <w:rPr>
                <w:rStyle w:val="Hyperlink"/>
                <w:noProof/>
              </w:rPr>
              <w:t>Error handling</w:t>
            </w:r>
            <w:r w:rsidR="0019565F">
              <w:rPr>
                <w:noProof/>
                <w:webHidden/>
              </w:rPr>
              <w:tab/>
            </w:r>
            <w:r w:rsidR="0019565F">
              <w:rPr>
                <w:noProof/>
                <w:webHidden/>
              </w:rPr>
              <w:fldChar w:fldCharType="begin"/>
            </w:r>
            <w:r w:rsidR="0019565F">
              <w:rPr>
                <w:noProof/>
                <w:webHidden/>
              </w:rPr>
              <w:instrText xml:space="preserve"> PAGEREF _Toc390764909 \h </w:instrText>
            </w:r>
            <w:r w:rsidR="0019565F">
              <w:rPr>
                <w:noProof/>
                <w:webHidden/>
              </w:rPr>
            </w:r>
            <w:r w:rsidR="0019565F">
              <w:rPr>
                <w:noProof/>
                <w:webHidden/>
              </w:rPr>
              <w:fldChar w:fldCharType="separate"/>
            </w:r>
            <w:r w:rsidR="0019565F">
              <w:rPr>
                <w:noProof/>
                <w:webHidden/>
              </w:rPr>
              <w:t>4</w:t>
            </w:r>
            <w:r w:rsidR="0019565F">
              <w:rPr>
                <w:noProof/>
                <w:webHidden/>
              </w:rPr>
              <w:fldChar w:fldCharType="end"/>
            </w:r>
          </w:hyperlink>
        </w:p>
        <w:p w14:paraId="701D96E7" w14:textId="77777777" w:rsidR="0019565F" w:rsidRDefault="00285BCA">
          <w:pPr>
            <w:pStyle w:val="TOC2"/>
            <w:tabs>
              <w:tab w:val="right" w:leader="dot" w:pos="10790"/>
            </w:tabs>
            <w:rPr>
              <w:rFonts w:eastAsiaTheme="minorEastAsia"/>
              <w:noProof/>
              <w:lang w:eastAsia="en-CA"/>
            </w:rPr>
          </w:pPr>
          <w:hyperlink w:anchor="_Toc390764910" w:history="1">
            <w:r w:rsidR="0019565F" w:rsidRPr="00646411">
              <w:rPr>
                <w:rStyle w:val="Hyperlink"/>
                <w:noProof/>
              </w:rPr>
              <w:t>Versioning</w:t>
            </w:r>
            <w:r w:rsidR="0019565F">
              <w:rPr>
                <w:noProof/>
                <w:webHidden/>
              </w:rPr>
              <w:tab/>
            </w:r>
            <w:r w:rsidR="0019565F">
              <w:rPr>
                <w:noProof/>
                <w:webHidden/>
              </w:rPr>
              <w:fldChar w:fldCharType="begin"/>
            </w:r>
            <w:r w:rsidR="0019565F">
              <w:rPr>
                <w:noProof/>
                <w:webHidden/>
              </w:rPr>
              <w:instrText xml:space="preserve"> PAGEREF _Toc390764910 \h </w:instrText>
            </w:r>
            <w:r w:rsidR="0019565F">
              <w:rPr>
                <w:noProof/>
                <w:webHidden/>
              </w:rPr>
            </w:r>
            <w:r w:rsidR="0019565F">
              <w:rPr>
                <w:noProof/>
                <w:webHidden/>
              </w:rPr>
              <w:fldChar w:fldCharType="separate"/>
            </w:r>
            <w:r w:rsidR="0019565F">
              <w:rPr>
                <w:noProof/>
                <w:webHidden/>
              </w:rPr>
              <w:t>4</w:t>
            </w:r>
            <w:r w:rsidR="0019565F">
              <w:rPr>
                <w:noProof/>
                <w:webHidden/>
              </w:rPr>
              <w:fldChar w:fldCharType="end"/>
            </w:r>
          </w:hyperlink>
        </w:p>
        <w:p w14:paraId="3A330B1D" w14:textId="77777777" w:rsidR="0019565F" w:rsidRDefault="00285BCA">
          <w:pPr>
            <w:pStyle w:val="TOC2"/>
            <w:tabs>
              <w:tab w:val="right" w:leader="dot" w:pos="10790"/>
            </w:tabs>
            <w:rPr>
              <w:rFonts w:eastAsiaTheme="minorEastAsia"/>
              <w:noProof/>
              <w:lang w:eastAsia="en-CA"/>
            </w:rPr>
          </w:pPr>
          <w:hyperlink w:anchor="_Toc390764911" w:history="1">
            <w:r w:rsidR="0019565F" w:rsidRPr="00646411">
              <w:rPr>
                <w:rStyle w:val="Hyperlink"/>
                <w:noProof/>
              </w:rPr>
              <w:t>Interface Specification Approach</w:t>
            </w:r>
            <w:r w:rsidR="0019565F">
              <w:rPr>
                <w:noProof/>
                <w:webHidden/>
              </w:rPr>
              <w:tab/>
            </w:r>
            <w:r w:rsidR="0019565F">
              <w:rPr>
                <w:noProof/>
                <w:webHidden/>
              </w:rPr>
              <w:fldChar w:fldCharType="begin"/>
            </w:r>
            <w:r w:rsidR="0019565F">
              <w:rPr>
                <w:noProof/>
                <w:webHidden/>
              </w:rPr>
              <w:instrText xml:space="preserve"> PAGEREF _Toc390764911 \h </w:instrText>
            </w:r>
            <w:r w:rsidR="0019565F">
              <w:rPr>
                <w:noProof/>
                <w:webHidden/>
              </w:rPr>
            </w:r>
            <w:r w:rsidR="0019565F">
              <w:rPr>
                <w:noProof/>
                <w:webHidden/>
              </w:rPr>
              <w:fldChar w:fldCharType="separate"/>
            </w:r>
            <w:r w:rsidR="0019565F">
              <w:rPr>
                <w:noProof/>
                <w:webHidden/>
              </w:rPr>
              <w:t>5</w:t>
            </w:r>
            <w:r w:rsidR="0019565F">
              <w:rPr>
                <w:noProof/>
                <w:webHidden/>
              </w:rPr>
              <w:fldChar w:fldCharType="end"/>
            </w:r>
          </w:hyperlink>
        </w:p>
        <w:p w14:paraId="533E204A" w14:textId="77777777" w:rsidR="0019565F" w:rsidRDefault="00285BCA">
          <w:pPr>
            <w:pStyle w:val="TOC2"/>
            <w:tabs>
              <w:tab w:val="right" w:leader="dot" w:pos="10790"/>
            </w:tabs>
            <w:rPr>
              <w:rFonts w:eastAsiaTheme="minorEastAsia"/>
              <w:noProof/>
              <w:lang w:eastAsia="en-CA"/>
            </w:rPr>
          </w:pPr>
          <w:hyperlink w:anchor="_Toc390764912" w:history="1">
            <w:r w:rsidR="0019565F" w:rsidRPr="00646411">
              <w:rPr>
                <w:rStyle w:val="Hyperlink"/>
                <w:noProof/>
              </w:rPr>
              <w:t>JSON Response Format</w:t>
            </w:r>
            <w:r w:rsidR="0019565F">
              <w:rPr>
                <w:noProof/>
                <w:webHidden/>
              </w:rPr>
              <w:tab/>
            </w:r>
            <w:r w:rsidR="0019565F">
              <w:rPr>
                <w:noProof/>
                <w:webHidden/>
              </w:rPr>
              <w:fldChar w:fldCharType="begin"/>
            </w:r>
            <w:r w:rsidR="0019565F">
              <w:rPr>
                <w:noProof/>
                <w:webHidden/>
              </w:rPr>
              <w:instrText xml:space="preserve"> PAGEREF _Toc390764912 \h </w:instrText>
            </w:r>
            <w:r w:rsidR="0019565F">
              <w:rPr>
                <w:noProof/>
                <w:webHidden/>
              </w:rPr>
            </w:r>
            <w:r w:rsidR="0019565F">
              <w:rPr>
                <w:noProof/>
                <w:webHidden/>
              </w:rPr>
              <w:fldChar w:fldCharType="separate"/>
            </w:r>
            <w:r w:rsidR="0019565F">
              <w:rPr>
                <w:noProof/>
                <w:webHidden/>
              </w:rPr>
              <w:t>5</w:t>
            </w:r>
            <w:r w:rsidR="0019565F">
              <w:rPr>
                <w:noProof/>
                <w:webHidden/>
              </w:rPr>
              <w:fldChar w:fldCharType="end"/>
            </w:r>
          </w:hyperlink>
        </w:p>
        <w:p w14:paraId="11699F09" w14:textId="77777777" w:rsidR="0019565F" w:rsidRDefault="00285BCA">
          <w:pPr>
            <w:pStyle w:val="TOC1"/>
            <w:tabs>
              <w:tab w:val="right" w:leader="dot" w:pos="10790"/>
            </w:tabs>
            <w:rPr>
              <w:rFonts w:eastAsiaTheme="minorEastAsia"/>
              <w:noProof/>
              <w:lang w:eastAsia="en-CA"/>
            </w:rPr>
          </w:pPr>
          <w:hyperlink w:anchor="_Toc390764913" w:history="1">
            <w:r w:rsidR="0019565F" w:rsidRPr="00646411">
              <w:rPr>
                <w:rStyle w:val="Hyperlink"/>
                <w:noProof/>
              </w:rPr>
              <w:t>Profile Management REST Services</w:t>
            </w:r>
            <w:r w:rsidR="0019565F">
              <w:rPr>
                <w:noProof/>
                <w:webHidden/>
              </w:rPr>
              <w:tab/>
            </w:r>
            <w:r w:rsidR="0019565F">
              <w:rPr>
                <w:noProof/>
                <w:webHidden/>
              </w:rPr>
              <w:fldChar w:fldCharType="begin"/>
            </w:r>
            <w:r w:rsidR="0019565F">
              <w:rPr>
                <w:noProof/>
                <w:webHidden/>
              </w:rPr>
              <w:instrText xml:space="preserve"> PAGEREF _Toc390764913 \h </w:instrText>
            </w:r>
            <w:r w:rsidR="0019565F">
              <w:rPr>
                <w:noProof/>
                <w:webHidden/>
              </w:rPr>
            </w:r>
            <w:r w:rsidR="0019565F">
              <w:rPr>
                <w:noProof/>
                <w:webHidden/>
              </w:rPr>
              <w:fldChar w:fldCharType="separate"/>
            </w:r>
            <w:r w:rsidR="0019565F">
              <w:rPr>
                <w:noProof/>
                <w:webHidden/>
              </w:rPr>
              <w:t>6</w:t>
            </w:r>
            <w:r w:rsidR="0019565F">
              <w:rPr>
                <w:noProof/>
                <w:webHidden/>
              </w:rPr>
              <w:fldChar w:fldCharType="end"/>
            </w:r>
          </w:hyperlink>
        </w:p>
        <w:p w14:paraId="1C06E22E" w14:textId="77777777" w:rsidR="0019565F" w:rsidRDefault="00285BCA">
          <w:pPr>
            <w:pStyle w:val="TOC2"/>
            <w:tabs>
              <w:tab w:val="right" w:leader="dot" w:pos="10790"/>
            </w:tabs>
            <w:rPr>
              <w:rFonts w:eastAsiaTheme="minorEastAsia"/>
              <w:noProof/>
              <w:lang w:eastAsia="en-CA"/>
            </w:rPr>
          </w:pPr>
          <w:hyperlink w:anchor="_Toc390764914" w:history="1">
            <w:r w:rsidR="0019565F" w:rsidRPr="00646411">
              <w:rPr>
                <w:rStyle w:val="Hyperlink"/>
                <w:noProof/>
              </w:rPr>
              <w:t>registration-preconditions</w:t>
            </w:r>
            <w:r w:rsidR="0019565F">
              <w:rPr>
                <w:noProof/>
                <w:webHidden/>
              </w:rPr>
              <w:tab/>
            </w:r>
            <w:r w:rsidR="0019565F">
              <w:rPr>
                <w:noProof/>
                <w:webHidden/>
              </w:rPr>
              <w:fldChar w:fldCharType="begin"/>
            </w:r>
            <w:r w:rsidR="0019565F">
              <w:rPr>
                <w:noProof/>
                <w:webHidden/>
              </w:rPr>
              <w:instrText xml:space="preserve"> PAGEREF _Toc390764914 \h </w:instrText>
            </w:r>
            <w:r w:rsidR="0019565F">
              <w:rPr>
                <w:noProof/>
                <w:webHidden/>
              </w:rPr>
            </w:r>
            <w:r w:rsidR="0019565F">
              <w:rPr>
                <w:noProof/>
                <w:webHidden/>
              </w:rPr>
              <w:fldChar w:fldCharType="separate"/>
            </w:r>
            <w:r w:rsidR="0019565F">
              <w:rPr>
                <w:noProof/>
                <w:webHidden/>
              </w:rPr>
              <w:t>6</w:t>
            </w:r>
            <w:r w:rsidR="0019565F">
              <w:rPr>
                <w:noProof/>
                <w:webHidden/>
              </w:rPr>
              <w:fldChar w:fldCharType="end"/>
            </w:r>
          </w:hyperlink>
        </w:p>
        <w:p w14:paraId="4F1FC43E" w14:textId="77777777" w:rsidR="0019565F" w:rsidRDefault="00285BCA">
          <w:pPr>
            <w:pStyle w:val="TOC2"/>
            <w:tabs>
              <w:tab w:val="right" w:leader="dot" w:pos="10790"/>
            </w:tabs>
            <w:rPr>
              <w:rFonts w:eastAsiaTheme="minorEastAsia"/>
              <w:noProof/>
              <w:lang w:eastAsia="en-CA"/>
            </w:rPr>
          </w:pPr>
          <w:hyperlink w:anchor="_Toc390764915" w:history="1">
            <w:r w:rsidR="0019565F" w:rsidRPr="00646411">
              <w:rPr>
                <w:rStyle w:val="Hyperlink"/>
                <w:noProof/>
              </w:rPr>
              <w:t>service-association</w:t>
            </w:r>
            <w:r w:rsidR="0019565F">
              <w:rPr>
                <w:noProof/>
                <w:webHidden/>
              </w:rPr>
              <w:tab/>
            </w:r>
            <w:r w:rsidR="0019565F">
              <w:rPr>
                <w:noProof/>
                <w:webHidden/>
              </w:rPr>
              <w:fldChar w:fldCharType="begin"/>
            </w:r>
            <w:r w:rsidR="0019565F">
              <w:rPr>
                <w:noProof/>
                <w:webHidden/>
              </w:rPr>
              <w:instrText xml:space="preserve"> PAGEREF _Toc390764915 \h </w:instrText>
            </w:r>
            <w:r w:rsidR="0019565F">
              <w:rPr>
                <w:noProof/>
                <w:webHidden/>
              </w:rPr>
            </w:r>
            <w:r w:rsidR="0019565F">
              <w:rPr>
                <w:noProof/>
                <w:webHidden/>
              </w:rPr>
              <w:fldChar w:fldCharType="separate"/>
            </w:r>
            <w:r w:rsidR="0019565F">
              <w:rPr>
                <w:noProof/>
                <w:webHidden/>
              </w:rPr>
              <w:t>7</w:t>
            </w:r>
            <w:r w:rsidR="0019565F">
              <w:rPr>
                <w:noProof/>
                <w:webHidden/>
              </w:rPr>
              <w:fldChar w:fldCharType="end"/>
            </w:r>
          </w:hyperlink>
        </w:p>
        <w:p w14:paraId="10B86DF2" w14:textId="77777777" w:rsidR="0019565F" w:rsidRDefault="00285BCA">
          <w:pPr>
            <w:pStyle w:val="TOC2"/>
            <w:tabs>
              <w:tab w:val="right" w:leader="dot" w:pos="10790"/>
            </w:tabs>
            <w:rPr>
              <w:rFonts w:eastAsiaTheme="minorEastAsia"/>
              <w:noProof/>
              <w:lang w:eastAsia="en-CA"/>
            </w:rPr>
          </w:pPr>
          <w:hyperlink w:anchor="_Toc390764916" w:history="1">
            <w:r w:rsidR="0019565F" w:rsidRPr="00646411">
              <w:rPr>
                <w:rStyle w:val="Hyperlink"/>
                <w:noProof/>
              </w:rPr>
              <w:t>credential-validation</w:t>
            </w:r>
            <w:r w:rsidR="0019565F">
              <w:rPr>
                <w:noProof/>
                <w:webHidden/>
              </w:rPr>
              <w:tab/>
            </w:r>
            <w:r w:rsidR="0019565F">
              <w:rPr>
                <w:noProof/>
                <w:webHidden/>
              </w:rPr>
              <w:fldChar w:fldCharType="begin"/>
            </w:r>
            <w:r w:rsidR="0019565F">
              <w:rPr>
                <w:noProof/>
                <w:webHidden/>
              </w:rPr>
              <w:instrText xml:space="preserve"> PAGEREF _Toc390764916 \h </w:instrText>
            </w:r>
            <w:r w:rsidR="0019565F">
              <w:rPr>
                <w:noProof/>
                <w:webHidden/>
              </w:rPr>
            </w:r>
            <w:r w:rsidR="0019565F">
              <w:rPr>
                <w:noProof/>
                <w:webHidden/>
              </w:rPr>
              <w:fldChar w:fldCharType="separate"/>
            </w:r>
            <w:r w:rsidR="0019565F">
              <w:rPr>
                <w:noProof/>
                <w:webHidden/>
              </w:rPr>
              <w:t>9</w:t>
            </w:r>
            <w:r w:rsidR="0019565F">
              <w:rPr>
                <w:noProof/>
                <w:webHidden/>
              </w:rPr>
              <w:fldChar w:fldCharType="end"/>
            </w:r>
          </w:hyperlink>
        </w:p>
        <w:p w14:paraId="0E5E9437" w14:textId="77777777" w:rsidR="0019565F" w:rsidRDefault="00285BCA">
          <w:pPr>
            <w:pStyle w:val="TOC2"/>
            <w:tabs>
              <w:tab w:val="right" w:leader="dot" w:pos="10790"/>
            </w:tabs>
            <w:rPr>
              <w:rFonts w:eastAsiaTheme="minorEastAsia"/>
              <w:noProof/>
              <w:lang w:eastAsia="en-CA"/>
            </w:rPr>
          </w:pPr>
          <w:hyperlink w:anchor="_Toc390764917" w:history="1">
            <w:r w:rsidR="0019565F" w:rsidRPr="00646411">
              <w:rPr>
                <w:rStyle w:val="Hyperlink"/>
                <w:noProof/>
              </w:rPr>
              <w:t>credential-validation</w:t>
            </w:r>
            <w:r w:rsidR="0019565F">
              <w:rPr>
                <w:noProof/>
                <w:webHidden/>
              </w:rPr>
              <w:tab/>
            </w:r>
            <w:r w:rsidR="0019565F">
              <w:rPr>
                <w:noProof/>
                <w:webHidden/>
              </w:rPr>
              <w:fldChar w:fldCharType="begin"/>
            </w:r>
            <w:r w:rsidR="0019565F">
              <w:rPr>
                <w:noProof/>
                <w:webHidden/>
              </w:rPr>
              <w:instrText xml:space="preserve"> PAGEREF _Toc390764917 \h </w:instrText>
            </w:r>
            <w:r w:rsidR="0019565F">
              <w:rPr>
                <w:noProof/>
                <w:webHidden/>
              </w:rPr>
            </w:r>
            <w:r w:rsidR="0019565F">
              <w:rPr>
                <w:noProof/>
                <w:webHidden/>
              </w:rPr>
              <w:fldChar w:fldCharType="separate"/>
            </w:r>
            <w:r w:rsidR="0019565F">
              <w:rPr>
                <w:noProof/>
                <w:webHidden/>
              </w:rPr>
              <w:t>10</w:t>
            </w:r>
            <w:r w:rsidR="0019565F">
              <w:rPr>
                <w:noProof/>
                <w:webHidden/>
              </w:rPr>
              <w:fldChar w:fldCharType="end"/>
            </w:r>
          </w:hyperlink>
        </w:p>
        <w:p w14:paraId="5D68B767" w14:textId="77777777" w:rsidR="0019565F" w:rsidRDefault="00285BCA">
          <w:pPr>
            <w:pStyle w:val="TOC2"/>
            <w:tabs>
              <w:tab w:val="right" w:leader="dot" w:pos="10790"/>
            </w:tabs>
            <w:rPr>
              <w:rFonts w:eastAsiaTheme="minorEastAsia"/>
              <w:noProof/>
              <w:lang w:eastAsia="en-CA"/>
            </w:rPr>
          </w:pPr>
          <w:hyperlink w:anchor="_Toc390764918" w:history="1">
            <w:r w:rsidR="0019565F" w:rsidRPr="00646411">
              <w:rPr>
                <w:rStyle w:val="Hyperlink"/>
                <w:noProof/>
              </w:rPr>
              <w:t>token-validation</w:t>
            </w:r>
            <w:r w:rsidR="0019565F">
              <w:rPr>
                <w:noProof/>
                <w:webHidden/>
              </w:rPr>
              <w:tab/>
            </w:r>
            <w:r w:rsidR="0019565F">
              <w:rPr>
                <w:noProof/>
                <w:webHidden/>
              </w:rPr>
              <w:fldChar w:fldCharType="begin"/>
            </w:r>
            <w:r w:rsidR="0019565F">
              <w:rPr>
                <w:noProof/>
                <w:webHidden/>
              </w:rPr>
              <w:instrText xml:space="preserve"> PAGEREF _Toc390764918 \h </w:instrText>
            </w:r>
            <w:r w:rsidR="0019565F">
              <w:rPr>
                <w:noProof/>
                <w:webHidden/>
              </w:rPr>
            </w:r>
            <w:r w:rsidR="0019565F">
              <w:rPr>
                <w:noProof/>
                <w:webHidden/>
              </w:rPr>
              <w:fldChar w:fldCharType="separate"/>
            </w:r>
            <w:r w:rsidR="0019565F">
              <w:rPr>
                <w:noProof/>
                <w:webHidden/>
              </w:rPr>
              <w:t>11</w:t>
            </w:r>
            <w:r w:rsidR="0019565F">
              <w:rPr>
                <w:noProof/>
                <w:webHidden/>
              </w:rPr>
              <w:fldChar w:fldCharType="end"/>
            </w:r>
          </w:hyperlink>
        </w:p>
        <w:p w14:paraId="1550D7D1" w14:textId="77777777" w:rsidR="0019565F" w:rsidRDefault="00285BCA">
          <w:pPr>
            <w:pStyle w:val="TOC2"/>
            <w:tabs>
              <w:tab w:val="right" w:leader="dot" w:pos="10790"/>
            </w:tabs>
            <w:rPr>
              <w:rFonts w:eastAsiaTheme="minorEastAsia"/>
              <w:noProof/>
              <w:lang w:eastAsia="en-CA"/>
            </w:rPr>
          </w:pPr>
          <w:hyperlink w:anchor="_Toc390764919" w:history="1">
            <w:r w:rsidR="0019565F" w:rsidRPr="00646411">
              <w:rPr>
                <w:rStyle w:val="Hyperlink"/>
                <w:noProof/>
              </w:rPr>
              <w:t>account-validation</w:t>
            </w:r>
            <w:r w:rsidR="0019565F">
              <w:rPr>
                <w:noProof/>
                <w:webHidden/>
              </w:rPr>
              <w:tab/>
            </w:r>
            <w:r w:rsidR="0019565F">
              <w:rPr>
                <w:noProof/>
                <w:webHidden/>
              </w:rPr>
              <w:fldChar w:fldCharType="begin"/>
            </w:r>
            <w:r w:rsidR="0019565F">
              <w:rPr>
                <w:noProof/>
                <w:webHidden/>
              </w:rPr>
              <w:instrText xml:space="preserve"> PAGEREF _Toc390764919 \h </w:instrText>
            </w:r>
            <w:r w:rsidR="0019565F">
              <w:rPr>
                <w:noProof/>
                <w:webHidden/>
              </w:rPr>
            </w:r>
            <w:r w:rsidR="0019565F">
              <w:rPr>
                <w:noProof/>
                <w:webHidden/>
              </w:rPr>
              <w:fldChar w:fldCharType="separate"/>
            </w:r>
            <w:r w:rsidR="0019565F">
              <w:rPr>
                <w:noProof/>
                <w:webHidden/>
              </w:rPr>
              <w:t>13</w:t>
            </w:r>
            <w:r w:rsidR="0019565F">
              <w:rPr>
                <w:noProof/>
                <w:webHidden/>
              </w:rPr>
              <w:fldChar w:fldCharType="end"/>
            </w:r>
          </w:hyperlink>
        </w:p>
        <w:p w14:paraId="597427E5" w14:textId="77777777" w:rsidR="0019565F" w:rsidRDefault="00285BCA">
          <w:pPr>
            <w:pStyle w:val="TOC2"/>
            <w:tabs>
              <w:tab w:val="right" w:leader="dot" w:pos="10790"/>
            </w:tabs>
            <w:rPr>
              <w:rFonts w:eastAsiaTheme="minorEastAsia"/>
              <w:noProof/>
              <w:lang w:eastAsia="en-CA"/>
            </w:rPr>
          </w:pPr>
          <w:hyperlink w:anchor="_Toc390764920" w:history="1">
            <w:r w:rsidR="0019565F" w:rsidRPr="00646411">
              <w:rPr>
                <w:rStyle w:val="Hyperlink"/>
                <w:noProof/>
              </w:rPr>
              <w:t>service-disassociation</w:t>
            </w:r>
            <w:r w:rsidR="0019565F">
              <w:rPr>
                <w:noProof/>
                <w:webHidden/>
              </w:rPr>
              <w:tab/>
            </w:r>
            <w:r w:rsidR="0019565F">
              <w:rPr>
                <w:noProof/>
                <w:webHidden/>
              </w:rPr>
              <w:fldChar w:fldCharType="begin"/>
            </w:r>
            <w:r w:rsidR="0019565F">
              <w:rPr>
                <w:noProof/>
                <w:webHidden/>
              </w:rPr>
              <w:instrText xml:space="preserve"> PAGEREF _Toc390764920 \h </w:instrText>
            </w:r>
            <w:r w:rsidR="0019565F">
              <w:rPr>
                <w:noProof/>
                <w:webHidden/>
              </w:rPr>
            </w:r>
            <w:r w:rsidR="0019565F">
              <w:rPr>
                <w:noProof/>
                <w:webHidden/>
              </w:rPr>
              <w:fldChar w:fldCharType="separate"/>
            </w:r>
            <w:r w:rsidR="0019565F">
              <w:rPr>
                <w:noProof/>
                <w:webHidden/>
              </w:rPr>
              <w:t>14</w:t>
            </w:r>
            <w:r w:rsidR="0019565F">
              <w:rPr>
                <w:noProof/>
                <w:webHidden/>
              </w:rPr>
              <w:fldChar w:fldCharType="end"/>
            </w:r>
          </w:hyperlink>
        </w:p>
        <w:p w14:paraId="582B5428" w14:textId="77777777" w:rsidR="0019565F" w:rsidRDefault="00285BCA">
          <w:pPr>
            <w:pStyle w:val="TOC2"/>
            <w:tabs>
              <w:tab w:val="right" w:leader="dot" w:pos="10790"/>
            </w:tabs>
            <w:rPr>
              <w:rFonts w:eastAsiaTheme="minorEastAsia"/>
              <w:noProof/>
              <w:lang w:eastAsia="en-CA"/>
            </w:rPr>
          </w:pPr>
          <w:hyperlink w:anchor="_Toc390764921" w:history="1">
            <w:r w:rsidR="0019565F" w:rsidRPr="00646411">
              <w:rPr>
                <w:rStyle w:val="Hyperlink"/>
                <w:noProof/>
              </w:rPr>
              <w:t>email</w:t>
            </w:r>
            <w:r w:rsidR="0019565F">
              <w:rPr>
                <w:noProof/>
                <w:webHidden/>
              </w:rPr>
              <w:tab/>
            </w:r>
            <w:r w:rsidR="0019565F">
              <w:rPr>
                <w:noProof/>
                <w:webHidden/>
              </w:rPr>
              <w:fldChar w:fldCharType="begin"/>
            </w:r>
            <w:r w:rsidR="0019565F">
              <w:rPr>
                <w:noProof/>
                <w:webHidden/>
              </w:rPr>
              <w:instrText xml:space="preserve"> PAGEREF _Toc390764921 \h </w:instrText>
            </w:r>
            <w:r w:rsidR="0019565F">
              <w:rPr>
                <w:noProof/>
                <w:webHidden/>
              </w:rPr>
            </w:r>
            <w:r w:rsidR="0019565F">
              <w:rPr>
                <w:noProof/>
                <w:webHidden/>
              </w:rPr>
              <w:fldChar w:fldCharType="separate"/>
            </w:r>
            <w:r w:rsidR="0019565F">
              <w:rPr>
                <w:noProof/>
                <w:webHidden/>
              </w:rPr>
              <w:t>16</w:t>
            </w:r>
            <w:r w:rsidR="0019565F">
              <w:rPr>
                <w:noProof/>
                <w:webHidden/>
              </w:rPr>
              <w:fldChar w:fldCharType="end"/>
            </w:r>
          </w:hyperlink>
        </w:p>
        <w:p w14:paraId="114865D0" w14:textId="77777777" w:rsidR="0019565F" w:rsidRDefault="00285BCA">
          <w:pPr>
            <w:pStyle w:val="TOC1"/>
            <w:tabs>
              <w:tab w:val="right" w:leader="dot" w:pos="10790"/>
            </w:tabs>
            <w:rPr>
              <w:rFonts w:eastAsiaTheme="minorEastAsia"/>
              <w:noProof/>
              <w:lang w:eastAsia="en-CA"/>
            </w:rPr>
          </w:pPr>
          <w:hyperlink w:anchor="_Toc390764922" w:history="1">
            <w:r w:rsidR="0019565F" w:rsidRPr="00646411">
              <w:rPr>
                <w:rStyle w:val="Hyperlink"/>
                <w:noProof/>
              </w:rPr>
              <w:t>Appendix</w:t>
            </w:r>
            <w:r w:rsidR="0019565F">
              <w:rPr>
                <w:noProof/>
                <w:webHidden/>
              </w:rPr>
              <w:tab/>
            </w:r>
            <w:r w:rsidR="0019565F">
              <w:rPr>
                <w:noProof/>
                <w:webHidden/>
              </w:rPr>
              <w:fldChar w:fldCharType="begin"/>
            </w:r>
            <w:r w:rsidR="0019565F">
              <w:rPr>
                <w:noProof/>
                <w:webHidden/>
              </w:rPr>
              <w:instrText xml:space="preserve"> PAGEREF _Toc390764922 \h </w:instrText>
            </w:r>
            <w:r w:rsidR="0019565F">
              <w:rPr>
                <w:noProof/>
                <w:webHidden/>
              </w:rPr>
            </w:r>
            <w:r w:rsidR="0019565F">
              <w:rPr>
                <w:noProof/>
                <w:webHidden/>
              </w:rPr>
              <w:fldChar w:fldCharType="separate"/>
            </w:r>
            <w:r w:rsidR="0019565F">
              <w:rPr>
                <w:noProof/>
                <w:webHidden/>
              </w:rPr>
              <w:t>18</w:t>
            </w:r>
            <w:r w:rsidR="0019565F">
              <w:rPr>
                <w:noProof/>
                <w:webHidden/>
              </w:rPr>
              <w:fldChar w:fldCharType="end"/>
            </w:r>
          </w:hyperlink>
        </w:p>
        <w:p w14:paraId="2176A9E4" w14:textId="77777777" w:rsidR="0019565F" w:rsidRDefault="00285BCA">
          <w:pPr>
            <w:pStyle w:val="TOC2"/>
            <w:tabs>
              <w:tab w:val="right" w:leader="dot" w:pos="10790"/>
            </w:tabs>
            <w:rPr>
              <w:rFonts w:eastAsiaTheme="minorEastAsia"/>
              <w:noProof/>
              <w:lang w:eastAsia="en-CA"/>
            </w:rPr>
          </w:pPr>
          <w:hyperlink w:anchor="_Toc390764923" w:history="1">
            <w:r w:rsidR="0019565F" w:rsidRPr="00646411">
              <w:rPr>
                <w:rStyle w:val="Hyperlink"/>
                <w:noProof/>
              </w:rPr>
              <w:t>Error Codes</w:t>
            </w:r>
            <w:r w:rsidR="0019565F">
              <w:rPr>
                <w:noProof/>
                <w:webHidden/>
              </w:rPr>
              <w:tab/>
            </w:r>
            <w:r w:rsidR="0019565F">
              <w:rPr>
                <w:noProof/>
                <w:webHidden/>
              </w:rPr>
              <w:fldChar w:fldCharType="begin"/>
            </w:r>
            <w:r w:rsidR="0019565F">
              <w:rPr>
                <w:noProof/>
                <w:webHidden/>
              </w:rPr>
              <w:instrText xml:space="preserve"> PAGEREF _Toc390764923 \h </w:instrText>
            </w:r>
            <w:r w:rsidR="0019565F">
              <w:rPr>
                <w:noProof/>
                <w:webHidden/>
              </w:rPr>
            </w:r>
            <w:r w:rsidR="0019565F">
              <w:rPr>
                <w:noProof/>
                <w:webHidden/>
              </w:rPr>
              <w:fldChar w:fldCharType="separate"/>
            </w:r>
            <w:r w:rsidR="0019565F">
              <w:rPr>
                <w:noProof/>
                <w:webHidden/>
              </w:rPr>
              <w:t>18</w:t>
            </w:r>
            <w:r w:rsidR="0019565F">
              <w:rPr>
                <w:noProof/>
                <w:webHidden/>
              </w:rPr>
              <w:fldChar w:fldCharType="end"/>
            </w:r>
          </w:hyperlink>
        </w:p>
        <w:p w14:paraId="30400440" w14:textId="77777777" w:rsidR="0019565F" w:rsidRDefault="0019565F" w:rsidP="0019565F">
          <w:r>
            <w:rPr>
              <w:b/>
              <w:bCs/>
              <w:noProof/>
            </w:rPr>
            <w:fldChar w:fldCharType="end"/>
          </w:r>
        </w:p>
      </w:sdtContent>
    </w:sdt>
    <w:p w14:paraId="22EFDAE7" w14:textId="77777777" w:rsidR="0019565F" w:rsidRDefault="0019565F" w:rsidP="0019565F">
      <w:pPr>
        <w:rPr>
          <w:b/>
          <w:sz w:val="28"/>
        </w:rPr>
      </w:pPr>
      <w:r>
        <w:rPr>
          <w:b/>
          <w:sz w:val="28"/>
        </w:rPr>
        <w:br w:type="page"/>
      </w:r>
    </w:p>
    <w:p w14:paraId="66AD869D" w14:textId="77777777" w:rsidR="0019565F" w:rsidRPr="00672AE5" w:rsidRDefault="0019565F" w:rsidP="0019565F">
      <w:pPr>
        <w:rPr>
          <w:b/>
          <w:sz w:val="20"/>
          <w:szCs w:val="20"/>
        </w:rPr>
      </w:pPr>
    </w:p>
    <w:p w14:paraId="2A1225CE" w14:textId="77777777" w:rsidR="0019565F" w:rsidRDefault="0019565F" w:rsidP="0019565F">
      <w:pPr>
        <w:pStyle w:val="Heading1"/>
      </w:pPr>
      <w:bookmarkStart w:id="1" w:name="_Toc358875812"/>
      <w:bookmarkStart w:id="2" w:name="_Toc390764905"/>
      <w:r>
        <w:t>Introduction</w:t>
      </w:r>
      <w:bookmarkEnd w:id="1"/>
      <w:bookmarkEnd w:id="2"/>
    </w:p>
    <w:p w14:paraId="1541117A" w14:textId="77777777" w:rsidR="0019565F" w:rsidRDefault="0019565F" w:rsidP="0019565F">
      <w:pPr>
        <w:pStyle w:val="Heading2"/>
      </w:pPr>
      <w:bookmarkStart w:id="3" w:name="_Toc358875813"/>
      <w:bookmarkStart w:id="4" w:name="_Toc390764906"/>
      <w:r>
        <w:t>Profile Management "New Stack"</w:t>
      </w:r>
      <w:bookmarkEnd w:id="3"/>
      <w:bookmarkEnd w:id="4"/>
    </w:p>
    <w:p w14:paraId="7C482D4A" w14:textId="77777777" w:rsidR="0019565F" w:rsidRDefault="0019565F" w:rsidP="0019565F">
      <w:r>
        <w:t>Profile management is largely the domain of several platforms:</w:t>
      </w:r>
    </w:p>
    <w:p w14:paraId="77FE6405" w14:textId="77777777" w:rsidR="0019565F" w:rsidRDefault="0019565F" w:rsidP="0019565F">
      <w:pPr>
        <w:pStyle w:val="ListParagraph"/>
        <w:numPr>
          <w:ilvl w:val="0"/>
          <w:numId w:val="6"/>
        </w:numPr>
      </w:pPr>
      <w:r>
        <w:t>Open SSO aka “Client Identity”- Open SSO based single sign on platform for managing portal user profiles (UUID and associated roles and personalization parameters)</w:t>
      </w:r>
    </w:p>
    <w:p w14:paraId="755002A2" w14:textId="77777777" w:rsidR="0019565F" w:rsidRDefault="0019565F" w:rsidP="0019565F">
      <w:pPr>
        <w:pStyle w:val="ListParagraph"/>
        <w:numPr>
          <w:ilvl w:val="0"/>
          <w:numId w:val="6"/>
        </w:numPr>
      </w:pPr>
      <w:r>
        <w:t>Your Account Portal – Weblogic portal based webapp that contains portlets allowing users to associate business objects (billing accounts, subscriptions) with their portal user profiles.</w:t>
      </w:r>
    </w:p>
    <w:p w14:paraId="1981F392" w14:textId="77777777" w:rsidR="0019565F" w:rsidRDefault="0019565F" w:rsidP="0019565F">
      <w:pPr>
        <w:pStyle w:val="ListParagraph"/>
        <w:numPr>
          <w:ilvl w:val="0"/>
          <w:numId w:val="6"/>
        </w:numPr>
      </w:pPr>
      <w:r>
        <w:t>Portal EJB Client – backend services which Your Account Portal uses to read and modify data in CODS (ARDB for user profile associations, CRDB for read only billing data copied regularly from Knowbility)</w:t>
      </w:r>
    </w:p>
    <w:p w14:paraId="2969DF1D" w14:textId="77777777" w:rsidR="0019565F" w:rsidRDefault="0019565F" w:rsidP="0019565F">
      <w:pPr>
        <w:pStyle w:val="ListParagraph"/>
        <w:numPr>
          <w:ilvl w:val="0"/>
          <w:numId w:val="6"/>
        </w:numPr>
      </w:pPr>
      <w:r>
        <w:t>OneStop - Tool for client care agents providing comprehensive suite of user profile management functions in order for agents to manage profiles in behalf of clients.</w:t>
      </w:r>
    </w:p>
    <w:p w14:paraId="5DA1226A" w14:textId="77777777" w:rsidR="0019565F" w:rsidRDefault="0019565F" w:rsidP="0019565F">
      <w:r>
        <w:t>In order to align with new priorities including the ability to make and deploy changes quickly, the existing applications will be refactored into a set of business services to be consumed by the next generation TELUS consumer portal (with other lines of business as potential consumers in the future). We refer to this suite of services as "Profile Management New Stack" (PMNS).</w:t>
      </w:r>
    </w:p>
    <w:p w14:paraId="09B23645" w14:textId="77777777" w:rsidR="0019565F" w:rsidRDefault="0019565F" w:rsidP="0019565F">
      <w:r>
        <w:t>This document is an interface specification of these services.</w:t>
      </w:r>
    </w:p>
    <w:p w14:paraId="14D8AEEA" w14:textId="77777777" w:rsidR="0019565F" w:rsidRDefault="0019565F" w:rsidP="0019565F">
      <w:pPr>
        <w:pStyle w:val="Heading2"/>
      </w:pPr>
      <w:bookmarkStart w:id="5" w:name="_Toc358875814"/>
      <w:bookmarkStart w:id="6" w:name="_Toc390764907"/>
      <w:r>
        <w:t>Architecture</w:t>
      </w:r>
      <w:bookmarkEnd w:id="5"/>
      <w:bookmarkEnd w:id="6"/>
    </w:p>
    <w:p w14:paraId="57BB032D" w14:textId="77777777" w:rsidR="0019565F" w:rsidRDefault="0019565F" w:rsidP="0019565F">
      <w:r>
        <w:t>PMNS services are business-level services. They provide functionality suitable web tier applications to consume directly. These services aggregate information from and orchestrate functionality from lower level domain web services. Simply wrapping an existing domain service doesn't add any value and we would generally refrain from doing so.</w:t>
      </w:r>
    </w:p>
    <w:p w14:paraId="3C75A9B8" w14:textId="77777777" w:rsidR="0019565F" w:rsidRDefault="0019565F" w:rsidP="0019565F">
      <w:r>
        <w:t>The approach we have taken with respect to granularity and interface is to use the existing SelfServe flows and the Struts actions which tie UI pages together as a starting point, with a view to making them general enough to be usable by other potential consumers.</w:t>
      </w:r>
    </w:p>
    <w:p w14:paraId="08FCBF8E" w14:textId="77777777" w:rsidR="0019565F" w:rsidRDefault="0019565F" w:rsidP="0019565F">
      <w:r>
        <w:t>Keeping in mind the generally stateless nature of REST, we provide for optional parameters which would be the type of information a UI would cache, and which when provided to the service allow for bypassing certain lower level calls thereby increasing performance.</w:t>
      </w:r>
    </w:p>
    <w:p w14:paraId="634D578B" w14:textId="77777777" w:rsidR="0019565F" w:rsidRDefault="0019565F" w:rsidP="0019565F">
      <w:r>
        <w:t>The currently identified business requirement is for REST services returning a JSON payload. Technical requirements include governance via the SOA Policy Manager. Version 6.1 of SOA, which is to be promoted to production in Q3 2013, has support for REST services. The SOA Competency Centre team has recommended that our services be built as SOAP services (due to the use of last-mile SAML security which a pure REST service would not support). A REST binding and XML-to-JSON transformation, features of 6.1, will allow SOAP services to behave like REST/JSON. The one limitation to this approach discovered thus far is that a SOAP service masquerading as REST in this way cannot control the HTTP status code, which is the canonical way to communicate response status in REST. The next section describes how we deal with this.</w:t>
      </w:r>
    </w:p>
    <w:p w14:paraId="292448BD" w14:textId="77777777" w:rsidR="0019565F" w:rsidRDefault="0019565F" w:rsidP="0019565F">
      <w:r>
        <w:t>The "RESTification" feature of SOA 6.1 allows lower level domain SOAP services to be easily exposed without the need for a REST wrapper service, should that be required.</w:t>
      </w:r>
    </w:p>
    <w:p w14:paraId="70073AF2" w14:textId="77777777" w:rsidR="0019565F" w:rsidRDefault="0019565F" w:rsidP="0019565F">
      <w:r>
        <w:rPr>
          <w:noProof/>
          <w:lang w:eastAsia="en-CA"/>
        </w:rPr>
        <w:drawing>
          <wp:inline distT="0" distB="0" distL="0" distR="0" wp14:anchorId="4A7B3D83" wp14:editId="74F3B2E3">
            <wp:extent cx="3475869"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12">
                      <a:extLst>
                        <a:ext uri="{28A0092B-C50C-407E-A947-70E740481C1C}">
                          <a14:useLocalDpi xmlns:a14="http://schemas.microsoft.com/office/drawing/2010/main" val="0"/>
                        </a:ext>
                      </a:extLst>
                    </a:blip>
                    <a:stretch>
                      <a:fillRect/>
                    </a:stretch>
                  </pic:blipFill>
                  <pic:spPr>
                    <a:xfrm>
                      <a:off x="0" y="0"/>
                      <a:ext cx="3477914" cy="3145099"/>
                    </a:xfrm>
                    <a:prstGeom prst="rect">
                      <a:avLst/>
                    </a:prstGeom>
                  </pic:spPr>
                </pic:pic>
              </a:graphicData>
            </a:graphic>
          </wp:inline>
        </w:drawing>
      </w:r>
    </w:p>
    <w:p w14:paraId="606D5045" w14:textId="77777777" w:rsidR="0019565F" w:rsidRDefault="0019565F" w:rsidP="0019565F">
      <w:pPr>
        <w:pStyle w:val="Heading2"/>
      </w:pPr>
      <w:bookmarkStart w:id="7" w:name="_Toc390764908"/>
      <w:r>
        <w:t>Environment</w:t>
      </w:r>
      <w:bookmarkEnd w:id="7"/>
    </w:p>
    <w:p w14:paraId="5CAD58BB" w14:textId="77777777" w:rsidR="0019565F" w:rsidRDefault="0019565F" w:rsidP="0019565F">
      <w:r>
        <w:t>The Profile Management services is driven by the following webapp in PROD:</w:t>
      </w:r>
    </w:p>
    <w:p w14:paraId="0131ECD5" w14:textId="77777777" w:rsidR="0019565F" w:rsidRPr="007753B1" w:rsidRDefault="0019565F" w:rsidP="0019565F">
      <w:pPr>
        <w:rPr>
          <w:rFonts w:ascii="Verdana" w:hAnsi="Verdana"/>
          <w:color w:val="000000"/>
          <w:sz w:val="17"/>
          <w:szCs w:val="17"/>
          <w:shd w:val="clear" w:color="auto" w:fill="F6F6F6"/>
        </w:rPr>
      </w:pPr>
      <w:r>
        <w:rPr>
          <w:rFonts w:ascii="Verdana" w:hAnsi="Verdana"/>
          <w:color w:val="000000"/>
          <w:sz w:val="17"/>
          <w:szCs w:val="17"/>
          <w:shd w:val="clear" w:color="auto" w:fill="F6F6F6"/>
        </w:rPr>
        <w:t>BuildServer=btln001124.corp.ads</w:t>
      </w:r>
      <w:r>
        <w:rPr>
          <w:rFonts w:ascii="Verdana" w:hAnsi="Verdana"/>
          <w:color w:val="000000"/>
          <w:sz w:val="17"/>
          <w:szCs w:val="17"/>
        </w:rPr>
        <w:br/>
      </w:r>
      <w:r>
        <w:rPr>
          <w:rFonts w:ascii="Verdana" w:hAnsi="Verdana"/>
          <w:color w:val="000000"/>
          <w:sz w:val="17"/>
          <w:szCs w:val="17"/>
          <w:shd w:val="clear" w:color="auto" w:fill="F6F6F6"/>
        </w:rPr>
        <w:t>WAR=/work/staging/SSNS/ProfileManagement/SSNS.PROFILE.MANAGEMENT.1.0.90/war/profileManagement-SOAP.war</w:t>
      </w:r>
      <w:r>
        <w:rPr>
          <w:rFonts w:ascii="Verdana" w:hAnsi="Verdana"/>
          <w:color w:val="000000"/>
          <w:sz w:val="17"/>
          <w:szCs w:val="17"/>
        </w:rPr>
        <w:br/>
      </w:r>
      <w:r>
        <w:rPr>
          <w:rFonts w:ascii="Verdana" w:hAnsi="Verdana"/>
          <w:color w:val="000000"/>
          <w:sz w:val="17"/>
          <w:szCs w:val="17"/>
          <w:shd w:val="clear" w:color="auto" w:fill="F6F6F6"/>
        </w:rPr>
        <w:t>Domain=Currently active PRCustomerManagementBusSvc</w:t>
      </w:r>
      <w:r>
        <w:rPr>
          <w:rFonts w:ascii="Verdana" w:hAnsi="Verdana"/>
          <w:color w:val="000000"/>
          <w:sz w:val="17"/>
          <w:szCs w:val="17"/>
        </w:rPr>
        <w:br/>
      </w:r>
      <w:r>
        <w:rPr>
          <w:rFonts w:ascii="Verdana" w:hAnsi="Verdana"/>
          <w:color w:val="000000"/>
          <w:sz w:val="17"/>
          <w:szCs w:val="17"/>
          <w:shd w:val="clear" w:color="auto" w:fill="F6F6F6"/>
        </w:rPr>
        <w:t>Targets=AccountManagement</w:t>
      </w:r>
    </w:p>
    <w:p w14:paraId="73575442" w14:textId="77777777" w:rsidR="0019565F" w:rsidRDefault="0019565F" w:rsidP="0019565F">
      <w:pPr>
        <w:pStyle w:val="Heading2"/>
      </w:pPr>
      <w:bookmarkStart w:id="8" w:name="_Toc358875815"/>
      <w:bookmarkStart w:id="9" w:name="_Toc390764909"/>
      <w:r>
        <w:t>Error handling</w:t>
      </w:r>
      <w:bookmarkEnd w:id="8"/>
      <w:bookmarkEnd w:id="9"/>
    </w:p>
    <w:p w14:paraId="7848609C" w14:textId="77777777" w:rsidR="0019565F" w:rsidRDefault="0019565F" w:rsidP="0019565F">
      <w:r>
        <w:t>REST design normally maps error conditions to existing well-established HTTP error codes, e.g. 200 ("OK"), 404 ("Resource not found"). Both for reasons of design flexibility (the predefined codes often seem ill-suited to specific conditions) and technical limitations (the SOA Policy Manager's implementation of exposing SOAP services as REST as described above), we are taking a different approach. Generally, as long as the call to the SOA-bound service succeeds, the HTTP response status will be 200 (success), even when there are underlying failures, and a "status" object, always part of the response payload, is used to indicate any such failures. (This is the approach Facebook takes.)</w:t>
      </w:r>
    </w:p>
    <w:p w14:paraId="0BAF36FD" w14:textId="77777777" w:rsidR="0019565F" w:rsidRDefault="0019565F" w:rsidP="0019565F">
      <w:r>
        <w:t xml:space="preserve">The </w:t>
      </w:r>
      <w:r w:rsidRPr="00091157">
        <w:rPr>
          <w:b/>
        </w:rPr>
        <w:t>status</w:t>
      </w:r>
      <w:r>
        <w:t xml:space="preserve"> object is defined as follows:</w:t>
      </w:r>
    </w:p>
    <w:tbl>
      <w:tblPr>
        <w:tblStyle w:val="TableGrid"/>
        <w:tblW w:w="0" w:type="auto"/>
        <w:tblLayout w:type="fixed"/>
        <w:tblLook w:val="04A0" w:firstRow="1" w:lastRow="0" w:firstColumn="1" w:lastColumn="0" w:noHBand="0" w:noVBand="1"/>
      </w:tblPr>
      <w:tblGrid>
        <w:gridCol w:w="1951"/>
        <w:gridCol w:w="709"/>
        <w:gridCol w:w="4678"/>
        <w:gridCol w:w="3260"/>
      </w:tblGrid>
      <w:tr w:rsidR="0019565F" w:rsidRPr="001B35FC" w14:paraId="0C65DC1A" w14:textId="77777777" w:rsidTr="005E70D6">
        <w:tc>
          <w:tcPr>
            <w:tcW w:w="1951" w:type="dxa"/>
            <w:shd w:val="clear" w:color="auto" w:fill="D9D9D9" w:themeFill="background1" w:themeFillShade="D9"/>
          </w:tcPr>
          <w:p w14:paraId="5BDD3431" w14:textId="77777777" w:rsidR="0019565F" w:rsidRPr="001B35FC" w:rsidRDefault="0019565F" w:rsidP="005E70D6">
            <w:pPr>
              <w:rPr>
                <w:b/>
                <w:sz w:val="18"/>
                <w:szCs w:val="16"/>
              </w:rPr>
            </w:pPr>
            <w:r w:rsidRPr="001B35FC">
              <w:rPr>
                <w:b/>
                <w:sz w:val="18"/>
                <w:szCs w:val="16"/>
              </w:rPr>
              <w:t>Field</w:t>
            </w:r>
          </w:p>
        </w:tc>
        <w:tc>
          <w:tcPr>
            <w:tcW w:w="709" w:type="dxa"/>
            <w:shd w:val="clear" w:color="auto" w:fill="D9D9D9" w:themeFill="background1" w:themeFillShade="D9"/>
          </w:tcPr>
          <w:p w14:paraId="5028230D" w14:textId="77777777" w:rsidR="0019565F" w:rsidRPr="001B35FC" w:rsidRDefault="0019565F" w:rsidP="005E70D6">
            <w:pPr>
              <w:rPr>
                <w:b/>
                <w:sz w:val="18"/>
                <w:szCs w:val="16"/>
              </w:rPr>
            </w:pPr>
            <w:r>
              <w:rPr>
                <w:b/>
                <w:sz w:val="18"/>
                <w:szCs w:val="16"/>
              </w:rPr>
              <w:t>Data</w:t>
            </w:r>
            <w:r w:rsidRPr="001B35FC">
              <w:rPr>
                <w:b/>
                <w:sz w:val="18"/>
                <w:szCs w:val="16"/>
              </w:rPr>
              <w:t>type</w:t>
            </w:r>
          </w:p>
        </w:tc>
        <w:tc>
          <w:tcPr>
            <w:tcW w:w="4678" w:type="dxa"/>
            <w:shd w:val="clear" w:color="auto" w:fill="D9D9D9" w:themeFill="background1" w:themeFillShade="D9"/>
          </w:tcPr>
          <w:p w14:paraId="2ED58F1A" w14:textId="77777777" w:rsidR="0019565F" w:rsidRPr="001B35FC" w:rsidRDefault="0019565F" w:rsidP="005E70D6">
            <w:pPr>
              <w:rPr>
                <w:b/>
                <w:sz w:val="18"/>
                <w:szCs w:val="16"/>
              </w:rPr>
            </w:pPr>
            <w:r w:rsidRPr="001B35FC">
              <w:rPr>
                <w:b/>
                <w:sz w:val="18"/>
                <w:szCs w:val="16"/>
              </w:rPr>
              <w:t>Description</w:t>
            </w:r>
          </w:p>
        </w:tc>
        <w:tc>
          <w:tcPr>
            <w:tcW w:w="3260" w:type="dxa"/>
            <w:shd w:val="clear" w:color="auto" w:fill="D9D9D9" w:themeFill="background1" w:themeFillShade="D9"/>
          </w:tcPr>
          <w:p w14:paraId="51DFA911" w14:textId="77777777" w:rsidR="0019565F" w:rsidRPr="001B35FC" w:rsidRDefault="0019565F" w:rsidP="005E70D6">
            <w:pPr>
              <w:rPr>
                <w:b/>
                <w:sz w:val="18"/>
                <w:szCs w:val="16"/>
              </w:rPr>
            </w:pPr>
            <w:r w:rsidRPr="001B35FC">
              <w:rPr>
                <w:b/>
                <w:sz w:val="18"/>
                <w:szCs w:val="16"/>
              </w:rPr>
              <w:t>Possible/typical values</w:t>
            </w:r>
          </w:p>
        </w:tc>
      </w:tr>
      <w:tr w:rsidR="0019565F" w14:paraId="147B6E61" w14:textId="77777777" w:rsidTr="005E70D6">
        <w:tc>
          <w:tcPr>
            <w:tcW w:w="1951" w:type="dxa"/>
          </w:tcPr>
          <w:p w14:paraId="3AB98CA4" w14:textId="77777777" w:rsidR="0019565F" w:rsidRDefault="0019565F" w:rsidP="005E70D6">
            <w:pPr>
              <w:rPr>
                <w:sz w:val="18"/>
                <w:szCs w:val="16"/>
              </w:rPr>
            </w:pPr>
            <w:r>
              <w:rPr>
                <w:sz w:val="18"/>
                <w:szCs w:val="16"/>
              </w:rPr>
              <w:t>statusCd</w:t>
            </w:r>
          </w:p>
        </w:tc>
        <w:tc>
          <w:tcPr>
            <w:tcW w:w="709" w:type="dxa"/>
          </w:tcPr>
          <w:p w14:paraId="7B553615" w14:textId="77777777" w:rsidR="0019565F" w:rsidRDefault="0019565F" w:rsidP="005E70D6">
            <w:pPr>
              <w:rPr>
                <w:sz w:val="18"/>
                <w:szCs w:val="16"/>
              </w:rPr>
            </w:pPr>
            <w:r>
              <w:rPr>
                <w:sz w:val="18"/>
                <w:szCs w:val="16"/>
              </w:rPr>
              <w:t>string</w:t>
            </w:r>
          </w:p>
        </w:tc>
        <w:tc>
          <w:tcPr>
            <w:tcW w:w="4678" w:type="dxa"/>
          </w:tcPr>
          <w:p w14:paraId="0F08C0EA" w14:textId="77777777" w:rsidR="0019565F" w:rsidRDefault="0019565F" w:rsidP="005E70D6">
            <w:pPr>
              <w:rPr>
                <w:sz w:val="18"/>
                <w:szCs w:val="16"/>
              </w:rPr>
            </w:pPr>
            <w:r>
              <w:rPr>
                <w:sz w:val="18"/>
                <w:szCs w:val="16"/>
              </w:rPr>
              <w:t>HTTP result code</w:t>
            </w:r>
          </w:p>
        </w:tc>
        <w:tc>
          <w:tcPr>
            <w:tcW w:w="3260" w:type="dxa"/>
          </w:tcPr>
          <w:p w14:paraId="5DDD7918" w14:textId="77777777" w:rsidR="0019565F" w:rsidRDefault="0019565F" w:rsidP="005E70D6">
            <w:pPr>
              <w:rPr>
                <w:sz w:val="18"/>
                <w:szCs w:val="16"/>
              </w:rPr>
            </w:pPr>
            <w:r>
              <w:rPr>
                <w:sz w:val="18"/>
                <w:szCs w:val="16"/>
              </w:rPr>
              <w:t>200, 400, 500</w:t>
            </w:r>
          </w:p>
        </w:tc>
      </w:tr>
      <w:tr w:rsidR="0019565F" w14:paraId="6233A0E0" w14:textId="77777777" w:rsidTr="005E70D6">
        <w:tc>
          <w:tcPr>
            <w:tcW w:w="1951" w:type="dxa"/>
          </w:tcPr>
          <w:p w14:paraId="5E463EDA" w14:textId="77777777" w:rsidR="0019565F" w:rsidRDefault="0019565F" w:rsidP="005E70D6">
            <w:pPr>
              <w:rPr>
                <w:sz w:val="18"/>
                <w:szCs w:val="16"/>
              </w:rPr>
            </w:pPr>
            <w:r>
              <w:rPr>
                <w:sz w:val="18"/>
                <w:szCs w:val="16"/>
              </w:rPr>
              <w:t>statusSubCd</w:t>
            </w:r>
          </w:p>
        </w:tc>
        <w:tc>
          <w:tcPr>
            <w:tcW w:w="709" w:type="dxa"/>
          </w:tcPr>
          <w:p w14:paraId="47E61334" w14:textId="77777777" w:rsidR="0019565F" w:rsidRDefault="0019565F" w:rsidP="005E70D6">
            <w:pPr>
              <w:rPr>
                <w:sz w:val="18"/>
                <w:szCs w:val="16"/>
              </w:rPr>
            </w:pPr>
            <w:r>
              <w:rPr>
                <w:sz w:val="18"/>
                <w:szCs w:val="16"/>
              </w:rPr>
              <w:t>String</w:t>
            </w:r>
          </w:p>
        </w:tc>
        <w:tc>
          <w:tcPr>
            <w:tcW w:w="4678" w:type="dxa"/>
          </w:tcPr>
          <w:p w14:paraId="607B7BD8" w14:textId="77777777" w:rsidR="0019565F" w:rsidRDefault="0019565F" w:rsidP="005E70D6">
            <w:pPr>
              <w:rPr>
                <w:sz w:val="18"/>
                <w:szCs w:val="16"/>
              </w:rPr>
            </w:pPr>
            <w:r>
              <w:rPr>
                <w:sz w:val="18"/>
                <w:szCs w:val="16"/>
              </w:rPr>
              <w:t>Our internal status code</w:t>
            </w:r>
          </w:p>
        </w:tc>
        <w:tc>
          <w:tcPr>
            <w:tcW w:w="3260" w:type="dxa"/>
          </w:tcPr>
          <w:p w14:paraId="7C4AF205" w14:textId="77777777" w:rsidR="0019565F" w:rsidRDefault="0019565F" w:rsidP="005E70D6">
            <w:pPr>
              <w:rPr>
                <w:sz w:val="18"/>
                <w:szCs w:val="16"/>
              </w:rPr>
            </w:pPr>
            <w:r>
              <w:rPr>
                <w:sz w:val="18"/>
                <w:szCs w:val="16"/>
              </w:rPr>
              <w:t>UM1, UM2</w:t>
            </w:r>
          </w:p>
        </w:tc>
      </w:tr>
      <w:tr w:rsidR="0019565F" w14:paraId="1259DC4A" w14:textId="77777777" w:rsidTr="005E70D6">
        <w:tc>
          <w:tcPr>
            <w:tcW w:w="1951" w:type="dxa"/>
          </w:tcPr>
          <w:p w14:paraId="71AFA357" w14:textId="77777777" w:rsidR="0019565F" w:rsidRDefault="0019565F" w:rsidP="005E70D6">
            <w:pPr>
              <w:rPr>
                <w:sz w:val="18"/>
                <w:szCs w:val="16"/>
              </w:rPr>
            </w:pPr>
            <w:r>
              <w:rPr>
                <w:sz w:val="18"/>
                <w:szCs w:val="16"/>
              </w:rPr>
              <w:t>statusTxt</w:t>
            </w:r>
          </w:p>
        </w:tc>
        <w:tc>
          <w:tcPr>
            <w:tcW w:w="709" w:type="dxa"/>
          </w:tcPr>
          <w:p w14:paraId="7A1A2502" w14:textId="77777777" w:rsidR="0019565F" w:rsidRDefault="0019565F" w:rsidP="005E70D6">
            <w:pPr>
              <w:rPr>
                <w:sz w:val="18"/>
                <w:szCs w:val="16"/>
              </w:rPr>
            </w:pPr>
            <w:r>
              <w:rPr>
                <w:sz w:val="18"/>
                <w:szCs w:val="16"/>
              </w:rPr>
              <w:t>string</w:t>
            </w:r>
          </w:p>
        </w:tc>
        <w:tc>
          <w:tcPr>
            <w:tcW w:w="4678" w:type="dxa"/>
          </w:tcPr>
          <w:p w14:paraId="580AA6DA" w14:textId="77777777" w:rsidR="0019565F" w:rsidRDefault="0019565F" w:rsidP="005E70D6">
            <w:pPr>
              <w:rPr>
                <w:sz w:val="18"/>
                <w:szCs w:val="16"/>
              </w:rPr>
            </w:pPr>
            <w:r>
              <w:rPr>
                <w:sz w:val="18"/>
                <w:szCs w:val="16"/>
              </w:rPr>
              <w:t>Short description of status</w:t>
            </w:r>
          </w:p>
        </w:tc>
        <w:tc>
          <w:tcPr>
            <w:tcW w:w="3260" w:type="dxa"/>
          </w:tcPr>
          <w:p w14:paraId="2BAFCD0B" w14:textId="77777777" w:rsidR="0019565F" w:rsidRDefault="0019565F" w:rsidP="005E70D6">
            <w:pPr>
              <w:rPr>
                <w:sz w:val="18"/>
                <w:szCs w:val="16"/>
              </w:rPr>
            </w:pPr>
            <w:r>
              <w:rPr>
                <w:sz w:val="18"/>
                <w:szCs w:val="16"/>
              </w:rPr>
              <w:t>Invalid URL; CustomerRatingInquiry call failed</w:t>
            </w:r>
          </w:p>
        </w:tc>
      </w:tr>
      <w:tr w:rsidR="0019565F" w14:paraId="24A6E7C5" w14:textId="77777777" w:rsidTr="005E70D6">
        <w:tc>
          <w:tcPr>
            <w:tcW w:w="1951" w:type="dxa"/>
            <w:shd w:val="clear" w:color="auto" w:fill="auto"/>
          </w:tcPr>
          <w:p w14:paraId="1C64CCB1" w14:textId="77777777" w:rsidR="0019565F" w:rsidRDefault="0019565F" w:rsidP="005E70D6">
            <w:pPr>
              <w:rPr>
                <w:sz w:val="18"/>
                <w:szCs w:val="16"/>
              </w:rPr>
            </w:pPr>
            <w:r>
              <w:rPr>
                <w:sz w:val="18"/>
                <w:szCs w:val="16"/>
              </w:rPr>
              <w:t>systemErrorTimeStamp</w:t>
            </w:r>
          </w:p>
        </w:tc>
        <w:tc>
          <w:tcPr>
            <w:tcW w:w="709" w:type="dxa"/>
            <w:shd w:val="clear" w:color="auto" w:fill="auto"/>
          </w:tcPr>
          <w:p w14:paraId="620D528E" w14:textId="77777777" w:rsidR="0019565F" w:rsidRDefault="0019565F" w:rsidP="005E70D6">
            <w:pPr>
              <w:rPr>
                <w:sz w:val="18"/>
                <w:szCs w:val="16"/>
              </w:rPr>
            </w:pPr>
            <w:r>
              <w:rPr>
                <w:sz w:val="18"/>
                <w:szCs w:val="16"/>
              </w:rPr>
              <w:t>string</w:t>
            </w:r>
          </w:p>
        </w:tc>
        <w:tc>
          <w:tcPr>
            <w:tcW w:w="4678" w:type="dxa"/>
            <w:shd w:val="clear" w:color="auto" w:fill="auto"/>
          </w:tcPr>
          <w:p w14:paraId="3424EA87" w14:textId="77777777" w:rsidR="0019565F" w:rsidRDefault="0019565F" w:rsidP="005E70D6">
            <w:pPr>
              <w:rPr>
                <w:sz w:val="18"/>
                <w:szCs w:val="16"/>
              </w:rPr>
            </w:pPr>
            <w:r>
              <w:rPr>
                <w:sz w:val="18"/>
                <w:szCs w:val="16"/>
              </w:rPr>
              <w:t>Time of underlying error (to help in locating error in logs)</w:t>
            </w:r>
          </w:p>
        </w:tc>
        <w:tc>
          <w:tcPr>
            <w:tcW w:w="3260" w:type="dxa"/>
            <w:shd w:val="clear" w:color="auto" w:fill="auto"/>
          </w:tcPr>
          <w:p w14:paraId="074607D3" w14:textId="77777777" w:rsidR="0019565F" w:rsidRPr="00986B1C" w:rsidRDefault="0019565F" w:rsidP="005E70D6">
            <w:pPr>
              <w:rPr>
                <w:sz w:val="18"/>
                <w:szCs w:val="16"/>
              </w:rPr>
            </w:pPr>
            <w:r>
              <w:rPr>
                <w:sz w:val="18"/>
                <w:szCs w:val="16"/>
              </w:rPr>
              <w:t>2013-05-23T11:07:48</w:t>
            </w:r>
          </w:p>
        </w:tc>
      </w:tr>
      <w:tr w:rsidR="0019565F" w14:paraId="47710667" w14:textId="77777777" w:rsidTr="005E70D6">
        <w:tc>
          <w:tcPr>
            <w:tcW w:w="1951" w:type="dxa"/>
            <w:shd w:val="clear" w:color="auto" w:fill="auto"/>
          </w:tcPr>
          <w:p w14:paraId="32163A4C" w14:textId="77777777" w:rsidR="0019565F" w:rsidRPr="00986B1C" w:rsidRDefault="0019565F" w:rsidP="005E70D6">
            <w:pPr>
              <w:rPr>
                <w:sz w:val="18"/>
                <w:szCs w:val="16"/>
              </w:rPr>
            </w:pPr>
            <w:r>
              <w:rPr>
                <w:sz w:val="18"/>
                <w:szCs w:val="16"/>
              </w:rPr>
              <w:t>systemErrorCd</w:t>
            </w:r>
          </w:p>
        </w:tc>
        <w:tc>
          <w:tcPr>
            <w:tcW w:w="709" w:type="dxa"/>
            <w:shd w:val="clear" w:color="auto" w:fill="auto"/>
          </w:tcPr>
          <w:p w14:paraId="19C74543" w14:textId="77777777" w:rsidR="0019565F" w:rsidRPr="00986B1C" w:rsidRDefault="0019565F" w:rsidP="005E70D6">
            <w:pPr>
              <w:rPr>
                <w:sz w:val="18"/>
                <w:szCs w:val="16"/>
              </w:rPr>
            </w:pPr>
            <w:r>
              <w:rPr>
                <w:sz w:val="18"/>
                <w:szCs w:val="16"/>
              </w:rPr>
              <w:t>string</w:t>
            </w:r>
          </w:p>
        </w:tc>
        <w:tc>
          <w:tcPr>
            <w:tcW w:w="4678" w:type="dxa"/>
            <w:shd w:val="clear" w:color="auto" w:fill="auto"/>
          </w:tcPr>
          <w:p w14:paraId="0CB8D20A" w14:textId="77777777" w:rsidR="0019565F" w:rsidRPr="00986B1C" w:rsidRDefault="0019565F" w:rsidP="005E70D6">
            <w:pPr>
              <w:rPr>
                <w:sz w:val="18"/>
                <w:szCs w:val="16"/>
              </w:rPr>
            </w:pPr>
            <w:r>
              <w:rPr>
                <w:sz w:val="18"/>
                <w:szCs w:val="16"/>
              </w:rPr>
              <w:t>If the underlying service we call returns its own error code, we'll include it here, e.g. Contents of faultString in error response</w:t>
            </w:r>
          </w:p>
        </w:tc>
        <w:tc>
          <w:tcPr>
            <w:tcW w:w="3260" w:type="dxa"/>
            <w:shd w:val="clear" w:color="auto" w:fill="auto"/>
          </w:tcPr>
          <w:p w14:paraId="295E940A" w14:textId="77777777" w:rsidR="0019565F" w:rsidRDefault="0019565F" w:rsidP="005E70D6">
            <w:pPr>
              <w:rPr>
                <w:sz w:val="18"/>
                <w:szCs w:val="16"/>
              </w:rPr>
            </w:pPr>
            <w:r>
              <w:rPr>
                <w:sz w:val="18"/>
                <w:szCs w:val="16"/>
              </w:rPr>
              <w:t>"</w:t>
            </w:r>
            <w:r w:rsidRPr="009C52C9">
              <w:rPr>
                <w:sz w:val="18"/>
                <w:szCs w:val="16"/>
              </w:rPr>
              <w:t>error: java.lang.IllegalArgumentException</w:t>
            </w:r>
            <w:r>
              <w:rPr>
                <w:sz w:val="18"/>
                <w:szCs w:val="16"/>
              </w:rPr>
              <w:t>";</w:t>
            </w:r>
          </w:p>
          <w:p w14:paraId="2C620546" w14:textId="77777777" w:rsidR="0019565F" w:rsidRPr="00986B1C" w:rsidRDefault="0019565F" w:rsidP="005E70D6">
            <w:pPr>
              <w:rPr>
                <w:sz w:val="18"/>
                <w:szCs w:val="16"/>
              </w:rPr>
            </w:pPr>
            <w:r>
              <w:rPr>
                <w:sz w:val="18"/>
                <w:szCs w:val="16"/>
              </w:rPr>
              <w:t>"</w:t>
            </w:r>
            <w:r>
              <w:t xml:space="preserve"> </w:t>
            </w:r>
            <w:r w:rsidRPr="00697CBD">
              <w:rPr>
                <w:sz w:val="18"/>
                <w:szCs w:val="16"/>
              </w:rPr>
              <w:t>BAN [90653242] Not Found</w:t>
            </w:r>
            <w:r>
              <w:rPr>
                <w:sz w:val="18"/>
                <w:szCs w:val="16"/>
              </w:rPr>
              <w:t>"</w:t>
            </w:r>
          </w:p>
        </w:tc>
      </w:tr>
      <w:tr w:rsidR="0019565F" w14:paraId="2A08C72D" w14:textId="77777777" w:rsidTr="005E70D6">
        <w:tc>
          <w:tcPr>
            <w:tcW w:w="1951" w:type="dxa"/>
            <w:shd w:val="clear" w:color="auto" w:fill="auto"/>
          </w:tcPr>
          <w:p w14:paraId="560F6B31" w14:textId="77777777" w:rsidR="0019565F" w:rsidRDefault="0019565F" w:rsidP="005E70D6">
            <w:pPr>
              <w:rPr>
                <w:sz w:val="18"/>
                <w:szCs w:val="16"/>
              </w:rPr>
            </w:pPr>
            <w:r>
              <w:rPr>
                <w:sz w:val="18"/>
                <w:szCs w:val="16"/>
              </w:rPr>
              <w:t>systemErrorTxt</w:t>
            </w:r>
          </w:p>
        </w:tc>
        <w:tc>
          <w:tcPr>
            <w:tcW w:w="709" w:type="dxa"/>
            <w:shd w:val="clear" w:color="auto" w:fill="auto"/>
          </w:tcPr>
          <w:p w14:paraId="28902579" w14:textId="77777777" w:rsidR="0019565F" w:rsidRDefault="0019565F" w:rsidP="005E70D6">
            <w:pPr>
              <w:rPr>
                <w:sz w:val="18"/>
                <w:szCs w:val="16"/>
              </w:rPr>
            </w:pPr>
            <w:r>
              <w:rPr>
                <w:sz w:val="18"/>
                <w:szCs w:val="16"/>
              </w:rPr>
              <w:t>string</w:t>
            </w:r>
          </w:p>
        </w:tc>
        <w:tc>
          <w:tcPr>
            <w:tcW w:w="4678" w:type="dxa"/>
            <w:shd w:val="clear" w:color="auto" w:fill="auto"/>
          </w:tcPr>
          <w:p w14:paraId="3CFA514C" w14:textId="77777777" w:rsidR="0019565F" w:rsidRDefault="0019565F" w:rsidP="005E70D6">
            <w:pPr>
              <w:rPr>
                <w:sz w:val="18"/>
                <w:szCs w:val="16"/>
              </w:rPr>
            </w:pPr>
            <w:r>
              <w:rPr>
                <w:sz w:val="18"/>
                <w:szCs w:val="16"/>
              </w:rPr>
              <w:t>Description of system error; messageId, errorCode from PolicyException</w:t>
            </w:r>
          </w:p>
        </w:tc>
        <w:tc>
          <w:tcPr>
            <w:tcW w:w="3260" w:type="dxa"/>
            <w:shd w:val="clear" w:color="auto" w:fill="auto"/>
          </w:tcPr>
          <w:p w14:paraId="6A0DAF3E" w14:textId="77777777" w:rsidR="0019565F" w:rsidRDefault="0019565F" w:rsidP="005E70D6">
            <w:pPr>
              <w:rPr>
                <w:sz w:val="18"/>
                <w:szCs w:val="16"/>
              </w:rPr>
            </w:pPr>
            <w:r>
              <w:rPr>
                <w:sz w:val="18"/>
                <w:szCs w:val="16"/>
              </w:rPr>
              <w:t xml:space="preserve">"messageId: </w:t>
            </w:r>
            <w:r w:rsidRPr="00697CBD">
              <w:rPr>
                <w:sz w:val="18"/>
                <w:szCs w:val="16"/>
              </w:rPr>
              <w:t>APP10004</w:t>
            </w:r>
            <w:r>
              <w:rPr>
                <w:sz w:val="18"/>
                <w:szCs w:val="16"/>
              </w:rPr>
              <w:t xml:space="preserve">; errorCode </w:t>
            </w:r>
            <w:r w:rsidRPr="00697CBD">
              <w:rPr>
                <w:sz w:val="18"/>
                <w:szCs w:val="16"/>
              </w:rPr>
              <w:t>CMB_AIS_0001</w:t>
            </w:r>
            <w:r>
              <w:rPr>
                <w:sz w:val="18"/>
                <w:szCs w:val="16"/>
              </w:rPr>
              <w:t>"</w:t>
            </w:r>
          </w:p>
        </w:tc>
      </w:tr>
    </w:tbl>
    <w:p w14:paraId="2DCDC12C" w14:textId="77777777" w:rsidR="0019565F" w:rsidRDefault="0019565F" w:rsidP="0019565F">
      <w:bookmarkStart w:id="10" w:name="_Toc358875816"/>
    </w:p>
    <w:p w14:paraId="497874D3" w14:textId="77777777" w:rsidR="0019565F" w:rsidRDefault="0019565F" w:rsidP="0019565F">
      <w:pPr>
        <w:pStyle w:val="Heading2"/>
      </w:pPr>
      <w:bookmarkStart w:id="11" w:name="_Toc390764910"/>
      <w:r>
        <w:t>Versioning</w:t>
      </w:r>
      <w:bookmarkEnd w:id="11"/>
    </w:p>
    <w:p w14:paraId="2D269334" w14:textId="77777777" w:rsidR="0019565F" w:rsidRDefault="0019565F" w:rsidP="0019565F">
      <w:r>
        <w:t>The strategy for this is still being finalized as of this writing. However, broadly speaking the major version number will become part of the service name.</w:t>
      </w:r>
    </w:p>
    <w:p w14:paraId="3BE9EF7B" w14:textId="77777777" w:rsidR="0019565F" w:rsidRDefault="0019565F" w:rsidP="0019565F">
      <w:pPr>
        <w:pStyle w:val="Heading2"/>
      </w:pPr>
      <w:bookmarkStart w:id="12" w:name="_Toc390764911"/>
      <w:r>
        <w:t>Interface Specification Approach</w:t>
      </w:r>
      <w:bookmarkEnd w:id="12"/>
    </w:p>
    <w:p w14:paraId="1895275D" w14:textId="77777777" w:rsidR="0019565F" w:rsidRDefault="0019565F" w:rsidP="0019565F">
      <w:r>
        <w:t>As the primary (or at least initial) consumer of our services requires REST/JSON, while our underlying implementation is SOAP/XML, this document describes the interface with REST-style requests and JSON-format responses. Our SOAP implementation will be done in a way to make the SOA transformation to JSON achieve the desired result.</w:t>
      </w:r>
    </w:p>
    <w:p w14:paraId="2D13E0EB" w14:textId="77777777" w:rsidR="0019565F" w:rsidRDefault="0019565F" w:rsidP="0019565F">
      <w:pPr>
        <w:pStyle w:val="Heading2"/>
      </w:pPr>
      <w:bookmarkStart w:id="13" w:name="_Toc390764912"/>
      <w:r>
        <w:t>JSON Response Format</w:t>
      </w:r>
      <w:bookmarkEnd w:id="13"/>
    </w:p>
    <w:p w14:paraId="6EA871CF" w14:textId="77777777" w:rsidR="0019565F" w:rsidRDefault="0019565F" w:rsidP="0019565F">
      <w:r>
        <w:t>The approach here is to always provide all fields in the spec, even if they have no assigned value. While omitting such fields can make for a smaller payload, keeping the response format consistent tends to make client-side coding to consume such responses more straightforward. Fields of string type will have a value of "null" rather than empty string "", e.g.</w:t>
      </w:r>
    </w:p>
    <w:p w14:paraId="4F22F541" w14:textId="77777777" w:rsidR="0019565F" w:rsidRPr="00B22F97" w:rsidRDefault="0019565F" w:rsidP="0019565F">
      <w:pPr>
        <w:rPr>
          <w:rFonts w:ascii="Lucida Console" w:hAnsi="Lucida Console"/>
          <w:sz w:val="18"/>
        </w:rPr>
      </w:pPr>
      <w:r>
        <w:rPr>
          <w:rFonts w:ascii="Lucida Console" w:hAnsi="Lucida Console"/>
          <w:sz w:val="18"/>
        </w:rPr>
        <w:t xml:space="preserve">  </w:t>
      </w:r>
      <w:r w:rsidRPr="00B22F97">
        <w:rPr>
          <w:rFonts w:ascii="Lucida Console" w:hAnsi="Lucida Console"/>
          <w:sz w:val="18"/>
        </w:rPr>
        <w:t>"middleInitial" : null,</w:t>
      </w:r>
    </w:p>
    <w:p w14:paraId="0B279D8D" w14:textId="77777777" w:rsidR="0019565F" w:rsidRDefault="0019565F" w:rsidP="0019565F">
      <w:r>
        <w:t>rather than</w:t>
      </w:r>
    </w:p>
    <w:p w14:paraId="09D3E306" w14:textId="77777777" w:rsidR="0019565F" w:rsidRPr="00B22F97" w:rsidRDefault="0019565F" w:rsidP="0019565F">
      <w:pPr>
        <w:rPr>
          <w:rFonts w:ascii="Lucida Console" w:hAnsi="Lucida Console"/>
          <w:sz w:val="18"/>
        </w:rPr>
      </w:pPr>
      <w:r>
        <w:rPr>
          <w:rFonts w:ascii="Lucida Console" w:hAnsi="Lucida Console"/>
          <w:sz w:val="18"/>
        </w:rPr>
        <w:t xml:space="preserve">  </w:t>
      </w:r>
      <w:r w:rsidRPr="00B22F97">
        <w:rPr>
          <w:rFonts w:ascii="Lucida Console" w:hAnsi="Lucida Console"/>
          <w:sz w:val="18"/>
        </w:rPr>
        <w:t>"middleInitial" : "",</w:t>
      </w:r>
    </w:p>
    <w:p w14:paraId="20B90485" w14:textId="77777777" w:rsidR="0019565F" w:rsidRDefault="0019565F" w:rsidP="0019565F"/>
    <w:p w14:paraId="74EF23A7" w14:textId="77777777" w:rsidR="0019565F" w:rsidRPr="00444B98" w:rsidRDefault="0019565F" w:rsidP="0019565F">
      <w:pPr>
        <w:sectPr w:rsidR="0019565F" w:rsidRPr="00444B98" w:rsidSect="002D4F6F">
          <w:headerReference w:type="default" r:id="rId13"/>
          <w:footerReference w:type="default" r:id="rId14"/>
          <w:pgSz w:w="12240" w:h="15840"/>
          <w:pgMar w:top="808" w:right="720" w:bottom="720" w:left="720" w:header="426" w:footer="132" w:gutter="0"/>
          <w:cols w:space="708"/>
          <w:titlePg/>
          <w:docGrid w:linePitch="360"/>
        </w:sectPr>
      </w:pPr>
    </w:p>
    <w:p w14:paraId="1537A67F" w14:textId="77777777" w:rsidR="0019565F" w:rsidRDefault="0019565F" w:rsidP="0019565F">
      <w:pPr>
        <w:pStyle w:val="Heading1"/>
        <w:tabs>
          <w:tab w:val="left" w:pos="6610"/>
        </w:tabs>
      </w:pPr>
      <w:bookmarkStart w:id="14" w:name="_Toc390764913"/>
      <w:r>
        <w:t>Profile Management</w:t>
      </w:r>
      <w:r w:rsidRPr="00D96F93">
        <w:t xml:space="preserve"> REST Service</w:t>
      </w:r>
      <w:bookmarkEnd w:id="10"/>
      <w:r>
        <w:t>s</w:t>
      </w:r>
      <w:bookmarkEnd w:id="14"/>
      <w:r>
        <w:tab/>
      </w:r>
    </w:p>
    <w:p w14:paraId="12FB0E1C" w14:textId="77777777" w:rsidR="0019565F" w:rsidRDefault="0019565F" w:rsidP="0019565F">
      <w:bookmarkStart w:id="15" w:name="_Toc358875817"/>
      <w:r>
        <w:t>This service provides operations in support of user profile and business services account association. Supports linking and registration front end flows for registration.</w:t>
      </w:r>
    </w:p>
    <w:p w14:paraId="445915F3" w14:textId="77777777" w:rsidR="0019565F" w:rsidRPr="003D51A0" w:rsidRDefault="0019565F" w:rsidP="0019565F">
      <w:pPr>
        <w:pStyle w:val="Heading2"/>
      </w:pPr>
      <w:bookmarkStart w:id="16" w:name="_Toc390764914"/>
      <w:bookmarkEnd w:id="15"/>
      <w:r>
        <w:t>registration-preconditions</w:t>
      </w:r>
      <w:bookmarkEnd w:id="16"/>
    </w:p>
    <w:tbl>
      <w:tblPr>
        <w:tblStyle w:val="TableGrid"/>
        <w:tblW w:w="0" w:type="auto"/>
        <w:tblLook w:val="04A0" w:firstRow="1" w:lastRow="0" w:firstColumn="1" w:lastColumn="0" w:noHBand="0" w:noVBand="1"/>
      </w:tblPr>
      <w:tblGrid>
        <w:gridCol w:w="1526"/>
        <w:gridCol w:w="9072"/>
      </w:tblGrid>
      <w:tr w:rsidR="0019565F" w:rsidRPr="001B35FC" w14:paraId="67F7CD03" w14:textId="77777777" w:rsidTr="005E70D6">
        <w:tc>
          <w:tcPr>
            <w:tcW w:w="10598" w:type="dxa"/>
            <w:gridSpan w:val="2"/>
            <w:shd w:val="clear" w:color="auto" w:fill="D9D9D9" w:themeFill="background1" w:themeFillShade="D9"/>
          </w:tcPr>
          <w:p w14:paraId="28ABD396" w14:textId="77777777" w:rsidR="0019565F" w:rsidRDefault="0019565F" w:rsidP="005E70D6">
            <w:pPr>
              <w:rPr>
                <w:b/>
                <w:szCs w:val="16"/>
              </w:rPr>
            </w:pPr>
            <w:r>
              <w:rPr>
                <w:b/>
                <w:szCs w:val="16"/>
              </w:rPr>
              <w:t>OPERATION</w:t>
            </w:r>
          </w:p>
          <w:p w14:paraId="62E0DFD5" w14:textId="77777777" w:rsidR="0019565F" w:rsidRPr="001B35FC" w:rsidRDefault="0019565F" w:rsidP="005E70D6">
            <w:pPr>
              <w:rPr>
                <w:b/>
                <w:szCs w:val="16"/>
              </w:rPr>
            </w:pPr>
            <w:r>
              <w:rPr>
                <w:szCs w:val="16"/>
              </w:rPr>
              <w:t>sub</w:t>
            </w:r>
            <w:r w:rsidRPr="00780A93">
              <w:rPr>
                <w:szCs w:val="16"/>
              </w:rPr>
              <w:t>/{</w:t>
            </w:r>
            <w:r>
              <w:rPr>
                <w:szCs w:val="16"/>
              </w:rPr>
              <w:t>sub</w:t>
            </w:r>
            <w:r w:rsidRPr="00780A93">
              <w:rPr>
                <w:szCs w:val="16"/>
              </w:rPr>
              <w:t>}/</w:t>
            </w:r>
            <w:r>
              <w:rPr>
                <w:szCs w:val="16"/>
              </w:rPr>
              <w:t>registration-preconditions</w:t>
            </w:r>
          </w:p>
        </w:tc>
      </w:tr>
      <w:tr w:rsidR="0019565F" w:rsidRPr="001B35FC" w14:paraId="6BABF1AB" w14:textId="77777777" w:rsidTr="005E70D6">
        <w:tc>
          <w:tcPr>
            <w:tcW w:w="1526" w:type="dxa"/>
          </w:tcPr>
          <w:p w14:paraId="2880D5BE" w14:textId="77777777" w:rsidR="0019565F" w:rsidRDefault="0019565F" w:rsidP="005E70D6">
            <w:pPr>
              <w:rPr>
                <w:b/>
                <w:sz w:val="18"/>
                <w:szCs w:val="16"/>
              </w:rPr>
            </w:pPr>
            <w:r>
              <w:rPr>
                <w:b/>
                <w:sz w:val="18"/>
                <w:szCs w:val="16"/>
              </w:rPr>
              <w:t>Method</w:t>
            </w:r>
          </w:p>
        </w:tc>
        <w:tc>
          <w:tcPr>
            <w:tcW w:w="9072" w:type="dxa"/>
          </w:tcPr>
          <w:p w14:paraId="719491D8" w14:textId="77777777" w:rsidR="0019565F" w:rsidRPr="00C934DC" w:rsidRDefault="0019565F" w:rsidP="005E70D6">
            <w:pPr>
              <w:rPr>
                <w:sz w:val="18"/>
                <w:szCs w:val="16"/>
              </w:rPr>
            </w:pPr>
            <w:r>
              <w:rPr>
                <w:sz w:val="18"/>
                <w:szCs w:val="16"/>
              </w:rPr>
              <w:t>GET</w:t>
            </w:r>
          </w:p>
        </w:tc>
      </w:tr>
      <w:tr w:rsidR="0019565F" w:rsidRPr="001B35FC" w14:paraId="0FFDFF79" w14:textId="77777777" w:rsidTr="005E70D6">
        <w:tc>
          <w:tcPr>
            <w:tcW w:w="1526" w:type="dxa"/>
          </w:tcPr>
          <w:p w14:paraId="3E632408" w14:textId="77777777" w:rsidR="0019565F" w:rsidRPr="001B35FC" w:rsidRDefault="0019565F" w:rsidP="005E70D6">
            <w:pPr>
              <w:rPr>
                <w:b/>
                <w:sz w:val="18"/>
                <w:szCs w:val="16"/>
              </w:rPr>
            </w:pPr>
            <w:r>
              <w:rPr>
                <w:b/>
                <w:sz w:val="18"/>
                <w:szCs w:val="16"/>
              </w:rPr>
              <w:t>Description</w:t>
            </w:r>
          </w:p>
        </w:tc>
        <w:tc>
          <w:tcPr>
            <w:tcW w:w="9072" w:type="dxa"/>
          </w:tcPr>
          <w:p w14:paraId="7C6A2AEF" w14:textId="77777777" w:rsidR="0019565F" w:rsidRPr="00797478" w:rsidRDefault="0019565F" w:rsidP="005E70D6">
            <w:pPr>
              <w:rPr>
                <w:sz w:val="18"/>
                <w:szCs w:val="16"/>
              </w:rPr>
            </w:pPr>
            <w:r>
              <w:rPr>
                <w:sz w:val="18"/>
                <w:szCs w:val="16"/>
              </w:rPr>
              <w:t>Used to establish capabilities of the subscriber device preconditions necessary for on-network auto-detection registration.</w:t>
            </w:r>
          </w:p>
        </w:tc>
      </w:tr>
      <w:tr w:rsidR="0019565F" w:rsidRPr="00C934DC" w14:paraId="214D53AC" w14:textId="77777777" w:rsidTr="005E70D6">
        <w:tc>
          <w:tcPr>
            <w:tcW w:w="1526" w:type="dxa"/>
          </w:tcPr>
          <w:p w14:paraId="1E3E871F" w14:textId="77777777" w:rsidR="0019565F" w:rsidRPr="00CF7CD1" w:rsidRDefault="0019565F" w:rsidP="005E70D6">
            <w:pPr>
              <w:rPr>
                <w:b/>
                <w:sz w:val="18"/>
                <w:szCs w:val="16"/>
              </w:rPr>
            </w:pPr>
            <w:r w:rsidRPr="00CF7CD1">
              <w:rPr>
                <w:b/>
                <w:sz w:val="18"/>
                <w:szCs w:val="16"/>
              </w:rPr>
              <w:t>Input</w:t>
            </w:r>
          </w:p>
        </w:tc>
        <w:tc>
          <w:tcPr>
            <w:tcW w:w="9072" w:type="dxa"/>
          </w:tcPr>
          <w:p w14:paraId="5FD272A6" w14:textId="77777777" w:rsidR="0019565F" w:rsidRDefault="0019565F" w:rsidP="005E70D6">
            <w:pPr>
              <w:rPr>
                <w:sz w:val="18"/>
                <w:szCs w:val="16"/>
              </w:rPr>
            </w:pPr>
            <w:r>
              <w:rPr>
                <w:sz w:val="18"/>
                <w:szCs w:val="16"/>
              </w:rPr>
              <w:t>Inputs:</w:t>
            </w:r>
          </w:p>
          <w:p w14:paraId="27852199" w14:textId="77777777" w:rsidR="0019565F" w:rsidRDefault="0019565F" w:rsidP="005E70D6">
            <w:pPr>
              <w:rPr>
                <w:sz w:val="18"/>
                <w:szCs w:val="16"/>
              </w:rPr>
            </w:pPr>
            <w:r w:rsidRPr="007F6535">
              <w:rPr>
                <w:b/>
                <w:sz w:val="18"/>
                <w:szCs w:val="16"/>
              </w:rPr>
              <w:t>sub</w:t>
            </w:r>
            <w:r>
              <w:rPr>
                <w:sz w:val="18"/>
                <w:szCs w:val="16"/>
              </w:rPr>
              <w:t xml:space="preserve"> = subscription MDN, ie “4169762323”</w:t>
            </w:r>
          </w:p>
          <w:p w14:paraId="3966B583" w14:textId="77777777" w:rsidR="0019565F" w:rsidRDefault="0019565F" w:rsidP="005E70D6">
            <w:pPr>
              <w:rPr>
                <w:sz w:val="18"/>
                <w:szCs w:val="16"/>
              </w:rPr>
            </w:pPr>
          </w:p>
          <w:p w14:paraId="344E2EA5" w14:textId="77777777" w:rsidR="0019565F" w:rsidRDefault="0019565F" w:rsidP="005E70D6">
            <w:pPr>
              <w:rPr>
                <w:sz w:val="18"/>
                <w:szCs w:val="16"/>
              </w:rPr>
            </w:pPr>
            <w:r>
              <w:rPr>
                <w:sz w:val="18"/>
                <w:szCs w:val="16"/>
              </w:rPr>
              <w:t>Parameters</w:t>
            </w:r>
          </w:p>
          <w:tbl>
            <w:tblPr>
              <w:tblStyle w:val="TableGrid"/>
              <w:tblW w:w="0" w:type="auto"/>
              <w:tblLook w:val="04A0" w:firstRow="1" w:lastRow="0" w:firstColumn="1" w:lastColumn="0" w:noHBand="0" w:noVBand="1"/>
            </w:tblPr>
            <w:tblGrid>
              <w:gridCol w:w="1305"/>
              <w:gridCol w:w="2409"/>
              <w:gridCol w:w="1137"/>
              <w:gridCol w:w="3564"/>
            </w:tblGrid>
            <w:tr w:rsidR="0019565F" w:rsidRPr="00444190" w14:paraId="356E980E" w14:textId="77777777" w:rsidTr="005E70D6">
              <w:tc>
                <w:tcPr>
                  <w:tcW w:w="1305" w:type="dxa"/>
                  <w:shd w:val="clear" w:color="auto" w:fill="D9D9D9" w:themeFill="background1" w:themeFillShade="D9"/>
                </w:tcPr>
                <w:p w14:paraId="3660316E" w14:textId="77777777" w:rsidR="0019565F" w:rsidRPr="00444190" w:rsidRDefault="0019565F" w:rsidP="005E70D6">
                  <w:pPr>
                    <w:rPr>
                      <w:b/>
                      <w:sz w:val="18"/>
                      <w:szCs w:val="16"/>
                    </w:rPr>
                  </w:pPr>
                  <w:r w:rsidRPr="00444190">
                    <w:rPr>
                      <w:b/>
                      <w:sz w:val="18"/>
                      <w:szCs w:val="16"/>
                    </w:rPr>
                    <w:t>Name</w:t>
                  </w:r>
                </w:p>
              </w:tc>
              <w:tc>
                <w:tcPr>
                  <w:tcW w:w="2409" w:type="dxa"/>
                  <w:shd w:val="clear" w:color="auto" w:fill="D9D9D9" w:themeFill="background1" w:themeFillShade="D9"/>
                </w:tcPr>
                <w:p w14:paraId="2355195C" w14:textId="77777777" w:rsidR="0019565F" w:rsidRPr="00444190" w:rsidRDefault="0019565F" w:rsidP="005E70D6">
                  <w:pPr>
                    <w:rPr>
                      <w:b/>
                      <w:sz w:val="18"/>
                      <w:szCs w:val="16"/>
                    </w:rPr>
                  </w:pPr>
                  <w:r>
                    <w:rPr>
                      <w:b/>
                      <w:sz w:val="18"/>
                      <w:szCs w:val="16"/>
                    </w:rPr>
                    <w:t>Values</w:t>
                  </w:r>
                </w:p>
              </w:tc>
              <w:tc>
                <w:tcPr>
                  <w:tcW w:w="1137" w:type="dxa"/>
                  <w:shd w:val="clear" w:color="auto" w:fill="D9D9D9" w:themeFill="background1" w:themeFillShade="D9"/>
                </w:tcPr>
                <w:p w14:paraId="12BAB471" w14:textId="77777777" w:rsidR="0019565F" w:rsidRPr="00444190" w:rsidRDefault="0019565F" w:rsidP="005E70D6">
                  <w:pPr>
                    <w:rPr>
                      <w:b/>
                      <w:sz w:val="18"/>
                      <w:szCs w:val="16"/>
                    </w:rPr>
                  </w:pPr>
                  <w:r w:rsidRPr="00444190">
                    <w:rPr>
                      <w:b/>
                      <w:sz w:val="18"/>
                      <w:szCs w:val="16"/>
                    </w:rPr>
                    <w:t>Mandatory</w:t>
                  </w:r>
                  <w:r>
                    <w:rPr>
                      <w:b/>
                      <w:sz w:val="18"/>
                      <w:szCs w:val="16"/>
                    </w:rPr>
                    <w:t>?</w:t>
                  </w:r>
                </w:p>
              </w:tc>
              <w:tc>
                <w:tcPr>
                  <w:tcW w:w="3564" w:type="dxa"/>
                  <w:shd w:val="clear" w:color="auto" w:fill="D9D9D9" w:themeFill="background1" w:themeFillShade="D9"/>
                </w:tcPr>
                <w:p w14:paraId="1FA91A9C" w14:textId="77777777" w:rsidR="0019565F" w:rsidRPr="00444190" w:rsidRDefault="0019565F" w:rsidP="005E70D6">
                  <w:pPr>
                    <w:rPr>
                      <w:b/>
                      <w:sz w:val="18"/>
                      <w:szCs w:val="16"/>
                    </w:rPr>
                  </w:pPr>
                  <w:r w:rsidRPr="00444190">
                    <w:rPr>
                      <w:b/>
                      <w:sz w:val="18"/>
                      <w:szCs w:val="16"/>
                    </w:rPr>
                    <w:t>Comments</w:t>
                  </w:r>
                </w:p>
              </w:tc>
            </w:tr>
            <w:tr w:rsidR="0019565F" w14:paraId="12BA66E0" w14:textId="77777777" w:rsidTr="005E70D6">
              <w:tc>
                <w:tcPr>
                  <w:tcW w:w="1305" w:type="dxa"/>
                </w:tcPr>
                <w:p w14:paraId="6ECC3291" w14:textId="77777777" w:rsidR="0019565F" w:rsidRDefault="0019565F" w:rsidP="005E70D6">
                  <w:pPr>
                    <w:rPr>
                      <w:sz w:val="18"/>
                      <w:szCs w:val="16"/>
                    </w:rPr>
                  </w:pPr>
                  <w:r>
                    <w:rPr>
                      <w:sz w:val="18"/>
                      <w:szCs w:val="16"/>
                    </w:rPr>
                    <w:t>brand</w:t>
                  </w:r>
                </w:p>
              </w:tc>
              <w:tc>
                <w:tcPr>
                  <w:tcW w:w="2409" w:type="dxa"/>
                </w:tcPr>
                <w:p w14:paraId="2ABCCA94" w14:textId="77777777" w:rsidR="0019565F" w:rsidRDefault="0019565F" w:rsidP="005E70D6">
                  <w:pPr>
                    <w:rPr>
                      <w:sz w:val="18"/>
                      <w:szCs w:val="16"/>
                    </w:rPr>
                  </w:pPr>
                  <w:r>
                    <w:rPr>
                      <w:sz w:val="18"/>
                      <w:szCs w:val="16"/>
                    </w:rPr>
                    <w:t>1 = Telus</w:t>
                  </w:r>
                </w:p>
                <w:p w14:paraId="27B46ACE" w14:textId="77777777" w:rsidR="0019565F" w:rsidRDefault="0019565F" w:rsidP="005E70D6">
                  <w:pPr>
                    <w:rPr>
                      <w:sz w:val="18"/>
                      <w:szCs w:val="16"/>
                    </w:rPr>
                  </w:pPr>
                  <w:r>
                    <w:rPr>
                      <w:sz w:val="18"/>
                      <w:szCs w:val="16"/>
                    </w:rPr>
                    <w:t>3 = Koodo</w:t>
                  </w:r>
                </w:p>
              </w:tc>
              <w:tc>
                <w:tcPr>
                  <w:tcW w:w="1137" w:type="dxa"/>
                </w:tcPr>
                <w:p w14:paraId="4F722EE9" w14:textId="77777777" w:rsidR="0019565F" w:rsidRDefault="0019565F" w:rsidP="005E70D6">
                  <w:pPr>
                    <w:rPr>
                      <w:sz w:val="18"/>
                      <w:szCs w:val="16"/>
                    </w:rPr>
                  </w:pPr>
                  <w:r>
                    <w:rPr>
                      <w:sz w:val="18"/>
                      <w:szCs w:val="16"/>
                    </w:rPr>
                    <w:t>Yes</w:t>
                  </w:r>
                </w:p>
              </w:tc>
              <w:tc>
                <w:tcPr>
                  <w:tcW w:w="3564" w:type="dxa"/>
                </w:tcPr>
                <w:p w14:paraId="6A7E84D2" w14:textId="77777777" w:rsidR="0019565F" w:rsidRPr="00ED2ED2" w:rsidRDefault="0019565F" w:rsidP="005E70D6">
                  <w:pPr>
                    <w:spacing w:after="200" w:line="276" w:lineRule="auto"/>
                    <w:rPr>
                      <w:b/>
                      <w:sz w:val="18"/>
                      <w:szCs w:val="16"/>
                      <w:highlight w:val="yellow"/>
                      <w:rPrChange w:id="17" w:author="Fred Caprilli" w:date="2013-10-29T09:24:00Z">
                        <w:rPr>
                          <w:sz w:val="18"/>
                          <w:szCs w:val="16"/>
                          <w:highlight w:val="yellow"/>
                        </w:rPr>
                      </w:rPrChange>
                    </w:rPr>
                  </w:pPr>
                  <w:r>
                    <w:rPr>
                      <w:sz w:val="18"/>
                      <w:szCs w:val="16"/>
                    </w:rPr>
                    <w:t>Indicates company brand</w:t>
                  </w:r>
                </w:p>
              </w:tc>
            </w:tr>
          </w:tbl>
          <w:p w14:paraId="14095926" w14:textId="77777777" w:rsidR="0019565F" w:rsidRDefault="0019565F" w:rsidP="005E70D6">
            <w:pPr>
              <w:rPr>
                <w:sz w:val="18"/>
                <w:szCs w:val="16"/>
              </w:rPr>
            </w:pPr>
          </w:p>
          <w:p w14:paraId="45ADBC01" w14:textId="77777777" w:rsidR="0019565F" w:rsidRDefault="0019565F" w:rsidP="005E70D6">
            <w:pPr>
              <w:rPr>
                <w:sz w:val="18"/>
                <w:szCs w:val="16"/>
              </w:rPr>
            </w:pPr>
            <w:r>
              <w:rPr>
                <w:sz w:val="18"/>
                <w:szCs w:val="16"/>
              </w:rPr>
              <w:t>Examples:</w:t>
            </w:r>
          </w:p>
          <w:p w14:paraId="35124ADB" w14:textId="77777777" w:rsidR="0019565F" w:rsidRDefault="0019565F" w:rsidP="005E70D6">
            <w:pPr>
              <w:rPr>
                <w:sz w:val="18"/>
                <w:szCs w:val="16"/>
              </w:rPr>
            </w:pPr>
            <w:r>
              <w:rPr>
                <w:sz w:val="18"/>
                <w:szCs w:val="16"/>
              </w:rPr>
              <w:t>profilemanagement/sub/4169762323/registration-</w:t>
            </w:r>
            <w:r w:rsidRPr="002503D6">
              <w:rPr>
                <w:sz w:val="18"/>
                <w:szCs w:val="16"/>
              </w:rPr>
              <w:t>preconditions</w:t>
            </w:r>
            <w:r>
              <w:rPr>
                <w:sz w:val="18"/>
                <w:szCs w:val="16"/>
              </w:rPr>
              <w:t>?brand=1</w:t>
            </w:r>
          </w:p>
          <w:p w14:paraId="19CE7AE5" w14:textId="77777777" w:rsidR="0019565F" w:rsidRPr="00C934DC" w:rsidRDefault="0019565F" w:rsidP="005E70D6">
            <w:pPr>
              <w:rPr>
                <w:sz w:val="18"/>
                <w:szCs w:val="16"/>
              </w:rPr>
            </w:pPr>
          </w:p>
        </w:tc>
      </w:tr>
      <w:tr w:rsidR="0019565F" w:rsidRPr="00C934DC" w14:paraId="2B133915" w14:textId="77777777" w:rsidTr="005E70D6">
        <w:trPr>
          <w:trHeight w:val="1472"/>
        </w:trPr>
        <w:tc>
          <w:tcPr>
            <w:tcW w:w="1526" w:type="dxa"/>
          </w:tcPr>
          <w:p w14:paraId="2E8FB4F8" w14:textId="77777777" w:rsidR="0019565F" w:rsidRPr="00797478" w:rsidRDefault="0019565F" w:rsidP="005E70D6">
            <w:pPr>
              <w:rPr>
                <w:b/>
                <w:sz w:val="18"/>
                <w:szCs w:val="16"/>
              </w:rPr>
            </w:pPr>
            <w:r>
              <w:rPr>
                <w:b/>
                <w:sz w:val="18"/>
                <w:szCs w:val="16"/>
              </w:rPr>
              <w:t>Status</w:t>
            </w:r>
          </w:p>
        </w:tc>
        <w:tc>
          <w:tcPr>
            <w:tcW w:w="9072" w:type="dxa"/>
          </w:tcPr>
          <w:p w14:paraId="5A1E4C82" w14:textId="77777777" w:rsidR="0019565F" w:rsidRDefault="0019565F" w:rsidP="005E70D6"/>
          <w:tbl>
            <w:tblPr>
              <w:tblStyle w:val="TableGrid"/>
              <w:tblW w:w="0" w:type="auto"/>
              <w:tblLook w:val="04A0" w:firstRow="1" w:lastRow="0" w:firstColumn="1" w:lastColumn="0" w:noHBand="0" w:noVBand="1"/>
            </w:tblPr>
            <w:tblGrid>
              <w:gridCol w:w="620"/>
              <w:gridCol w:w="684"/>
              <w:gridCol w:w="2410"/>
              <w:gridCol w:w="1418"/>
              <w:gridCol w:w="1984"/>
              <w:gridCol w:w="1730"/>
            </w:tblGrid>
            <w:tr w:rsidR="0019565F" w:rsidRPr="001963A0" w14:paraId="128F9567" w14:textId="77777777" w:rsidTr="005E70D6">
              <w:tc>
                <w:tcPr>
                  <w:tcW w:w="620" w:type="dxa"/>
                  <w:shd w:val="clear" w:color="auto" w:fill="D9D9D9" w:themeFill="background1" w:themeFillShade="D9"/>
                </w:tcPr>
                <w:p w14:paraId="5769FCD4" w14:textId="77777777" w:rsidR="0019565F" w:rsidRPr="001963A0" w:rsidRDefault="0019565F" w:rsidP="005E70D6">
                  <w:pPr>
                    <w:rPr>
                      <w:b/>
                      <w:sz w:val="16"/>
                      <w:szCs w:val="16"/>
                    </w:rPr>
                  </w:pPr>
                  <w:r w:rsidRPr="001963A0">
                    <w:rPr>
                      <w:b/>
                      <w:sz w:val="16"/>
                      <w:szCs w:val="16"/>
                    </w:rPr>
                    <w:t>status</w:t>
                  </w:r>
                </w:p>
                <w:p w14:paraId="1815368C" w14:textId="77777777" w:rsidR="0019565F" w:rsidRPr="001963A0" w:rsidRDefault="0019565F" w:rsidP="005E70D6">
                  <w:pPr>
                    <w:rPr>
                      <w:b/>
                      <w:sz w:val="16"/>
                      <w:szCs w:val="16"/>
                    </w:rPr>
                  </w:pPr>
                  <w:r w:rsidRPr="001963A0">
                    <w:rPr>
                      <w:b/>
                      <w:sz w:val="16"/>
                      <w:szCs w:val="16"/>
                    </w:rPr>
                    <w:t>Cd</w:t>
                  </w:r>
                </w:p>
              </w:tc>
              <w:tc>
                <w:tcPr>
                  <w:tcW w:w="684" w:type="dxa"/>
                  <w:shd w:val="clear" w:color="auto" w:fill="D9D9D9" w:themeFill="background1" w:themeFillShade="D9"/>
                </w:tcPr>
                <w:p w14:paraId="00DA510F" w14:textId="77777777" w:rsidR="0019565F" w:rsidRPr="001963A0" w:rsidRDefault="0019565F" w:rsidP="005E70D6">
                  <w:pPr>
                    <w:rPr>
                      <w:b/>
                      <w:sz w:val="16"/>
                      <w:szCs w:val="16"/>
                    </w:rPr>
                  </w:pPr>
                  <w:r w:rsidRPr="001963A0">
                    <w:rPr>
                      <w:b/>
                      <w:sz w:val="16"/>
                      <w:szCs w:val="16"/>
                    </w:rPr>
                    <w:t>status</w:t>
                  </w:r>
                </w:p>
                <w:p w14:paraId="526468C4" w14:textId="77777777" w:rsidR="0019565F" w:rsidRPr="001963A0" w:rsidRDefault="0019565F" w:rsidP="005E70D6">
                  <w:pPr>
                    <w:rPr>
                      <w:b/>
                      <w:sz w:val="16"/>
                      <w:szCs w:val="16"/>
                    </w:rPr>
                  </w:pPr>
                  <w:r w:rsidRPr="001963A0">
                    <w:rPr>
                      <w:b/>
                      <w:sz w:val="16"/>
                      <w:szCs w:val="16"/>
                    </w:rPr>
                    <w:t>SubCd</w:t>
                  </w:r>
                </w:p>
              </w:tc>
              <w:tc>
                <w:tcPr>
                  <w:tcW w:w="2410" w:type="dxa"/>
                  <w:shd w:val="clear" w:color="auto" w:fill="D9D9D9" w:themeFill="background1" w:themeFillShade="D9"/>
                </w:tcPr>
                <w:p w14:paraId="71140982" w14:textId="77777777" w:rsidR="0019565F" w:rsidRPr="001963A0" w:rsidRDefault="0019565F" w:rsidP="005E70D6">
                  <w:pPr>
                    <w:rPr>
                      <w:b/>
                      <w:sz w:val="16"/>
                      <w:szCs w:val="16"/>
                    </w:rPr>
                  </w:pPr>
                  <w:r w:rsidRPr="001963A0">
                    <w:rPr>
                      <w:b/>
                      <w:sz w:val="16"/>
                      <w:szCs w:val="16"/>
                    </w:rPr>
                    <w:t>statusTxt</w:t>
                  </w:r>
                </w:p>
              </w:tc>
              <w:tc>
                <w:tcPr>
                  <w:tcW w:w="1418" w:type="dxa"/>
                  <w:shd w:val="clear" w:color="auto" w:fill="D9D9D9" w:themeFill="background1" w:themeFillShade="D9"/>
                </w:tcPr>
                <w:p w14:paraId="28BDB185" w14:textId="77777777" w:rsidR="0019565F" w:rsidRPr="001963A0" w:rsidRDefault="0019565F" w:rsidP="005E70D6">
                  <w:pPr>
                    <w:rPr>
                      <w:b/>
                      <w:sz w:val="16"/>
                      <w:szCs w:val="16"/>
                    </w:rPr>
                  </w:pPr>
                  <w:r w:rsidRPr="001963A0">
                    <w:rPr>
                      <w:b/>
                      <w:sz w:val="16"/>
                      <w:szCs w:val="16"/>
                    </w:rPr>
                    <w:t>systemErrorCd</w:t>
                  </w:r>
                </w:p>
              </w:tc>
              <w:tc>
                <w:tcPr>
                  <w:tcW w:w="1984" w:type="dxa"/>
                  <w:shd w:val="clear" w:color="auto" w:fill="D9D9D9" w:themeFill="background1" w:themeFillShade="D9"/>
                </w:tcPr>
                <w:p w14:paraId="1050075F" w14:textId="77777777" w:rsidR="0019565F" w:rsidRPr="001963A0" w:rsidRDefault="0019565F" w:rsidP="005E70D6">
                  <w:pPr>
                    <w:rPr>
                      <w:b/>
                      <w:sz w:val="16"/>
                      <w:szCs w:val="16"/>
                    </w:rPr>
                  </w:pPr>
                  <w:r w:rsidRPr="001963A0">
                    <w:rPr>
                      <w:b/>
                      <w:sz w:val="16"/>
                      <w:szCs w:val="16"/>
                    </w:rPr>
                    <w:t>systemErrorTxt</w:t>
                  </w:r>
                </w:p>
              </w:tc>
              <w:tc>
                <w:tcPr>
                  <w:tcW w:w="1730" w:type="dxa"/>
                  <w:shd w:val="clear" w:color="auto" w:fill="D9D9D9" w:themeFill="background1" w:themeFillShade="D9"/>
                </w:tcPr>
                <w:p w14:paraId="693788FF" w14:textId="77777777" w:rsidR="0019565F" w:rsidRPr="001963A0" w:rsidRDefault="0019565F" w:rsidP="005E70D6">
                  <w:pPr>
                    <w:rPr>
                      <w:b/>
                      <w:i/>
                      <w:sz w:val="16"/>
                      <w:szCs w:val="16"/>
                    </w:rPr>
                  </w:pPr>
                  <w:r w:rsidRPr="001963A0">
                    <w:rPr>
                      <w:b/>
                      <w:i/>
                      <w:sz w:val="16"/>
                      <w:szCs w:val="16"/>
                    </w:rPr>
                    <w:t>Notes</w:t>
                  </w:r>
                </w:p>
              </w:tc>
            </w:tr>
            <w:tr w:rsidR="0019565F" w:rsidRPr="001963A0" w14:paraId="1A8571CF" w14:textId="77777777" w:rsidTr="005E70D6">
              <w:tc>
                <w:tcPr>
                  <w:tcW w:w="620" w:type="dxa"/>
                </w:tcPr>
                <w:p w14:paraId="29634013" w14:textId="77777777" w:rsidR="0019565F" w:rsidRPr="001963A0" w:rsidRDefault="0019565F" w:rsidP="005E70D6">
                  <w:pPr>
                    <w:rPr>
                      <w:sz w:val="16"/>
                      <w:szCs w:val="16"/>
                    </w:rPr>
                  </w:pPr>
                  <w:r w:rsidRPr="001963A0">
                    <w:rPr>
                      <w:sz w:val="16"/>
                      <w:szCs w:val="16"/>
                    </w:rPr>
                    <w:t>200</w:t>
                  </w:r>
                </w:p>
              </w:tc>
              <w:tc>
                <w:tcPr>
                  <w:tcW w:w="684" w:type="dxa"/>
                </w:tcPr>
                <w:p w14:paraId="5F9DE075" w14:textId="77777777" w:rsidR="0019565F" w:rsidRPr="001963A0" w:rsidRDefault="0019565F" w:rsidP="005E70D6">
                  <w:pPr>
                    <w:rPr>
                      <w:sz w:val="16"/>
                      <w:szCs w:val="16"/>
                    </w:rPr>
                  </w:pPr>
                </w:p>
              </w:tc>
              <w:tc>
                <w:tcPr>
                  <w:tcW w:w="2410" w:type="dxa"/>
                </w:tcPr>
                <w:p w14:paraId="46B8D440" w14:textId="77777777" w:rsidR="0019565F" w:rsidRPr="001963A0" w:rsidRDefault="0019565F" w:rsidP="005E70D6">
                  <w:pPr>
                    <w:rPr>
                      <w:sz w:val="16"/>
                      <w:szCs w:val="16"/>
                    </w:rPr>
                  </w:pPr>
                  <w:r w:rsidRPr="001963A0">
                    <w:rPr>
                      <w:sz w:val="16"/>
                      <w:szCs w:val="16"/>
                    </w:rPr>
                    <w:t>OK</w:t>
                  </w:r>
                </w:p>
              </w:tc>
              <w:tc>
                <w:tcPr>
                  <w:tcW w:w="1418" w:type="dxa"/>
                </w:tcPr>
                <w:p w14:paraId="3BB37CBB" w14:textId="77777777" w:rsidR="0019565F" w:rsidRPr="001963A0" w:rsidRDefault="0019565F" w:rsidP="005E70D6">
                  <w:pPr>
                    <w:rPr>
                      <w:sz w:val="16"/>
                      <w:szCs w:val="16"/>
                    </w:rPr>
                  </w:pPr>
                </w:p>
              </w:tc>
              <w:tc>
                <w:tcPr>
                  <w:tcW w:w="1984" w:type="dxa"/>
                </w:tcPr>
                <w:p w14:paraId="6FC4F7D5" w14:textId="77777777" w:rsidR="0019565F" w:rsidRPr="001963A0" w:rsidRDefault="0019565F" w:rsidP="005E70D6">
                  <w:pPr>
                    <w:rPr>
                      <w:sz w:val="16"/>
                      <w:szCs w:val="16"/>
                    </w:rPr>
                  </w:pPr>
                </w:p>
              </w:tc>
              <w:tc>
                <w:tcPr>
                  <w:tcW w:w="1730" w:type="dxa"/>
                </w:tcPr>
                <w:p w14:paraId="7264A7C7" w14:textId="77777777" w:rsidR="0019565F" w:rsidRPr="001963A0" w:rsidRDefault="0019565F" w:rsidP="005E70D6">
                  <w:pPr>
                    <w:rPr>
                      <w:sz w:val="16"/>
                      <w:szCs w:val="16"/>
                    </w:rPr>
                  </w:pPr>
                </w:p>
              </w:tc>
            </w:tr>
            <w:tr w:rsidR="0019565F" w:rsidRPr="001963A0" w14:paraId="0CA509FA" w14:textId="77777777" w:rsidTr="005E70D6">
              <w:tc>
                <w:tcPr>
                  <w:tcW w:w="620" w:type="dxa"/>
                </w:tcPr>
                <w:p w14:paraId="0C6BD710" w14:textId="77777777" w:rsidR="0019565F" w:rsidRPr="001963A0" w:rsidRDefault="0019565F" w:rsidP="005E70D6">
                  <w:pPr>
                    <w:rPr>
                      <w:sz w:val="16"/>
                      <w:szCs w:val="16"/>
                    </w:rPr>
                  </w:pPr>
                  <w:r>
                    <w:rPr>
                      <w:sz w:val="16"/>
                      <w:szCs w:val="16"/>
                    </w:rPr>
                    <w:t>400</w:t>
                  </w:r>
                </w:p>
              </w:tc>
              <w:tc>
                <w:tcPr>
                  <w:tcW w:w="684" w:type="dxa"/>
                </w:tcPr>
                <w:p w14:paraId="20263185" w14:textId="77777777" w:rsidR="0019565F" w:rsidRPr="001963A0" w:rsidRDefault="0019565F" w:rsidP="005E70D6">
                  <w:pPr>
                    <w:rPr>
                      <w:sz w:val="16"/>
                      <w:szCs w:val="16"/>
                    </w:rPr>
                  </w:pPr>
                  <w:r>
                    <w:rPr>
                      <w:sz w:val="16"/>
                      <w:szCs w:val="16"/>
                    </w:rPr>
                    <w:t>IS</w:t>
                  </w:r>
                </w:p>
              </w:tc>
              <w:tc>
                <w:tcPr>
                  <w:tcW w:w="2410" w:type="dxa"/>
                </w:tcPr>
                <w:p w14:paraId="74467156" w14:textId="77777777" w:rsidR="0019565F" w:rsidRPr="001963A0" w:rsidRDefault="0019565F" w:rsidP="005E70D6">
                  <w:pPr>
                    <w:rPr>
                      <w:sz w:val="16"/>
                      <w:szCs w:val="16"/>
                    </w:rPr>
                  </w:pPr>
                  <w:r>
                    <w:rPr>
                      <w:sz w:val="16"/>
                      <w:szCs w:val="16"/>
                    </w:rPr>
                    <w:t>Invalid Subscriber (Portal DAL call failed)</w:t>
                  </w:r>
                </w:p>
              </w:tc>
              <w:tc>
                <w:tcPr>
                  <w:tcW w:w="1418" w:type="dxa"/>
                </w:tcPr>
                <w:p w14:paraId="4D76EF05" w14:textId="77777777" w:rsidR="0019565F" w:rsidRPr="001963A0" w:rsidRDefault="0019565F" w:rsidP="005E70D6">
                  <w:pPr>
                    <w:rPr>
                      <w:sz w:val="16"/>
                      <w:szCs w:val="16"/>
                    </w:rPr>
                  </w:pPr>
                  <w:r>
                    <w:rPr>
                      <w:sz w:val="16"/>
                      <w:szCs w:val="16"/>
                    </w:rPr>
                    <w:t>Subscriber [</w:t>
                  </w:r>
                  <w:r>
                    <w:rPr>
                      <w:sz w:val="18"/>
                      <w:szCs w:val="16"/>
                    </w:rPr>
                    <w:t>4169762323</w:t>
                  </w:r>
                  <w:r w:rsidRPr="001963A0">
                    <w:rPr>
                      <w:sz w:val="16"/>
                      <w:szCs w:val="16"/>
                    </w:rPr>
                    <w:t>] Not Found</w:t>
                  </w:r>
                </w:p>
              </w:tc>
              <w:tc>
                <w:tcPr>
                  <w:tcW w:w="1984" w:type="dxa"/>
                </w:tcPr>
                <w:p w14:paraId="66BC798B" w14:textId="77777777" w:rsidR="0019565F" w:rsidRPr="0017174B" w:rsidRDefault="0019565F" w:rsidP="005E70D6">
                  <w:pPr>
                    <w:rPr>
                      <w:sz w:val="16"/>
                      <w:szCs w:val="16"/>
                    </w:rPr>
                  </w:pPr>
                  <w:r w:rsidRPr="0017174B">
                    <w:rPr>
                      <w:sz w:val="16"/>
                      <w:szCs w:val="16"/>
                    </w:rPr>
                    <w:t>** Rob to provide via DAL</w:t>
                  </w:r>
                </w:p>
              </w:tc>
              <w:tc>
                <w:tcPr>
                  <w:tcW w:w="1730" w:type="dxa"/>
                </w:tcPr>
                <w:p w14:paraId="678FA475" w14:textId="77777777" w:rsidR="0019565F" w:rsidRPr="001963A0" w:rsidRDefault="0019565F" w:rsidP="005E70D6">
                  <w:pPr>
                    <w:rPr>
                      <w:sz w:val="16"/>
                      <w:szCs w:val="16"/>
                    </w:rPr>
                  </w:pPr>
                  <w:r>
                    <w:rPr>
                      <w:sz w:val="16"/>
                      <w:szCs w:val="16"/>
                    </w:rPr>
                    <w:t xml:space="preserve">DAL </w:t>
                  </w:r>
                  <w:r w:rsidRPr="001963A0">
                    <w:rPr>
                      <w:sz w:val="16"/>
                      <w:szCs w:val="16"/>
                    </w:rPr>
                    <w:t xml:space="preserve">fails due to invalid </w:t>
                  </w:r>
                  <w:r>
                    <w:rPr>
                      <w:sz w:val="16"/>
                      <w:szCs w:val="16"/>
                    </w:rPr>
                    <w:t>subscriber</w:t>
                  </w:r>
                </w:p>
              </w:tc>
            </w:tr>
            <w:tr w:rsidR="0019565F" w:rsidRPr="001963A0" w14:paraId="69D8F118" w14:textId="77777777" w:rsidTr="005E70D6">
              <w:tc>
                <w:tcPr>
                  <w:tcW w:w="620" w:type="dxa"/>
                </w:tcPr>
                <w:p w14:paraId="327C7DC2" w14:textId="77777777" w:rsidR="0019565F" w:rsidRPr="001963A0" w:rsidRDefault="0019565F" w:rsidP="005E70D6">
                  <w:pPr>
                    <w:rPr>
                      <w:sz w:val="16"/>
                      <w:szCs w:val="16"/>
                    </w:rPr>
                  </w:pPr>
                  <w:r w:rsidRPr="001963A0">
                    <w:rPr>
                      <w:sz w:val="16"/>
                      <w:szCs w:val="16"/>
                    </w:rPr>
                    <w:t>500</w:t>
                  </w:r>
                </w:p>
              </w:tc>
              <w:tc>
                <w:tcPr>
                  <w:tcW w:w="684" w:type="dxa"/>
                </w:tcPr>
                <w:p w14:paraId="6CF14F52" w14:textId="77777777" w:rsidR="0019565F" w:rsidRPr="001963A0" w:rsidRDefault="0019565F" w:rsidP="005E70D6">
                  <w:pPr>
                    <w:rPr>
                      <w:sz w:val="16"/>
                      <w:szCs w:val="16"/>
                    </w:rPr>
                  </w:pPr>
                  <w:r>
                    <w:rPr>
                      <w:sz w:val="16"/>
                      <w:szCs w:val="16"/>
                    </w:rPr>
                    <w:t>DAL</w:t>
                  </w:r>
                </w:p>
              </w:tc>
              <w:tc>
                <w:tcPr>
                  <w:tcW w:w="2410" w:type="dxa"/>
                </w:tcPr>
                <w:p w14:paraId="007CE073" w14:textId="77777777" w:rsidR="0019565F" w:rsidRPr="001963A0" w:rsidRDefault="0019565F" w:rsidP="005E70D6">
                  <w:pPr>
                    <w:rPr>
                      <w:sz w:val="16"/>
                      <w:szCs w:val="16"/>
                    </w:rPr>
                  </w:pPr>
                  <w:r>
                    <w:rPr>
                      <w:sz w:val="16"/>
                      <w:szCs w:val="16"/>
                    </w:rPr>
                    <w:t>Application level error</w:t>
                  </w:r>
                  <w:r w:rsidRPr="001963A0">
                    <w:rPr>
                      <w:sz w:val="16"/>
                      <w:szCs w:val="16"/>
                    </w:rPr>
                    <w:t xml:space="preserve"> </w:t>
                  </w:r>
                  <w:r>
                    <w:rPr>
                      <w:sz w:val="16"/>
                      <w:szCs w:val="16"/>
                    </w:rPr>
                    <w:t xml:space="preserve">(DAL </w:t>
                  </w:r>
                  <w:r w:rsidRPr="001963A0">
                    <w:rPr>
                      <w:sz w:val="16"/>
                      <w:szCs w:val="16"/>
                    </w:rPr>
                    <w:t>call fail</w:t>
                  </w:r>
                  <w:r>
                    <w:rPr>
                      <w:sz w:val="16"/>
                      <w:szCs w:val="16"/>
                    </w:rPr>
                    <w:t>s)</w:t>
                  </w:r>
                </w:p>
              </w:tc>
              <w:tc>
                <w:tcPr>
                  <w:tcW w:w="1418" w:type="dxa"/>
                </w:tcPr>
                <w:p w14:paraId="51BB3F5E" w14:textId="77777777" w:rsidR="0019565F" w:rsidRPr="001963A0" w:rsidRDefault="0019565F" w:rsidP="005E70D6">
                  <w:pPr>
                    <w:rPr>
                      <w:sz w:val="16"/>
                      <w:szCs w:val="16"/>
                    </w:rPr>
                  </w:pPr>
                </w:p>
              </w:tc>
              <w:tc>
                <w:tcPr>
                  <w:tcW w:w="1984" w:type="dxa"/>
                </w:tcPr>
                <w:p w14:paraId="177ADDB5" w14:textId="77777777" w:rsidR="0019565F" w:rsidRPr="001963A0" w:rsidRDefault="0019565F" w:rsidP="005E70D6">
                  <w:pPr>
                    <w:rPr>
                      <w:sz w:val="16"/>
                      <w:szCs w:val="16"/>
                    </w:rPr>
                  </w:pPr>
                  <w:r>
                    <w:rPr>
                      <w:sz w:val="16"/>
                      <w:szCs w:val="16"/>
                    </w:rPr>
                    <w:t>Pass through error code</w:t>
                  </w:r>
                </w:p>
              </w:tc>
              <w:tc>
                <w:tcPr>
                  <w:tcW w:w="1730" w:type="dxa"/>
                </w:tcPr>
                <w:p w14:paraId="5F981E8D" w14:textId="77777777" w:rsidR="0019565F" w:rsidRPr="001963A0" w:rsidRDefault="0019565F" w:rsidP="005E70D6">
                  <w:pPr>
                    <w:rPr>
                      <w:sz w:val="16"/>
                      <w:szCs w:val="16"/>
                    </w:rPr>
                  </w:pPr>
                  <w:r w:rsidRPr="001963A0">
                    <w:rPr>
                      <w:sz w:val="16"/>
                      <w:szCs w:val="16"/>
                    </w:rPr>
                    <w:t>Any other Service Exception</w:t>
                  </w:r>
                </w:p>
              </w:tc>
            </w:tr>
            <w:tr w:rsidR="0019565F" w:rsidRPr="001963A0" w14:paraId="53E1CD2B" w14:textId="77777777" w:rsidTr="005E70D6">
              <w:tc>
                <w:tcPr>
                  <w:tcW w:w="620" w:type="dxa"/>
                </w:tcPr>
                <w:p w14:paraId="42A618CF" w14:textId="77777777" w:rsidR="0019565F" w:rsidRPr="001963A0" w:rsidRDefault="0019565F" w:rsidP="005E70D6">
                  <w:pPr>
                    <w:rPr>
                      <w:sz w:val="16"/>
                      <w:szCs w:val="16"/>
                    </w:rPr>
                  </w:pPr>
                  <w:r w:rsidRPr="001963A0">
                    <w:rPr>
                      <w:sz w:val="16"/>
                      <w:szCs w:val="16"/>
                    </w:rPr>
                    <w:t>500</w:t>
                  </w:r>
                </w:p>
              </w:tc>
              <w:tc>
                <w:tcPr>
                  <w:tcW w:w="684" w:type="dxa"/>
                </w:tcPr>
                <w:p w14:paraId="79129709" w14:textId="77777777" w:rsidR="0019565F" w:rsidRPr="001963A0" w:rsidRDefault="0019565F" w:rsidP="005E70D6">
                  <w:pPr>
                    <w:rPr>
                      <w:sz w:val="16"/>
                      <w:szCs w:val="16"/>
                    </w:rPr>
                  </w:pPr>
                </w:p>
              </w:tc>
              <w:tc>
                <w:tcPr>
                  <w:tcW w:w="2410" w:type="dxa"/>
                </w:tcPr>
                <w:p w14:paraId="59392C4E" w14:textId="77777777" w:rsidR="0019565F" w:rsidRPr="001963A0" w:rsidRDefault="0019565F" w:rsidP="005E70D6">
                  <w:pPr>
                    <w:rPr>
                      <w:sz w:val="16"/>
                      <w:szCs w:val="16"/>
                    </w:rPr>
                  </w:pPr>
                  <w:r w:rsidRPr="001963A0">
                    <w:rPr>
                      <w:sz w:val="16"/>
                      <w:szCs w:val="16"/>
                    </w:rPr>
                    <w:t>general error</w:t>
                  </w:r>
                </w:p>
              </w:tc>
              <w:tc>
                <w:tcPr>
                  <w:tcW w:w="1418" w:type="dxa"/>
                </w:tcPr>
                <w:p w14:paraId="016585E1" w14:textId="77777777" w:rsidR="0019565F" w:rsidRPr="001963A0" w:rsidRDefault="0019565F" w:rsidP="005E70D6">
                  <w:pPr>
                    <w:rPr>
                      <w:sz w:val="16"/>
                      <w:szCs w:val="16"/>
                    </w:rPr>
                  </w:pPr>
                </w:p>
              </w:tc>
              <w:tc>
                <w:tcPr>
                  <w:tcW w:w="1984" w:type="dxa"/>
                </w:tcPr>
                <w:p w14:paraId="2ECDBE8A" w14:textId="77777777" w:rsidR="0019565F" w:rsidRPr="001963A0" w:rsidRDefault="0019565F" w:rsidP="005E70D6">
                  <w:pPr>
                    <w:rPr>
                      <w:sz w:val="16"/>
                      <w:szCs w:val="16"/>
                    </w:rPr>
                  </w:pPr>
                  <w:r>
                    <w:rPr>
                      <w:sz w:val="16"/>
                      <w:szCs w:val="16"/>
                    </w:rPr>
                    <w:t>Pass through error code</w:t>
                  </w:r>
                </w:p>
              </w:tc>
              <w:tc>
                <w:tcPr>
                  <w:tcW w:w="1730" w:type="dxa"/>
                </w:tcPr>
                <w:p w14:paraId="261377A5" w14:textId="77777777" w:rsidR="0019565F" w:rsidRPr="001963A0" w:rsidRDefault="0019565F" w:rsidP="005E70D6">
                  <w:pPr>
                    <w:rPr>
                      <w:sz w:val="16"/>
                      <w:szCs w:val="16"/>
                    </w:rPr>
                  </w:pPr>
                  <w:r>
                    <w:rPr>
                      <w:sz w:val="16"/>
                      <w:szCs w:val="16"/>
                    </w:rPr>
                    <w:t>Any caught exception not captured elsewhere</w:t>
                  </w:r>
                </w:p>
              </w:tc>
            </w:tr>
          </w:tbl>
          <w:p w14:paraId="1888D31D" w14:textId="77777777" w:rsidR="0019565F" w:rsidRDefault="0019565F" w:rsidP="005E70D6">
            <w:pPr>
              <w:rPr>
                <w:sz w:val="18"/>
                <w:szCs w:val="16"/>
              </w:rPr>
            </w:pPr>
          </w:p>
          <w:p w14:paraId="5417AB4B" w14:textId="77777777" w:rsidR="0019565F" w:rsidRPr="00C934DC" w:rsidRDefault="0019565F" w:rsidP="005E70D6">
            <w:pPr>
              <w:rPr>
                <w:sz w:val="18"/>
                <w:szCs w:val="16"/>
              </w:rPr>
            </w:pPr>
          </w:p>
        </w:tc>
      </w:tr>
      <w:tr w:rsidR="0019565F" w:rsidRPr="00C934DC" w14:paraId="543DB5EB" w14:textId="77777777" w:rsidTr="005E70D6">
        <w:tc>
          <w:tcPr>
            <w:tcW w:w="1526" w:type="dxa"/>
          </w:tcPr>
          <w:p w14:paraId="1B81B67E" w14:textId="77777777" w:rsidR="0019565F" w:rsidRPr="00C934DC" w:rsidRDefault="0019565F" w:rsidP="005E70D6">
            <w:pPr>
              <w:rPr>
                <w:sz w:val="18"/>
                <w:szCs w:val="16"/>
              </w:rPr>
            </w:pPr>
            <w:r w:rsidRPr="00797478">
              <w:rPr>
                <w:b/>
                <w:sz w:val="18"/>
                <w:szCs w:val="16"/>
              </w:rPr>
              <w:t>Output</w:t>
            </w:r>
          </w:p>
        </w:tc>
        <w:tc>
          <w:tcPr>
            <w:tcW w:w="9072" w:type="dxa"/>
          </w:tcPr>
          <w:p w14:paraId="5A42CDC6" w14:textId="77777777" w:rsidR="0019565F" w:rsidRDefault="0019565F" w:rsidP="005E70D6">
            <w:pPr>
              <w:rPr>
                <w:sz w:val="18"/>
                <w:szCs w:val="16"/>
              </w:rPr>
            </w:pPr>
            <w:r>
              <w:rPr>
                <w:sz w:val="18"/>
                <w:szCs w:val="16"/>
              </w:rPr>
              <w:t xml:space="preserve">“registrationPreconditionsResponse” : </w:t>
            </w:r>
          </w:p>
          <w:p w14:paraId="4FDD0224" w14:textId="77777777" w:rsidR="0019565F" w:rsidRDefault="0019565F" w:rsidP="005E70D6">
            <w:pPr>
              <w:rPr>
                <w:rFonts w:ascii="Lucida Console" w:hAnsi="Lucida Console"/>
                <w:sz w:val="16"/>
                <w:szCs w:val="16"/>
              </w:rPr>
            </w:pPr>
          </w:p>
          <w:p w14:paraId="6CA7F76B" w14:textId="77777777" w:rsidR="0019565F" w:rsidRPr="00C3704C" w:rsidRDefault="0019565F" w:rsidP="005E70D6">
            <w:pPr>
              <w:rPr>
                <w:rFonts w:ascii="Lucida Console" w:hAnsi="Lucida Console"/>
                <w:sz w:val="16"/>
                <w:szCs w:val="16"/>
              </w:rPr>
            </w:pPr>
            <w:r w:rsidRPr="00C3704C">
              <w:rPr>
                <w:rFonts w:ascii="Lucida Console" w:hAnsi="Lucida Console"/>
                <w:sz w:val="16"/>
                <w:szCs w:val="16"/>
              </w:rPr>
              <w:t>{</w:t>
            </w:r>
          </w:p>
          <w:p w14:paraId="02CBA3A2" w14:textId="77777777" w:rsidR="0019565F" w:rsidRDefault="0019565F" w:rsidP="005E70D6">
            <w:pPr>
              <w:rPr>
                <w:rFonts w:ascii="Lucida Console" w:hAnsi="Lucida Console"/>
                <w:sz w:val="16"/>
                <w:szCs w:val="16"/>
              </w:rPr>
            </w:pPr>
            <w:r w:rsidRPr="00C3704C">
              <w:rPr>
                <w:rFonts w:ascii="Lucida Console" w:hAnsi="Lucida Console"/>
                <w:sz w:val="16"/>
                <w:szCs w:val="16"/>
              </w:rPr>
              <w:t xml:space="preserve"> </w:t>
            </w:r>
            <w:r>
              <w:rPr>
                <w:rFonts w:ascii="Lucida Console" w:hAnsi="Lucida Console"/>
                <w:sz w:val="16"/>
                <w:szCs w:val="16"/>
              </w:rPr>
              <w:t xml:space="preserve"> "singleSubscriberInd": true,</w:t>
            </w:r>
          </w:p>
          <w:p w14:paraId="595136B9" w14:textId="77777777" w:rsidR="0019565F" w:rsidRPr="00AC0A91" w:rsidRDefault="0019565F" w:rsidP="005E70D6">
            <w:pPr>
              <w:rPr>
                <w:rFonts w:ascii="Lucida Console" w:hAnsi="Lucida Console"/>
                <w:sz w:val="16"/>
                <w:szCs w:val="16"/>
              </w:rPr>
            </w:pPr>
            <w:r>
              <w:rPr>
                <w:rFonts w:ascii="Lucida Console" w:hAnsi="Lucida Console"/>
                <w:sz w:val="16"/>
                <w:szCs w:val="16"/>
              </w:rPr>
              <w:t xml:space="preserve">  “</w:t>
            </w:r>
            <w:r w:rsidRPr="00AC0A91">
              <w:rPr>
                <w:rFonts w:ascii="Lucida Console" w:hAnsi="Lucida Console"/>
                <w:sz w:val="16"/>
                <w:szCs w:val="16"/>
              </w:rPr>
              <w:t>smsCapableInd” : true,</w:t>
            </w:r>
          </w:p>
          <w:p w14:paraId="1BAD2BE2" w14:textId="77777777" w:rsidR="0019565F" w:rsidRPr="00AC0A91" w:rsidRDefault="0019565F" w:rsidP="005E70D6">
            <w:pPr>
              <w:rPr>
                <w:rFonts w:ascii="Lucida Console" w:hAnsi="Lucida Console"/>
                <w:sz w:val="16"/>
                <w:szCs w:val="16"/>
              </w:rPr>
            </w:pPr>
            <w:r w:rsidRPr="00AC0A91">
              <w:rPr>
                <w:rFonts w:ascii="Lucida Console" w:hAnsi="Lucida Console"/>
                <w:sz w:val="16"/>
                <w:szCs w:val="16"/>
              </w:rPr>
              <w:t xml:space="preserve">  “doesOwnerExistInd” : true,</w:t>
            </w:r>
          </w:p>
          <w:p w14:paraId="1439139A" w14:textId="77155E49" w:rsidR="001030CF" w:rsidRPr="00AC0A91" w:rsidRDefault="001030CF" w:rsidP="001030CF">
            <w:pPr>
              <w:rPr>
                <w:rFonts w:ascii="Lucida Console" w:hAnsi="Lucida Console"/>
                <w:sz w:val="16"/>
                <w:szCs w:val="16"/>
              </w:rPr>
            </w:pPr>
            <w:r w:rsidRPr="00AC0A91">
              <w:rPr>
                <w:rFonts w:ascii="Lucida Console" w:hAnsi="Lucida Console"/>
                <w:sz w:val="16"/>
                <w:szCs w:val="16"/>
              </w:rPr>
              <w:t xml:space="preserve">  “doesManagerExistInd” : true,</w:t>
            </w:r>
          </w:p>
          <w:p w14:paraId="65713746" w14:textId="37578090" w:rsidR="001030CF" w:rsidRPr="00AC0A91" w:rsidRDefault="001030CF" w:rsidP="005E70D6">
            <w:pPr>
              <w:rPr>
                <w:rFonts w:ascii="Lucida Console" w:hAnsi="Lucida Console"/>
                <w:sz w:val="16"/>
                <w:szCs w:val="16"/>
              </w:rPr>
            </w:pPr>
            <w:r w:rsidRPr="00AC0A91">
              <w:rPr>
                <w:rFonts w:ascii="Lucida Console" w:hAnsi="Lucida Console"/>
                <w:sz w:val="16"/>
                <w:szCs w:val="16"/>
              </w:rPr>
              <w:t xml:space="preserve">  “doesMemberApproverExistInd” : true,</w:t>
            </w:r>
          </w:p>
          <w:p w14:paraId="5D792AF5" w14:textId="77777777" w:rsidR="0019565F" w:rsidRPr="00AC0A91" w:rsidRDefault="0019565F" w:rsidP="005E70D6">
            <w:pPr>
              <w:rPr>
                <w:rFonts w:ascii="Lucida Console" w:hAnsi="Lucida Console"/>
                <w:sz w:val="16"/>
                <w:szCs w:val="16"/>
              </w:rPr>
            </w:pPr>
            <w:r w:rsidRPr="00AC0A91">
              <w:rPr>
                <w:rFonts w:ascii="Lucida Console" w:hAnsi="Lucida Console"/>
                <w:sz w:val="16"/>
                <w:szCs w:val="16"/>
              </w:rPr>
              <w:t xml:space="preserve">  "accountTypeCd" : "I",</w:t>
            </w:r>
          </w:p>
          <w:p w14:paraId="0C71D924" w14:textId="77777777" w:rsidR="0019565F" w:rsidRPr="00AC0A91" w:rsidRDefault="0019565F" w:rsidP="005E70D6">
            <w:pPr>
              <w:rPr>
                <w:rFonts w:ascii="Lucida Console" w:hAnsi="Lucida Console"/>
                <w:sz w:val="16"/>
                <w:szCs w:val="16"/>
              </w:rPr>
            </w:pPr>
            <w:r w:rsidRPr="00AC0A91">
              <w:rPr>
                <w:rFonts w:ascii="Lucida Console" w:hAnsi="Lucida Console"/>
                <w:sz w:val="16"/>
                <w:szCs w:val="16"/>
              </w:rPr>
              <w:t xml:space="preserve">  "status" :</w:t>
            </w:r>
          </w:p>
          <w:p w14:paraId="06A3EF48" w14:textId="77777777" w:rsidR="0019565F" w:rsidRPr="00AC0A91" w:rsidRDefault="0019565F" w:rsidP="005E70D6">
            <w:pPr>
              <w:rPr>
                <w:rFonts w:ascii="Lucida Console" w:hAnsi="Lucida Console"/>
                <w:sz w:val="16"/>
                <w:szCs w:val="16"/>
              </w:rPr>
            </w:pPr>
            <w:r w:rsidRPr="00AC0A91">
              <w:rPr>
                <w:rFonts w:ascii="Lucida Console" w:hAnsi="Lucida Console"/>
                <w:sz w:val="16"/>
                <w:szCs w:val="16"/>
              </w:rPr>
              <w:t xml:space="preserve">   { "statusCd" : "200",</w:t>
            </w:r>
          </w:p>
          <w:p w14:paraId="5A1F4F48" w14:textId="77777777" w:rsidR="0019565F" w:rsidRPr="00AC0A91" w:rsidRDefault="0019565F" w:rsidP="005E70D6">
            <w:pPr>
              <w:rPr>
                <w:rFonts w:ascii="Lucida Console" w:hAnsi="Lucida Console"/>
                <w:sz w:val="16"/>
                <w:szCs w:val="16"/>
              </w:rPr>
            </w:pPr>
            <w:r w:rsidRPr="00AC0A91">
              <w:rPr>
                <w:rFonts w:ascii="Lucida Console" w:hAnsi="Lucida Console"/>
                <w:sz w:val="16"/>
                <w:szCs w:val="16"/>
              </w:rPr>
              <w:t xml:space="preserve">     "statusSubCd" : null,</w:t>
            </w:r>
          </w:p>
          <w:p w14:paraId="7E316AD9" w14:textId="77777777" w:rsidR="0019565F" w:rsidRDefault="0019565F" w:rsidP="005E70D6">
            <w:pPr>
              <w:rPr>
                <w:rFonts w:ascii="Lucida Console" w:hAnsi="Lucida Console"/>
                <w:sz w:val="16"/>
                <w:szCs w:val="16"/>
              </w:rPr>
            </w:pPr>
            <w:r w:rsidRPr="00AC0A91">
              <w:rPr>
                <w:rFonts w:ascii="Lucida Console" w:hAnsi="Lucida Console"/>
                <w:sz w:val="16"/>
                <w:szCs w:val="16"/>
              </w:rPr>
              <w:t xml:space="preserve">     "statusTxt</w:t>
            </w:r>
            <w:r>
              <w:rPr>
                <w:rFonts w:ascii="Lucida Console" w:hAnsi="Lucida Console"/>
                <w:sz w:val="16"/>
                <w:szCs w:val="16"/>
              </w:rPr>
              <w:t>" : "OK",</w:t>
            </w:r>
          </w:p>
          <w:p w14:paraId="48DD0409" w14:textId="77777777" w:rsidR="0019565F" w:rsidRDefault="0019565F" w:rsidP="005E70D6">
            <w:pPr>
              <w:rPr>
                <w:rFonts w:ascii="Lucida Console" w:hAnsi="Lucida Console"/>
                <w:sz w:val="16"/>
                <w:szCs w:val="16"/>
              </w:rPr>
            </w:pPr>
            <w:r>
              <w:rPr>
                <w:rFonts w:ascii="Lucida Console" w:hAnsi="Lucida Console"/>
                <w:sz w:val="16"/>
                <w:szCs w:val="16"/>
              </w:rPr>
              <w:t xml:space="preserve">     "systemErrorTimeStamp": null,</w:t>
            </w:r>
          </w:p>
          <w:p w14:paraId="61F0BB30" w14:textId="77777777" w:rsidR="0019565F" w:rsidRDefault="0019565F" w:rsidP="005E70D6">
            <w:pPr>
              <w:rPr>
                <w:rFonts w:ascii="Lucida Console" w:hAnsi="Lucida Console"/>
                <w:sz w:val="16"/>
                <w:szCs w:val="16"/>
              </w:rPr>
            </w:pPr>
            <w:r>
              <w:rPr>
                <w:rFonts w:ascii="Lucida Console" w:hAnsi="Lucida Console"/>
                <w:sz w:val="16"/>
                <w:szCs w:val="16"/>
              </w:rPr>
              <w:t xml:space="preserve">     "systemErrorCd" : 0,</w:t>
            </w:r>
          </w:p>
          <w:p w14:paraId="6B4A0C2F" w14:textId="77777777" w:rsidR="0019565F" w:rsidRDefault="0019565F" w:rsidP="005E70D6">
            <w:pPr>
              <w:rPr>
                <w:rFonts w:ascii="Lucida Console" w:hAnsi="Lucida Console"/>
                <w:sz w:val="16"/>
                <w:szCs w:val="16"/>
              </w:rPr>
            </w:pPr>
            <w:r>
              <w:rPr>
                <w:rFonts w:ascii="Lucida Console" w:hAnsi="Lucida Console"/>
                <w:sz w:val="16"/>
                <w:szCs w:val="16"/>
              </w:rPr>
              <w:t xml:space="preserve">     "systemErrorTxt" : null</w:t>
            </w:r>
          </w:p>
          <w:p w14:paraId="12C2488F" w14:textId="77777777" w:rsidR="0019565F" w:rsidRDefault="0019565F" w:rsidP="005E70D6">
            <w:pPr>
              <w:rPr>
                <w:rFonts w:ascii="Lucida Console" w:hAnsi="Lucida Console"/>
                <w:sz w:val="16"/>
                <w:szCs w:val="16"/>
              </w:rPr>
            </w:pPr>
            <w:r>
              <w:rPr>
                <w:rFonts w:ascii="Lucida Console" w:hAnsi="Lucida Console"/>
                <w:sz w:val="16"/>
                <w:szCs w:val="16"/>
              </w:rPr>
              <w:t xml:space="preserve">   }</w:t>
            </w:r>
          </w:p>
          <w:p w14:paraId="42665590" w14:textId="77777777" w:rsidR="0019565F" w:rsidRPr="007C4285" w:rsidRDefault="0019565F" w:rsidP="005E70D6">
            <w:pPr>
              <w:rPr>
                <w:rFonts w:ascii="Lucida Console" w:hAnsi="Lucida Console"/>
                <w:sz w:val="16"/>
                <w:szCs w:val="16"/>
              </w:rPr>
            </w:pPr>
            <w:r>
              <w:rPr>
                <w:rFonts w:ascii="Lucida Console" w:hAnsi="Lucida Console"/>
                <w:sz w:val="16"/>
                <w:szCs w:val="16"/>
              </w:rPr>
              <w:t>}</w:t>
            </w:r>
          </w:p>
          <w:p w14:paraId="6AED5751" w14:textId="77777777" w:rsidR="0019565F" w:rsidRDefault="0019565F" w:rsidP="005E70D6">
            <w:pPr>
              <w:rPr>
                <w:sz w:val="18"/>
                <w:szCs w:val="16"/>
              </w:rPr>
            </w:pPr>
          </w:p>
          <w:p w14:paraId="2E3BAEBF" w14:textId="77777777" w:rsidR="0019565F" w:rsidRDefault="0019565F" w:rsidP="005E70D6">
            <w:pPr>
              <w:rPr>
                <w:sz w:val="18"/>
                <w:szCs w:val="16"/>
              </w:rPr>
            </w:pPr>
            <w:r>
              <w:rPr>
                <w:sz w:val="18"/>
                <w:szCs w:val="16"/>
              </w:rPr>
              <w:t>Where fields are returned:</w:t>
            </w:r>
          </w:p>
          <w:tbl>
            <w:tblPr>
              <w:tblStyle w:val="TableGrid"/>
              <w:tblW w:w="0" w:type="auto"/>
              <w:tblLook w:val="04A0" w:firstRow="1" w:lastRow="0" w:firstColumn="1" w:lastColumn="0" w:noHBand="0" w:noVBand="1"/>
            </w:tblPr>
            <w:tblGrid>
              <w:gridCol w:w="2458"/>
              <w:gridCol w:w="1139"/>
              <w:gridCol w:w="2968"/>
              <w:gridCol w:w="2281"/>
            </w:tblGrid>
            <w:tr w:rsidR="0019565F" w14:paraId="0F091B43" w14:textId="77777777" w:rsidTr="005E70D6">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AB93A7" w14:textId="77777777" w:rsidR="0019565F" w:rsidRDefault="0019565F" w:rsidP="005E70D6">
                  <w:pPr>
                    <w:rPr>
                      <w:b/>
                      <w:sz w:val="18"/>
                      <w:szCs w:val="16"/>
                    </w:rPr>
                  </w:pPr>
                  <w:r>
                    <w:rPr>
                      <w:b/>
                      <w:sz w:val="18"/>
                      <w:szCs w:val="16"/>
                    </w:rPr>
                    <w:t>Field</w:t>
                  </w:r>
                </w:p>
              </w:tc>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555" w14:textId="77777777" w:rsidR="0019565F" w:rsidRDefault="0019565F" w:rsidP="005E70D6">
                  <w:pPr>
                    <w:rPr>
                      <w:b/>
                      <w:sz w:val="18"/>
                      <w:szCs w:val="16"/>
                    </w:rPr>
                  </w:pPr>
                  <w:r>
                    <w:rPr>
                      <w:b/>
                      <w:sz w:val="18"/>
                      <w:szCs w:val="16"/>
                    </w:rPr>
                    <w:t>Datatype</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CBBA6" w14:textId="77777777" w:rsidR="0019565F" w:rsidRDefault="0019565F" w:rsidP="005E70D6">
                  <w:pPr>
                    <w:rPr>
                      <w:b/>
                      <w:sz w:val="18"/>
                      <w:szCs w:val="16"/>
                    </w:rPr>
                  </w:pPr>
                  <w:r>
                    <w:rPr>
                      <w:b/>
                      <w:sz w:val="18"/>
                      <w:szCs w:val="16"/>
                    </w:rPr>
                    <w:t>Description</w:t>
                  </w:r>
                </w:p>
              </w:tc>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87AD1E" w14:textId="77777777" w:rsidR="0019565F" w:rsidRDefault="0019565F" w:rsidP="005E70D6">
                  <w:pPr>
                    <w:rPr>
                      <w:b/>
                      <w:sz w:val="18"/>
                      <w:szCs w:val="16"/>
                    </w:rPr>
                  </w:pPr>
                  <w:r>
                    <w:rPr>
                      <w:b/>
                      <w:sz w:val="18"/>
                      <w:szCs w:val="16"/>
                    </w:rPr>
                    <w:t>Possible/typical values</w:t>
                  </w:r>
                </w:p>
              </w:tc>
            </w:tr>
            <w:tr w:rsidR="0019565F" w14:paraId="6B4BDD52" w14:textId="77777777" w:rsidTr="005E70D6">
              <w:tc>
                <w:tcPr>
                  <w:tcW w:w="1952" w:type="dxa"/>
                  <w:tcBorders>
                    <w:top w:val="single" w:sz="4" w:space="0" w:color="auto"/>
                    <w:left w:val="single" w:sz="4" w:space="0" w:color="auto"/>
                    <w:bottom w:val="single" w:sz="4" w:space="0" w:color="auto"/>
                    <w:right w:val="single" w:sz="4" w:space="0" w:color="auto"/>
                  </w:tcBorders>
                  <w:hideMark/>
                </w:tcPr>
                <w:p w14:paraId="6B679821" w14:textId="77777777" w:rsidR="0019565F" w:rsidRDefault="0019565F" w:rsidP="005E70D6">
                  <w:pPr>
                    <w:rPr>
                      <w:sz w:val="18"/>
                      <w:szCs w:val="16"/>
                    </w:rPr>
                  </w:pPr>
                  <w:r>
                    <w:rPr>
                      <w:sz w:val="18"/>
                      <w:szCs w:val="16"/>
                    </w:rPr>
                    <w:t>singleSubscriberInd</w:t>
                  </w:r>
                </w:p>
              </w:tc>
              <w:tc>
                <w:tcPr>
                  <w:tcW w:w="1181" w:type="dxa"/>
                  <w:tcBorders>
                    <w:top w:val="single" w:sz="4" w:space="0" w:color="auto"/>
                    <w:left w:val="single" w:sz="4" w:space="0" w:color="auto"/>
                    <w:bottom w:val="single" w:sz="4" w:space="0" w:color="auto"/>
                    <w:right w:val="single" w:sz="4" w:space="0" w:color="auto"/>
                  </w:tcBorders>
                  <w:hideMark/>
                </w:tcPr>
                <w:p w14:paraId="00440C13" w14:textId="77777777" w:rsidR="0019565F" w:rsidRDefault="0019565F" w:rsidP="005E70D6">
                  <w:pPr>
                    <w:rPr>
                      <w:sz w:val="18"/>
                      <w:szCs w:val="16"/>
                    </w:rPr>
                  </w:pPr>
                  <w:r>
                    <w:rPr>
                      <w:sz w:val="18"/>
                      <w:szCs w:val="16"/>
                    </w:rPr>
                    <w:t>Boolean</w:t>
                  </w:r>
                </w:p>
              </w:tc>
              <w:tc>
                <w:tcPr>
                  <w:tcW w:w="3274" w:type="dxa"/>
                  <w:tcBorders>
                    <w:top w:val="single" w:sz="4" w:space="0" w:color="auto"/>
                    <w:left w:val="single" w:sz="4" w:space="0" w:color="auto"/>
                    <w:bottom w:val="single" w:sz="4" w:space="0" w:color="auto"/>
                    <w:right w:val="single" w:sz="4" w:space="0" w:color="auto"/>
                  </w:tcBorders>
                  <w:hideMark/>
                </w:tcPr>
                <w:p w14:paraId="4D8FDF89" w14:textId="77777777" w:rsidR="0019565F" w:rsidRDefault="0019565F" w:rsidP="005E70D6">
                  <w:pPr>
                    <w:rPr>
                      <w:sz w:val="18"/>
                      <w:szCs w:val="16"/>
                    </w:rPr>
                  </w:pPr>
                  <w:r>
                    <w:rPr>
                      <w:sz w:val="18"/>
                      <w:szCs w:val="16"/>
                    </w:rPr>
                    <w:t>Condition for is single subscriber on BAN</w:t>
                  </w:r>
                </w:p>
              </w:tc>
              <w:tc>
                <w:tcPr>
                  <w:tcW w:w="2439" w:type="dxa"/>
                  <w:tcBorders>
                    <w:top w:val="single" w:sz="4" w:space="0" w:color="auto"/>
                    <w:left w:val="single" w:sz="4" w:space="0" w:color="auto"/>
                    <w:bottom w:val="single" w:sz="4" w:space="0" w:color="auto"/>
                    <w:right w:val="single" w:sz="4" w:space="0" w:color="auto"/>
                  </w:tcBorders>
                  <w:hideMark/>
                </w:tcPr>
                <w:p w14:paraId="237F722D" w14:textId="77777777" w:rsidR="0019565F" w:rsidRDefault="0019565F" w:rsidP="005E70D6">
                  <w:pPr>
                    <w:rPr>
                      <w:sz w:val="18"/>
                      <w:szCs w:val="16"/>
                    </w:rPr>
                  </w:pPr>
                  <w:r w:rsidRPr="00C3704C">
                    <w:rPr>
                      <w:b/>
                      <w:sz w:val="18"/>
                      <w:szCs w:val="16"/>
                    </w:rPr>
                    <w:t>true</w:t>
                  </w:r>
                  <w:r>
                    <w:rPr>
                      <w:sz w:val="18"/>
                      <w:szCs w:val="16"/>
                    </w:rPr>
                    <w:t xml:space="preserve">, or </w:t>
                  </w:r>
                  <w:r w:rsidRPr="00C3704C">
                    <w:rPr>
                      <w:b/>
                      <w:sz w:val="18"/>
                      <w:szCs w:val="16"/>
                    </w:rPr>
                    <w:t>false</w:t>
                  </w:r>
                </w:p>
              </w:tc>
            </w:tr>
            <w:tr w:rsidR="0019565F" w14:paraId="4C56A1AE" w14:textId="77777777" w:rsidTr="005E70D6">
              <w:tc>
                <w:tcPr>
                  <w:tcW w:w="1952" w:type="dxa"/>
                  <w:tcBorders>
                    <w:top w:val="single" w:sz="4" w:space="0" w:color="auto"/>
                    <w:left w:val="single" w:sz="4" w:space="0" w:color="auto"/>
                    <w:bottom w:val="single" w:sz="4" w:space="0" w:color="auto"/>
                    <w:right w:val="single" w:sz="4" w:space="0" w:color="auto"/>
                  </w:tcBorders>
                </w:tcPr>
                <w:p w14:paraId="58767CBD" w14:textId="77777777" w:rsidR="0019565F" w:rsidRDefault="0019565F" w:rsidP="005E70D6">
                  <w:pPr>
                    <w:rPr>
                      <w:sz w:val="18"/>
                      <w:szCs w:val="16"/>
                    </w:rPr>
                  </w:pPr>
                  <w:r>
                    <w:rPr>
                      <w:sz w:val="18"/>
                      <w:szCs w:val="16"/>
                    </w:rPr>
                    <w:t>smsCapableInd</w:t>
                  </w:r>
                </w:p>
              </w:tc>
              <w:tc>
                <w:tcPr>
                  <w:tcW w:w="1181" w:type="dxa"/>
                  <w:tcBorders>
                    <w:top w:val="single" w:sz="4" w:space="0" w:color="auto"/>
                    <w:left w:val="single" w:sz="4" w:space="0" w:color="auto"/>
                    <w:bottom w:val="single" w:sz="4" w:space="0" w:color="auto"/>
                    <w:right w:val="single" w:sz="4" w:space="0" w:color="auto"/>
                  </w:tcBorders>
                </w:tcPr>
                <w:p w14:paraId="549C3281" w14:textId="77777777" w:rsidR="0019565F" w:rsidRDefault="0019565F" w:rsidP="005E70D6">
                  <w:pPr>
                    <w:rPr>
                      <w:sz w:val="18"/>
                      <w:szCs w:val="16"/>
                    </w:rPr>
                  </w:pPr>
                  <w:r>
                    <w:rPr>
                      <w:sz w:val="18"/>
                      <w:szCs w:val="16"/>
                    </w:rPr>
                    <w:t>Boolean</w:t>
                  </w:r>
                </w:p>
              </w:tc>
              <w:tc>
                <w:tcPr>
                  <w:tcW w:w="3274" w:type="dxa"/>
                  <w:tcBorders>
                    <w:top w:val="single" w:sz="4" w:space="0" w:color="auto"/>
                    <w:left w:val="single" w:sz="4" w:space="0" w:color="auto"/>
                    <w:bottom w:val="single" w:sz="4" w:space="0" w:color="auto"/>
                    <w:right w:val="single" w:sz="4" w:space="0" w:color="auto"/>
                  </w:tcBorders>
                </w:tcPr>
                <w:p w14:paraId="074A6286" w14:textId="77777777" w:rsidR="0019565F" w:rsidRDefault="0019565F" w:rsidP="005E70D6">
                  <w:pPr>
                    <w:rPr>
                      <w:sz w:val="18"/>
                      <w:szCs w:val="16"/>
                    </w:rPr>
                  </w:pPr>
                  <w:r>
                    <w:rPr>
                      <w:sz w:val="18"/>
                      <w:szCs w:val="16"/>
                    </w:rPr>
                    <w:t>Determines if device is capable of receiving SMS</w:t>
                  </w:r>
                </w:p>
                <w:p w14:paraId="4BB2521F" w14:textId="77777777" w:rsidR="0019565F" w:rsidRDefault="0019565F" w:rsidP="005E70D6">
                  <w:pPr>
                    <w:rPr>
                      <w:sz w:val="18"/>
                      <w:szCs w:val="16"/>
                    </w:rPr>
                  </w:pPr>
                  <w:r>
                    <w:rPr>
                      <w:sz w:val="18"/>
                      <w:szCs w:val="16"/>
                    </w:rPr>
                    <w:t>(ie, device type is not internet key)</w:t>
                  </w:r>
                </w:p>
              </w:tc>
              <w:tc>
                <w:tcPr>
                  <w:tcW w:w="2439" w:type="dxa"/>
                  <w:tcBorders>
                    <w:top w:val="single" w:sz="4" w:space="0" w:color="auto"/>
                    <w:left w:val="single" w:sz="4" w:space="0" w:color="auto"/>
                    <w:bottom w:val="single" w:sz="4" w:space="0" w:color="auto"/>
                    <w:right w:val="single" w:sz="4" w:space="0" w:color="auto"/>
                  </w:tcBorders>
                </w:tcPr>
                <w:p w14:paraId="130545E2" w14:textId="77777777" w:rsidR="0019565F" w:rsidRPr="00C3704C" w:rsidRDefault="0019565F" w:rsidP="005E70D6">
                  <w:pPr>
                    <w:rPr>
                      <w:b/>
                      <w:sz w:val="18"/>
                      <w:szCs w:val="16"/>
                    </w:rPr>
                  </w:pPr>
                  <w:r w:rsidRPr="00C3704C">
                    <w:rPr>
                      <w:b/>
                      <w:sz w:val="18"/>
                      <w:szCs w:val="16"/>
                    </w:rPr>
                    <w:t>true</w:t>
                  </w:r>
                  <w:r>
                    <w:rPr>
                      <w:sz w:val="18"/>
                      <w:szCs w:val="16"/>
                    </w:rPr>
                    <w:t xml:space="preserve">, or </w:t>
                  </w:r>
                  <w:r w:rsidRPr="00C3704C">
                    <w:rPr>
                      <w:b/>
                      <w:sz w:val="18"/>
                      <w:szCs w:val="16"/>
                    </w:rPr>
                    <w:t>false</w:t>
                  </w:r>
                </w:p>
              </w:tc>
            </w:tr>
            <w:tr w:rsidR="0019565F" w14:paraId="58C20524" w14:textId="77777777" w:rsidTr="005E70D6">
              <w:tc>
                <w:tcPr>
                  <w:tcW w:w="1952" w:type="dxa"/>
                  <w:tcBorders>
                    <w:top w:val="single" w:sz="4" w:space="0" w:color="auto"/>
                    <w:left w:val="single" w:sz="4" w:space="0" w:color="auto"/>
                    <w:bottom w:val="single" w:sz="4" w:space="0" w:color="auto"/>
                    <w:right w:val="single" w:sz="4" w:space="0" w:color="auto"/>
                  </w:tcBorders>
                </w:tcPr>
                <w:p w14:paraId="32855AFE" w14:textId="77777777" w:rsidR="0019565F" w:rsidRDefault="0019565F" w:rsidP="005E70D6">
                  <w:pPr>
                    <w:rPr>
                      <w:sz w:val="18"/>
                      <w:szCs w:val="16"/>
                    </w:rPr>
                  </w:pPr>
                  <w:r>
                    <w:rPr>
                      <w:sz w:val="18"/>
                      <w:szCs w:val="16"/>
                    </w:rPr>
                    <w:t>doesOwnerExistInd</w:t>
                  </w:r>
                </w:p>
              </w:tc>
              <w:tc>
                <w:tcPr>
                  <w:tcW w:w="1181" w:type="dxa"/>
                  <w:tcBorders>
                    <w:top w:val="single" w:sz="4" w:space="0" w:color="auto"/>
                    <w:left w:val="single" w:sz="4" w:space="0" w:color="auto"/>
                    <w:bottom w:val="single" w:sz="4" w:space="0" w:color="auto"/>
                    <w:right w:val="single" w:sz="4" w:space="0" w:color="auto"/>
                  </w:tcBorders>
                </w:tcPr>
                <w:p w14:paraId="41008064" w14:textId="77777777" w:rsidR="0019565F" w:rsidRDefault="0019565F" w:rsidP="005E70D6">
                  <w:pPr>
                    <w:rPr>
                      <w:sz w:val="18"/>
                      <w:szCs w:val="16"/>
                    </w:rPr>
                  </w:pPr>
                  <w:r>
                    <w:rPr>
                      <w:sz w:val="18"/>
                      <w:szCs w:val="16"/>
                    </w:rPr>
                    <w:t>Boolean</w:t>
                  </w:r>
                </w:p>
              </w:tc>
              <w:tc>
                <w:tcPr>
                  <w:tcW w:w="3274" w:type="dxa"/>
                  <w:tcBorders>
                    <w:top w:val="single" w:sz="4" w:space="0" w:color="auto"/>
                    <w:left w:val="single" w:sz="4" w:space="0" w:color="auto"/>
                    <w:bottom w:val="single" w:sz="4" w:space="0" w:color="auto"/>
                    <w:right w:val="single" w:sz="4" w:space="0" w:color="auto"/>
                  </w:tcBorders>
                </w:tcPr>
                <w:p w14:paraId="4B4A460F" w14:textId="77777777" w:rsidR="0019565F" w:rsidRDefault="0019565F" w:rsidP="005E70D6">
                  <w:pPr>
                    <w:rPr>
                      <w:sz w:val="18"/>
                      <w:szCs w:val="16"/>
                    </w:rPr>
                  </w:pPr>
                  <w:r>
                    <w:rPr>
                      <w:sz w:val="18"/>
                      <w:szCs w:val="16"/>
                    </w:rPr>
                    <w:t>Determines if an owner already exists on BAN associated to subscriber.</w:t>
                  </w:r>
                </w:p>
              </w:tc>
              <w:tc>
                <w:tcPr>
                  <w:tcW w:w="2439" w:type="dxa"/>
                  <w:tcBorders>
                    <w:top w:val="single" w:sz="4" w:space="0" w:color="auto"/>
                    <w:left w:val="single" w:sz="4" w:space="0" w:color="auto"/>
                    <w:bottom w:val="single" w:sz="4" w:space="0" w:color="auto"/>
                    <w:right w:val="single" w:sz="4" w:space="0" w:color="auto"/>
                  </w:tcBorders>
                </w:tcPr>
                <w:p w14:paraId="7B6E7D18" w14:textId="77777777" w:rsidR="0019565F" w:rsidRPr="00C3704C" w:rsidRDefault="0019565F" w:rsidP="005E70D6">
                  <w:pPr>
                    <w:rPr>
                      <w:b/>
                      <w:sz w:val="18"/>
                      <w:szCs w:val="16"/>
                    </w:rPr>
                  </w:pPr>
                  <w:r w:rsidRPr="00C3704C">
                    <w:rPr>
                      <w:b/>
                      <w:sz w:val="18"/>
                      <w:szCs w:val="16"/>
                    </w:rPr>
                    <w:t>true</w:t>
                  </w:r>
                  <w:r>
                    <w:rPr>
                      <w:sz w:val="18"/>
                      <w:szCs w:val="16"/>
                    </w:rPr>
                    <w:t xml:space="preserve">, or </w:t>
                  </w:r>
                  <w:r w:rsidRPr="00C3704C">
                    <w:rPr>
                      <w:b/>
                      <w:sz w:val="18"/>
                      <w:szCs w:val="16"/>
                    </w:rPr>
                    <w:t>false</w:t>
                  </w:r>
                </w:p>
              </w:tc>
            </w:tr>
            <w:tr w:rsidR="00C34E47" w14:paraId="03299F0B" w14:textId="77777777" w:rsidTr="005E70D6">
              <w:tc>
                <w:tcPr>
                  <w:tcW w:w="1952" w:type="dxa"/>
                  <w:tcBorders>
                    <w:top w:val="single" w:sz="4" w:space="0" w:color="auto"/>
                    <w:left w:val="single" w:sz="4" w:space="0" w:color="auto"/>
                    <w:bottom w:val="single" w:sz="4" w:space="0" w:color="auto"/>
                    <w:right w:val="single" w:sz="4" w:space="0" w:color="auto"/>
                  </w:tcBorders>
                </w:tcPr>
                <w:p w14:paraId="6ECBA0D5" w14:textId="7F261B32" w:rsidR="00C34E47" w:rsidRDefault="00C34E47" w:rsidP="005E70D6">
                  <w:pPr>
                    <w:rPr>
                      <w:sz w:val="18"/>
                      <w:szCs w:val="16"/>
                    </w:rPr>
                  </w:pPr>
                  <w:r>
                    <w:rPr>
                      <w:sz w:val="18"/>
                      <w:szCs w:val="16"/>
                    </w:rPr>
                    <w:t>doesManagerExistInd</w:t>
                  </w:r>
                </w:p>
              </w:tc>
              <w:tc>
                <w:tcPr>
                  <w:tcW w:w="1181" w:type="dxa"/>
                  <w:tcBorders>
                    <w:top w:val="single" w:sz="4" w:space="0" w:color="auto"/>
                    <w:left w:val="single" w:sz="4" w:space="0" w:color="auto"/>
                    <w:bottom w:val="single" w:sz="4" w:space="0" w:color="auto"/>
                    <w:right w:val="single" w:sz="4" w:space="0" w:color="auto"/>
                  </w:tcBorders>
                </w:tcPr>
                <w:p w14:paraId="14E5EE96" w14:textId="7245B281" w:rsidR="00C34E47" w:rsidRDefault="00C34E47" w:rsidP="005E70D6">
                  <w:pPr>
                    <w:rPr>
                      <w:sz w:val="18"/>
                      <w:szCs w:val="16"/>
                    </w:rPr>
                  </w:pPr>
                  <w:r>
                    <w:rPr>
                      <w:sz w:val="18"/>
                      <w:szCs w:val="16"/>
                    </w:rPr>
                    <w:t>Boolean</w:t>
                  </w:r>
                </w:p>
              </w:tc>
              <w:tc>
                <w:tcPr>
                  <w:tcW w:w="3274" w:type="dxa"/>
                  <w:tcBorders>
                    <w:top w:val="single" w:sz="4" w:space="0" w:color="auto"/>
                    <w:left w:val="single" w:sz="4" w:space="0" w:color="auto"/>
                    <w:bottom w:val="single" w:sz="4" w:space="0" w:color="auto"/>
                    <w:right w:val="single" w:sz="4" w:space="0" w:color="auto"/>
                  </w:tcBorders>
                </w:tcPr>
                <w:p w14:paraId="53FEB6D9" w14:textId="1AD640A7" w:rsidR="00C34E47" w:rsidRDefault="00C34E47" w:rsidP="00C34E47">
                  <w:pPr>
                    <w:rPr>
                      <w:sz w:val="18"/>
                      <w:szCs w:val="16"/>
                    </w:rPr>
                  </w:pPr>
                  <w:r w:rsidRPr="00C34E47">
                    <w:rPr>
                      <w:sz w:val="18"/>
                      <w:szCs w:val="16"/>
                    </w:rPr>
                    <w:t>Determines if an Manager exists already exists on BAN associated to</w:t>
                  </w:r>
                  <w:r>
                    <w:rPr>
                      <w:sz w:val="18"/>
                      <w:szCs w:val="16"/>
                    </w:rPr>
                    <w:t xml:space="preserve"> subscriber.</w:t>
                  </w:r>
                </w:p>
              </w:tc>
              <w:tc>
                <w:tcPr>
                  <w:tcW w:w="2439" w:type="dxa"/>
                  <w:tcBorders>
                    <w:top w:val="single" w:sz="4" w:space="0" w:color="auto"/>
                    <w:left w:val="single" w:sz="4" w:space="0" w:color="auto"/>
                    <w:bottom w:val="single" w:sz="4" w:space="0" w:color="auto"/>
                    <w:right w:val="single" w:sz="4" w:space="0" w:color="auto"/>
                  </w:tcBorders>
                </w:tcPr>
                <w:p w14:paraId="6DB9922C" w14:textId="4BEDDC38" w:rsidR="00C34E47" w:rsidRPr="00C3704C" w:rsidRDefault="00C34E47" w:rsidP="005E70D6">
                  <w:pPr>
                    <w:rPr>
                      <w:b/>
                      <w:sz w:val="18"/>
                      <w:szCs w:val="16"/>
                    </w:rPr>
                  </w:pPr>
                  <w:r w:rsidRPr="00C3704C">
                    <w:rPr>
                      <w:b/>
                      <w:sz w:val="18"/>
                      <w:szCs w:val="16"/>
                    </w:rPr>
                    <w:t>true</w:t>
                  </w:r>
                  <w:r>
                    <w:rPr>
                      <w:sz w:val="18"/>
                      <w:szCs w:val="16"/>
                    </w:rPr>
                    <w:t xml:space="preserve">, or </w:t>
                  </w:r>
                  <w:r w:rsidRPr="00C3704C">
                    <w:rPr>
                      <w:b/>
                      <w:sz w:val="18"/>
                      <w:szCs w:val="16"/>
                    </w:rPr>
                    <w:t>false</w:t>
                  </w:r>
                </w:p>
              </w:tc>
            </w:tr>
            <w:tr w:rsidR="00C34E47" w14:paraId="0F61EB3C" w14:textId="77777777" w:rsidTr="005E70D6">
              <w:tc>
                <w:tcPr>
                  <w:tcW w:w="1952" w:type="dxa"/>
                  <w:tcBorders>
                    <w:top w:val="single" w:sz="4" w:space="0" w:color="auto"/>
                    <w:left w:val="single" w:sz="4" w:space="0" w:color="auto"/>
                    <w:bottom w:val="single" w:sz="4" w:space="0" w:color="auto"/>
                    <w:right w:val="single" w:sz="4" w:space="0" w:color="auto"/>
                  </w:tcBorders>
                </w:tcPr>
                <w:p w14:paraId="3F7563B4" w14:textId="1A9DA773" w:rsidR="00C34E47" w:rsidRDefault="00C34E47" w:rsidP="005E70D6">
                  <w:pPr>
                    <w:rPr>
                      <w:sz w:val="18"/>
                      <w:szCs w:val="16"/>
                    </w:rPr>
                  </w:pPr>
                  <w:r>
                    <w:rPr>
                      <w:sz w:val="18"/>
                      <w:szCs w:val="16"/>
                    </w:rPr>
                    <w:t>doesMemberApproverExistInd</w:t>
                  </w:r>
                </w:p>
              </w:tc>
              <w:tc>
                <w:tcPr>
                  <w:tcW w:w="1181" w:type="dxa"/>
                  <w:tcBorders>
                    <w:top w:val="single" w:sz="4" w:space="0" w:color="auto"/>
                    <w:left w:val="single" w:sz="4" w:space="0" w:color="auto"/>
                    <w:bottom w:val="single" w:sz="4" w:space="0" w:color="auto"/>
                    <w:right w:val="single" w:sz="4" w:space="0" w:color="auto"/>
                  </w:tcBorders>
                </w:tcPr>
                <w:p w14:paraId="157ED1CD" w14:textId="3E7D9644" w:rsidR="00C34E47" w:rsidRDefault="00C34E47" w:rsidP="005E70D6">
                  <w:pPr>
                    <w:rPr>
                      <w:sz w:val="18"/>
                      <w:szCs w:val="16"/>
                    </w:rPr>
                  </w:pPr>
                  <w:r>
                    <w:rPr>
                      <w:sz w:val="18"/>
                      <w:szCs w:val="16"/>
                    </w:rPr>
                    <w:t>Boolean</w:t>
                  </w:r>
                </w:p>
              </w:tc>
              <w:tc>
                <w:tcPr>
                  <w:tcW w:w="3274" w:type="dxa"/>
                  <w:tcBorders>
                    <w:top w:val="single" w:sz="4" w:space="0" w:color="auto"/>
                    <w:left w:val="single" w:sz="4" w:space="0" w:color="auto"/>
                    <w:bottom w:val="single" w:sz="4" w:space="0" w:color="auto"/>
                    <w:right w:val="single" w:sz="4" w:space="0" w:color="auto"/>
                  </w:tcBorders>
                </w:tcPr>
                <w:p w14:paraId="3D435E0B" w14:textId="702A230C" w:rsidR="00C34E47" w:rsidRDefault="00C34E47" w:rsidP="00C34E47">
                  <w:pPr>
                    <w:rPr>
                      <w:sz w:val="18"/>
                      <w:szCs w:val="16"/>
                    </w:rPr>
                  </w:pPr>
                  <w:r>
                    <w:rPr>
                      <w:sz w:val="18"/>
                      <w:szCs w:val="16"/>
                    </w:rPr>
                    <w:t xml:space="preserve">Determines if a user on BAN </w:t>
                  </w:r>
                  <w:r w:rsidRPr="00C34E47">
                    <w:rPr>
                      <w:sz w:val="18"/>
                      <w:szCs w:val="16"/>
                    </w:rPr>
                    <w:t>exists</w:t>
                  </w:r>
                  <w:r>
                    <w:rPr>
                      <w:sz w:val="18"/>
                      <w:szCs w:val="16"/>
                    </w:rPr>
                    <w:t xml:space="preserve"> that is allowed to approve member access. True if for TCS BANs Owner or Manager exists, or if Business/Corp BAN has a Manager. Otherwise false.</w:t>
                  </w:r>
                </w:p>
              </w:tc>
              <w:tc>
                <w:tcPr>
                  <w:tcW w:w="2439" w:type="dxa"/>
                  <w:tcBorders>
                    <w:top w:val="single" w:sz="4" w:space="0" w:color="auto"/>
                    <w:left w:val="single" w:sz="4" w:space="0" w:color="auto"/>
                    <w:bottom w:val="single" w:sz="4" w:space="0" w:color="auto"/>
                    <w:right w:val="single" w:sz="4" w:space="0" w:color="auto"/>
                  </w:tcBorders>
                </w:tcPr>
                <w:p w14:paraId="5C7BAB27" w14:textId="67C80E24" w:rsidR="00C34E47" w:rsidRPr="00C3704C" w:rsidRDefault="00C34E47" w:rsidP="005E70D6">
                  <w:pPr>
                    <w:rPr>
                      <w:b/>
                      <w:sz w:val="18"/>
                      <w:szCs w:val="16"/>
                    </w:rPr>
                  </w:pPr>
                  <w:r w:rsidRPr="00C3704C">
                    <w:rPr>
                      <w:b/>
                      <w:sz w:val="18"/>
                      <w:szCs w:val="16"/>
                    </w:rPr>
                    <w:t>true</w:t>
                  </w:r>
                  <w:r>
                    <w:rPr>
                      <w:sz w:val="18"/>
                      <w:szCs w:val="16"/>
                    </w:rPr>
                    <w:t xml:space="preserve">, or </w:t>
                  </w:r>
                  <w:r w:rsidRPr="00C3704C">
                    <w:rPr>
                      <w:b/>
                      <w:sz w:val="18"/>
                      <w:szCs w:val="16"/>
                    </w:rPr>
                    <w:t>false</w:t>
                  </w:r>
                </w:p>
              </w:tc>
            </w:tr>
            <w:tr w:rsidR="00C34E47" w14:paraId="7337F833" w14:textId="77777777" w:rsidTr="005E70D6">
              <w:tc>
                <w:tcPr>
                  <w:tcW w:w="1952" w:type="dxa"/>
                  <w:tcBorders>
                    <w:top w:val="single" w:sz="4" w:space="0" w:color="auto"/>
                    <w:left w:val="single" w:sz="4" w:space="0" w:color="auto"/>
                    <w:bottom w:val="single" w:sz="4" w:space="0" w:color="auto"/>
                    <w:right w:val="single" w:sz="4" w:space="0" w:color="auto"/>
                  </w:tcBorders>
                </w:tcPr>
                <w:p w14:paraId="264C26FF" w14:textId="77777777" w:rsidR="00C34E47" w:rsidRPr="00C34E47" w:rsidRDefault="00C34E47" w:rsidP="005E70D6">
                  <w:pPr>
                    <w:rPr>
                      <w:color w:val="000000" w:themeColor="text1"/>
                      <w:sz w:val="18"/>
                      <w:szCs w:val="16"/>
                    </w:rPr>
                  </w:pPr>
                  <w:r w:rsidRPr="00C34E47">
                    <w:rPr>
                      <w:color w:val="000000" w:themeColor="text1"/>
                      <w:sz w:val="18"/>
                      <w:szCs w:val="16"/>
                    </w:rPr>
                    <w:t>accountTypeCd</w:t>
                  </w:r>
                </w:p>
              </w:tc>
              <w:tc>
                <w:tcPr>
                  <w:tcW w:w="1181" w:type="dxa"/>
                  <w:tcBorders>
                    <w:top w:val="single" w:sz="4" w:space="0" w:color="auto"/>
                    <w:left w:val="single" w:sz="4" w:space="0" w:color="auto"/>
                    <w:bottom w:val="single" w:sz="4" w:space="0" w:color="auto"/>
                    <w:right w:val="single" w:sz="4" w:space="0" w:color="auto"/>
                  </w:tcBorders>
                </w:tcPr>
                <w:p w14:paraId="5280D436" w14:textId="77777777" w:rsidR="00C34E47" w:rsidRPr="00C34E47" w:rsidRDefault="00C34E47" w:rsidP="005E70D6">
                  <w:pPr>
                    <w:rPr>
                      <w:color w:val="000000" w:themeColor="text1"/>
                      <w:sz w:val="18"/>
                      <w:szCs w:val="16"/>
                    </w:rPr>
                  </w:pPr>
                  <w:r w:rsidRPr="00C34E47">
                    <w:rPr>
                      <w:color w:val="000000" w:themeColor="text1"/>
                      <w:sz w:val="18"/>
                      <w:szCs w:val="16"/>
                    </w:rPr>
                    <w:t>string</w:t>
                  </w:r>
                </w:p>
              </w:tc>
              <w:tc>
                <w:tcPr>
                  <w:tcW w:w="3274" w:type="dxa"/>
                  <w:tcBorders>
                    <w:top w:val="single" w:sz="4" w:space="0" w:color="auto"/>
                    <w:left w:val="single" w:sz="4" w:space="0" w:color="auto"/>
                    <w:bottom w:val="single" w:sz="4" w:space="0" w:color="auto"/>
                    <w:right w:val="single" w:sz="4" w:space="0" w:color="auto"/>
                  </w:tcBorders>
                </w:tcPr>
                <w:p w14:paraId="3359F1B6" w14:textId="77777777" w:rsidR="00C34E47" w:rsidRPr="00C34E47" w:rsidRDefault="00C34E47" w:rsidP="005E70D6">
                  <w:pPr>
                    <w:rPr>
                      <w:color w:val="000000" w:themeColor="text1"/>
                      <w:sz w:val="18"/>
                      <w:szCs w:val="16"/>
                    </w:rPr>
                  </w:pPr>
                  <w:r w:rsidRPr="00C34E47">
                    <w:rPr>
                      <w:color w:val="000000" w:themeColor="text1"/>
                      <w:sz w:val="18"/>
                      <w:szCs w:val="16"/>
                    </w:rPr>
                    <w:t xml:space="preserve">Mobility account type as defined in CODS given that only </w:t>
                  </w:r>
                  <w:r w:rsidRPr="00C34E47">
                    <w:rPr>
                      <w:i/>
                      <w:color w:val="000000" w:themeColor="text1"/>
                      <w:sz w:val="18"/>
                      <w:szCs w:val="16"/>
                    </w:rPr>
                    <w:t>mobility</w:t>
                  </w:r>
                  <w:r w:rsidRPr="00C34E47">
                    <w:rPr>
                      <w:color w:val="000000" w:themeColor="text1"/>
                      <w:sz w:val="18"/>
                      <w:szCs w:val="16"/>
                    </w:rPr>
                    <w:t xml:space="preserve"> phone numbers are input into registration.</w:t>
                  </w:r>
                </w:p>
              </w:tc>
              <w:tc>
                <w:tcPr>
                  <w:tcW w:w="2439" w:type="dxa"/>
                  <w:tcBorders>
                    <w:top w:val="single" w:sz="4" w:space="0" w:color="auto"/>
                    <w:left w:val="single" w:sz="4" w:space="0" w:color="auto"/>
                    <w:bottom w:val="single" w:sz="4" w:space="0" w:color="auto"/>
                    <w:right w:val="single" w:sz="4" w:space="0" w:color="auto"/>
                  </w:tcBorders>
                </w:tcPr>
                <w:p w14:paraId="1C9AA1A5" w14:textId="77777777" w:rsidR="00C34E47" w:rsidRPr="00C34E47" w:rsidRDefault="00C34E47" w:rsidP="005E70D6">
                  <w:pPr>
                    <w:rPr>
                      <w:b/>
                      <w:color w:val="000000" w:themeColor="text1"/>
                      <w:sz w:val="18"/>
                      <w:szCs w:val="16"/>
                    </w:rPr>
                  </w:pPr>
                  <w:r w:rsidRPr="00C34E47">
                    <w:rPr>
                      <w:color w:val="000000" w:themeColor="text1"/>
                      <w:sz w:val="18"/>
                      <w:szCs w:val="16"/>
                    </w:rPr>
                    <w:t>"I" for Consumer, "B" for SMB, "C" for Corporate</w:t>
                  </w:r>
                </w:p>
              </w:tc>
            </w:tr>
          </w:tbl>
          <w:p w14:paraId="4539C4BF" w14:textId="77777777" w:rsidR="0019565F" w:rsidRPr="00C934DC" w:rsidRDefault="0019565F" w:rsidP="005E70D6">
            <w:pPr>
              <w:rPr>
                <w:sz w:val="18"/>
                <w:szCs w:val="16"/>
              </w:rPr>
            </w:pPr>
          </w:p>
        </w:tc>
      </w:tr>
      <w:tr w:rsidR="0019565F" w:rsidRPr="00C934DC" w14:paraId="0EE4293F" w14:textId="77777777" w:rsidTr="005E70D6">
        <w:tc>
          <w:tcPr>
            <w:tcW w:w="1526" w:type="dxa"/>
          </w:tcPr>
          <w:p w14:paraId="5E78CCBD" w14:textId="77777777" w:rsidR="0019565F" w:rsidRDefault="0019565F" w:rsidP="005E70D6">
            <w:pPr>
              <w:rPr>
                <w:b/>
                <w:sz w:val="18"/>
                <w:szCs w:val="16"/>
              </w:rPr>
            </w:pPr>
            <w:r>
              <w:rPr>
                <w:b/>
                <w:sz w:val="18"/>
                <w:szCs w:val="16"/>
              </w:rPr>
              <w:t>SLA</w:t>
            </w:r>
          </w:p>
        </w:tc>
        <w:tc>
          <w:tcPr>
            <w:tcW w:w="9072" w:type="dxa"/>
          </w:tcPr>
          <w:p w14:paraId="5B535CBA" w14:textId="77777777" w:rsidR="0019565F" w:rsidRDefault="0019565F" w:rsidP="005E70D6">
            <w:pPr>
              <w:rPr>
                <w:sz w:val="18"/>
                <w:szCs w:val="16"/>
              </w:rPr>
            </w:pPr>
            <w:r>
              <w:rPr>
                <w:sz w:val="18"/>
                <w:szCs w:val="16"/>
              </w:rPr>
              <w:t>Services/APIs called:</w:t>
            </w:r>
          </w:p>
          <w:p w14:paraId="28194541" w14:textId="77777777" w:rsidR="0019565F" w:rsidRDefault="0019565F" w:rsidP="005E70D6">
            <w:pPr>
              <w:rPr>
                <w:sz w:val="18"/>
                <w:szCs w:val="16"/>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05"/>
              <w:gridCol w:w="4205"/>
            </w:tblGrid>
            <w:tr w:rsidR="0019565F" w14:paraId="7F2124F9" w14:textId="77777777" w:rsidTr="005E70D6">
              <w:tc>
                <w:tcPr>
                  <w:tcW w:w="4205" w:type="dxa"/>
                </w:tcPr>
                <w:p w14:paraId="6C82A7DA" w14:textId="77777777" w:rsidR="0019565F" w:rsidRPr="000517FA" w:rsidRDefault="0019565F" w:rsidP="005E70D6">
                  <w:pPr>
                    <w:rPr>
                      <w:b/>
                      <w:sz w:val="18"/>
                      <w:szCs w:val="16"/>
                    </w:rPr>
                  </w:pPr>
                  <w:r w:rsidRPr="000517FA">
                    <w:rPr>
                      <w:b/>
                      <w:sz w:val="18"/>
                      <w:szCs w:val="16"/>
                    </w:rPr>
                    <w:t>Service</w:t>
                  </w:r>
                  <w:r>
                    <w:rPr>
                      <w:b/>
                      <w:sz w:val="18"/>
                      <w:szCs w:val="16"/>
                    </w:rPr>
                    <w:t>d/operation</w:t>
                  </w:r>
                </w:p>
              </w:tc>
              <w:tc>
                <w:tcPr>
                  <w:tcW w:w="4205" w:type="dxa"/>
                </w:tcPr>
                <w:p w14:paraId="6B6E3CD8" w14:textId="77777777" w:rsidR="0019565F" w:rsidRPr="000517FA" w:rsidRDefault="0019565F" w:rsidP="005E70D6">
                  <w:pPr>
                    <w:rPr>
                      <w:b/>
                      <w:sz w:val="18"/>
                      <w:szCs w:val="16"/>
                    </w:rPr>
                  </w:pPr>
                  <w:r w:rsidRPr="000517FA">
                    <w:rPr>
                      <w:b/>
                      <w:sz w:val="18"/>
                      <w:szCs w:val="16"/>
                    </w:rPr>
                    <w:t>SLA</w:t>
                  </w:r>
                </w:p>
              </w:tc>
            </w:tr>
            <w:tr w:rsidR="0019565F" w14:paraId="07E6232C" w14:textId="77777777" w:rsidTr="005E70D6">
              <w:tc>
                <w:tcPr>
                  <w:tcW w:w="4205" w:type="dxa"/>
                </w:tcPr>
                <w:p w14:paraId="35946410" w14:textId="77777777" w:rsidR="0019565F" w:rsidRPr="00C74314" w:rsidRDefault="0019565F" w:rsidP="005E70D6">
                  <w:pPr>
                    <w:rPr>
                      <w:b/>
                      <w:sz w:val="18"/>
                      <w:szCs w:val="16"/>
                    </w:rPr>
                  </w:pPr>
                  <w:r>
                    <w:rPr>
                      <w:b/>
                      <w:sz w:val="18"/>
                      <w:szCs w:val="16"/>
                    </w:rPr>
                    <w:t>AccountMgmtDataService</w:t>
                  </w:r>
                  <w:r w:rsidRPr="00C74314">
                    <w:rPr>
                      <w:b/>
                      <w:sz w:val="18"/>
                      <w:szCs w:val="16"/>
                    </w:rPr>
                    <w:t xml:space="preserve"> v </w:t>
                  </w:r>
                  <w:r>
                    <w:rPr>
                      <w:b/>
                      <w:sz w:val="18"/>
                      <w:szCs w:val="16"/>
                    </w:rPr>
                    <w:t>1</w:t>
                  </w:r>
                  <w:r w:rsidRPr="00C74314">
                    <w:rPr>
                      <w:b/>
                      <w:sz w:val="18"/>
                      <w:szCs w:val="16"/>
                    </w:rPr>
                    <w:t>.</w:t>
                  </w:r>
                  <w:r>
                    <w:rPr>
                      <w:b/>
                      <w:sz w:val="18"/>
                      <w:szCs w:val="16"/>
                    </w:rPr>
                    <w:t>0</w:t>
                  </w:r>
                </w:p>
                <w:p w14:paraId="18CF7A2E" w14:textId="77777777" w:rsidR="0019565F" w:rsidRPr="00C74314" w:rsidRDefault="0019565F" w:rsidP="005E70D6">
                  <w:pPr>
                    <w:rPr>
                      <w:sz w:val="18"/>
                      <w:szCs w:val="16"/>
                    </w:rPr>
                  </w:pPr>
                  <w:r>
                    <w:rPr>
                      <w:sz w:val="18"/>
                      <w:szCs w:val="16"/>
                    </w:rPr>
                    <w:t>getAccountbySubscriber(subscriber,brand)</w:t>
                  </w:r>
                </w:p>
              </w:tc>
              <w:tc>
                <w:tcPr>
                  <w:tcW w:w="4205" w:type="dxa"/>
                </w:tcPr>
                <w:p w14:paraId="6A8EEB4F" w14:textId="77777777" w:rsidR="0019565F" w:rsidRPr="00B534AD" w:rsidRDefault="0019565F" w:rsidP="005E70D6">
                  <w:pPr>
                    <w:rPr>
                      <w:sz w:val="18"/>
                      <w:szCs w:val="16"/>
                    </w:rPr>
                  </w:pPr>
                  <w:r>
                    <w:rPr>
                      <w:sz w:val="18"/>
                      <w:szCs w:val="16"/>
                    </w:rPr>
                    <w:t>1000 ms average; 3000 ms peak</w:t>
                  </w:r>
                </w:p>
              </w:tc>
            </w:tr>
            <w:tr w:rsidR="0019565F" w14:paraId="1243EF0B" w14:textId="77777777" w:rsidTr="005E70D6">
              <w:tc>
                <w:tcPr>
                  <w:tcW w:w="4205" w:type="dxa"/>
                </w:tcPr>
                <w:p w14:paraId="22E010EC" w14:textId="77777777" w:rsidR="0019565F" w:rsidRPr="00191868" w:rsidRDefault="0019565F" w:rsidP="005E70D6">
                  <w:pPr>
                    <w:rPr>
                      <w:b/>
                      <w:sz w:val="18"/>
                      <w:szCs w:val="16"/>
                    </w:rPr>
                  </w:pPr>
                  <w:r>
                    <w:rPr>
                      <w:b/>
                      <w:sz w:val="18"/>
                      <w:szCs w:val="16"/>
                    </w:rPr>
                    <w:t>WirelessPermissionSvc3.0</w:t>
                  </w:r>
                </w:p>
                <w:p w14:paraId="08F60195" w14:textId="77777777" w:rsidR="0019565F" w:rsidRDefault="0019565F" w:rsidP="005E70D6">
                  <w:pPr>
                    <w:rPr>
                      <w:b/>
                      <w:sz w:val="18"/>
                      <w:szCs w:val="16"/>
                    </w:rPr>
                  </w:pPr>
                  <w:r>
                    <w:rPr>
                      <w:sz w:val="18"/>
                      <w:szCs w:val="16"/>
                    </w:rPr>
                    <w:t>getRolePermissionListfromObject</w:t>
                  </w:r>
                </w:p>
              </w:tc>
              <w:tc>
                <w:tcPr>
                  <w:tcW w:w="4205" w:type="dxa"/>
                </w:tcPr>
                <w:p w14:paraId="60A76E6B" w14:textId="77777777" w:rsidR="0019565F" w:rsidDel="005F4A68" w:rsidRDefault="0019565F" w:rsidP="005E70D6">
                  <w:pPr>
                    <w:rPr>
                      <w:sz w:val="18"/>
                      <w:szCs w:val="16"/>
                    </w:rPr>
                  </w:pPr>
                  <w:r>
                    <w:rPr>
                      <w:sz w:val="18"/>
                      <w:szCs w:val="16"/>
                    </w:rPr>
                    <w:t>1000 ms average; 3000 ms peak</w:t>
                  </w:r>
                </w:p>
              </w:tc>
            </w:tr>
          </w:tbl>
          <w:p w14:paraId="53362940" w14:textId="77777777" w:rsidR="0019565F" w:rsidRDefault="0019565F" w:rsidP="005E70D6">
            <w:pPr>
              <w:rPr>
                <w:sz w:val="18"/>
                <w:szCs w:val="16"/>
              </w:rPr>
            </w:pPr>
            <w:r>
              <w:rPr>
                <w:sz w:val="18"/>
                <w:szCs w:val="16"/>
              </w:rPr>
              <w:br/>
              <w:t>Expected average response time: 1500 – 5000 ms (depending on which optional parameters are passed in).</w:t>
            </w:r>
          </w:p>
          <w:p w14:paraId="5FD95530" w14:textId="77777777" w:rsidR="0019565F" w:rsidRDefault="0019565F" w:rsidP="005E70D6">
            <w:pPr>
              <w:rPr>
                <w:sz w:val="18"/>
                <w:szCs w:val="16"/>
              </w:rPr>
            </w:pPr>
          </w:p>
          <w:p w14:paraId="2FA60395" w14:textId="77777777" w:rsidR="0019565F" w:rsidRDefault="0019565F" w:rsidP="005E70D6">
            <w:pPr>
              <w:rPr>
                <w:sz w:val="18"/>
                <w:szCs w:val="16"/>
              </w:rPr>
            </w:pPr>
            <w:r>
              <w:rPr>
                <w:sz w:val="18"/>
                <w:szCs w:val="16"/>
              </w:rPr>
              <w:t>Note: SLAs for services above are based estimations.</w:t>
            </w:r>
          </w:p>
        </w:tc>
      </w:tr>
      <w:tr w:rsidR="0019565F" w:rsidRPr="00C934DC" w14:paraId="66F91EC9" w14:textId="77777777" w:rsidTr="005E70D6">
        <w:tc>
          <w:tcPr>
            <w:tcW w:w="1526" w:type="dxa"/>
          </w:tcPr>
          <w:p w14:paraId="620F1F9D" w14:textId="77777777" w:rsidR="0019565F" w:rsidRPr="00B534AD" w:rsidRDefault="0019565F" w:rsidP="005E70D6">
            <w:pPr>
              <w:rPr>
                <w:b/>
                <w:sz w:val="18"/>
                <w:szCs w:val="16"/>
              </w:rPr>
            </w:pPr>
            <w:r w:rsidRPr="00B534AD">
              <w:rPr>
                <w:b/>
                <w:sz w:val="18"/>
                <w:szCs w:val="16"/>
              </w:rPr>
              <w:t>Sample GUI</w:t>
            </w:r>
          </w:p>
          <w:p w14:paraId="793CC00B" w14:textId="77777777" w:rsidR="0019565F" w:rsidRDefault="0019565F" w:rsidP="005E70D6">
            <w:pPr>
              <w:rPr>
                <w:b/>
                <w:sz w:val="18"/>
                <w:szCs w:val="16"/>
              </w:rPr>
            </w:pPr>
          </w:p>
        </w:tc>
        <w:tc>
          <w:tcPr>
            <w:tcW w:w="9072" w:type="dxa"/>
          </w:tcPr>
          <w:p w14:paraId="2AA0696C" w14:textId="77777777" w:rsidR="0019565F" w:rsidRDefault="0019565F" w:rsidP="005E70D6">
            <w:pPr>
              <w:rPr>
                <w:sz w:val="18"/>
                <w:szCs w:val="16"/>
              </w:rPr>
            </w:pPr>
          </w:p>
        </w:tc>
      </w:tr>
    </w:tbl>
    <w:p w14:paraId="7E1EFAF4" w14:textId="77777777" w:rsidR="0019565F" w:rsidRDefault="0019565F" w:rsidP="0019565F"/>
    <w:p w14:paraId="058E5F1A" w14:textId="77777777" w:rsidR="0019565F" w:rsidRPr="003D51A0" w:rsidRDefault="0019565F" w:rsidP="0019565F">
      <w:pPr>
        <w:pStyle w:val="Heading2"/>
      </w:pPr>
      <w:bookmarkStart w:id="18" w:name="_Toc390764915"/>
      <w:r w:rsidRPr="003D51A0">
        <w:t>service</w:t>
      </w:r>
      <w:r>
        <w:t>-association</w:t>
      </w:r>
      <w:bookmarkEnd w:id="18"/>
    </w:p>
    <w:tbl>
      <w:tblPr>
        <w:tblStyle w:val="TableGrid"/>
        <w:tblW w:w="0" w:type="auto"/>
        <w:tblLook w:val="04A0" w:firstRow="1" w:lastRow="0" w:firstColumn="1" w:lastColumn="0" w:noHBand="0" w:noVBand="1"/>
      </w:tblPr>
      <w:tblGrid>
        <w:gridCol w:w="1526"/>
        <w:gridCol w:w="9355"/>
      </w:tblGrid>
      <w:tr w:rsidR="0019565F" w:rsidRPr="001B35FC" w14:paraId="1094A993" w14:textId="77777777" w:rsidTr="005E70D6">
        <w:tc>
          <w:tcPr>
            <w:tcW w:w="10881" w:type="dxa"/>
            <w:gridSpan w:val="2"/>
            <w:shd w:val="clear" w:color="auto" w:fill="D9D9D9" w:themeFill="background1" w:themeFillShade="D9"/>
          </w:tcPr>
          <w:p w14:paraId="41E310AF" w14:textId="77777777" w:rsidR="0019565F" w:rsidRDefault="0019565F" w:rsidP="005E70D6">
            <w:pPr>
              <w:rPr>
                <w:b/>
                <w:szCs w:val="16"/>
              </w:rPr>
            </w:pPr>
            <w:r>
              <w:rPr>
                <w:b/>
                <w:szCs w:val="16"/>
              </w:rPr>
              <w:t>OPERATION</w:t>
            </w:r>
          </w:p>
          <w:p w14:paraId="3F03D1CE" w14:textId="77777777" w:rsidR="0019565F" w:rsidRPr="00633283" w:rsidRDefault="0019565F" w:rsidP="005E70D6">
            <w:pPr>
              <w:rPr>
                <w:szCs w:val="16"/>
              </w:rPr>
            </w:pPr>
            <w:r>
              <w:rPr>
                <w:szCs w:val="16"/>
              </w:rPr>
              <w:t>profile/{uuid}/service-association</w:t>
            </w:r>
          </w:p>
        </w:tc>
      </w:tr>
      <w:tr w:rsidR="0019565F" w:rsidRPr="001B35FC" w14:paraId="1F9AEA86" w14:textId="77777777" w:rsidTr="005E70D6">
        <w:tc>
          <w:tcPr>
            <w:tcW w:w="1526" w:type="dxa"/>
          </w:tcPr>
          <w:p w14:paraId="323A28CC" w14:textId="77777777" w:rsidR="0019565F" w:rsidRDefault="0019565F" w:rsidP="005E70D6">
            <w:pPr>
              <w:rPr>
                <w:b/>
                <w:sz w:val="18"/>
                <w:szCs w:val="16"/>
              </w:rPr>
            </w:pPr>
            <w:r>
              <w:rPr>
                <w:b/>
                <w:sz w:val="18"/>
                <w:szCs w:val="16"/>
              </w:rPr>
              <w:t>Method</w:t>
            </w:r>
          </w:p>
        </w:tc>
        <w:tc>
          <w:tcPr>
            <w:tcW w:w="9355" w:type="dxa"/>
          </w:tcPr>
          <w:p w14:paraId="7C3BDD04" w14:textId="77777777" w:rsidR="0019565F" w:rsidRPr="00C934DC" w:rsidRDefault="0019565F" w:rsidP="005E70D6">
            <w:pPr>
              <w:rPr>
                <w:sz w:val="18"/>
                <w:szCs w:val="16"/>
              </w:rPr>
            </w:pPr>
            <w:r>
              <w:rPr>
                <w:sz w:val="18"/>
                <w:szCs w:val="16"/>
              </w:rPr>
              <w:t>POST</w:t>
            </w:r>
          </w:p>
        </w:tc>
      </w:tr>
      <w:tr w:rsidR="0019565F" w:rsidRPr="001B35FC" w14:paraId="000BCE2D" w14:textId="77777777" w:rsidTr="005E70D6">
        <w:tc>
          <w:tcPr>
            <w:tcW w:w="1526" w:type="dxa"/>
          </w:tcPr>
          <w:p w14:paraId="1523EB20" w14:textId="77777777" w:rsidR="0019565F" w:rsidRPr="001B35FC" w:rsidRDefault="0019565F" w:rsidP="005E70D6">
            <w:pPr>
              <w:rPr>
                <w:b/>
                <w:sz w:val="18"/>
                <w:szCs w:val="16"/>
              </w:rPr>
            </w:pPr>
            <w:r>
              <w:rPr>
                <w:b/>
                <w:sz w:val="18"/>
                <w:szCs w:val="16"/>
              </w:rPr>
              <w:t>Description</w:t>
            </w:r>
          </w:p>
        </w:tc>
        <w:tc>
          <w:tcPr>
            <w:tcW w:w="9355" w:type="dxa"/>
          </w:tcPr>
          <w:p w14:paraId="1DFFF94D" w14:textId="77777777" w:rsidR="0019565F" w:rsidRPr="00797478" w:rsidRDefault="0019565F" w:rsidP="005E70D6">
            <w:pPr>
              <w:rPr>
                <w:sz w:val="18"/>
                <w:szCs w:val="16"/>
              </w:rPr>
            </w:pPr>
            <w:r>
              <w:rPr>
                <w:sz w:val="18"/>
                <w:szCs w:val="16"/>
              </w:rPr>
              <w:t>TO associate either a BAN (as owner), BAN (as manager) or Subscriber (as member) to a given portal profile (UUID)</w:t>
            </w:r>
          </w:p>
        </w:tc>
      </w:tr>
      <w:tr w:rsidR="0019565F" w:rsidRPr="00C934DC" w14:paraId="58693B57" w14:textId="77777777" w:rsidTr="005E70D6">
        <w:tc>
          <w:tcPr>
            <w:tcW w:w="1526" w:type="dxa"/>
          </w:tcPr>
          <w:p w14:paraId="5FF14799" w14:textId="77777777" w:rsidR="0019565F" w:rsidRPr="00CF7CD1" w:rsidRDefault="0019565F" w:rsidP="005E70D6">
            <w:pPr>
              <w:rPr>
                <w:b/>
                <w:sz w:val="18"/>
                <w:szCs w:val="16"/>
              </w:rPr>
            </w:pPr>
            <w:r w:rsidRPr="00CF7CD1">
              <w:rPr>
                <w:b/>
                <w:sz w:val="18"/>
                <w:szCs w:val="16"/>
              </w:rPr>
              <w:t>Input</w:t>
            </w:r>
          </w:p>
        </w:tc>
        <w:tc>
          <w:tcPr>
            <w:tcW w:w="9355" w:type="dxa"/>
          </w:tcPr>
          <w:p w14:paraId="46549BB7" w14:textId="77777777" w:rsidR="0019565F" w:rsidRDefault="0019565F" w:rsidP="005E70D6">
            <w:pPr>
              <w:rPr>
                <w:sz w:val="18"/>
                <w:szCs w:val="16"/>
              </w:rPr>
            </w:pPr>
            <w:r>
              <w:rPr>
                <w:sz w:val="18"/>
                <w:szCs w:val="16"/>
              </w:rPr>
              <w:t>Inputs:</w:t>
            </w:r>
          </w:p>
          <w:p w14:paraId="36E68882" w14:textId="77777777" w:rsidR="0019565F" w:rsidRDefault="0019565F" w:rsidP="005E70D6">
            <w:pPr>
              <w:rPr>
                <w:sz w:val="18"/>
                <w:szCs w:val="16"/>
              </w:rPr>
            </w:pPr>
            <w:r>
              <w:rPr>
                <w:b/>
                <w:sz w:val="18"/>
                <w:szCs w:val="16"/>
              </w:rPr>
              <w:t>uuid</w:t>
            </w:r>
            <w:r>
              <w:rPr>
                <w:sz w:val="18"/>
                <w:szCs w:val="16"/>
              </w:rPr>
              <w:t xml:space="preserve"> = Indicates the user profile ID to associate service to</w:t>
            </w:r>
          </w:p>
          <w:p w14:paraId="450FB293" w14:textId="77777777" w:rsidR="0019565F" w:rsidRDefault="0019565F" w:rsidP="005E70D6">
            <w:pPr>
              <w:rPr>
                <w:sz w:val="18"/>
                <w:szCs w:val="16"/>
              </w:rPr>
            </w:pPr>
          </w:p>
          <w:p w14:paraId="064298F5" w14:textId="77777777" w:rsidR="0019565F" w:rsidRDefault="0019565F" w:rsidP="005E70D6">
            <w:pPr>
              <w:rPr>
                <w:sz w:val="18"/>
                <w:szCs w:val="16"/>
              </w:rPr>
            </w:pPr>
            <w:r>
              <w:rPr>
                <w:sz w:val="18"/>
                <w:szCs w:val="16"/>
              </w:rPr>
              <w:t>Parameters</w:t>
            </w:r>
          </w:p>
          <w:tbl>
            <w:tblPr>
              <w:tblStyle w:val="TableGrid"/>
              <w:tblW w:w="0" w:type="auto"/>
              <w:tblLook w:val="04A0" w:firstRow="1" w:lastRow="0" w:firstColumn="1" w:lastColumn="0" w:noHBand="0" w:noVBand="1"/>
            </w:tblPr>
            <w:tblGrid>
              <w:gridCol w:w="1305"/>
              <w:gridCol w:w="2126"/>
              <w:gridCol w:w="1420"/>
              <w:gridCol w:w="3564"/>
            </w:tblGrid>
            <w:tr w:rsidR="0019565F" w14:paraId="2A76396F" w14:textId="77777777" w:rsidTr="005E70D6">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F2A387" w14:textId="77777777" w:rsidR="0019565F" w:rsidRDefault="0019565F" w:rsidP="005E70D6">
                  <w:pPr>
                    <w:rPr>
                      <w:b/>
                      <w:sz w:val="18"/>
                      <w:szCs w:val="16"/>
                    </w:rPr>
                  </w:pPr>
                  <w:r>
                    <w:rPr>
                      <w:b/>
                      <w:sz w:val="18"/>
                      <w:szCs w:val="16"/>
                    </w:rPr>
                    <w:t>Name</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78588B" w14:textId="77777777" w:rsidR="0019565F" w:rsidRDefault="0019565F" w:rsidP="005E70D6">
                  <w:pPr>
                    <w:rPr>
                      <w:b/>
                      <w:sz w:val="18"/>
                      <w:szCs w:val="16"/>
                    </w:rPr>
                  </w:pPr>
                  <w:r>
                    <w:rPr>
                      <w:b/>
                      <w:sz w:val="18"/>
                      <w:szCs w:val="16"/>
                    </w:rPr>
                    <w:t>Values</w:t>
                  </w: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E9B8EA" w14:textId="77777777" w:rsidR="0019565F" w:rsidRDefault="0019565F" w:rsidP="005E70D6">
                  <w:pPr>
                    <w:rPr>
                      <w:b/>
                      <w:sz w:val="18"/>
                      <w:szCs w:val="16"/>
                    </w:rPr>
                  </w:pPr>
                  <w:r>
                    <w:rPr>
                      <w:b/>
                      <w:sz w:val="18"/>
                      <w:szCs w:val="16"/>
                    </w:rPr>
                    <w:t>Mandatory?</w:t>
                  </w:r>
                </w:p>
              </w:tc>
              <w:tc>
                <w:tcPr>
                  <w:tcW w:w="3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67E2D8" w14:textId="77777777" w:rsidR="0019565F" w:rsidRDefault="0019565F" w:rsidP="005E70D6">
                  <w:pPr>
                    <w:rPr>
                      <w:b/>
                      <w:sz w:val="18"/>
                      <w:szCs w:val="16"/>
                    </w:rPr>
                  </w:pPr>
                  <w:r>
                    <w:rPr>
                      <w:b/>
                      <w:sz w:val="18"/>
                      <w:szCs w:val="16"/>
                    </w:rPr>
                    <w:t>Comments</w:t>
                  </w:r>
                </w:p>
              </w:tc>
            </w:tr>
            <w:tr w:rsidR="0019565F" w14:paraId="2D6B6734" w14:textId="77777777" w:rsidTr="005E70D6">
              <w:tc>
                <w:tcPr>
                  <w:tcW w:w="1305" w:type="dxa"/>
                  <w:tcBorders>
                    <w:top w:val="single" w:sz="4" w:space="0" w:color="auto"/>
                    <w:left w:val="single" w:sz="4" w:space="0" w:color="auto"/>
                    <w:bottom w:val="single" w:sz="4" w:space="0" w:color="auto"/>
                    <w:right w:val="single" w:sz="4" w:space="0" w:color="auto"/>
                  </w:tcBorders>
                  <w:hideMark/>
                </w:tcPr>
                <w:p w14:paraId="14861D4F" w14:textId="77777777" w:rsidR="0019565F" w:rsidRDefault="0019565F" w:rsidP="005E70D6">
                  <w:pPr>
                    <w:rPr>
                      <w:sz w:val="18"/>
                      <w:szCs w:val="16"/>
                    </w:rPr>
                  </w:pPr>
                  <w:r>
                    <w:rPr>
                      <w:sz w:val="18"/>
                      <w:szCs w:val="16"/>
                    </w:rPr>
                    <w:t>ban</w:t>
                  </w:r>
                </w:p>
              </w:tc>
              <w:tc>
                <w:tcPr>
                  <w:tcW w:w="2126" w:type="dxa"/>
                  <w:tcBorders>
                    <w:top w:val="single" w:sz="4" w:space="0" w:color="auto"/>
                    <w:left w:val="single" w:sz="4" w:space="0" w:color="auto"/>
                    <w:bottom w:val="single" w:sz="4" w:space="0" w:color="auto"/>
                    <w:right w:val="single" w:sz="4" w:space="0" w:color="auto"/>
                  </w:tcBorders>
                  <w:hideMark/>
                </w:tcPr>
                <w:p w14:paraId="781F2C33" w14:textId="77777777" w:rsidR="0019565F" w:rsidRDefault="0019565F" w:rsidP="005E70D6">
                  <w:pPr>
                    <w:rPr>
                      <w:sz w:val="18"/>
                      <w:szCs w:val="16"/>
                    </w:rPr>
                  </w:pPr>
                  <w:r>
                    <w:rPr>
                      <w:sz w:val="18"/>
                      <w:szCs w:val="16"/>
                    </w:rPr>
                    <w:t>“123456789”</w:t>
                  </w:r>
                </w:p>
              </w:tc>
              <w:tc>
                <w:tcPr>
                  <w:tcW w:w="1420" w:type="dxa"/>
                  <w:tcBorders>
                    <w:top w:val="single" w:sz="4" w:space="0" w:color="auto"/>
                    <w:left w:val="single" w:sz="4" w:space="0" w:color="auto"/>
                    <w:bottom w:val="single" w:sz="4" w:space="0" w:color="auto"/>
                    <w:right w:val="single" w:sz="4" w:space="0" w:color="auto"/>
                  </w:tcBorders>
                  <w:hideMark/>
                </w:tcPr>
                <w:p w14:paraId="5EEF8BD3" w14:textId="77777777" w:rsidR="0019565F" w:rsidRDefault="0019565F" w:rsidP="005E70D6">
                  <w:pPr>
                    <w:rPr>
                      <w:sz w:val="18"/>
                      <w:szCs w:val="16"/>
                    </w:rPr>
                  </w:pPr>
                  <w:r>
                    <w:rPr>
                      <w:sz w:val="18"/>
                      <w:szCs w:val="16"/>
                    </w:rPr>
                    <w:t>Yes if sub is null</w:t>
                  </w:r>
                </w:p>
              </w:tc>
              <w:tc>
                <w:tcPr>
                  <w:tcW w:w="3564" w:type="dxa"/>
                  <w:tcBorders>
                    <w:top w:val="single" w:sz="4" w:space="0" w:color="auto"/>
                    <w:left w:val="single" w:sz="4" w:space="0" w:color="auto"/>
                    <w:bottom w:val="single" w:sz="4" w:space="0" w:color="auto"/>
                    <w:right w:val="single" w:sz="4" w:space="0" w:color="auto"/>
                  </w:tcBorders>
                  <w:hideMark/>
                </w:tcPr>
                <w:p w14:paraId="26D3FBB0" w14:textId="77777777" w:rsidR="0019565F" w:rsidRDefault="0019565F" w:rsidP="005E70D6">
                  <w:pPr>
                    <w:rPr>
                      <w:sz w:val="18"/>
                      <w:szCs w:val="16"/>
                      <w:highlight w:val="yellow"/>
                    </w:rPr>
                  </w:pPr>
                  <w:r>
                    <w:rPr>
                      <w:sz w:val="18"/>
                      <w:szCs w:val="16"/>
                    </w:rPr>
                    <w:t>Indicates the account to associate to user profile as either owner or manager</w:t>
                  </w:r>
                </w:p>
              </w:tc>
            </w:tr>
            <w:tr w:rsidR="0019565F" w14:paraId="189C9C34" w14:textId="77777777" w:rsidTr="005E70D6">
              <w:tc>
                <w:tcPr>
                  <w:tcW w:w="1305" w:type="dxa"/>
                  <w:tcBorders>
                    <w:top w:val="single" w:sz="4" w:space="0" w:color="auto"/>
                    <w:left w:val="single" w:sz="4" w:space="0" w:color="auto"/>
                    <w:bottom w:val="single" w:sz="4" w:space="0" w:color="auto"/>
                    <w:right w:val="single" w:sz="4" w:space="0" w:color="auto"/>
                  </w:tcBorders>
                  <w:hideMark/>
                </w:tcPr>
                <w:p w14:paraId="0C630EAF" w14:textId="77777777" w:rsidR="0019565F" w:rsidRDefault="0019565F" w:rsidP="005E70D6">
                  <w:pPr>
                    <w:rPr>
                      <w:sz w:val="18"/>
                      <w:szCs w:val="16"/>
                    </w:rPr>
                  </w:pPr>
                  <w:r>
                    <w:rPr>
                      <w:sz w:val="18"/>
                      <w:szCs w:val="16"/>
                    </w:rPr>
                    <w:t>sub</w:t>
                  </w:r>
                </w:p>
              </w:tc>
              <w:tc>
                <w:tcPr>
                  <w:tcW w:w="2126" w:type="dxa"/>
                  <w:tcBorders>
                    <w:top w:val="single" w:sz="4" w:space="0" w:color="auto"/>
                    <w:left w:val="single" w:sz="4" w:space="0" w:color="auto"/>
                    <w:bottom w:val="single" w:sz="4" w:space="0" w:color="auto"/>
                    <w:right w:val="single" w:sz="4" w:space="0" w:color="auto"/>
                  </w:tcBorders>
                  <w:hideMark/>
                </w:tcPr>
                <w:p w14:paraId="4F370C6A" w14:textId="77777777" w:rsidR="0019565F" w:rsidRDefault="0019565F" w:rsidP="005E70D6">
                  <w:pPr>
                    <w:rPr>
                      <w:sz w:val="18"/>
                      <w:szCs w:val="16"/>
                    </w:rPr>
                  </w:pPr>
                  <w:r>
                    <w:rPr>
                      <w:sz w:val="18"/>
                      <w:szCs w:val="16"/>
                    </w:rPr>
                    <w:t>“4169762323”</w:t>
                  </w:r>
                </w:p>
              </w:tc>
              <w:tc>
                <w:tcPr>
                  <w:tcW w:w="1420" w:type="dxa"/>
                  <w:tcBorders>
                    <w:top w:val="single" w:sz="4" w:space="0" w:color="auto"/>
                    <w:left w:val="single" w:sz="4" w:space="0" w:color="auto"/>
                    <w:bottom w:val="single" w:sz="4" w:space="0" w:color="auto"/>
                    <w:right w:val="single" w:sz="4" w:space="0" w:color="auto"/>
                  </w:tcBorders>
                  <w:hideMark/>
                </w:tcPr>
                <w:p w14:paraId="0DE42B3B" w14:textId="77777777" w:rsidR="0019565F" w:rsidRDefault="0019565F" w:rsidP="005E70D6">
                  <w:pPr>
                    <w:rPr>
                      <w:sz w:val="18"/>
                      <w:szCs w:val="16"/>
                    </w:rPr>
                  </w:pPr>
                  <w:r>
                    <w:rPr>
                      <w:sz w:val="18"/>
                      <w:szCs w:val="16"/>
                    </w:rPr>
                    <w:t>Yes if BAN is null</w:t>
                  </w:r>
                </w:p>
              </w:tc>
              <w:tc>
                <w:tcPr>
                  <w:tcW w:w="3564" w:type="dxa"/>
                  <w:tcBorders>
                    <w:top w:val="single" w:sz="4" w:space="0" w:color="auto"/>
                    <w:left w:val="single" w:sz="4" w:space="0" w:color="auto"/>
                    <w:bottom w:val="single" w:sz="4" w:space="0" w:color="auto"/>
                    <w:right w:val="single" w:sz="4" w:space="0" w:color="auto"/>
                  </w:tcBorders>
                  <w:hideMark/>
                </w:tcPr>
                <w:p w14:paraId="055B3F6B" w14:textId="77777777" w:rsidR="0019565F" w:rsidRDefault="0019565F" w:rsidP="005E70D6">
                  <w:pPr>
                    <w:rPr>
                      <w:sz w:val="18"/>
                      <w:szCs w:val="16"/>
                    </w:rPr>
                  </w:pPr>
                  <w:r>
                    <w:rPr>
                      <w:sz w:val="18"/>
                      <w:szCs w:val="16"/>
                    </w:rPr>
                    <w:t>Indicates the subscriber to assign as member to user profile</w:t>
                  </w:r>
                </w:p>
              </w:tc>
            </w:tr>
            <w:tr w:rsidR="0019565F" w14:paraId="3217DC54" w14:textId="77777777" w:rsidTr="005E70D6">
              <w:tc>
                <w:tcPr>
                  <w:tcW w:w="1305" w:type="dxa"/>
                  <w:tcBorders>
                    <w:top w:val="single" w:sz="4" w:space="0" w:color="auto"/>
                    <w:left w:val="single" w:sz="4" w:space="0" w:color="auto"/>
                    <w:bottom w:val="single" w:sz="4" w:space="0" w:color="auto"/>
                    <w:right w:val="single" w:sz="4" w:space="0" w:color="auto"/>
                  </w:tcBorders>
                  <w:hideMark/>
                </w:tcPr>
                <w:p w14:paraId="4B21306F" w14:textId="77777777" w:rsidR="0019565F" w:rsidRPr="00AC0A91" w:rsidRDefault="0019565F" w:rsidP="005E70D6">
                  <w:pPr>
                    <w:rPr>
                      <w:sz w:val="18"/>
                      <w:szCs w:val="16"/>
                    </w:rPr>
                  </w:pPr>
                  <w:r w:rsidRPr="00AC0A91">
                    <w:rPr>
                      <w:sz w:val="18"/>
                      <w:szCs w:val="16"/>
                    </w:rPr>
                    <w:t>pin</w:t>
                  </w:r>
                </w:p>
              </w:tc>
              <w:tc>
                <w:tcPr>
                  <w:tcW w:w="2126" w:type="dxa"/>
                  <w:tcBorders>
                    <w:top w:val="single" w:sz="4" w:space="0" w:color="auto"/>
                    <w:left w:val="single" w:sz="4" w:space="0" w:color="auto"/>
                    <w:bottom w:val="single" w:sz="4" w:space="0" w:color="auto"/>
                    <w:right w:val="single" w:sz="4" w:space="0" w:color="auto"/>
                  </w:tcBorders>
                  <w:hideMark/>
                </w:tcPr>
                <w:p w14:paraId="534BFF58" w14:textId="77777777" w:rsidR="0019565F" w:rsidRPr="00AC0A91" w:rsidRDefault="0019565F" w:rsidP="005E70D6">
                  <w:pPr>
                    <w:rPr>
                      <w:sz w:val="18"/>
                      <w:szCs w:val="16"/>
                    </w:rPr>
                  </w:pPr>
                  <w:r w:rsidRPr="00AC0A91">
                    <w:rPr>
                      <w:sz w:val="18"/>
                      <w:szCs w:val="16"/>
                    </w:rPr>
                    <w:t>“1234”</w:t>
                  </w:r>
                </w:p>
              </w:tc>
              <w:tc>
                <w:tcPr>
                  <w:tcW w:w="1420" w:type="dxa"/>
                  <w:tcBorders>
                    <w:top w:val="single" w:sz="4" w:space="0" w:color="auto"/>
                    <w:left w:val="single" w:sz="4" w:space="0" w:color="auto"/>
                    <w:bottom w:val="single" w:sz="4" w:space="0" w:color="auto"/>
                    <w:right w:val="single" w:sz="4" w:space="0" w:color="auto"/>
                  </w:tcBorders>
                  <w:hideMark/>
                </w:tcPr>
                <w:p w14:paraId="258FB7D3" w14:textId="77777777" w:rsidR="0019565F" w:rsidRPr="00AC0A91" w:rsidRDefault="0019565F" w:rsidP="005E70D6">
                  <w:pPr>
                    <w:rPr>
                      <w:sz w:val="18"/>
                      <w:szCs w:val="16"/>
                    </w:rPr>
                  </w:pPr>
                  <w:r w:rsidRPr="00AC0A91">
                    <w:rPr>
                      <w:sz w:val="18"/>
                      <w:szCs w:val="16"/>
                    </w:rPr>
                    <w:t>Yes if sub is null and ban is type “B” or “C”</w:t>
                  </w:r>
                </w:p>
              </w:tc>
              <w:tc>
                <w:tcPr>
                  <w:tcW w:w="3564" w:type="dxa"/>
                  <w:tcBorders>
                    <w:top w:val="single" w:sz="4" w:space="0" w:color="auto"/>
                    <w:left w:val="single" w:sz="4" w:space="0" w:color="auto"/>
                    <w:bottom w:val="single" w:sz="4" w:space="0" w:color="auto"/>
                    <w:right w:val="single" w:sz="4" w:space="0" w:color="auto"/>
                  </w:tcBorders>
                  <w:hideMark/>
                </w:tcPr>
                <w:p w14:paraId="158BDFDD" w14:textId="77777777" w:rsidR="0019565F" w:rsidRPr="00AC0A91" w:rsidRDefault="0019565F" w:rsidP="005E70D6">
                  <w:pPr>
                    <w:rPr>
                      <w:sz w:val="18"/>
                      <w:szCs w:val="16"/>
                    </w:rPr>
                  </w:pPr>
                  <w:r w:rsidRPr="00AC0A91">
                    <w:rPr>
                      <w:sz w:val="18"/>
                      <w:szCs w:val="16"/>
                    </w:rPr>
                    <w:t>Personal Identification Number for validation purposes (TBS only)</w:t>
                  </w:r>
                </w:p>
              </w:tc>
            </w:tr>
            <w:tr w:rsidR="0019565F" w14:paraId="69840EF6" w14:textId="77777777" w:rsidTr="005E70D6">
              <w:tc>
                <w:tcPr>
                  <w:tcW w:w="1305" w:type="dxa"/>
                  <w:tcBorders>
                    <w:top w:val="single" w:sz="4" w:space="0" w:color="auto"/>
                    <w:left w:val="single" w:sz="4" w:space="0" w:color="auto"/>
                    <w:bottom w:val="single" w:sz="4" w:space="0" w:color="auto"/>
                    <w:right w:val="single" w:sz="4" w:space="0" w:color="auto"/>
                  </w:tcBorders>
                  <w:hideMark/>
                </w:tcPr>
                <w:p w14:paraId="586C6173" w14:textId="77777777" w:rsidR="0019565F" w:rsidRDefault="0019565F" w:rsidP="005E70D6">
                  <w:pPr>
                    <w:rPr>
                      <w:sz w:val="18"/>
                      <w:szCs w:val="16"/>
                    </w:rPr>
                  </w:pPr>
                  <w:r>
                    <w:rPr>
                      <w:sz w:val="18"/>
                      <w:szCs w:val="16"/>
                    </w:rPr>
                    <w:t>brand</w:t>
                  </w:r>
                </w:p>
              </w:tc>
              <w:tc>
                <w:tcPr>
                  <w:tcW w:w="2126" w:type="dxa"/>
                  <w:tcBorders>
                    <w:top w:val="single" w:sz="4" w:space="0" w:color="auto"/>
                    <w:left w:val="single" w:sz="4" w:space="0" w:color="auto"/>
                    <w:bottom w:val="single" w:sz="4" w:space="0" w:color="auto"/>
                    <w:right w:val="single" w:sz="4" w:space="0" w:color="auto"/>
                  </w:tcBorders>
                  <w:hideMark/>
                </w:tcPr>
                <w:p w14:paraId="50E357F0" w14:textId="77777777" w:rsidR="0019565F" w:rsidRDefault="0019565F" w:rsidP="005E70D6">
                  <w:pPr>
                    <w:rPr>
                      <w:sz w:val="18"/>
                      <w:szCs w:val="16"/>
                    </w:rPr>
                  </w:pPr>
                  <w:r>
                    <w:rPr>
                      <w:sz w:val="18"/>
                      <w:szCs w:val="16"/>
                    </w:rPr>
                    <w:t>1 = Telus</w:t>
                  </w:r>
                </w:p>
                <w:p w14:paraId="3CB15FE3" w14:textId="77777777" w:rsidR="0019565F" w:rsidRDefault="0019565F" w:rsidP="005E70D6">
                  <w:pPr>
                    <w:rPr>
                      <w:sz w:val="18"/>
                      <w:szCs w:val="16"/>
                    </w:rPr>
                  </w:pPr>
                  <w:r>
                    <w:rPr>
                      <w:sz w:val="18"/>
                      <w:szCs w:val="16"/>
                    </w:rPr>
                    <w:t>3 = Koodo</w:t>
                  </w:r>
                </w:p>
              </w:tc>
              <w:tc>
                <w:tcPr>
                  <w:tcW w:w="1420" w:type="dxa"/>
                  <w:tcBorders>
                    <w:top w:val="single" w:sz="4" w:space="0" w:color="auto"/>
                    <w:left w:val="single" w:sz="4" w:space="0" w:color="auto"/>
                    <w:bottom w:val="single" w:sz="4" w:space="0" w:color="auto"/>
                    <w:right w:val="single" w:sz="4" w:space="0" w:color="auto"/>
                  </w:tcBorders>
                  <w:hideMark/>
                </w:tcPr>
                <w:p w14:paraId="7BB86F2A" w14:textId="77777777" w:rsidR="0019565F" w:rsidRDefault="0019565F" w:rsidP="005E70D6">
                  <w:pPr>
                    <w:rPr>
                      <w:sz w:val="18"/>
                      <w:szCs w:val="16"/>
                    </w:rPr>
                  </w:pPr>
                  <w:r>
                    <w:rPr>
                      <w:sz w:val="18"/>
                      <w:szCs w:val="16"/>
                    </w:rPr>
                    <w:t>Yes</w:t>
                  </w:r>
                </w:p>
              </w:tc>
              <w:tc>
                <w:tcPr>
                  <w:tcW w:w="3564" w:type="dxa"/>
                  <w:tcBorders>
                    <w:top w:val="single" w:sz="4" w:space="0" w:color="auto"/>
                    <w:left w:val="single" w:sz="4" w:space="0" w:color="auto"/>
                    <w:bottom w:val="single" w:sz="4" w:space="0" w:color="auto"/>
                    <w:right w:val="single" w:sz="4" w:space="0" w:color="auto"/>
                  </w:tcBorders>
                  <w:hideMark/>
                </w:tcPr>
                <w:p w14:paraId="6D8D8714" w14:textId="77777777" w:rsidR="0019565F" w:rsidRDefault="0019565F" w:rsidP="005E70D6">
                  <w:pPr>
                    <w:rPr>
                      <w:sz w:val="18"/>
                      <w:szCs w:val="16"/>
                    </w:rPr>
                  </w:pPr>
                  <w:r>
                    <w:rPr>
                      <w:sz w:val="18"/>
                      <w:szCs w:val="16"/>
                    </w:rPr>
                    <w:t>Indicates company brand</w:t>
                  </w:r>
                </w:p>
              </w:tc>
            </w:tr>
            <w:tr w:rsidR="0019565F" w14:paraId="18724BDC" w14:textId="77777777" w:rsidTr="005E70D6">
              <w:tc>
                <w:tcPr>
                  <w:tcW w:w="1305" w:type="dxa"/>
                  <w:tcBorders>
                    <w:top w:val="single" w:sz="4" w:space="0" w:color="auto"/>
                    <w:left w:val="single" w:sz="4" w:space="0" w:color="auto"/>
                    <w:bottom w:val="single" w:sz="4" w:space="0" w:color="auto"/>
                    <w:right w:val="single" w:sz="4" w:space="0" w:color="auto"/>
                  </w:tcBorders>
                </w:tcPr>
                <w:p w14:paraId="0A3EE796" w14:textId="77777777" w:rsidR="0019565F" w:rsidRDefault="0019565F" w:rsidP="005E70D6">
                  <w:pPr>
                    <w:rPr>
                      <w:sz w:val="18"/>
                      <w:szCs w:val="16"/>
                    </w:rPr>
                  </w:pPr>
                  <w:r>
                    <w:rPr>
                      <w:sz w:val="18"/>
                      <w:szCs w:val="16"/>
                    </w:rPr>
                    <w:t>uuid</w:t>
                  </w:r>
                </w:p>
              </w:tc>
              <w:tc>
                <w:tcPr>
                  <w:tcW w:w="2126" w:type="dxa"/>
                  <w:tcBorders>
                    <w:top w:val="single" w:sz="4" w:space="0" w:color="auto"/>
                    <w:left w:val="single" w:sz="4" w:space="0" w:color="auto"/>
                    <w:bottom w:val="single" w:sz="4" w:space="0" w:color="auto"/>
                    <w:right w:val="single" w:sz="4" w:space="0" w:color="auto"/>
                  </w:tcBorders>
                </w:tcPr>
                <w:p w14:paraId="2A470E68" w14:textId="77777777" w:rsidR="0019565F" w:rsidRDefault="0019565F" w:rsidP="005E70D6">
                  <w:pPr>
                    <w:rPr>
                      <w:sz w:val="18"/>
                      <w:szCs w:val="16"/>
                    </w:rPr>
                  </w:pPr>
                  <w:r>
                    <w:rPr>
                      <w:sz w:val="18"/>
                      <w:szCs w:val="16"/>
                    </w:rPr>
                    <w:t>ie “</w:t>
                  </w:r>
                  <w:r w:rsidRPr="00C505A0">
                    <w:rPr>
                      <w:sz w:val="18"/>
                      <w:szCs w:val="16"/>
                    </w:rPr>
                    <w:t>21EC2020-3AEA-1069-A2DD-08002B30309D</w:t>
                  </w:r>
                  <w:r>
                    <w:rPr>
                      <w:sz w:val="18"/>
                      <w:szCs w:val="16"/>
                    </w:rPr>
                    <w:t>”</w:t>
                  </w:r>
                </w:p>
              </w:tc>
              <w:tc>
                <w:tcPr>
                  <w:tcW w:w="1420" w:type="dxa"/>
                  <w:tcBorders>
                    <w:top w:val="single" w:sz="4" w:space="0" w:color="auto"/>
                    <w:left w:val="single" w:sz="4" w:space="0" w:color="auto"/>
                    <w:bottom w:val="single" w:sz="4" w:space="0" w:color="auto"/>
                    <w:right w:val="single" w:sz="4" w:space="0" w:color="auto"/>
                  </w:tcBorders>
                </w:tcPr>
                <w:p w14:paraId="03006601" w14:textId="77777777" w:rsidR="0019565F" w:rsidRDefault="0019565F" w:rsidP="005E70D6">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4155ED02" w14:textId="77777777" w:rsidR="0019565F" w:rsidRDefault="0019565F" w:rsidP="005E70D6">
                  <w:pPr>
                    <w:rPr>
                      <w:sz w:val="18"/>
                      <w:szCs w:val="16"/>
                    </w:rPr>
                  </w:pPr>
                  <w:r>
                    <w:rPr>
                      <w:sz w:val="18"/>
                      <w:szCs w:val="16"/>
                    </w:rPr>
                    <w:t>Client Identity unified user profile identifier</w:t>
                  </w:r>
                </w:p>
              </w:tc>
            </w:tr>
            <w:tr w:rsidR="0019565F" w14:paraId="3FC26D2E" w14:textId="77777777" w:rsidTr="005E70D6">
              <w:tc>
                <w:tcPr>
                  <w:tcW w:w="1305" w:type="dxa"/>
                  <w:tcBorders>
                    <w:top w:val="single" w:sz="4" w:space="0" w:color="auto"/>
                    <w:left w:val="single" w:sz="4" w:space="0" w:color="auto"/>
                    <w:bottom w:val="single" w:sz="4" w:space="0" w:color="auto"/>
                    <w:right w:val="single" w:sz="4" w:space="0" w:color="auto"/>
                  </w:tcBorders>
                  <w:hideMark/>
                </w:tcPr>
                <w:p w14:paraId="73D4F123" w14:textId="77777777" w:rsidR="0019565F" w:rsidRDefault="0019565F" w:rsidP="005E70D6">
                  <w:pPr>
                    <w:rPr>
                      <w:sz w:val="18"/>
                      <w:szCs w:val="16"/>
                    </w:rPr>
                  </w:pPr>
                  <w:r>
                    <w:rPr>
                      <w:sz w:val="18"/>
                      <w:szCs w:val="16"/>
                    </w:rPr>
                    <w:t>postalcd</w:t>
                  </w:r>
                </w:p>
              </w:tc>
              <w:tc>
                <w:tcPr>
                  <w:tcW w:w="2126" w:type="dxa"/>
                  <w:tcBorders>
                    <w:top w:val="single" w:sz="4" w:space="0" w:color="auto"/>
                    <w:left w:val="single" w:sz="4" w:space="0" w:color="auto"/>
                    <w:bottom w:val="single" w:sz="4" w:space="0" w:color="auto"/>
                    <w:right w:val="single" w:sz="4" w:space="0" w:color="auto"/>
                  </w:tcBorders>
                  <w:hideMark/>
                </w:tcPr>
                <w:p w14:paraId="4B33D116" w14:textId="77777777" w:rsidR="0019565F" w:rsidRDefault="0019565F" w:rsidP="005E70D6">
                  <w:pPr>
                    <w:rPr>
                      <w:sz w:val="18"/>
                      <w:szCs w:val="16"/>
                    </w:rPr>
                  </w:pPr>
                  <w:r>
                    <w:rPr>
                      <w:sz w:val="18"/>
                      <w:szCs w:val="16"/>
                    </w:rPr>
                    <w:t>“L3S3S8”</w:t>
                  </w:r>
                </w:p>
              </w:tc>
              <w:tc>
                <w:tcPr>
                  <w:tcW w:w="1420" w:type="dxa"/>
                  <w:tcBorders>
                    <w:top w:val="single" w:sz="4" w:space="0" w:color="auto"/>
                    <w:left w:val="single" w:sz="4" w:space="0" w:color="auto"/>
                    <w:bottom w:val="single" w:sz="4" w:space="0" w:color="auto"/>
                    <w:right w:val="single" w:sz="4" w:space="0" w:color="auto"/>
                  </w:tcBorders>
                  <w:hideMark/>
                </w:tcPr>
                <w:p w14:paraId="1DE91F1F" w14:textId="77777777" w:rsidR="0019565F" w:rsidRDefault="0019565F" w:rsidP="005E70D6">
                  <w:pPr>
                    <w:rPr>
                      <w:sz w:val="18"/>
                      <w:szCs w:val="16"/>
                    </w:rPr>
                  </w:pPr>
                  <w:r>
                    <w:rPr>
                      <w:sz w:val="18"/>
                      <w:szCs w:val="16"/>
                    </w:rPr>
                    <w:t>Yes if sub is null</w:t>
                  </w:r>
                </w:p>
              </w:tc>
              <w:tc>
                <w:tcPr>
                  <w:tcW w:w="3564" w:type="dxa"/>
                  <w:tcBorders>
                    <w:top w:val="single" w:sz="4" w:space="0" w:color="auto"/>
                    <w:left w:val="single" w:sz="4" w:space="0" w:color="auto"/>
                    <w:bottom w:val="single" w:sz="4" w:space="0" w:color="auto"/>
                    <w:right w:val="single" w:sz="4" w:space="0" w:color="auto"/>
                  </w:tcBorders>
                  <w:hideMark/>
                </w:tcPr>
                <w:p w14:paraId="135BB1D8" w14:textId="77777777" w:rsidR="0019565F" w:rsidRDefault="0019565F" w:rsidP="005E70D6">
                  <w:pPr>
                    <w:rPr>
                      <w:sz w:val="18"/>
                      <w:szCs w:val="16"/>
                    </w:rPr>
                  </w:pPr>
                  <w:r>
                    <w:rPr>
                      <w:sz w:val="18"/>
                      <w:szCs w:val="16"/>
                    </w:rPr>
                    <w:t>Postal code for validation purposes. Value will be trimmed of spaces and symbols, made compared ignoring case</w:t>
                  </w:r>
                </w:p>
              </w:tc>
            </w:tr>
          </w:tbl>
          <w:p w14:paraId="20E36304" w14:textId="77777777" w:rsidR="0019565F" w:rsidRDefault="0019565F" w:rsidP="005E70D6">
            <w:pPr>
              <w:rPr>
                <w:sz w:val="18"/>
                <w:szCs w:val="16"/>
              </w:rPr>
            </w:pPr>
          </w:p>
          <w:p w14:paraId="4E5A5A1B" w14:textId="77777777" w:rsidR="0019565F" w:rsidRDefault="0019565F" w:rsidP="005E70D6">
            <w:pPr>
              <w:rPr>
                <w:sz w:val="18"/>
                <w:szCs w:val="16"/>
              </w:rPr>
            </w:pPr>
            <w:r>
              <w:rPr>
                <w:sz w:val="18"/>
                <w:szCs w:val="16"/>
              </w:rPr>
              <w:t>Example:</w:t>
            </w:r>
          </w:p>
          <w:p w14:paraId="7B3FACD9" w14:textId="77777777" w:rsidR="0019565F" w:rsidRPr="00C934DC" w:rsidRDefault="0019565F" w:rsidP="005E70D6">
            <w:pPr>
              <w:rPr>
                <w:sz w:val="18"/>
                <w:szCs w:val="16"/>
              </w:rPr>
            </w:pPr>
            <w:r>
              <w:rPr>
                <w:sz w:val="18"/>
                <w:szCs w:val="16"/>
              </w:rPr>
              <w:t>profilemanagement/profile</w:t>
            </w:r>
            <w:r w:rsidRPr="007B1D09">
              <w:rPr>
                <w:sz w:val="18"/>
                <w:szCs w:val="16"/>
              </w:rPr>
              <w:t>/</w:t>
            </w:r>
            <w:r w:rsidRPr="00C505A0">
              <w:rPr>
                <w:sz w:val="18"/>
                <w:szCs w:val="16"/>
              </w:rPr>
              <w:t>21EC2020-3AEA-1069-A2DD-08002B30309D</w:t>
            </w:r>
            <w:r w:rsidRPr="007B1D09">
              <w:rPr>
                <w:sz w:val="18"/>
                <w:szCs w:val="16"/>
              </w:rPr>
              <w:t>/</w:t>
            </w:r>
            <w:r w:rsidRPr="007D013D">
              <w:rPr>
                <w:sz w:val="18"/>
                <w:szCs w:val="16"/>
              </w:rPr>
              <w:t>service-association</w:t>
            </w:r>
          </w:p>
          <w:p w14:paraId="54D70860" w14:textId="77777777" w:rsidR="0019565F" w:rsidRPr="00C934DC" w:rsidRDefault="0019565F" w:rsidP="005E70D6">
            <w:pPr>
              <w:rPr>
                <w:sz w:val="18"/>
                <w:szCs w:val="16"/>
              </w:rPr>
            </w:pPr>
            <w:r w:rsidRPr="00C934DC">
              <w:rPr>
                <w:sz w:val="18"/>
                <w:szCs w:val="16"/>
              </w:rPr>
              <w:t xml:space="preserve"> </w:t>
            </w:r>
          </w:p>
        </w:tc>
      </w:tr>
      <w:tr w:rsidR="0019565F" w:rsidRPr="00C934DC" w14:paraId="41DA6B56" w14:textId="77777777" w:rsidTr="005E70D6">
        <w:tc>
          <w:tcPr>
            <w:tcW w:w="1526" w:type="dxa"/>
          </w:tcPr>
          <w:p w14:paraId="58166B18" w14:textId="77777777" w:rsidR="0019565F" w:rsidRPr="00797478" w:rsidRDefault="0019565F" w:rsidP="005E70D6">
            <w:pPr>
              <w:rPr>
                <w:b/>
                <w:sz w:val="18"/>
                <w:szCs w:val="16"/>
              </w:rPr>
            </w:pPr>
            <w:r>
              <w:rPr>
                <w:b/>
                <w:sz w:val="18"/>
                <w:szCs w:val="16"/>
              </w:rPr>
              <w:t>Status Codes</w:t>
            </w:r>
          </w:p>
        </w:tc>
        <w:tc>
          <w:tcPr>
            <w:tcW w:w="9355" w:type="dxa"/>
          </w:tcPr>
          <w:p w14:paraId="6F176689" w14:textId="77777777" w:rsidR="0019565F" w:rsidRDefault="0019565F" w:rsidP="005E70D6">
            <w:pPr>
              <w:rPr>
                <w:sz w:val="18"/>
                <w:szCs w:val="16"/>
              </w:rPr>
            </w:pPr>
          </w:p>
          <w:tbl>
            <w:tblPr>
              <w:tblStyle w:val="TableGrid"/>
              <w:tblW w:w="0" w:type="auto"/>
              <w:tblLook w:val="04A0" w:firstRow="1" w:lastRow="0" w:firstColumn="1" w:lastColumn="0" w:noHBand="0" w:noVBand="1"/>
            </w:tblPr>
            <w:tblGrid>
              <w:gridCol w:w="620"/>
              <w:gridCol w:w="929"/>
              <w:gridCol w:w="2113"/>
              <w:gridCol w:w="1323"/>
              <w:gridCol w:w="2744"/>
              <w:gridCol w:w="1400"/>
            </w:tblGrid>
            <w:tr w:rsidR="0019565F" w:rsidRPr="001963A0" w14:paraId="11F1AE7D" w14:textId="77777777" w:rsidTr="00030927">
              <w:tc>
                <w:tcPr>
                  <w:tcW w:w="620" w:type="dxa"/>
                  <w:shd w:val="clear" w:color="auto" w:fill="D9D9D9" w:themeFill="background1" w:themeFillShade="D9"/>
                </w:tcPr>
                <w:p w14:paraId="6FC58868" w14:textId="77777777" w:rsidR="0019565F" w:rsidRPr="001963A0" w:rsidRDefault="0019565F" w:rsidP="005E70D6">
                  <w:pPr>
                    <w:rPr>
                      <w:b/>
                      <w:sz w:val="16"/>
                      <w:szCs w:val="16"/>
                    </w:rPr>
                  </w:pPr>
                  <w:r w:rsidRPr="001963A0">
                    <w:rPr>
                      <w:b/>
                      <w:sz w:val="16"/>
                      <w:szCs w:val="16"/>
                    </w:rPr>
                    <w:t>status</w:t>
                  </w:r>
                </w:p>
                <w:p w14:paraId="080EFAB1" w14:textId="77777777" w:rsidR="0019565F" w:rsidRPr="001963A0" w:rsidRDefault="0019565F" w:rsidP="005E70D6">
                  <w:pPr>
                    <w:rPr>
                      <w:b/>
                      <w:sz w:val="16"/>
                      <w:szCs w:val="16"/>
                    </w:rPr>
                  </w:pPr>
                  <w:r w:rsidRPr="001963A0">
                    <w:rPr>
                      <w:b/>
                      <w:sz w:val="16"/>
                      <w:szCs w:val="16"/>
                    </w:rPr>
                    <w:t>Cd</w:t>
                  </w:r>
                </w:p>
              </w:tc>
              <w:tc>
                <w:tcPr>
                  <w:tcW w:w="929" w:type="dxa"/>
                  <w:shd w:val="clear" w:color="auto" w:fill="D9D9D9" w:themeFill="background1" w:themeFillShade="D9"/>
                </w:tcPr>
                <w:p w14:paraId="41B403FC" w14:textId="77777777" w:rsidR="0019565F" w:rsidRPr="001963A0" w:rsidRDefault="0019565F" w:rsidP="005E70D6">
                  <w:pPr>
                    <w:rPr>
                      <w:b/>
                      <w:sz w:val="16"/>
                      <w:szCs w:val="16"/>
                    </w:rPr>
                  </w:pPr>
                  <w:r w:rsidRPr="001963A0">
                    <w:rPr>
                      <w:b/>
                      <w:sz w:val="16"/>
                      <w:szCs w:val="16"/>
                    </w:rPr>
                    <w:t>Status</w:t>
                  </w:r>
                </w:p>
                <w:p w14:paraId="3209B06A" w14:textId="77777777" w:rsidR="0019565F" w:rsidRPr="001963A0" w:rsidRDefault="0019565F" w:rsidP="005E70D6">
                  <w:pPr>
                    <w:rPr>
                      <w:b/>
                      <w:sz w:val="16"/>
                      <w:szCs w:val="16"/>
                    </w:rPr>
                  </w:pPr>
                  <w:r w:rsidRPr="001963A0">
                    <w:rPr>
                      <w:b/>
                      <w:sz w:val="16"/>
                      <w:szCs w:val="16"/>
                    </w:rPr>
                    <w:t>SubCd</w:t>
                  </w:r>
                </w:p>
              </w:tc>
              <w:tc>
                <w:tcPr>
                  <w:tcW w:w="2113" w:type="dxa"/>
                  <w:shd w:val="clear" w:color="auto" w:fill="D9D9D9" w:themeFill="background1" w:themeFillShade="D9"/>
                </w:tcPr>
                <w:p w14:paraId="38C1B27E" w14:textId="77777777" w:rsidR="0019565F" w:rsidRPr="001963A0" w:rsidRDefault="0019565F" w:rsidP="005E70D6">
                  <w:pPr>
                    <w:rPr>
                      <w:b/>
                      <w:sz w:val="16"/>
                      <w:szCs w:val="16"/>
                    </w:rPr>
                  </w:pPr>
                  <w:r w:rsidRPr="001963A0">
                    <w:rPr>
                      <w:b/>
                      <w:sz w:val="16"/>
                      <w:szCs w:val="16"/>
                    </w:rPr>
                    <w:t>statusTxt</w:t>
                  </w:r>
                </w:p>
              </w:tc>
              <w:tc>
                <w:tcPr>
                  <w:tcW w:w="1323" w:type="dxa"/>
                  <w:shd w:val="clear" w:color="auto" w:fill="D9D9D9" w:themeFill="background1" w:themeFillShade="D9"/>
                </w:tcPr>
                <w:p w14:paraId="79E95965" w14:textId="77777777" w:rsidR="0019565F" w:rsidRPr="001963A0" w:rsidRDefault="0019565F" w:rsidP="005E70D6">
                  <w:pPr>
                    <w:rPr>
                      <w:b/>
                      <w:sz w:val="16"/>
                      <w:szCs w:val="16"/>
                    </w:rPr>
                  </w:pPr>
                  <w:r w:rsidRPr="001963A0">
                    <w:rPr>
                      <w:b/>
                      <w:sz w:val="16"/>
                      <w:szCs w:val="16"/>
                    </w:rPr>
                    <w:t>systemErrorCd</w:t>
                  </w:r>
                </w:p>
              </w:tc>
              <w:tc>
                <w:tcPr>
                  <w:tcW w:w="2744" w:type="dxa"/>
                  <w:shd w:val="clear" w:color="auto" w:fill="D9D9D9" w:themeFill="background1" w:themeFillShade="D9"/>
                </w:tcPr>
                <w:p w14:paraId="08177ECA" w14:textId="77777777" w:rsidR="0019565F" w:rsidRPr="001963A0" w:rsidRDefault="0019565F" w:rsidP="005E70D6">
                  <w:pPr>
                    <w:rPr>
                      <w:b/>
                      <w:sz w:val="16"/>
                      <w:szCs w:val="16"/>
                    </w:rPr>
                  </w:pPr>
                  <w:r w:rsidRPr="001963A0">
                    <w:rPr>
                      <w:b/>
                      <w:sz w:val="16"/>
                      <w:szCs w:val="16"/>
                    </w:rPr>
                    <w:t>systemErrorTxt</w:t>
                  </w:r>
                </w:p>
              </w:tc>
              <w:tc>
                <w:tcPr>
                  <w:tcW w:w="1400" w:type="dxa"/>
                  <w:shd w:val="clear" w:color="auto" w:fill="D9D9D9" w:themeFill="background1" w:themeFillShade="D9"/>
                </w:tcPr>
                <w:p w14:paraId="0867D20B" w14:textId="77777777" w:rsidR="0019565F" w:rsidRPr="001963A0" w:rsidRDefault="0019565F" w:rsidP="005E70D6">
                  <w:pPr>
                    <w:rPr>
                      <w:b/>
                      <w:i/>
                      <w:sz w:val="16"/>
                      <w:szCs w:val="16"/>
                    </w:rPr>
                  </w:pPr>
                  <w:r w:rsidRPr="001963A0">
                    <w:rPr>
                      <w:b/>
                      <w:i/>
                      <w:sz w:val="16"/>
                      <w:szCs w:val="16"/>
                    </w:rPr>
                    <w:t>Notes</w:t>
                  </w:r>
                </w:p>
              </w:tc>
            </w:tr>
            <w:tr w:rsidR="0019565F" w:rsidRPr="001963A0" w14:paraId="1F01893C" w14:textId="77777777" w:rsidTr="00030927">
              <w:tc>
                <w:tcPr>
                  <w:tcW w:w="620" w:type="dxa"/>
                </w:tcPr>
                <w:p w14:paraId="7FBFB79D" w14:textId="77777777" w:rsidR="0019565F" w:rsidRPr="001963A0" w:rsidRDefault="0019565F" w:rsidP="005E70D6">
                  <w:pPr>
                    <w:rPr>
                      <w:sz w:val="16"/>
                      <w:szCs w:val="16"/>
                    </w:rPr>
                  </w:pPr>
                  <w:r w:rsidRPr="001963A0">
                    <w:rPr>
                      <w:sz w:val="16"/>
                      <w:szCs w:val="16"/>
                    </w:rPr>
                    <w:t>200</w:t>
                  </w:r>
                </w:p>
              </w:tc>
              <w:tc>
                <w:tcPr>
                  <w:tcW w:w="929" w:type="dxa"/>
                </w:tcPr>
                <w:p w14:paraId="78F409CD" w14:textId="77777777" w:rsidR="0019565F" w:rsidRPr="001963A0" w:rsidRDefault="0019565F" w:rsidP="005E70D6">
                  <w:pPr>
                    <w:rPr>
                      <w:sz w:val="16"/>
                      <w:szCs w:val="16"/>
                    </w:rPr>
                  </w:pPr>
                </w:p>
              </w:tc>
              <w:tc>
                <w:tcPr>
                  <w:tcW w:w="2113" w:type="dxa"/>
                </w:tcPr>
                <w:p w14:paraId="452902C5" w14:textId="77777777" w:rsidR="0019565F" w:rsidRPr="001963A0" w:rsidRDefault="0019565F" w:rsidP="005E70D6">
                  <w:pPr>
                    <w:rPr>
                      <w:sz w:val="16"/>
                      <w:szCs w:val="16"/>
                    </w:rPr>
                  </w:pPr>
                  <w:r w:rsidRPr="001963A0">
                    <w:rPr>
                      <w:sz w:val="16"/>
                      <w:szCs w:val="16"/>
                    </w:rPr>
                    <w:t>OK</w:t>
                  </w:r>
                </w:p>
              </w:tc>
              <w:tc>
                <w:tcPr>
                  <w:tcW w:w="1323" w:type="dxa"/>
                </w:tcPr>
                <w:p w14:paraId="515C1ECD" w14:textId="77777777" w:rsidR="0019565F" w:rsidRPr="001963A0" w:rsidRDefault="0019565F" w:rsidP="005E70D6">
                  <w:pPr>
                    <w:rPr>
                      <w:sz w:val="16"/>
                      <w:szCs w:val="16"/>
                    </w:rPr>
                  </w:pPr>
                </w:p>
              </w:tc>
              <w:tc>
                <w:tcPr>
                  <w:tcW w:w="2744" w:type="dxa"/>
                </w:tcPr>
                <w:p w14:paraId="56167324" w14:textId="77777777" w:rsidR="0019565F" w:rsidRPr="001963A0" w:rsidRDefault="0019565F" w:rsidP="005E70D6">
                  <w:pPr>
                    <w:rPr>
                      <w:sz w:val="16"/>
                      <w:szCs w:val="16"/>
                    </w:rPr>
                  </w:pPr>
                </w:p>
              </w:tc>
              <w:tc>
                <w:tcPr>
                  <w:tcW w:w="1400" w:type="dxa"/>
                </w:tcPr>
                <w:p w14:paraId="364C0FA9" w14:textId="77777777" w:rsidR="0019565F" w:rsidRPr="001963A0" w:rsidRDefault="0019565F" w:rsidP="005E70D6">
                  <w:pPr>
                    <w:rPr>
                      <w:sz w:val="16"/>
                      <w:szCs w:val="16"/>
                    </w:rPr>
                  </w:pPr>
                </w:p>
              </w:tc>
            </w:tr>
            <w:tr w:rsidR="0019565F" w:rsidRPr="001963A0" w14:paraId="1BB876F0" w14:textId="77777777" w:rsidTr="00030927">
              <w:tc>
                <w:tcPr>
                  <w:tcW w:w="620" w:type="dxa"/>
                </w:tcPr>
                <w:p w14:paraId="18FA772D" w14:textId="77777777" w:rsidR="0019565F" w:rsidRPr="001963A0" w:rsidRDefault="0019565F" w:rsidP="005E70D6">
                  <w:pPr>
                    <w:rPr>
                      <w:sz w:val="16"/>
                      <w:szCs w:val="16"/>
                    </w:rPr>
                  </w:pPr>
                  <w:r>
                    <w:rPr>
                      <w:sz w:val="16"/>
                      <w:szCs w:val="16"/>
                    </w:rPr>
                    <w:t>400</w:t>
                  </w:r>
                </w:p>
              </w:tc>
              <w:tc>
                <w:tcPr>
                  <w:tcW w:w="929" w:type="dxa"/>
                </w:tcPr>
                <w:p w14:paraId="5BBAAB8C" w14:textId="77777777" w:rsidR="0019565F" w:rsidRPr="001963A0" w:rsidRDefault="0019565F" w:rsidP="005E70D6">
                  <w:pPr>
                    <w:rPr>
                      <w:sz w:val="16"/>
                      <w:szCs w:val="16"/>
                    </w:rPr>
                  </w:pPr>
                  <w:r>
                    <w:rPr>
                      <w:sz w:val="16"/>
                      <w:szCs w:val="16"/>
                    </w:rPr>
                    <w:t>IB</w:t>
                  </w:r>
                </w:p>
              </w:tc>
              <w:tc>
                <w:tcPr>
                  <w:tcW w:w="2113" w:type="dxa"/>
                </w:tcPr>
                <w:p w14:paraId="23540E86" w14:textId="77777777" w:rsidR="0019565F" w:rsidRPr="001963A0" w:rsidRDefault="0019565F" w:rsidP="005E70D6">
                  <w:pPr>
                    <w:rPr>
                      <w:sz w:val="16"/>
                      <w:szCs w:val="16"/>
                    </w:rPr>
                  </w:pPr>
                  <w:r>
                    <w:rPr>
                      <w:sz w:val="16"/>
                      <w:szCs w:val="16"/>
                    </w:rPr>
                    <w:t>Invalid BAN</w:t>
                  </w:r>
                </w:p>
              </w:tc>
              <w:tc>
                <w:tcPr>
                  <w:tcW w:w="1323" w:type="dxa"/>
                </w:tcPr>
                <w:p w14:paraId="6ABDFD66" w14:textId="77777777" w:rsidR="0019565F" w:rsidRPr="001963A0" w:rsidRDefault="0019565F" w:rsidP="005E70D6">
                  <w:pPr>
                    <w:rPr>
                      <w:sz w:val="16"/>
                      <w:szCs w:val="16"/>
                    </w:rPr>
                  </w:pPr>
                  <w:r w:rsidRPr="001963A0">
                    <w:rPr>
                      <w:sz w:val="16"/>
                      <w:szCs w:val="16"/>
                    </w:rPr>
                    <w:t>BAN [90653242] Not Found</w:t>
                  </w:r>
                </w:p>
              </w:tc>
              <w:tc>
                <w:tcPr>
                  <w:tcW w:w="2744" w:type="dxa"/>
                </w:tcPr>
                <w:p w14:paraId="15AF2047" w14:textId="77777777" w:rsidR="0019565F" w:rsidRPr="00FF002F" w:rsidRDefault="0019565F" w:rsidP="005E70D6">
                  <w:pPr>
                    <w:rPr>
                      <w:sz w:val="16"/>
                      <w:szCs w:val="16"/>
                      <w:lang w:val="fr-CA"/>
                    </w:rPr>
                  </w:pPr>
                  <w:r w:rsidRPr="00FF002F">
                    <w:rPr>
                      <w:sz w:val="16"/>
                      <w:szCs w:val="16"/>
                      <w:lang w:val="fr-CA"/>
                    </w:rPr>
                    <w:t>messageId=</w:t>
                  </w:r>
                  <w:r>
                    <w:rPr>
                      <w:sz w:val="16"/>
                      <w:szCs w:val="16"/>
                      <w:lang w:val="fr-CA"/>
                    </w:rPr>
                    <w:t>xxxxx</w:t>
                  </w:r>
                  <w:r w:rsidRPr="00FF002F">
                    <w:rPr>
                      <w:sz w:val="16"/>
                      <w:szCs w:val="16"/>
                      <w:lang w:val="fr-CA"/>
                    </w:rPr>
                    <w:t xml:space="preserve"> errorCode=</w:t>
                  </w:r>
                  <w:r>
                    <w:rPr>
                      <w:sz w:val="16"/>
                      <w:szCs w:val="16"/>
                      <w:lang w:val="fr-CA"/>
                    </w:rPr>
                    <w:t>xxxxx</w:t>
                  </w:r>
                </w:p>
              </w:tc>
              <w:tc>
                <w:tcPr>
                  <w:tcW w:w="1400" w:type="dxa"/>
                </w:tcPr>
                <w:p w14:paraId="7A75FEAF" w14:textId="77777777" w:rsidR="0019565F" w:rsidRPr="001963A0" w:rsidRDefault="0019565F" w:rsidP="005E70D6">
                  <w:pPr>
                    <w:rPr>
                      <w:sz w:val="16"/>
                      <w:szCs w:val="16"/>
                    </w:rPr>
                  </w:pPr>
                  <w:r>
                    <w:rPr>
                      <w:sz w:val="16"/>
                      <w:szCs w:val="16"/>
                    </w:rPr>
                    <w:t>Call fails due to invalid Ban</w:t>
                  </w:r>
                </w:p>
              </w:tc>
            </w:tr>
            <w:tr w:rsidR="0019565F" w:rsidRPr="001963A0" w14:paraId="33DEFCD4" w14:textId="77777777" w:rsidTr="00030927">
              <w:tc>
                <w:tcPr>
                  <w:tcW w:w="620" w:type="dxa"/>
                </w:tcPr>
                <w:p w14:paraId="0EB7964E" w14:textId="77777777" w:rsidR="0019565F" w:rsidRPr="001963A0" w:rsidRDefault="0019565F" w:rsidP="005E70D6">
                  <w:pPr>
                    <w:rPr>
                      <w:sz w:val="16"/>
                      <w:szCs w:val="16"/>
                    </w:rPr>
                  </w:pPr>
                  <w:r>
                    <w:rPr>
                      <w:sz w:val="16"/>
                      <w:szCs w:val="16"/>
                    </w:rPr>
                    <w:t>400</w:t>
                  </w:r>
                </w:p>
              </w:tc>
              <w:tc>
                <w:tcPr>
                  <w:tcW w:w="929" w:type="dxa"/>
                </w:tcPr>
                <w:p w14:paraId="340DDBE5" w14:textId="77777777" w:rsidR="0019565F" w:rsidDel="00A45889" w:rsidRDefault="0019565F" w:rsidP="005E70D6">
                  <w:pPr>
                    <w:rPr>
                      <w:sz w:val="16"/>
                      <w:szCs w:val="16"/>
                    </w:rPr>
                  </w:pPr>
                  <w:r>
                    <w:rPr>
                      <w:sz w:val="16"/>
                      <w:szCs w:val="16"/>
                    </w:rPr>
                    <w:t>IS</w:t>
                  </w:r>
                </w:p>
              </w:tc>
              <w:tc>
                <w:tcPr>
                  <w:tcW w:w="2113" w:type="dxa"/>
                </w:tcPr>
                <w:p w14:paraId="12B9A474" w14:textId="77777777" w:rsidR="0019565F" w:rsidRDefault="0019565F" w:rsidP="005E70D6">
                  <w:pPr>
                    <w:rPr>
                      <w:sz w:val="16"/>
                      <w:szCs w:val="16"/>
                    </w:rPr>
                  </w:pPr>
                  <w:r>
                    <w:rPr>
                      <w:sz w:val="16"/>
                      <w:szCs w:val="16"/>
                    </w:rPr>
                    <w:t>Invalid Sub</w:t>
                  </w:r>
                </w:p>
              </w:tc>
              <w:tc>
                <w:tcPr>
                  <w:tcW w:w="1323" w:type="dxa"/>
                </w:tcPr>
                <w:p w14:paraId="76E6BBD2" w14:textId="77777777" w:rsidR="0019565F" w:rsidRDefault="0019565F" w:rsidP="005E70D6">
                  <w:pPr>
                    <w:rPr>
                      <w:sz w:val="16"/>
                      <w:szCs w:val="16"/>
                    </w:rPr>
                  </w:pPr>
                  <w:r>
                    <w:rPr>
                      <w:sz w:val="16"/>
                      <w:szCs w:val="16"/>
                    </w:rPr>
                    <w:t>Subscriber</w:t>
                  </w:r>
                  <w:r w:rsidRPr="001963A0">
                    <w:rPr>
                      <w:sz w:val="16"/>
                      <w:szCs w:val="16"/>
                    </w:rPr>
                    <w:t xml:space="preserve"> [</w:t>
                  </w:r>
                  <w:r>
                    <w:rPr>
                      <w:sz w:val="16"/>
                      <w:szCs w:val="16"/>
                    </w:rPr>
                    <w:t>416-97623232</w:t>
                  </w:r>
                  <w:r w:rsidRPr="001963A0">
                    <w:rPr>
                      <w:sz w:val="16"/>
                      <w:szCs w:val="16"/>
                    </w:rPr>
                    <w:t>] Not Found</w:t>
                  </w:r>
                </w:p>
              </w:tc>
              <w:tc>
                <w:tcPr>
                  <w:tcW w:w="2744" w:type="dxa"/>
                </w:tcPr>
                <w:p w14:paraId="0CC064A6" w14:textId="77777777" w:rsidR="0019565F" w:rsidRDefault="0019565F" w:rsidP="005E70D6">
                  <w:pPr>
                    <w:rPr>
                      <w:sz w:val="16"/>
                      <w:szCs w:val="16"/>
                    </w:rPr>
                  </w:pPr>
                  <w:r w:rsidRPr="004372B6">
                    <w:rPr>
                      <w:sz w:val="16"/>
                      <w:szCs w:val="16"/>
                      <w:lang w:val="fr-CA"/>
                    </w:rPr>
                    <w:t>messageId=xxxxxxxx, errorCode=</w:t>
                  </w:r>
                  <w:r>
                    <w:rPr>
                      <w:sz w:val="16"/>
                      <w:szCs w:val="16"/>
                      <w:lang w:val="fr-CA"/>
                    </w:rPr>
                    <w:t>xxxxxxxxxx</w:t>
                  </w:r>
                </w:p>
              </w:tc>
              <w:tc>
                <w:tcPr>
                  <w:tcW w:w="1400" w:type="dxa"/>
                </w:tcPr>
                <w:p w14:paraId="4BE1E36F" w14:textId="77777777" w:rsidR="0019565F" w:rsidRPr="001963A0" w:rsidRDefault="0019565F" w:rsidP="005E70D6">
                  <w:pPr>
                    <w:rPr>
                      <w:sz w:val="16"/>
                      <w:szCs w:val="16"/>
                    </w:rPr>
                  </w:pPr>
                  <w:r>
                    <w:rPr>
                      <w:sz w:val="16"/>
                      <w:szCs w:val="16"/>
                    </w:rPr>
                    <w:t>Call fails due to invalid Sub</w:t>
                  </w:r>
                </w:p>
              </w:tc>
            </w:tr>
            <w:tr w:rsidR="0019565F" w:rsidRPr="001963A0" w14:paraId="0D768923" w14:textId="77777777" w:rsidTr="00030927">
              <w:tc>
                <w:tcPr>
                  <w:tcW w:w="620" w:type="dxa"/>
                </w:tcPr>
                <w:p w14:paraId="0C963340" w14:textId="77777777" w:rsidR="0019565F" w:rsidRPr="001963A0" w:rsidRDefault="0019565F" w:rsidP="005E70D6">
                  <w:pPr>
                    <w:rPr>
                      <w:sz w:val="16"/>
                      <w:szCs w:val="16"/>
                    </w:rPr>
                  </w:pPr>
                  <w:r>
                    <w:rPr>
                      <w:sz w:val="16"/>
                      <w:szCs w:val="16"/>
                    </w:rPr>
                    <w:t>400</w:t>
                  </w:r>
                </w:p>
              </w:tc>
              <w:tc>
                <w:tcPr>
                  <w:tcW w:w="929" w:type="dxa"/>
                </w:tcPr>
                <w:p w14:paraId="7938D6BE" w14:textId="77777777" w:rsidR="0019565F" w:rsidRDefault="0019565F" w:rsidP="005E70D6">
                  <w:pPr>
                    <w:rPr>
                      <w:sz w:val="16"/>
                      <w:szCs w:val="16"/>
                    </w:rPr>
                  </w:pPr>
                  <w:r>
                    <w:rPr>
                      <w:sz w:val="16"/>
                      <w:szCs w:val="16"/>
                    </w:rPr>
                    <w:t>IC</w:t>
                  </w:r>
                </w:p>
              </w:tc>
              <w:tc>
                <w:tcPr>
                  <w:tcW w:w="2113" w:type="dxa"/>
                </w:tcPr>
                <w:p w14:paraId="14933595" w14:textId="77777777" w:rsidR="0019565F" w:rsidRDefault="0019565F" w:rsidP="005E70D6">
                  <w:pPr>
                    <w:rPr>
                      <w:sz w:val="16"/>
                      <w:szCs w:val="16"/>
                    </w:rPr>
                  </w:pPr>
                  <w:r>
                    <w:rPr>
                      <w:sz w:val="16"/>
                      <w:szCs w:val="16"/>
                    </w:rPr>
                    <w:t>Invalid Credentials</w:t>
                  </w:r>
                </w:p>
              </w:tc>
              <w:tc>
                <w:tcPr>
                  <w:tcW w:w="1323" w:type="dxa"/>
                </w:tcPr>
                <w:p w14:paraId="6E7B40A9" w14:textId="77777777" w:rsidR="0019565F" w:rsidRDefault="0019565F" w:rsidP="005E70D6">
                  <w:pPr>
                    <w:rPr>
                      <w:sz w:val="16"/>
                      <w:szCs w:val="16"/>
                    </w:rPr>
                  </w:pPr>
                </w:p>
              </w:tc>
              <w:tc>
                <w:tcPr>
                  <w:tcW w:w="2744" w:type="dxa"/>
                </w:tcPr>
                <w:p w14:paraId="096C81B1" w14:textId="77777777" w:rsidR="0019565F" w:rsidRDefault="0019565F" w:rsidP="005E70D6">
                  <w:pPr>
                    <w:rPr>
                      <w:sz w:val="16"/>
                      <w:szCs w:val="16"/>
                    </w:rPr>
                  </w:pPr>
                </w:p>
              </w:tc>
              <w:tc>
                <w:tcPr>
                  <w:tcW w:w="1400" w:type="dxa"/>
                </w:tcPr>
                <w:p w14:paraId="22B8252A" w14:textId="77777777" w:rsidR="0019565F" w:rsidRPr="001963A0" w:rsidRDefault="0019565F" w:rsidP="005E70D6">
                  <w:pPr>
                    <w:rPr>
                      <w:sz w:val="16"/>
                      <w:szCs w:val="16"/>
                    </w:rPr>
                  </w:pPr>
                  <w:r>
                    <w:rPr>
                      <w:sz w:val="16"/>
                      <w:szCs w:val="16"/>
                    </w:rPr>
                    <w:t>Call fails due to invalid BAN validation criteria being passed in.</w:t>
                  </w:r>
                </w:p>
              </w:tc>
            </w:tr>
            <w:tr w:rsidR="0019565F" w:rsidRPr="001963A0" w14:paraId="60E46439" w14:textId="77777777" w:rsidTr="00030927">
              <w:tc>
                <w:tcPr>
                  <w:tcW w:w="620" w:type="dxa"/>
                </w:tcPr>
                <w:p w14:paraId="1777C521" w14:textId="77777777" w:rsidR="0019565F" w:rsidRDefault="0019565F" w:rsidP="005E70D6">
                  <w:pPr>
                    <w:rPr>
                      <w:sz w:val="16"/>
                      <w:szCs w:val="16"/>
                    </w:rPr>
                  </w:pPr>
                  <w:r>
                    <w:rPr>
                      <w:sz w:val="16"/>
                      <w:szCs w:val="16"/>
                    </w:rPr>
                    <w:t>400</w:t>
                  </w:r>
                </w:p>
              </w:tc>
              <w:tc>
                <w:tcPr>
                  <w:tcW w:w="929" w:type="dxa"/>
                </w:tcPr>
                <w:p w14:paraId="68D24C6A" w14:textId="77777777" w:rsidR="0019565F" w:rsidRDefault="0019565F" w:rsidP="005E70D6">
                  <w:pPr>
                    <w:rPr>
                      <w:sz w:val="16"/>
                      <w:szCs w:val="16"/>
                    </w:rPr>
                  </w:pPr>
                  <w:r>
                    <w:rPr>
                      <w:sz w:val="16"/>
                      <w:szCs w:val="16"/>
                    </w:rPr>
                    <w:t>AE</w:t>
                  </w:r>
                </w:p>
              </w:tc>
              <w:tc>
                <w:tcPr>
                  <w:tcW w:w="2113" w:type="dxa"/>
                </w:tcPr>
                <w:p w14:paraId="66CA7F02" w14:textId="77777777" w:rsidR="0019565F" w:rsidRDefault="0019565F" w:rsidP="005E70D6">
                  <w:pPr>
                    <w:rPr>
                      <w:sz w:val="16"/>
                      <w:szCs w:val="16"/>
                    </w:rPr>
                  </w:pPr>
                  <w:r>
                    <w:rPr>
                      <w:sz w:val="16"/>
                      <w:szCs w:val="16"/>
                    </w:rPr>
                    <w:t>Already Exists</w:t>
                  </w:r>
                </w:p>
              </w:tc>
              <w:tc>
                <w:tcPr>
                  <w:tcW w:w="1323" w:type="dxa"/>
                </w:tcPr>
                <w:p w14:paraId="01775D47" w14:textId="77777777" w:rsidR="0019565F" w:rsidRDefault="0019565F" w:rsidP="005E70D6">
                  <w:pPr>
                    <w:rPr>
                      <w:sz w:val="16"/>
                      <w:szCs w:val="16"/>
                    </w:rPr>
                  </w:pPr>
                </w:p>
              </w:tc>
              <w:tc>
                <w:tcPr>
                  <w:tcW w:w="2744" w:type="dxa"/>
                </w:tcPr>
                <w:p w14:paraId="5B420F55" w14:textId="77777777" w:rsidR="0019565F" w:rsidRDefault="0019565F" w:rsidP="005E70D6">
                  <w:pPr>
                    <w:rPr>
                      <w:sz w:val="16"/>
                      <w:szCs w:val="16"/>
                    </w:rPr>
                  </w:pPr>
                  <w:r w:rsidRPr="0021794D">
                    <w:rPr>
                      <w:sz w:val="16"/>
                      <w:szCs w:val="16"/>
                    </w:rPr>
                    <w:t>User: e3f30e70-420d-45b5-8bc0-2575aeebc182 has an existing active link to business object + urn:x-telus-business:account:knowbility:70076120</w:t>
                  </w:r>
                </w:p>
              </w:tc>
              <w:tc>
                <w:tcPr>
                  <w:tcW w:w="1400" w:type="dxa"/>
                </w:tcPr>
                <w:p w14:paraId="105325F8" w14:textId="77777777" w:rsidR="0019565F" w:rsidRDefault="0019565F" w:rsidP="005E70D6">
                  <w:pPr>
                    <w:rPr>
                      <w:sz w:val="16"/>
                      <w:szCs w:val="16"/>
                    </w:rPr>
                  </w:pPr>
                  <w:r>
                    <w:rPr>
                      <w:sz w:val="16"/>
                      <w:szCs w:val="16"/>
                    </w:rPr>
                    <w:t>Account to profile association already exists.</w:t>
                  </w:r>
                </w:p>
              </w:tc>
            </w:tr>
            <w:tr w:rsidR="00030927" w:rsidRPr="001963A0" w14:paraId="371141C6" w14:textId="77777777" w:rsidTr="00030927">
              <w:tc>
                <w:tcPr>
                  <w:tcW w:w="620" w:type="dxa"/>
                </w:tcPr>
                <w:p w14:paraId="1E69EC8D" w14:textId="13C8D81A" w:rsidR="00030927" w:rsidRDefault="00030927" w:rsidP="005E70D6">
                  <w:pPr>
                    <w:rPr>
                      <w:sz w:val="16"/>
                      <w:szCs w:val="16"/>
                    </w:rPr>
                  </w:pPr>
                  <w:r>
                    <w:rPr>
                      <w:sz w:val="16"/>
                      <w:szCs w:val="16"/>
                    </w:rPr>
                    <w:t>400</w:t>
                  </w:r>
                </w:p>
              </w:tc>
              <w:tc>
                <w:tcPr>
                  <w:tcW w:w="929" w:type="dxa"/>
                </w:tcPr>
                <w:p w14:paraId="60A48CA7" w14:textId="23A67DEA" w:rsidR="00030927" w:rsidRDefault="00030927" w:rsidP="005E70D6">
                  <w:pPr>
                    <w:rPr>
                      <w:sz w:val="16"/>
                      <w:szCs w:val="16"/>
                    </w:rPr>
                  </w:pPr>
                  <w:r>
                    <w:rPr>
                      <w:sz w:val="16"/>
                      <w:szCs w:val="16"/>
                    </w:rPr>
                    <w:t>OAE</w:t>
                  </w:r>
                </w:p>
              </w:tc>
              <w:tc>
                <w:tcPr>
                  <w:tcW w:w="2113" w:type="dxa"/>
                </w:tcPr>
                <w:p w14:paraId="23B4BBAF" w14:textId="45393520" w:rsidR="00030927" w:rsidRPr="00D546F1" w:rsidRDefault="00030927" w:rsidP="005E70D6">
                  <w:pPr>
                    <w:rPr>
                      <w:sz w:val="16"/>
                      <w:szCs w:val="16"/>
                    </w:rPr>
                  </w:pPr>
                  <w:r>
                    <w:rPr>
                      <w:sz w:val="16"/>
                      <w:szCs w:val="16"/>
                    </w:rPr>
                    <w:t>Owner Already Exists</w:t>
                  </w:r>
                </w:p>
              </w:tc>
              <w:tc>
                <w:tcPr>
                  <w:tcW w:w="1323" w:type="dxa"/>
                </w:tcPr>
                <w:p w14:paraId="6790FA52" w14:textId="77777777" w:rsidR="00030927" w:rsidRDefault="00030927" w:rsidP="005E70D6">
                  <w:pPr>
                    <w:rPr>
                      <w:sz w:val="16"/>
                      <w:szCs w:val="16"/>
                    </w:rPr>
                  </w:pPr>
                </w:p>
              </w:tc>
              <w:tc>
                <w:tcPr>
                  <w:tcW w:w="2744" w:type="dxa"/>
                </w:tcPr>
                <w:p w14:paraId="3FDFFC26" w14:textId="5F10A8FB" w:rsidR="00030927" w:rsidRDefault="00030927" w:rsidP="00030927">
                  <w:pPr>
                    <w:rPr>
                      <w:sz w:val="16"/>
                      <w:szCs w:val="16"/>
                    </w:rPr>
                  </w:pPr>
                  <w:r w:rsidRPr="0021794D">
                    <w:rPr>
                      <w:sz w:val="16"/>
                      <w:szCs w:val="16"/>
                    </w:rPr>
                    <w:t xml:space="preserve">User: </w:t>
                  </w:r>
                  <w:r>
                    <w:rPr>
                      <w:sz w:val="16"/>
                      <w:szCs w:val="16"/>
                    </w:rPr>
                    <w:t>An owner already exists for</w:t>
                  </w:r>
                  <w:r w:rsidRPr="0021794D">
                    <w:rPr>
                      <w:sz w:val="16"/>
                      <w:szCs w:val="16"/>
                    </w:rPr>
                    <w:t xml:space="preserve"> business object + urn:x-telus-business:account:knowbility:70076120</w:t>
                  </w:r>
                </w:p>
              </w:tc>
              <w:tc>
                <w:tcPr>
                  <w:tcW w:w="1400" w:type="dxa"/>
                </w:tcPr>
                <w:p w14:paraId="0ED907E9" w14:textId="41CCDEFD" w:rsidR="00030927" w:rsidRDefault="00030927" w:rsidP="00030927">
                  <w:pPr>
                    <w:rPr>
                      <w:sz w:val="16"/>
                      <w:szCs w:val="16"/>
                    </w:rPr>
                  </w:pPr>
                  <w:r>
                    <w:rPr>
                      <w:sz w:val="16"/>
                      <w:szCs w:val="16"/>
                    </w:rPr>
                    <w:t>Account has another Owner already</w:t>
                  </w:r>
                </w:p>
              </w:tc>
            </w:tr>
            <w:tr w:rsidR="00DE2CF6" w:rsidRPr="001963A0" w14:paraId="176D916A" w14:textId="77777777" w:rsidTr="00030927">
              <w:tc>
                <w:tcPr>
                  <w:tcW w:w="620" w:type="dxa"/>
                </w:tcPr>
                <w:p w14:paraId="3B95BD28" w14:textId="2E93DBEE" w:rsidR="00DE2CF6" w:rsidRDefault="00DE2CF6" w:rsidP="005E70D6">
                  <w:pPr>
                    <w:rPr>
                      <w:sz w:val="16"/>
                      <w:szCs w:val="16"/>
                    </w:rPr>
                  </w:pPr>
                  <w:r>
                    <w:rPr>
                      <w:sz w:val="16"/>
                      <w:szCs w:val="16"/>
                    </w:rPr>
                    <w:t>400</w:t>
                  </w:r>
                </w:p>
              </w:tc>
              <w:tc>
                <w:tcPr>
                  <w:tcW w:w="929" w:type="dxa"/>
                </w:tcPr>
                <w:p w14:paraId="7A86778D" w14:textId="41A6E785" w:rsidR="00DE2CF6" w:rsidRDefault="00DE2CF6" w:rsidP="00DE2CF6">
                  <w:pPr>
                    <w:rPr>
                      <w:sz w:val="16"/>
                      <w:szCs w:val="16"/>
                    </w:rPr>
                  </w:pPr>
                  <w:r w:rsidRPr="00DE2CF6">
                    <w:rPr>
                      <w:sz w:val="16"/>
                      <w:szCs w:val="16"/>
                    </w:rPr>
                    <w:t>AWLNO</w:t>
                  </w:r>
                </w:p>
              </w:tc>
              <w:tc>
                <w:tcPr>
                  <w:tcW w:w="2113" w:type="dxa"/>
                </w:tcPr>
                <w:p w14:paraId="13A55C21" w14:textId="3C1C9456" w:rsidR="00DE2CF6" w:rsidRPr="00D546F1" w:rsidRDefault="00DE2CF6" w:rsidP="00DE2CF6">
                  <w:pPr>
                    <w:rPr>
                      <w:sz w:val="16"/>
                      <w:szCs w:val="16"/>
                    </w:rPr>
                  </w:pPr>
                  <w:r w:rsidRPr="00DE2CF6">
                    <w:rPr>
                      <w:sz w:val="16"/>
                      <w:szCs w:val="16"/>
                    </w:rPr>
                    <w:t>Already Wireline Owner</w:t>
                  </w:r>
                </w:p>
              </w:tc>
              <w:tc>
                <w:tcPr>
                  <w:tcW w:w="1323" w:type="dxa"/>
                </w:tcPr>
                <w:p w14:paraId="49CC13DD" w14:textId="77777777" w:rsidR="00DE2CF6" w:rsidRDefault="00DE2CF6" w:rsidP="005E70D6">
                  <w:pPr>
                    <w:rPr>
                      <w:sz w:val="16"/>
                      <w:szCs w:val="16"/>
                    </w:rPr>
                  </w:pPr>
                </w:p>
              </w:tc>
              <w:tc>
                <w:tcPr>
                  <w:tcW w:w="2744" w:type="dxa"/>
                </w:tcPr>
                <w:p w14:paraId="3522CFC4" w14:textId="77777777" w:rsidR="00DE2CF6" w:rsidRDefault="00DE2CF6" w:rsidP="005E70D6">
                  <w:pPr>
                    <w:rPr>
                      <w:sz w:val="16"/>
                      <w:szCs w:val="16"/>
                    </w:rPr>
                  </w:pPr>
                </w:p>
              </w:tc>
              <w:tc>
                <w:tcPr>
                  <w:tcW w:w="1400" w:type="dxa"/>
                </w:tcPr>
                <w:p w14:paraId="13895AD0" w14:textId="4A083EAE" w:rsidR="00DE2CF6" w:rsidRDefault="0057239F" w:rsidP="005E70D6">
                  <w:pPr>
                    <w:rPr>
                      <w:sz w:val="16"/>
                      <w:szCs w:val="16"/>
                    </w:rPr>
                  </w:pPr>
                  <w:r>
                    <w:rPr>
                      <w:sz w:val="16"/>
                      <w:szCs w:val="16"/>
                    </w:rPr>
                    <w:t>Profile already has Owner permission on passed Customer ID (Wireline only)</w:t>
                  </w:r>
                </w:p>
              </w:tc>
            </w:tr>
            <w:tr w:rsidR="00030927" w:rsidRPr="001963A0" w14:paraId="1A2E9E41" w14:textId="77777777" w:rsidTr="00030927">
              <w:tc>
                <w:tcPr>
                  <w:tcW w:w="620" w:type="dxa"/>
                </w:tcPr>
                <w:p w14:paraId="34E5C356" w14:textId="77777777" w:rsidR="00030927" w:rsidRDefault="00030927" w:rsidP="005E70D6">
                  <w:pPr>
                    <w:rPr>
                      <w:sz w:val="16"/>
                      <w:szCs w:val="16"/>
                    </w:rPr>
                  </w:pPr>
                  <w:r>
                    <w:rPr>
                      <w:sz w:val="16"/>
                      <w:szCs w:val="16"/>
                    </w:rPr>
                    <w:t>400</w:t>
                  </w:r>
                </w:p>
              </w:tc>
              <w:tc>
                <w:tcPr>
                  <w:tcW w:w="929" w:type="dxa"/>
                </w:tcPr>
                <w:p w14:paraId="6D8391E8" w14:textId="77777777" w:rsidR="00030927" w:rsidRDefault="00030927" w:rsidP="005E70D6">
                  <w:pPr>
                    <w:rPr>
                      <w:sz w:val="16"/>
                      <w:szCs w:val="16"/>
                    </w:rPr>
                  </w:pPr>
                  <w:r>
                    <w:rPr>
                      <w:sz w:val="16"/>
                      <w:szCs w:val="16"/>
                    </w:rPr>
                    <w:t>AMAEWLN</w:t>
                  </w:r>
                </w:p>
              </w:tc>
              <w:tc>
                <w:tcPr>
                  <w:tcW w:w="2113" w:type="dxa"/>
                </w:tcPr>
                <w:p w14:paraId="6B815F0D" w14:textId="77777777" w:rsidR="00030927" w:rsidRDefault="00030927" w:rsidP="005E70D6">
                  <w:pPr>
                    <w:rPr>
                      <w:sz w:val="16"/>
                      <w:szCs w:val="16"/>
                    </w:rPr>
                  </w:pPr>
                  <w:r w:rsidRPr="00D546F1">
                    <w:rPr>
                      <w:sz w:val="16"/>
                      <w:szCs w:val="16"/>
                    </w:rPr>
                    <w:t>Another Manager Already Exists for this wireline BAN</w:t>
                  </w:r>
                </w:p>
              </w:tc>
              <w:tc>
                <w:tcPr>
                  <w:tcW w:w="1323" w:type="dxa"/>
                </w:tcPr>
                <w:p w14:paraId="5D28539B" w14:textId="77777777" w:rsidR="00030927" w:rsidRDefault="00030927" w:rsidP="005E70D6">
                  <w:pPr>
                    <w:rPr>
                      <w:sz w:val="16"/>
                      <w:szCs w:val="16"/>
                    </w:rPr>
                  </w:pPr>
                </w:p>
              </w:tc>
              <w:tc>
                <w:tcPr>
                  <w:tcW w:w="2744" w:type="dxa"/>
                </w:tcPr>
                <w:p w14:paraId="6F1C5213" w14:textId="77777777" w:rsidR="00030927" w:rsidRDefault="00030927" w:rsidP="005E70D6">
                  <w:pPr>
                    <w:rPr>
                      <w:sz w:val="16"/>
                      <w:szCs w:val="16"/>
                    </w:rPr>
                  </w:pPr>
                </w:p>
              </w:tc>
              <w:tc>
                <w:tcPr>
                  <w:tcW w:w="1400" w:type="dxa"/>
                </w:tcPr>
                <w:p w14:paraId="2C858AE8" w14:textId="77777777" w:rsidR="00030927" w:rsidRDefault="00030927" w:rsidP="005E70D6">
                  <w:pPr>
                    <w:rPr>
                      <w:sz w:val="16"/>
                      <w:szCs w:val="16"/>
                    </w:rPr>
                  </w:pPr>
                  <w:r>
                    <w:rPr>
                      <w:sz w:val="16"/>
                      <w:szCs w:val="16"/>
                    </w:rPr>
                    <w:t>To disallow others taking over an active link that already exists against active UUID</w:t>
                  </w:r>
                </w:p>
              </w:tc>
            </w:tr>
            <w:tr w:rsidR="0041214D" w:rsidRPr="001963A0" w14:paraId="6BE22FB4" w14:textId="77777777" w:rsidTr="00030927">
              <w:tc>
                <w:tcPr>
                  <w:tcW w:w="620" w:type="dxa"/>
                </w:tcPr>
                <w:p w14:paraId="0979F164" w14:textId="098656B0" w:rsidR="0041214D" w:rsidRDefault="0041214D" w:rsidP="005E70D6">
                  <w:pPr>
                    <w:rPr>
                      <w:sz w:val="16"/>
                      <w:szCs w:val="16"/>
                    </w:rPr>
                  </w:pPr>
                  <w:r>
                    <w:rPr>
                      <w:sz w:val="16"/>
                      <w:szCs w:val="16"/>
                    </w:rPr>
                    <w:t>400</w:t>
                  </w:r>
                </w:p>
              </w:tc>
              <w:tc>
                <w:tcPr>
                  <w:tcW w:w="929" w:type="dxa"/>
                </w:tcPr>
                <w:p w14:paraId="262E51A3" w14:textId="27120679" w:rsidR="0041214D" w:rsidRDefault="0041214D" w:rsidP="005E70D6">
                  <w:pPr>
                    <w:rPr>
                      <w:sz w:val="16"/>
                      <w:szCs w:val="16"/>
                    </w:rPr>
                  </w:pPr>
                  <w:r>
                    <w:rPr>
                      <w:sz w:val="16"/>
                      <w:szCs w:val="16"/>
                    </w:rPr>
                    <w:t>PR</w:t>
                  </w:r>
                </w:p>
              </w:tc>
              <w:tc>
                <w:tcPr>
                  <w:tcW w:w="2113" w:type="dxa"/>
                </w:tcPr>
                <w:p w14:paraId="59FE988E" w14:textId="044628A8" w:rsidR="0041214D" w:rsidRDefault="0041214D" w:rsidP="005E70D6">
                  <w:pPr>
                    <w:rPr>
                      <w:sz w:val="16"/>
                      <w:szCs w:val="16"/>
                    </w:rPr>
                  </w:pPr>
                  <w:r>
                    <w:rPr>
                      <w:sz w:val="16"/>
                      <w:szCs w:val="16"/>
                    </w:rPr>
                    <w:t>Pin is required</w:t>
                  </w:r>
                </w:p>
              </w:tc>
              <w:tc>
                <w:tcPr>
                  <w:tcW w:w="1323" w:type="dxa"/>
                </w:tcPr>
                <w:p w14:paraId="172F5E39" w14:textId="77777777" w:rsidR="0041214D" w:rsidRDefault="0041214D" w:rsidP="005E70D6">
                  <w:pPr>
                    <w:rPr>
                      <w:sz w:val="16"/>
                      <w:szCs w:val="16"/>
                    </w:rPr>
                  </w:pPr>
                </w:p>
              </w:tc>
              <w:tc>
                <w:tcPr>
                  <w:tcW w:w="2744" w:type="dxa"/>
                </w:tcPr>
                <w:p w14:paraId="0F3E73FF" w14:textId="77777777" w:rsidR="0041214D" w:rsidRDefault="0041214D" w:rsidP="005E70D6">
                  <w:pPr>
                    <w:rPr>
                      <w:sz w:val="16"/>
                      <w:szCs w:val="16"/>
                    </w:rPr>
                  </w:pPr>
                </w:p>
              </w:tc>
              <w:tc>
                <w:tcPr>
                  <w:tcW w:w="1400" w:type="dxa"/>
                </w:tcPr>
                <w:p w14:paraId="69F4B575" w14:textId="7BB5D3AC" w:rsidR="0041214D" w:rsidRDefault="0041214D" w:rsidP="005E70D6">
                  <w:pPr>
                    <w:rPr>
                      <w:sz w:val="16"/>
                      <w:szCs w:val="16"/>
                    </w:rPr>
                  </w:pPr>
                  <w:r>
                    <w:rPr>
                      <w:sz w:val="16"/>
                      <w:szCs w:val="16"/>
                    </w:rPr>
                    <w:t>Call fails because PIN is required for SMB and Corp BANs</w:t>
                  </w:r>
                </w:p>
              </w:tc>
            </w:tr>
            <w:tr w:rsidR="00696B6E" w:rsidRPr="001963A0" w14:paraId="4A7A4729" w14:textId="77777777" w:rsidTr="00030927">
              <w:tc>
                <w:tcPr>
                  <w:tcW w:w="620" w:type="dxa"/>
                </w:tcPr>
                <w:p w14:paraId="5675B15D" w14:textId="61C79242" w:rsidR="00696B6E" w:rsidRPr="001963A0" w:rsidRDefault="00696B6E" w:rsidP="005E70D6">
                  <w:pPr>
                    <w:rPr>
                      <w:sz w:val="16"/>
                      <w:szCs w:val="16"/>
                    </w:rPr>
                  </w:pPr>
                  <w:r>
                    <w:rPr>
                      <w:sz w:val="16"/>
                      <w:szCs w:val="16"/>
                    </w:rPr>
                    <w:t>400</w:t>
                  </w:r>
                </w:p>
              </w:tc>
              <w:tc>
                <w:tcPr>
                  <w:tcW w:w="929" w:type="dxa"/>
                </w:tcPr>
                <w:p w14:paraId="7C2219EB" w14:textId="5174157E" w:rsidR="00696B6E" w:rsidRDefault="00696B6E" w:rsidP="005E70D6">
                  <w:pPr>
                    <w:rPr>
                      <w:sz w:val="16"/>
                      <w:szCs w:val="16"/>
                    </w:rPr>
                  </w:pPr>
                  <w:r>
                    <w:rPr>
                      <w:sz w:val="16"/>
                      <w:szCs w:val="16"/>
                    </w:rPr>
                    <w:t>WLNPR</w:t>
                  </w:r>
                </w:p>
              </w:tc>
              <w:tc>
                <w:tcPr>
                  <w:tcW w:w="2113" w:type="dxa"/>
                </w:tcPr>
                <w:p w14:paraId="4349441B" w14:textId="7312EA81" w:rsidR="00696B6E" w:rsidRDefault="00696B6E" w:rsidP="005E70D6">
                  <w:pPr>
                    <w:rPr>
                      <w:sz w:val="16"/>
                      <w:szCs w:val="16"/>
                    </w:rPr>
                  </w:pPr>
                  <w:r>
                    <w:rPr>
                      <w:sz w:val="16"/>
                      <w:szCs w:val="16"/>
                    </w:rPr>
                    <w:t>Pin is required</w:t>
                  </w:r>
                </w:p>
              </w:tc>
              <w:tc>
                <w:tcPr>
                  <w:tcW w:w="1323" w:type="dxa"/>
                </w:tcPr>
                <w:p w14:paraId="6CC6A3D6" w14:textId="77777777" w:rsidR="00696B6E" w:rsidRDefault="00696B6E" w:rsidP="005E70D6">
                  <w:pPr>
                    <w:rPr>
                      <w:sz w:val="16"/>
                      <w:szCs w:val="16"/>
                    </w:rPr>
                  </w:pPr>
                </w:p>
              </w:tc>
              <w:tc>
                <w:tcPr>
                  <w:tcW w:w="2744" w:type="dxa"/>
                </w:tcPr>
                <w:p w14:paraId="1B883564" w14:textId="5A80BDA7" w:rsidR="00696B6E" w:rsidRDefault="00696B6E" w:rsidP="005E70D6">
                  <w:pPr>
                    <w:rPr>
                      <w:sz w:val="16"/>
                      <w:szCs w:val="16"/>
                    </w:rPr>
                  </w:pPr>
                </w:p>
              </w:tc>
              <w:tc>
                <w:tcPr>
                  <w:tcW w:w="1400" w:type="dxa"/>
                </w:tcPr>
                <w:p w14:paraId="5374FF7D" w14:textId="23C6D2DE" w:rsidR="00696B6E" w:rsidRPr="001963A0" w:rsidRDefault="00696B6E" w:rsidP="00696B6E">
                  <w:pPr>
                    <w:rPr>
                      <w:sz w:val="16"/>
                      <w:szCs w:val="16"/>
                    </w:rPr>
                  </w:pPr>
                  <w:r>
                    <w:rPr>
                      <w:sz w:val="16"/>
                      <w:szCs w:val="16"/>
                    </w:rPr>
                    <w:t>Call fails because PIN is required for Wireline FFH Customers</w:t>
                  </w:r>
                </w:p>
              </w:tc>
            </w:tr>
            <w:tr w:rsidR="00696B6E" w:rsidRPr="001963A0" w14:paraId="582C5CBC" w14:textId="77777777" w:rsidTr="00030927">
              <w:tc>
                <w:tcPr>
                  <w:tcW w:w="620" w:type="dxa"/>
                </w:tcPr>
                <w:p w14:paraId="5F4D034D" w14:textId="77777777" w:rsidR="00696B6E" w:rsidRPr="001963A0" w:rsidRDefault="00696B6E" w:rsidP="005E70D6">
                  <w:pPr>
                    <w:rPr>
                      <w:sz w:val="16"/>
                      <w:szCs w:val="16"/>
                    </w:rPr>
                  </w:pPr>
                  <w:r w:rsidRPr="001963A0">
                    <w:rPr>
                      <w:sz w:val="16"/>
                      <w:szCs w:val="16"/>
                    </w:rPr>
                    <w:t>500</w:t>
                  </w:r>
                </w:p>
              </w:tc>
              <w:tc>
                <w:tcPr>
                  <w:tcW w:w="929" w:type="dxa"/>
                </w:tcPr>
                <w:p w14:paraId="28848501" w14:textId="77777777" w:rsidR="00696B6E" w:rsidRPr="001963A0" w:rsidRDefault="00696B6E" w:rsidP="005E70D6">
                  <w:pPr>
                    <w:rPr>
                      <w:sz w:val="16"/>
                      <w:szCs w:val="16"/>
                    </w:rPr>
                  </w:pPr>
                  <w:r>
                    <w:rPr>
                      <w:sz w:val="16"/>
                      <w:szCs w:val="16"/>
                    </w:rPr>
                    <w:t>WPS</w:t>
                  </w:r>
                </w:p>
              </w:tc>
              <w:tc>
                <w:tcPr>
                  <w:tcW w:w="2113" w:type="dxa"/>
                </w:tcPr>
                <w:p w14:paraId="7EEF3DA4" w14:textId="77777777" w:rsidR="00696B6E" w:rsidRPr="001963A0" w:rsidRDefault="00696B6E" w:rsidP="005E70D6">
                  <w:pPr>
                    <w:rPr>
                      <w:sz w:val="16"/>
                      <w:szCs w:val="16"/>
                    </w:rPr>
                  </w:pPr>
                  <w:r>
                    <w:rPr>
                      <w:sz w:val="16"/>
                      <w:szCs w:val="16"/>
                    </w:rPr>
                    <w:t>WirelessPermissionSvc Down</w:t>
                  </w:r>
                </w:p>
              </w:tc>
              <w:tc>
                <w:tcPr>
                  <w:tcW w:w="1323" w:type="dxa"/>
                </w:tcPr>
                <w:p w14:paraId="3B1CCB51" w14:textId="77777777" w:rsidR="00696B6E" w:rsidRPr="001963A0" w:rsidRDefault="00696B6E" w:rsidP="005E70D6">
                  <w:pPr>
                    <w:rPr>
                      <w:sz w:val="16"/>
                      <w:szCs w:val="16"/>
                    </w:rPr>
                  </w:pPr>
                  <w:r>
                    <w:rPr>
                      <w:sz w:val="16"/>
                      <w:szCs w:val="16"/>
                    </w:rPr>
                    <w:t>underlying error code</w:t>
                  </w:r>
                </w:p>
              </w:tc>
              <w:tc>
                <w:tcPr>
                  <w:tcW w:w="2744" w:type="dxa"/>
                </w:tcPr>
                <w:p w14:paraId="5AB0BD50" w14:textId="77777777" w:rsidR="00696B6E" w:rsidRPr="001963A0" w:rsidRDefault="00696B6E" w:rsidP="005E70D6">
                  <w:pPr>
                    <w:rPr>
                      <w:sz w:val="16"/>
                      <w:szCs w:val="16"/>
                    </w:rPr>
                  </w:pPr>
                  <w:r>
                    <w:rPr>
                      <w:sz w:val="16"/>
                      <w:szCs w:val="16"/>
                    </w:rPr>
                    <w:t>underlying error message</w:t>
                  </w:r>
                </w:p>
              </w:tc>
              <w:tc>
                <w:tcPr>
                  <w:tcW w:w="1400" w:type="dxa"/>
                </w:tcPr>
                <w:p w14:paraId="495B8C90" w14:textId="77777777" w:rsidR="00696B6E" w:rsidRPr="001963A0" w:rsidRDefault="00696B6E" w:rsidP="005E70D6">
                  <w:pPr>
                    <w:rPr>
                      <w:sz w:val="16"/>
                      <w:szCs w:val="16"/>
                    </w:rPr>
                  </w:pPr>
                  <w:r w:rsidRPr="001963A0">
                    <w:rPr>
                      <w:sz w:val="16"/>
                      <w:szCs w:val="16"/>
                    </w:rPr>
                    <w:t>Any other Policy or Service Exception</w:t>
                  </w:r>
                </w:p>
              </w:tc>
            </w:tr>
            <w:tr w:rsidR="00696B6E" w:rsidRPr="001963A0" w14:paraId="4A23D09C" w14:textId="77777777" w:rsidTr="00030927">
              <w:tc>
                <w:tcPr>
                  <w:tcW w:w="620" w:type="dxa"/>
                </w:tcPr>
                <w:p w14:paraId="38EE6BC5" w14:textId="77777777" w:rsidR="00696B6E" w:rsidRPr="001963A0" w:rsidRDefault="00696B6E" w:rsidP="005E70D6">
                  <w:pPr>
                    <w:rPr>
                      <w:sz w:val="16"/>
                      <w:szCs w:val="16"/>
                    </w:rPr>
                  </w:pPr>
                  <w:r w:rsidRPr="001963A0">
                    <w:rPr>
                      <w:sz w:val="16"/>
                      <w:szCs w:val="16"/>
                    </w:rPr>
                    <w:t>500</w:t>
                  </w:r>
                </w:p>
              </w:tc>
              <w:tc>
                <w:tcPr>
                  <w:tcW w:w="929" w:type="dxa"/>
                </w:tcPr>
                <w:p w14:paraId="2DA92561" w14:textId="77777777" w:rsidR="00696B6E" w:rsidRPr="001963A0" w:rsidRDefault="00696B6E" w:rsidP="005E70D6">
                  <w:pPr>
                    <w:rPr>
                      <w:sz w:val="16"/>
                      <w:szCs w:val="16"/>
                    </w:rPr>
                  </w:pPr>
                  <w:r>
                    <w:rPr>
                      <w:sz w:val="16"/>
                      <w:szCs w:val="16"/>
                    </w:rPr>
                    <w:t>DAL</w:t>
                  </w:r>
                </w:p>
              </w:tc>
              <w:tc>
                <w:tcPr>
                  <w:tcW w:w="2113" w:type="dxa"/>
                </w:tcPr>
                <w:p w14:paraId="4D0BD8A6" w14:textId="77777777" w:rsidR="00696B6E" w:rsidRPr="001963A0" w:rsidRDefault="00696B6E" w:rsidP="005E70D6">
                  <w:pPr>
                    <w:rPr>
                      <w:sz w:val="16"/>
                      <w:szCs w:val="16"/>
                    </w:rPr>
                  </w:pPr>
                  <w:r>
                    <w:rPr>
                      <w:sz w:val="16"/>
                      <w:szCs w:val="16"/>
                    </w:rPr>
                    <w:t>Application level error</w:t>
                  </w:r>
                  <w:r w:rsidRPr="001963A0">
                    <w:rPr>
                      <w:sz w:val="16"/>
                      <w:szCs w:val="16"/>
                    </w:rPr>
                    <w:t xml:space="preserve"> </w:t>
                  </w:r>
                  <w:r>
                    <w:rPr>
                      <w:sz w:val="16"/>
                      <w:szCs w:val="16"/>
                    </w:rPr>
                    <w:t xml:space="preserve">(DAL </w:t>
                  </w:r>
                  <w:r w:rsidRPr="001963A0">
                    <w:rPr>
                      <w:sz w:val="16"/>
                      <w:szCs w:val="16"/>
                    </w:rPr>
                    <w:t>call fail</w:t>
                  </w:r>
                  <w:r>
                    <w:rPr>
                      <w:sz w:val="16"/>
                      <w:szCs w:val="16"/>
                    </w:rPr>
                    <w:t>s)</w:t>
                  </w:r>
                </w:p>
              </w:tc>
              <w:tc>
                <w:tcPr>
                  <w:tcW w:w="1323" w:type="dxa"/>
                </w:tcPr>
                <w:p w14:paraId="5A832D0C" w14:textId="77777777" w:rsidR="00696B6E" w:rsidRPr="001963A0" w:rsidRDefault="00696B6E" w:rsidP="005E70D6">
                  <w:pPr>
                    <w:rPr>
                      <w:sz w:val="16"/>
                      <w:szCs w:val="16"/>
                    </w:rPr>
                  </w:pPr>
                </w:p>
              </w:tc>
              <w:tc>
                <w:tcPr>
                  <w:tcW w:w="2744" w:type="dxa"/>
                </w:tcPr>
                <w:p w14:paraId="75640FE8" w14:textId="77777777" w:rsidR="00696B6E" w:rsidRPr="001963A0" w:rsidRDefault="00696B6E" w:rsidP="005E70D6">
                  <w:pPr>
                    <w:rPr>
                      <w:sz w:val="16"/>
                      <w:szCs w:val="16"/>
                    </w:rPr>
                  </w:pPr>
                  <w:r>
                    <w:rPr>
                      <w:sz w:val="16"/>
                      <w:szCs w:val="16"/>
                    </w:rPr>
                    <w:t>Pass through error code</w:t>
                  </w:r>
                </w:p>
              </w:tc>
              <w:tc>
                <w:tcPr>
                  <w:tcW w:w="1400" w:type="dxa"/>
                </w:tcPr>
                <w:p w14:paraId="1AC31C5D" w14:textId="77777777" w:rsidR="00696B6E" w:rsidRPr="001963A0" w:rsidRDefault="00696B6E" w:rsidP="005E70D6">
                  <w:pPr>
                    <w:rPr>
                      <w:sz w:val="16"/>
                      <w:szCs w:val="16"/>
                    </w:rPr>
                  </w:pPr>
                  <w:r w:rsidRPr="001963A0">
                    <w:rPr>
                      <w:sz w:val="16"/>
                      <w:szCs w:val="16"/>
                    </w:rPr>
                    <w:t>Any other Service Exception</w:t>
                  </w:r>
                </w:p>
              </w:tc>
            </w:tr>
            <w:tr w:rsidR="00696B6E" w:rsidRPr="001963A0" w14:paraId="0DB66D69" w14:textId="77777777" w:rsidTr="00030927">
              <w:tc>
                <w:tcPr>
                  <w:tcW w:w="620" w:type="dxa"/>
                </w:tcPr>
                <w:p w14:paraId="5B06CCAF" w14:textId="77777777" w:rsidR="00696B6E" w:rsidRPr="001963A0" w:rsidRDefault="00696B6E" w:rsidP="005E70D6">
                  <w:pPr>
                    <w:rPr>
                      <w:sz w:val="16"/>
                      <w:szCs w:val="16"/>
                    </w:rPr>
                  </w:pPr>
                  <w:r w:rsidRPr="001963A0">
                    <w:rPr>
                      <w:sz w:val="16"/>
                      <w:szCs w:val="16"/>
                    </w:rPr>
                    <w:t>500</w:t>
                  </w:r>
                </w:p>
              </w:tc>
              <w:tc>
                <w:tcPr>
                  <w:tcW w:w="929" w:type="dxa"/>
                </w:tcPr>
                <w:p w14:paraId="2EE73183" w14:textId="77777777" w:rsidR="00696B6E" w:rsidRDefault="00696B6E" w:rsidP="005E70D6">
                  <w:pPr>
                    <w:rPr>
                      <w:sz w:val="16"/>
                      <w:szCs w:val="16"/>
                    </w:rPr>
                  </w:pPr>
                </w:p>
              </w:tc>
              <w:tc>
                <w:tcPr>
                  <w:tcW w:w="2113" w:type="dxa"/>
                </w:tcPr>
                <w:p w14:paraId="7663438E" w14:textId="77777777" w:rsidR="00696B6E" w:rsidRDefault="00696B6E" w:rsidP="005E70D6">
                  <w:pPr>
                    <w:rPr>
                      <w:sz w:val="16"/>
                      <w:szCs w:val="16"/>
                    </w:rPr>
                  </w:pPr>
                  <w:r w:rsidRPr="001963A0">
                    <w:rPr>
                      <w:sz w:val="16"/>
                      <w:szCs w:val="16"/>
                    </w:rPr>
                    <w:t>general error</w:t>
                  </w:r>
                </w:p>
              </w:tc>
              <w:tc>
                <w:tcPr>
                  <w:tcW w:w="1323" w:type="dxa"/>
                </w:tcPr>
                <w:p w14:paraId="59239E0A" w14:textId="77777777" w:rsidR="00696B6E" w:rsidRPr="001963A0" w:rsidRDefault="00696B6E" w:rsidP="005E70D6">
                  <w:pPr>
                    <w:rPr>
                      <w:sz w:val="16"/>
                      <w:szCs w:val="16"/>
                    </w:rPr>
                  </w:pPr>
                </w:p>
              </w:tc>
              <w:tc>
                <w:tcPr>
                  <w:tcW w:w="2744" w:type="dxa"/>
                </w:tcPr>
                <w:p w14:paraId="4672BE6C" w14:textId="77777777" w:rsidR="00696B6E" w:rsidRDefault="00696B6E" w:rsidP="005E70D6">
                  <w:pPr>
                    <w:rPr>
                      <w:sz w:val="16"/>
                      <w:szCs w:val="16"/>
                    </w:rPr>
                  </w:pPr>
                </w:p>
              </w:tc>
              <w:tc>
                <w:tcPr>
                  <w:tcW w:w="1400" w:type="dxa"/>
                </w:tcPr>
                <w:p w14:paraId="3B001871" w14:textId="77777777" w:rsidR="00696B6E" w:rsidRPr="001963A0" w:rsidRDefault="00696B6E" w:rsidP="005E70D6">
                  <w:pPr>
                    <w:rPr>
                      <w:sz w:val="16"/>
                      <w:szCs w:val="16"/>
                    </w:rPr>
                  </w:pPr>
                  <w:r>
                    <w:rPr>
                      <w:sz w:val="16"/>
                      <w:szCs w:val="16"/>
                    </w:rPr>
                    <w:t>Any caught exception not handled elsewhere</w:t>
                  </w:r>
                </w:p>
              </w:tc>
            </w:tr>
          </w:tbl>
          <w:p w14:paraId="2A901E20" w14:textId="77777777" w:rsidR="0019565F" w:rsidRDefault="0019565F" w:rsidP="005E70D6">
            <w:pPr>
              <w:rPr>
                <w:sz w:val="18"/>
                <w:szCs w:val="16"/>
              </w:rPr>
            </w:pPr>
          </w:p>
          <w:p w14:paraId="75E08850" w14:textId="77777777" w:rsidR="0019565F" w:rsidRPr="00C934DC" w:rsidRDefault="0019565F" w:rsidP="005E70D6">
            <w:pPr>
              <w:rPr>
                <w:sz w:val="18"/>
                <w:szCs w:val="16"/>
              </w:rPr>
            </w:pPr>
          </w:p>
        </w:tc>
      </w:tr>
      <w:tr w:rsidR="0019565F" w:rsidRPr="00C934DC" w14:paraId="77D10AAF" w14:textId="77777777" w:rsidTr="005E70D6">
        <w:tc>
          <w:tcPr>
            <w:tcW w:w="1526" w:type="dxa"/>
          </w:tcPr>
          <w:p w14:paraId="735488E6" w14:textId="77777777" w:rsidR="0019565F" w:rsidRPr="00C934DC" w:rsidRDefault="0019565F" w:rsidP="005E70D6">
            <w:pPr>
              <w:rPr>
                <w:sz w:val="18"/>
                <w:szCs w:val="16"/>
              </w:rPr>
            </w:pPr>
            <w:r w:rsidRPr="00797478">
              <w:rPr>
                <w:b/>
                <w:sz w:val="18"/>
                <w:szCs w:val="16"/>
              </w:rPr>
              <w:t>Output</w:t>
            </w:r>
          </w:p>
        </w:tc>
        <w:tc>
          <w:tcPr>
            <w:tcW w:w="9355" w:type="dxa"/>
          </w:tcPr>
          <w:p w14:paraId="0D14C469" w14:textId="77777777" w:rsidR="0019565F" w:rsidRDefault="0019565F" w:rsidP="005E70D6">
            <w:pPr>
              <w:rPr>
                <w:sz w:val="18"/>
                <w:szCs w:val="16"/>
              </w:rPr>
            </w:pPr>
            <w:r>
              <w:rPr>
                <w:sz w:val="18"/>
                <w:szCs w:val="16"/>
              </w:rPr>
              <w:t>“associateS</w:t>
            </w:r>
            <w:r w:rsidRPr="00391BDD">
              <w:rPr>
                <w:sz w:val="18"/>
                <w:szCs w:val="16"/>
              </w:rPr>
              <w:t>ervice</w:t>
            </w:r>
            <w:r>
              <w:rPr>
                <w:sz w:val="18"/>
                <w:szCs w:val="16"/>
              </w:rPr>
              <w:t>Response” :  {</w:t>
            </w:r>
          </w:p>
          <w:p w14:paraId="70BFB680" w14:textId="77777777" w:rsidR="0019565F" w:rsidRDefault="0019565F" w:rsidP="005E70D6">
            <w:pPr>
              <w:rPr>
                <w:sz w:val="18"/>
                <w:szCs w:val="16"/>
              </w:rPr>
            </w:pPr>
          </w:p>
          <w:p w14:paraId="05C93BD9" w14:textId="77777777" w:rsidR="0019565F" w:rsidRDefault="0019565F" w:rsidP="005E70D6">
            <w:pPr>
              <w:rPr>
                <w:sz w:val="18"/>
                <w:szCs w:val="16"/>
              </w:rPr>
            </w:pPr>
            <w:r w:rsidRPr="00C934DC">
              <w:rPr>
                <w:sz w:val="18"/>
                <w:szCs w:val="16"/>
              </w:rPr>
              <w:t>"</w:t>
            </w:r>
            <w:r>
              <w:rPr>
                <w:sz w:val="18"/>
                <w:szCs w:val="16"/>
              </w:rPr>
              <w:t>status” : &lt;status&gt;</w:t>
            </w:r>
          </w:p>
          <w:p w14:paraId="1409A450" w14:textId="77777777" w:rsidR="0019565F" w:rsidRDefault="0019565F" w:rsidP="005E70D6">
            <w:pPr>
              <w:rPr>
                <w:sz w:val="18"/>
                <w:szCs w:val="16"/>
              </w:rPr>
            </w:pPr>
          </w:p>
          <w:p w14:paraId="50F1588B" w14:textId="77777777" w:rsidR="0019565F" w:rsidRPr="002A15E4" w:rsidRDefault="0019565F" w:rsidP="005E70D6">
            <w:pPr>
              <w:rPr>
                <w:sz w:val="18"/>
                <w:szCs w:val="16"/>
              </w:rPr>
            </w:pPr>
            <w:r w:rsidRPr="002A15E4">
              <w:rPr>
                <w:sz w:val="18"/>
                <w:szCs w:val="16"/>
              </w:rPr>
              <w:t>Example:</w:t>
            </w:r>
          </w:p>
          <w:p w14:paraId="55DEB146" w14:textId="77777777" w:rsidR="0019565F" w:rsidRDefault="0019565F" w:rsidP="005E70D6">
            <w:pPr>
              <w:rPr>
                <w:rFonts w:ascii="Lucida Console" w:hAnsi="Lucida Console"/>
                <w:sz w:val="16"/>
                <w:szCs w:val="16"/>
              </w:rPr>
            </w:pPr>
          </w:p>
          <w:tbl>
            <w:tblPr>
              <w:tblStyle w:val="TableGrid"/>
              <w:tblW w:w="68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833"/>
            </w:tblGrid>
            <w:tr w:rsidR="0019565F" w14:paraId="4EC5086F" w14:textId="77777777" w:rsidTr="005E70D6">
              <w:tc>
                <w:tcPr>
                  <w:tcW w:w="6833" w:type="dxa"/>
                </w:tcPr>
                <w:p w14:paraId="5B43B008" w14:textId="77777777" w:rsidR="0019565F" w:rsidRPr="00EE7634" w:rsidRDefault="0019565F" w:rsidP="005E70D6">
                  <w:pPr>
                    <w:rPr>
                      <w:sz w:val="18"/>
                      <w:szCs w:val="16"/>
                    </w:rPr>
                  </w:pPr>
                  <w:r w:rsidRPr="00EE7634">
                    <w:rPr>
                      <w:sz w:val="18"/>
                      <w:szCs w:val="16"/>
                    </w:rPr>
                    <w:t>Undecorated</w:t>
                  </w:r>
                </w:p>
              </w:tc>
            </w:tr>
            <w:tr w:rsidR="00EE6B00" w:rsidRPr="00EE6B00" w14:paraId="476D3B07" w14:textId="77777777" w:rsidTr="005E70D6">
              <w:tc>
                <w:tcPr>
                  <w:tcW w:w="6833" w:type="dxa"/>
                </w:tcPr>
                <w:p w14:paraId="77E168E1"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w:t>
                  </w:r>
                </w:p>
                <w:p w14:paraId="1D8188C9" w14:textId="77777777" w:rsidR="0019565F" w:rsidRPr="00EE6B00" w:rsidRDefault="0019565F" w:rsidP="005E70D6">
                  <w:pPr>
                    <w:rPr>
                      <w:rFonts w:ascii="Lucida Console" w:hAnsi="Lucida Console"/>
                      <w:sz w:val="16"/>
                      <w:szCs w:val="16"/>
                    </w:rPr>
                  </w:pPr>
                </w:p>
                <w:p w14:paraId="0D69430A" w14:textId="77777777" w:rsidR="0019565F" w:rsidRPr="002A49FB" w:rsidRDefault="0019565F" w:rsidP="005E70D6">
                  <w:pPr>
                    <w:rPr>
                      <w:rFonts w:ascii="Lucida Console" w:hAnsi="Lucida Console"/>
                      <w:color w:val="000000" w:themeColor="text1"/>
                      <w:sz w:val="16"/>
                      <w:szCs w:val="16"/>
                    </w:rPr>
                  </w:pPr>
                  <w:r w:rsidRPr="00EE6B00">
                    <w:rPr>
                      <w:rFonts w:ascii="Lucida Console" w:hAnsi="Lucida Console"/>
                      <w:sz w:val="16"/>
                      <w:szCs w:val="16"/>
                    </w:rPr>
                    <w:t xml:space="preserve">  "clientTypeTxt" : "Mobility Consumer",</w:t>
                  </w:r>
                </w:p>
                <w:p w14:paraId="1A3D9D11" w14:textId="5836A3FF" w:rsidR="0019565F" w:rsidRPr="002A49FB" w:rsidRDefault="00BE2C5B" w:rsidP="005E70D6">
                  <w:pPr>
                    <w:rPr>
                      <w:rFonts w:ascii="Lucida Console" w:hAnsi="Lucida Console"/>
                      <w:color w:val="000000" w:themeColor="text1"/>
                      <w:sz w:val="16"/>
                      <w:szCs w:val="16"/>
                    </w:rPr>
                  </w:pPr>
                  <w:r w:rsidRPr="002A49FB">
                    <w:rPr>
                      <w:rFonts w:ascii="Lucida Console" w:hAnsi="Lucida Console"/>
                      <w:color w:val="000000" w:themeColor="text1"/>
                      <w:sz w:val="16"/>
                      <w:szCs w:val="16"/>
                    </w:rPr>
                    <w:t xml:space="preserve">  “clientRoleTypeTxt” : “Owner”,</w:t>
                  </w:r>
                </w:p>
                <w:p w14:paraId="04A5AF74" w14:textId="4A50BBF7" w:rsidR="00BE2C5B" w:rsidRDefault="00AF5BF9" w:rsidP="005E70D6">
                  <w:pPr>
                    <w:rPr>
                      <w:rFonts w:ascii="Lucida Console" w:hAnsi="Lucida Console"/>
                      <w:color w:val="FF0000"/>
                      <w:sz w:val="16"/>
                      <w:szCs w:val="16"/>
                    </w:rPr>
                  </w:pPr>
                  <w:r>
                    <w:rPr>
                      <w:rFonts w:ascii="Lucida Console" w:hAnsi="Lucida Console"/>
                      <w:color w:val="FF0000"/>
                      <w:sz w:val="16"/>
                      <w:szCs w:val="16"/>
                    </w:rPr>
                    <w:t xml:space="preserve">  </w:t>
                  </w:r>
                  <w:r w:rsidRPr="00EE6B00">
                    <w:rPr>
                      <w:rFonts w:ascii="Lucida Console" w:hAnsi="Lucida Console"/>
                      <w:color w:val="FF0000"/>
                      <w:sz w:val="16"/>
                      <w:szCs w:val="16"/>
                    </w:rPr>
                    <w:t>“</w:t>
                  </w:r>
                  <w:r>
                    <w:rPr>
                      <w:rFonts w:ascii="Lucida Console" w:hAnsi="Lucida Console"/>
                      <w:color w:val="FF0000"/>
                      <w:sz w:val="16"/>
                      <w:szCs w:val="16"/>
                    </w:rPr>
                    <w:t>accountTypeCd</w:t>
                  </w:r>
                  <w:r w:rsidRPr="00EE6B00">
                    <w:rPr>
                      <w:rFonts w:ascii="Lucida Console" w:hAnsi="Lucida Console"/>
                      <w:color w:val="FF0000"/>
                      <w:sz w:val="16"/>
                      <w:szCs w:val="16"/>
                    </w:rPr>
                    <w:t>” : “</w:t>
                  </w:r>
                  <w:r>
                    <w:rPr>
                      <w:rFonts w:ascii="Lucida Console" w:hAnsi="Lucida Console"/>
                      <w:color w:val="FF0000"/>
                      <w:sz w:val="16"/>
                      <w:szCs w:val="16"/>
                    </w:rPr>
                    <w:t>I</w:t>
                  </w:r>
                  <w:r w:rsidRPr="00EE6B00">
                    <w:rPr>
                      <w:rFonts w:ascii="Lucida Console" w:hAnsi="Lucida Console"/>
                      <w:color w:val="FF0000"/>
                      <w:sz w:val="16"/>
                      <w:szCs w:val="16"/>
                    </w:rPr>
                    <w:t>”,</w:t>
                  </w:r>
                </w:p>
                <w:p w14:paraId="669DFFEE" w14:textId="58180A19" w:rsidR="00AF5BF9" w:rsidRDefault="00AF5BF9" w:rsidP="005E70D6">
                  <w:pPr>
                    <w:rPr>
                      <w:rFonts w:ascii="Lucida Console" w:hAnsi="Lucida Console"/>
                      <w:color w:val="FF0000"/>
                      <w:sz w:val="16"/>
                      <w:szCs w:val="16"/>
                    </w:rPr>
                  </w:pPr>
                  <w:r>
                    <w:rPr>
                      <w:rFonts w:ascii="Lucida Console" w:hAnsi="Lucida Console"/>
                      <w:color w:val="FF0000"/>
                      <w:sz w:val="16"/>
                      <w:szCs w:val="16"/>
                    </w:rPr>
                    <w:t xml:space="preserve">  </w:t>
                  </w:r>
                  <w:r w:rsidRPr="00EE6B00">
                    <w:rPr>
                      <w:rFonts w:ascii="Lucida Console" w:hAnsi="Lucida Console"/>
                      <w:color w:val="FF0000"/>
                      <w:sz w:val="16"/>
                      <w:szCs w:val="16"/>
                    </w:rPr>
                    <w:t>“</w:t>
                  </w:r>
                  <w:r>
                    <w:rPr>
                      <w:rFonts w:ascii="Lucida Console" w:hAnsi="Lucida Console"/>
                      <w:color w:val="FF0000"/>
                      <w:sz w:val="16"/>
                      <w:szCs w:val="16"/>
                    </w:rPr>
                    <w:t>accountSubTypeCd</w:t>
                  </w:r>
                  <w:r w:rsidRPr="00EE6B00">
                    <w:rPr>
                      <w:rFonts w:ascii="Lucida Console" w:hAnsi="Lucida Console"/>
                      <w:color w:val="FF0000"/>
                      <w:sz w:val="16"/>
                      <w:szCs w:val="16"/>
                    </w:rPr>
                    <w:t>” : “</w:t>
                  </w:r>
                  <w:r>
                    <w:rPr>
                      <w:rFonts w:ascii="Lucida Console" w:hAnsi="Lucida Console"/>
                      <w:color w:val="FF0000"/>
                      <w:sz w:val="16"/>
                      <w:szCs w:val="16"/>
                    </w:rPr>
                    <w:t>R</w:t>
                  </w:r>
                  <w:r w:rsidRPr="00EE6B00">
                    <w:rPr>
                      <w:rFonts w:ascii="Lucida Console" w:hAnsi="Lucida Console"/>
                      <w:color w:val="FF0000"/>
                      <w:sz w:val="16"/>
                      <w:szCs w:val="16"/>
                    </w:rPr>
                    <w:t>”,</w:t>
                  </w:r>
                </w:p>
                <w:p w14:paraId="207CAC33" w14:textId="67E9C97F" w:rsidR="002A49FB" w:rsidRDefault="002A49FB" w:rsidP="002A49FB">
                  <w:pPr>
                    <w:rPr>
                      <w:rFonts w:ascii="Lucida Console" w:hAnsi="Lucida Console"/>
                      <w:color w:val="FF0000"/>
                      <w:sz w:val="16"/>
                      <w:szCs w:val="16"/>
                    </w:rPr>
                  </w:pPr>
                  <w:r>
                    <w:rPr>
                      <w:rFonts w:ascii="Lucida Console" w:hAnsi="Lucida Console"/>
                      <w:color w:val="FF0000"/>
                      <w:sz w:val="16"/>
                      <w:szCs w:val="16"/>
                    </w:rPr>
                    <w:t xml:space="preserve">  </w:t>
                  </w:r>
                  <w:r w:rsidRPr="00EE6B00">
                    <w:rPr>
                      <w:rFonts w:ascii="Lucida Console" w:hAnsi="Lucida Console"/>
                      <w:color w:val="FF0000"/>
                      <w:sz w:val="16"/>
                      <w:szCs w:val="16"/>
                    </w:rPr>
                    <w:t>“</w:t>
                  </w:r>
                  <w:r>
                    <w:rPr>
                      <w:rFonts w:ascii="Lucida Console" w:hAnsi="Lucida Console"/>
                      <w:color w:val="FF0000"/>
                      <w:sz w:val="16"/>
                      <w:szCs w:val="16"/>
                    </w:rPr>
                    <w:t>customerTypeCd</w:t>
                  </w:r>
                  <w:r w:rsidRPr="00EE6B00">
                    <w:rPr>
                      <w:rFonts w:ascii="Lucida Console" w:hAnsi="Lucida Console"/>
                      <w:color w:val="FF0000"/>
                      <w:sz w:val="16"/>
                      <w:szCs w:val="16"/>
                    </w:rPr>
                    <w:t>” : “</w:t>
                  </w:r>
                  <w:r>
                    <w:rPr>
                      <w:rFonts w:ascii="Lucida Console" w:hAnsi="Lucida Console"/>
                      <w:color w:val="FF0000"/>
                      <w:sz w:val="16"/>
                      <w:szCs w:val="16"/>
                    </w:rPr>
                    <w:t>R</w:t>
                  </w:r>
                  <w:r w:rsidRPr="00EE6B00">
                    <w:rPr>
                      <w:rFonts w:ascii="Lucida Console" w:hAnsi="Lucida Console"/>
                      <w:color w:val="FF0000"/>
                      <w:sz w:val="16"/>
                      <w:szCs w:val="16"/>
                    </w:rPr>
                    <w:t>”,</w:t>
                  </w:r>
                </w:p>
                <w:p w14:paraId="69E6EEFA" w14:textId="5C7384B3" w:rsidR="002A49FB" w:rsidRDefault="002A49FB" w:rsidP="002A49FB">
                  <w:pPr>
                    <w:rPr>
                      <w:rFonts w:ascii="Lucida Console" w:hAnsi="Lucida Console"/>
                      <w:color w:val="FF0000"/>
                      <w:sz w:val="16"/>
                      <w:szCs w:val="16"/>
                    </w:rPr>
                  </w:pPr>
                  <w:r>
                    <w:rPr>
                      <w:rFonts w:ascii="Lucida Console" w:hAnsi="Lucida Console"/>
                      <w:color w:val="FF0000"/>
                      <w:sz w:val="16"/>
                      <w:szCs w:val="16"/>
                    </w:rPr>
                    <w:t xml:space="preserve">  </w:t>
                  </w:r>
                  <w:r w:rsidRPr="00EE6B00">
                    <w:rPr>
                      <w:rFonts w:ascii="Lucida Console" w:hAnsi="Lucida Console"/>
                      <w:color w:val="FF0000"/>
                      <w:sz w:val="16"/>
                      <w:szCs w:val="16"/>
                    </w:rPr>
                    <w:t>“</w:t>
                  </w:r>
                  <w:r>
                    <w:rPr>
                      <w:rFonts w:ascii="Lucida Console" w:hAnsi="Lucida Console"/>
                      <w:color w:val="FF0000"/>
                      <w:sz w:val="16"/>
                      <w:szCs w:val="16"/>
                    </w:rPr>
                    <w:t>customerSubTypeCd</w:t>
                  </w:r>
                  <w:r w:rsidRPr="00EE6B00">
                    <w:rPr>
                      <w:rFonts w:ascii="Lucida Console" w:hAnsi="Lucida Console"/>
                      <w:color w:val="FF0000"/>
                      <w:sz w:val="16"/>
                      <w:szCs w:val="16"/>
                    </w:rPr>
                    <w:t>” : “</w:t>
                  </w:r>
                  <w:r>
                    <w:rPr>
                      <w:rFonts w:ascii="Lucida Console" w:hAnsi="Lucida Console"/>
                      <w:color w:val="FF0000"/>
                      <w:sz w:val="16"/>
                      <w:szCs w:val="16"/>
                    </w:rPr>
                    <w:t>I</w:t>
                  </w:r>
                  <w:r w:rsidRPr="00EE6B00">
                    <w:rPr>
                      <w:rFonts w:ascii="Lucida Console" w:hAnsi="Lucida Console"/>
                      <w:color w:val="FF0000"/>
                      <w:sz w:val="16"/>
                      <w:szCs w:val="16"/>
                    </w:rPr>
                    <w:t>”,</w:t>
                  </w:r>
                </w:p>
                <w:p w14:paraId="262E44F4" w14:textId="77777777" w:rsidR="00AF5BF9" w:rsidRPr="00EE6B00" w:rsidRDefault="00AF5BF9" w:rsidP="005E70D6">
                  <w:pPr>
                    <w:rPr>
                      <w:rFonts w:ascii="Lucida Console" w:hAnsi="Lucida Console"/>
                      <w:sz w:val="16"/>
                      <w:szCs w:val="16"/>
                    </w:rPr>
                  </w:pPr>
                </w:p>
                <w:p w14:paraId="48BF6520"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 {</w:t>
                  </w:r>
                </w:p>
                <w:p w14:paraId="71974F31"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"statusCd": "200",</w:t>
                  </w:r>
                </w:p>
                <w:p w14:paraId="54C61172"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"statusSubCd": null,</w:t>
                  </w:r>
                </w:p>
                <w:p w14:paraId="4D982BFD"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"statusTxt": "OK",</w:t>
                  </w:r>
                </w:p>
                <w:p w14:paraId="61DC6020"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"systemErrorTimeStamp": null,</w:t>
                  </w:r>
                </w:p>
                <w:p w14:paraId="5E6095F2"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"systemErrorCd": 0,</w:t>
                  </w:r>
                </w:p>
                <w:p w14:paraId="3A655B74"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"systemErrorTxt": null</w:t>
                  </w:r>
                </w:p>
                <w:p w14:paraId="5D723240"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w:t>
                  </w:r>
                </w:p>
                <w:p w14:paraId="00FEBB8A" w14:textId="77777777" w:rsidR="0019565F" w:rsidRPr="00EE6B00" w:rsidRDefault="0019565F" w:rsidP="005E70D6">
                  <w:pPr>
                    <w:rPr>
                      <w:sz w:val="18"/>
                      <w:szCs w:val="16"/>
                    </w:rPr>
                  </w:pPr>
                  <w:r w:rsidRPr="00EE6B00">
                    <w:rPr>
                      <w:sz w:val="18"/>
                      <w:szCs w:val="16"/>
                    </w:rPr>
                    <w:t>}</w:t>
                  </w:r>
                </w:p>
              </w:tc>
            </w:tr>
          </w:tbl>
          <w:p w14:paraId="447E6797" w14:textId="77777777" w:rsidR="0019565F" w:rsidRPr="00EE6B00" w:rsidRDefault="0019565F" w:rsidP="005E70D6">
            <w:pPr>
              <w:rPr>
                <w:sz w:val="18"/>
                <w:szCs w:val="16"/>
              </w:rPr>
            </w:pPr>
          </w:p>
          <w:p w14:paraId="4058EE50" w14:textId="77777777" w:rsidR="0019565F" w:rsidRPr="00EE6B00" w:rsidRDefault="0019565F" w:rsidP="005E70D6">
            <w:pPr>
              <w:rPr>
                <w:sz w:val="18"/>
                <w:szCs w:val="16"/>
              </w:rPr>
            </w:pPr>
            <w:r w:rsidRPr="00EE6B00">
              <w:rPr>
                <w:sz w:val="18"/>
                <w:szCs w:val="16"/>
              </w:rPr>
              <w:t>Where fields are returned:</w:t>
            </w:r>
          </w:p>
          <w:tbl>
            <w:tblPr>
              <w:tblStyle w:val="TableGrid"/>
              <w:tblW w:w="0" w:type="auto"/>
              <w:tblLook w:val="04A0" w:firstRow="1" w:lastRow="0" w:firstColumn="1" w:lastColumn="0" w:noHBand="0" w:noVBand="1"/>
            </w:tblPr>
            <w:tblGrid>
              <w:gridCol w:w="1952"/>
              <w:gridCol w:w="1181"/>
              <w:gridCol w:w="2849"/>
              <w:gridCol w:w="2864"/>
            </w:tblGrid>
            <w:tr w:rsidR="00EE6B00" w:rsidRPr="00EE6B00" w14:paraId="0F43610A" w14:textId="77777777" w:rsidTr="005B07B7">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BB4077" w14:textId="77777777" w:rsidR="0019565F" w:rsidRPr="00EE6B00" w:rsidRDefault="0019565F" w:rsidP="005E70D6">
                  <w:pPr>
                    <w:rPr>
                      <w:b/>
                      <w:sz w:val="18"/>
                      <w:szCs w:val="16"/>
                    </w:rPr>
                  </w:pPr>
                  <w:r w:rsidRPr="00EE6B00">
                    <w:rPr>
                      <w:b/>
                      <w:sz w:val="18"/>
                      <w:szCs w:val="16"/>
                    </w:rPr>
                    <w:t>Field</w:t>
                  </w:r>
                </w:p>
              </w:tc>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A4E10E" w14:textId="77777777" w:rsidR="0019565F" w:rsidRPr="00EE6B00" w:rsidRDefault="0019565F" w:rsidP="005E70D6">
                  <w:pPr>
                    <w:rPr>
                      <w:b/>
                      <w:sz w:val="18"/>
                      <w:szCs w:val="16"/>
                    </w:rPr>
                  </w:pPr>
                  <w:r w:rsidRPr="00EE6B00">
                    <w:rPr>
                      <w:b/>
                      <w:sz w:val="18"/>
                      <w:szCs w:val="16"/>
                    </w:rPr>
                    <w:t>Datatype</w:t>
                  </w:r>
                </w:p>
              </w:tc>
              <w:tc>
                <w:tcPr>
                  <w:tcW w:w="2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ACF65" w14:textId="77777777" w:rsidR="0019565F" w:rsidRPr="00EE6B00" w:rsidRDefault="0019565F" w:rsidP="005E70D6">
                  <w:pPr>
                    <w:rPr>
                      <w:b/>
                      <w:sz w:val="18"/>
                      <w:szCs w:val="16"/>
                    </w:rPr>
                  </w:pPr>
                  <w:r w:rsidRPr="00EE6B00">
                    <w:rPr>
                      <w:b/>
                      <w:sz w:val="18"/>
                      <w:szCs w:val="16"/>
                    </w:rPr>
                    <w:t>Description</w:t>
                  </w:r>
                </w:p>
              </w:tc>
              <w:tc>
                <w:tcPr>
                  <w:tcW w:w="2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D33274" w14:textId="77777777" w:rsidR="0019565F" w:rsidRPr="00EE6B00" w:rsidRDefault="0019565F" w:rsidP="005E70D6">
                  <w:pPr>
                    <w:rPr>
                      <w:b/>
                      <w:sz w:val="18"/>
                      <w:szCs w:val="16"/>
                    </w:rPr>
                  </w:pPr>
                  <w:r w:rsidRPr="00EE6B00">
                    <w:rPr>
                      <w:b/>
                      <w:sz w:val="18"/>
                      <w:szCs w:val="16"/>
                    </w:rPr>
                    <w:t>Possible/typical values</w:t>
                  </w:r>
                </w:p>
              </w:tc>
            </w:tr>
            <w:tr w:rsidR="00EE6B00" w:rsidRPr="00EE6B00" w14:paraId="28F270DC" w14:textId="77777777" w:rsidTr="005B07B7">
              <w:tc>
                <w:tcPr>
                  <w:tcW w:w="1952" w:type="dxa"/>
                  <w:tcBorders>
                    <w:top w:val="single" w:sz="4" w:space="0" w:color="auto"/>
                    <w:left w:val="single" w:sz="4" w:space="0" w:color="auto"/>
                    <w:bottom w:val="single" w:sz="4" w:space="0" w:color="auto"/>
                    <w:right w:val="single" w:sz="4" w:space="0" w:color="auto"/>
                  </w:tcBorders>
                  <w:hideMark/>
                </w:tcPr>
                <w:p w14:paraId="26EE6865" w14:textId="77777777" w:rsidR="0019565F" w:rsidRPr="00EE6B00" w:rsidRDefault="0019565F" w:rsidP="005E70D6">
                  <w:pPr>
                    <w:rPr>
                      <w:sz w:val="18"/>
                      <w:szCs w:val="16"/>
                    </w:rPr>
                  </w:pPr>
                  <w:r w:rsidRPr="00EE6B00">
                    <w:rPr>
                      <w:rFonts w:ascii="Lucida Console" w:hAnsi="Lucida Console"/>
                      <w:sz w:val="16"/>
                      <w:szCs w:val="16"/>
                    </w:rPr>
                    <w:t>clientTypeTxt</w:t>
                  </w:r>
                </w:p>
              </w:tc>
              <w:tc>
                <w:tcPr>
                  <w:tcW w:w="1181" w:type="dxa"/>
                  <w:tcBorders>
                    <w:top w:val="single" w:sz="4" w:space="0" w:color="auto"/>
                    <w:left w:val="single" w:sz="4" w:space="0" w:color="auto"/>
                    <w:bottom w:val="single" w:sz="4" w:space="0" w:color="auto"/>
                    <w:right w:val="single" w:sz="4" w:space="0" w:color="auto"/>
                  </w:tcBorders>
                  <w:hideMark/>
                </w:tcPr>
                <w:p w14:paraId="2327A12B" w14:textId="77777777" w:rsidR="0019565F" w:rsidRPr="00EE6B00" w:rsidRDefault="0019565F" w:rsidP="005E70D6">
                  <w:pPr>
                    <w:rPr>
                      <w:sz w:val="18"/>
                      <w:szCs w:val="16"/>
                    </w:rPr>
                  </w:pPr>
                  <w:r w:rsidRPr="00EE6B00">
                    <w:rPr>
                      <w:sz w:val="18"/>
                      <w:szCs w:val="16"/>
                    </w:rPr>
                    <w:t>string</w:t>
                  </w:r>
                </w:p>
              </w:tc>
              <w:tc>
                <w:tcPr>
                  <w:tcW w:w="2849" w:type="dxa"/>
                  <w:tcBorders>
                    <w:top w:val="single" w:sz="4" w:space="0" w:color="auto"/>
                    <w:left w:val="single" w:sz="4" w:space="0" w:color="auto"/>
                    <w:bottom w:val="single" w:sz="4" w:space="0" w:color="auto"/>
                    <w:right w:val="single" w:sz="4" w:space="0" w:color="auto"/>
                  </w:tcBorders>
                  <w:hideMark/>
                </w:tcPr>
                <w:p w14:paraId="425EA41F" w14:textId="77777777" w:rsidR="0019565F" w:rsidRPr="00EE6B00" w:rsidRDefault="0019565F" w:rsidP="005E70D6">
                  <w:pPr>
                    <w:rPr>
                      <w:sz w:val="18"/>
                      <w:szCs w:val="16"/>
                    </w:rPr>
                  </w:pPr>
                  <w:r w:rsidRPr="00EE6B00">
                    <w:rPr>
                      <w:sz w:val="18"/>
                      <w:szCs w:val="16"/>
                    </w:rPr>
                    <w:t>Type of association made</w:t>
                  </w:r>
                </w:p>
              </w:tc>
              <w:tc>
                <w:tcPr>
                  <w:tcW w:w="2864" w:type="dxa"/>
                  <w:tcBorders>
                    <w:top w:val="single" w:sz="4" w:space="0" w:color="auto"/>
                    <w:left w:val="single" w:sz="4" w:space="0" w:color="auto"/>
                    <w:bottom w:val="single" w:sz="4" w:space="0" w:color="auto"/>
                    <w:right w:val="single" w:sz="4" w:space="0" w:color="auto"/>
                  </w:tcBorders>
                  <w:hideMark/>
                </w:tcPr>
                <w:p w14:paraId="43CB0743" w14:textId="77777777" w:rsidR="0019565F" w:rsidRPr="00EE6B00" w:rsidRDefault="0019565F" w:rsidP="005E70D6">
                  <w:pPr>
                    <w:rPr>
                      <w:b/>
                      <w:sz w:val="18"/>
                      <w:szCs w:val="16"/>
                    </w:rPr>
                  </w:pPr>
                  <w:r w:rsidRPr="00EE6B00">
                    <w:rPr>
                      <w:b/>
                      <w:sz w:val="18"/>
                      <w:szCs w:val="16"/>
                    </w:rPr>
                    <w:t>Mobility Consumer</w:t>
                  </w:r>
                </w:p>
                <w:p w14:paraId="5EE2728D" w14:textId="77777777" w:rsidR="0019565F" w:rsidRPr="00EE6B00" w:rsidRDefault="0019565F" w:rsidP="005E70D6">
                  <w:pPr>
                    <w:rPr>
                      <w:b/>
                      <w:sz w:val="18"/>
                      <w:szCs w:val="16"/>
                    </w:rPr>
                  </w:pPr>
                  <w:r w:rsidRPr="00EE6B00">
                    <w:rPr>
                      <w:b/>
                      <w:sz w:val="18"/>
                      <w:szCs w:val="16"/>
                    </w:rPr>
                    <w:t>Mobility SMB</w:t>
                  </w:r>
                </w:p>
                <w:p w14:paraId="6B3EF584" w14:textId="60A3017C" w:rsidR="005B07B7" w:rsidRPr="00EE6B00" w:rsidRDefault="005B07B7" w:rsidP="005B07B7">
                  <w:pPr>
                    <w:rPr>
                      <w:b/>
                      <w:sz w:val="18"/>
                      <w:szCs w:val="16"/>
                    </w:rPr>
                  </w:pPr>
                  <w:r w:rsidRPr="00EE6B00">
                    <w:rPr>
                      <w:b/>
                      <w:sz w:val="18"/>
                      <w:szCs w:val="16"/>
                    </w:rPr>
                    <w:t>Mobility SMB Business Connect</w:t>
                  </w:r>
                </w:p>
                <w:p w14:paraId="30516390" w14:textId="77777777" w:rsidR="0019565F" w:rsidRPr="00EE6B00" w:rsidRDefault="0019565F" w:rsidP="005E70D6">
                  <w:pPr>
                    <w:rPr>
                      <w:b/>
                      <w:sz w:val="18"/>
                      <w:szCs w:val="16"/>
                    </w:rPr>
                  </w:pPr>
                  <w:r w:rsidRPr="00EE6B00">
                    <w:rPr>
                      <w:b/>
                      <w:sz w:val="18"/>
                      <w:szCs w:val="16"/>
                    </w:rPr>
                    <w:t>Mobility Corporate</w:t>
                  </w:r>
                </w:p>
                <w:p w14:paraId="3D656B12" w14:textId="77777777" w:rsidR="0019565F" w:rsidRPr="00EE6B00" w:rsidRDefault="0019565F" w:rsidP="005E70D6">
                  <w:pPr>
                    <w:rPr>
                      <w:b/>
                      <w:sz w:val="18"/>
                      <w:szCs w:val="16"/>
                    </w:rPr>
                  </w:pPr>
                  <w:r w:rsidRPr="00EE6B00">
                    <w:rPr>
                      <w:b/>
                      <w:sz w:val="18"/>
                      <w:szCs w:val="16"/>
                    </w:rPr>
                    <w:t>FFH Consumer</w:t>
                  </w:r>
                </w:p>
                <w:p w14:paraId="76C9709F" w14:textId="77777777" w:rsidR="0019565F" w:rsidRPr="00EE6B00" w:rsidRDefault="0019565F" w:rsidP="005E70D6">
                  <w:pPr>
                    <w:rPr>
                      <w:sz w:val="18"/>
                      <w:szCs w:val="16"/>
                    </w:rPr>
                  </w:pPr>
                  <w:r w:rsidRPr="00EE6B00">
                    <w:rPr>
                      <w:b/>
                      <w:sz w:val="18"/>
                      <w:szCs w:val="16"/>
                    </w:rPr>
                    <w:t>FFH SMB</w:t>
                  </w:r>
                </w:p>
              </w:tc>
            </w:tr>
            <w:tr w:rsidR="00BE2C5B" w14:paraId="5F60DD34" w14:textId="77777777" w:rsidTr="005B07B7">
              <w:tc>
                <w:tcPr>
                  <w:tcW w:w="1952" w:type="dxa"/>
                  <w:tcBorders>
                    <w:top w:val="single" w:sz="4" w:space="0" w:color="auto"/>
                    <w:left w:val="single" w:sz="4" w:space="0" w:color="auto"/>
                    <w:bottom w:val="single" w:sz="4" w:space="0" w:color="auto"/>
                    <w:right w:val="single" w:sz="4" w:space="0" w:color="auto"/>
                  </w:tcBorders>
                </w:tcPr>
                <w:p w14:paraId="3782C04A" w14:textId="699136A6" w:rsidR="00BE2C5B" w:rsidRPr="00EE6B00" w:rsidRDefault="00BE2C5B" w:rsidP="005E70D6">
                  <w:pPr>
                    <w:rPr>
                      <w:rFonts w:ascii="Lucida Console" w:hAnsi="Lucida Console"/>
                      <w:color w:val="FF0000"/>
                      <w:sz w:val="16"/>
                      <w:szCs w:val="16"/>
                    </w:rPr>
                  </w:pPr>
                  <w:r w:rsidRPr="00EE6B00">
                    <w:rPr>
                      <w:rFonts w:ascii="Lucida Console" w:hAnsi="Lucida Console"/>
                      <w:color w:val="FF0000"/>
                      <w:sz w:val="16"/>
                      <w:szCs w:val="16"/>
                    </w:rPr>
                    <w:t>clientRoleTypeTxt</w:t>
                  </w:r>
                </w:p>
              </w:tc>
              <w:tc>
                <w:tcPr>
                  <w:tcW w:w="1181" w:type="dxa"/>
                  <w:tcBorders>
                    <w:top w:val="single" w:sz="4" w:space="0" w:color="auto"/>
                    <w:left w:val="single" w:sz="4" w:space="0" w:color="auto"/>
                    <w:bottom w:val="single" w:sz="4" w:space="0" w:color="auto"/>
                    <w:right w:val="single" w:sz="4" w:space="0" w:color="auto"/>
                  </w:tcBorders>
                </w:tcPr>
                <w:p w14:paraId="2E179560" w14:textId="02EA5C92" w:rsidR="00BE2C5B" w:rsidRPr="00EE6B00" w:rsidRDefault="00BE2C5B" w:rsidP="005E70D6">
                  <w:pPr>
                    <w:rPr>
                      <w:color w:val="FF0000"/>
                      <w:sz w:val="18"/>
                      <w:szCs w:val="16"/>
                    </w:rPr>
                  </w:pPr>
                  <w:r w:rsidRPr="00EE6B00">
                    <w:rPr>
                      <w:color w:val="FF0000"/>
                      <w:sz w:val="18"/>
                      <w:szCs w:val="16"/>
                    </w:rPr>
                    <w:t>string</w:t>
                  </w:r>
                </w:p>
              </w:tc>
              <w:tc>
                <w:tcPr>
                  <w:tcW w:w="2849" w:type="dxa"/>
                  <w:tcBorders>
                    <w:top w:val="single" w:sz="4" w:space="0" w:color="auto"/>
                    <w:left w:val="single" w:sz="4" w:space="0" w:color="auto"/>
                    <w:bottom w:val="single" w:sz="4" w:space="0" w:color="auto"/>
                    <w:right w:val="single" w:sz="4" w:space="0" w:color="auto"/>
                  </w:tcBorders>
                </w:tcPr>
                <w:p w14:paraId="59CA4A15" w14:textId="64C422D7" w:rsidR="00BE2C5B" w:rsidRPr="00EE6B00" w:rsidRDefault="00BE2C5B" w:rsidP="005E70D6">
                  <w:pPr>
                    <w:rPr>
                      <w:color w:val="FF0000"/>
                      <w:sz w:val="18"/>
                      <w:szCs w:val="16"/>
                    </w:rPr>
                  </w:pPr>
                  <w:r w:rsidRPr="00EE6B00">
                    <w:rPr>
                      <w:color w:val="FF0000"/>
                      <w:sz w:val="18"/>
                      <w:szCs w:val="16"/>
                    </w:rPr>
                    <w:t>Type of role obtained</w:t>
                  </w:r>
                </w:p>
              </w:tc>
              <w:tc>
                <w:tcPr>
                  <w:tcW w:w="2864" w:type="dxa"/>
                  <w:tcBorders>
                    <w:top w:val="single" w:sz="4" w:space="0" w:color="auto"/>
                    <w:left w:val="single" w:sz="4" w:space="0" w:color="auto"/>
                    <w:bottom w:val="single" w:sz="4" w:space="0" w:color="auto"/>
                    <w:right w:val="single" w:sz="4" w:space="0" w:color="auto"/>
                  </w:tcBorders>
                </w:tcPr>
                <w:p w14:paraId="53798D10" w14:textId="0F5C8A96" w:rsidR="00BE2C5B" w:rsidRPr="00EE6B00" w:rsidRDefault="00BE2C5B" w:rsidP="005E70D6">
                  <w:pPr>
                    <w:rPr>
                      <w:b/>
                      <w:color w:val="FF0000"/>
                      <w:sz w:val="18"/>
                      <w:szCs w:val="16"/>
                    </w:rPr>
                  </w:pPr>
                  <w:r w:rsidRPr="00EE6B00">
                    <w:rPr>
                      <w:b/>
                      <w:color w:val="FF0000"/>
                      <w:sz w:val="18"/>
                      <w:szCs w:val="16"/>
                    </w:rPr>
                    <w:t>Owner (Consumer only)</w:t>
                  </w:r>
                </w:p>
                <w:p w14:paraId="2DFCCB8E" w14:textId="77777777" w:rsidR="00BE2C5B" w:rsidRPr="00EE6B00" w:rsidRDefault="00BE2C5B" w:rsidP="005E70D6">
                  <w:pPr>
                    <w:rPr>
                      <w:b/>
                      <w:color w:val="FF0000"/>
                      <w:sz w:val="18"/>
                      <w:szCs w:val="16"/>
                    </w:rPr>
                  </w:pPr>
                  <w:r w:rsidRPr="00EE6B00">
                    <w:rPr>
                      <w:b/>
                      <w:color w:val="FF0000"/>
                      <w:sz w:val="18"/>
                      <w:szCs w:val="16"/>
                    </w:rPr>
                    <w:t>Manager</w:t>
                  </w:r>
                </w:p>
                <w:p w14:paraId="4088E909" w14:textId="39DA863C" w:rsidR="00BE2C5B" w:rsidRPr="00EE6B00" w:rsidRDefault="00BE2C5B" w:rsidP="005E70D6">
                  <w:pPr>
                    <w:rPr>
                      <w:b/>
                      <w:color w:val="FF0000"/>
                      <w:sz w:val="18"/>
                      <w:szCs w:val="16"/>
                    </w:rPr>
                  </w:pPr>
                  <w:r w:rsidRPr="00EE6B00">
                    <w:rPr>
                      <w:b/>
                      <w:color w:val="FF0000"/>
                      <w:sz w:val="18"/>
                      <w:szCs w:val="16"/>
                    </w:rPr>
                    <w:t>Member</w:t>
                  </w:r>
                </w:p>
              </w:tc>
            </w:tr>
            <w:tr w:rsidR="002A49FB" w14:paraId="1770077A" w14:textId="77777777" w:rsidTr="005B07B7">
              <w:tc>
                <w:tcPr>
                  <w:tcW w:w="1952" w:type="dxa"/>
                  <w:tcBorders>
                    <w:top w:val="single" w:sz="4" w:space="0" w:color="auto"/>
                    <w:left w:val="single" w:sz="4" w:space="0" w:color="auto"/>
                    <w:bottom w:val="single" w:sz="4" w:space="0" w:color="auto"/>
                    <w:right w:val="single" w:sz="4" w:space="0" w:color="auto"/>
                  </w:tcBorders>
                </w:tcPr>
                <w:p w14:paraId="6DFCF4E4" w14:textId="381A8421" w:rsidR="002A49FB" w:rsidRPr="00EE6B00" w:rsidRDefault="002A49FB" w:rsidP="005E70D6">
                  <w:pPr>
                    <w:rPr>
                      <w:rFonts w:ascii="Lucida Console" w:hAnsi="Lucida Console"/>
                      <w:color w:val="FF0000"/>
                      <w:sz w:val="16"/>
                      <w:szCs w:val="16"/>
                    </w:rPr>
                  </w:pPr>
                  <w:r>
                    <w:rPr>
                      <w:rFonts w:ascii="Lucida Console" w:hAnsi="Lucida Console"/>
                      <w:color w:val="FF0000"/>
                      <w:sz w:val="16"/>
                      <w:szCs w:val="16"/>
                    </w:rPr>
                    <w:t>accountTypeCd</w:t>
                  </w:r>
                </w:p>
              </w:tc>
              <w:tc>
                <w:tcPr>
                  <w:tcW w:w="1181" w:type="dxa"/>
                  <w:tcBorders>
                    <w:top w:val="single" w:sz="4" w:space="0" w:color="auto"/>
                    <w:left w:val="single" w:sz="4" w:space="0" w:color="auto"/>
                    <w:bottom w:val="single" w:sz="4" w:space="0" w:color="auto"/>
                    <w:right w:val="single" w:sz="4" w:space="0" w:color="auto"/>
                  </w:tcBorders>
                </w:tcPr>
                <w:p w14:paraId="1C4BB1BC" w14:textId="20D9459C" w:rsidR="002A49FB" w:rsidRPr="00EE6B00" w:rsidRDefault="002A49FB" w:rsidP="005E70D6">
                  <w:pPr>
                    <w:rPr>
                      <w:color w:val="FF0000"/>
                      <w:sz w:val="18"/>
                      <w:szCs w:val="16"/>
                    </w:rPr>
                  </w:pPr>
                  <w:r>
                    <w:rPr>
                      <w:color w:val="FF0000"/>
                      <w:sz w:val="18"/>
                      <w:szCs w:val="16"/>
                    </w:rPr>
                    <w:t>String</w:t>
                  </w:r>
                </w:p>
              </w:tc>
              <w:tc>
                <w:tcPr>
                  <w:tcW w:w="2849" w:type="dxa"/>
                  <w:tcBorders>
                    <w:top w:val="single" w:sz="4" w:space="0" w:color="auto"/>
                    <w:left w:val="single" w:sz="4" w:space="0" w:color="auto"/>
                    <w:bottom w:val="single" w:sz="4" w:space="0" w:color="auto"/>
                    <w:right w:val="single" w:sz="4" w:space="0" w:color="auto"/>
                  </w:tcBorders>
                </w:tcPr>
                <w:p w14:paraId="1EEE4A26" w14:textId="4A5034A8" w:rsidR="002A49FB" w:rsidRPr="00EE6B00" w:rsidRDefault="002A49FB" w:rsidP="005E70D6">
                  <w:pPr>
                    <w:rPr>
                      <w:color w:val="FF0000"/>
                      <w:sz w:val="18"/>
                      <w:szCs w:val="16"/>
                    </w:rPr>
                  </w:pPr>
                  <w:r>
                    <w:rPr>
                      <w:color w:val="FF0000"/>
                      <w:sz w:val="18"/>
                      <w:szCs w:val="16"/>
                    </w:rPr>
                    <w:t>BAN type from source billing system ODS</w:t>
                  </w:r>
                </w:p>
              </w:tc>
              <w:tc>
                <w:tcPr>
                  <w:tcW w:w="2864" w:type="dxa"/>
                  <w:tcBorders>
                    <w:top w:val="single" w:sz="4" w:space="0" w:color="auto"/>
                    <w:left w:val="single" w:sz="4" w:space="0" w:color="auto"/>
                    <w:bottom w:val="single" w:sz="4" w:space="0" w:color="auto"/>
                    <w:right w:val="single" w:sz="4" w:space="0" w:color="auto"/>
                  </w:tcBorders>
                </w:tcPr>
                <w:p w14:paraId="3AF2E842" w14:textId="77777777" w:rsidR="002A49FB" w:rsidRDefault="002A49FB" w:rsidP="002A49FB">
                  <w:pPr>
                    <w:rPr>
                      <w:b/>
                      <w:color w:val="FF0000"/>
                      <w:sz w:val="18"/>
                      <w:szCs w:val="16"/>
                    </w:rPr>
                  </w:pPr>
                  <w:r>
                    <w:rPr>
                      <w:b/>
                      <w:color w:val="FF0000"/>
                      <w:sz w:val="18"/>
                      <w:szCs w:val="16"/>
                    </w:rPr>
                    <w:t>“I” for Consumer</w:t>
                  </w:r>
                  <w:r>
                    <w:rPr>
                      <w:b/>
                      <w:color w:val="FF0000"/>
                      <w:sz w:val="18"/>
                      <w:szCs w:val="16"/>
                    </w:rPr>
                    <w:br/>
                    <w:t>“B” for Business</w:t>
                  </w:r>
                </w:p>
                <w:p w14:paraId="369F46E8" w14:textId="7820AA3B" w:rsidR="002A49FB" w:rsidRPr="00EE6B00" w:rsidRDefault="002A49FB" w:rsidP="002A49FB">
                  <w:pPr>
                    <w:rPr>
                      <w:b/>
                      <w:color w:val="FF0000"/>
                      <w:sz w:val="18"/>
                      <w:szCs w:val="16"/>
                    </w:rPr>
                  </w:pPr>
                  <w:r>
                    <w:rPr>
                      <w:b/>
                      <w:color w:val="FF0000"/>
                      <w:sz w:val="18"/>
                      <w:szCs w:val="16"/>
                    </w:rPr>
                    <w:t>“C” for Corporate</w:t>
                  </w:r>
                </w:p>
              </w:tc>
            </w:tr>
            <w:tr w:rsidR="002A49FB" w14:paraId="30B312D8" w14:textId="77777777" w:rsidTr="005B07B7">
              <w:tc>
                <w:tcPr>
                  <w:tcW w:w="1952" w:type="dxa"/>
                  <w:tcBorders>
                    <w:top w:val="single" w:sz="4" w:space="0" w:color="auto"/>
                    <w:left w:val="single" w:sz="4" w:space="0" w:color="auto"/>
                    <w:bottom w:val="single" w:sz="4" w:space="0" w:color="auto"/>
                    <w:right w:val="single" w:sz="4" w:space="0" w:color="auto"/>
                  </w:tcBorders>
                </w:tcPr>
                <w:p w14:paraId="164D4D10" w14:textId="626FB97F" w:rsidR="002A49FB" w:rsidRDefault="002A49FB" w:rsidP="005E70D6">
                  <w:pPr>
                    <w:rPr>
                      <w:rFonts w:ascii="Lucida Console" w:hAnsi="Lucida Console"/>
                      <w:color w:val="FF0000"/>
                      <w:sz w:val="16"/>
                      <w:szCs w:val="16"/>
                    </w:rPr>
                  </w:pPr>
                  <w:r>
                    <w:rPr>
                      <w:rFonts w:ascii="Lucida Console" w:hAnsi="Lucida Console"/>
                      <w:color w:val="FF0000"/>
                      <w:sz w:val="16"/>
                      <w:szCs w:val="16"/>
                    </w:rPr>
                    <w:t>accountSubTypeCd</w:t>
                  </w:r>
                </w:p>
              </w:tc>
              <w:tc>
                <w:tcPr>
                  <w:tcW w:w="1181" w:type="dxa"/>
                  <w:tcBorders>
                    <w:top w:val="single" w:sz="4" w:space="0" w:color="auto"/>
                    <w:left w:val="single" w:sz="4" w:space="0" w:color="auto"/>
                    <w:bottom w:val="single" w:sz="4" w:space="0" w:color="auto"/>
                    <w:right w:val="single" w:sz="4" w:space="0" w:color="auto"/>
                  </w:tcBorders>
                </w:tcPr>
                <w:p w14:paraId="2E922279" w14:textId="732C2283" w:rsidR="002A49FB" w:rsidRDefault="002A49FB" w:rsidP="005E70D6">
                  <w:pPr>
                    <w:rPr>
                      <w:color w:val="FF0000"/>
                      <w:sz w:val="18"/>
                      <w:szCs w:val="16"/>
                    </w:rPr>
                  </w:pPr>
                  <w:r>
                    <w:rPr>
                      <w:color w:val="FF0000"/>
                      <w:sz w:val="18"/>
                      <w:szCs w:val="16"/>
                    </w:rPr>
                    <w:t>String</w:t>
                  </w:r>
                </w:p>
              </w:tc>
              <w:tc>
                <w:tcPr>
                  <w:tcW w:w="2849" w:type="dxa"/>
                  <w:tcBorders>
                    <w:top w:val="single" w:sz="4" w:space="0" w:color="auto"/>
                    <w:left w:val="single" w:sz="4" w:space="0" w:color="auto"/>
                    <w:bottom w:val="single" w:sz="4" w:space="0" w:color="auto"/>
                    <w:right w:val="single" w:sz="4" w:space="0" w:color="auto"/>
                  </w:tcBorders>
                </w:tcPr>
                <w:p w14:paraId="3741569F" w14:textId="4B3DD8BB" w:rsidR="002A49FB" w:rsidRDefault="002A49FB" w:rsidP="005E70D6">
                  <w:pPr>
                    <w:rPr>
                      <w:color w:val="FF0000"/>
                      <w:sz w:val="18"/>
                      <w:szCs w:val="16"/>
                    </w:rPr>
                  </w:pPr>
                  <w:r>
                    <w:rPr>
                      <w:color w:val="FF0000"/>
                      <w:sz w:val="18"/>
                      <w:szCs w:val="16"/>
                    </w:rPr>
                    <w:t>BAN type from source billing system ODS</w:t>
                  </w:r>
                </w:p>
              </w:tc>
              <w:tc>
                <w:tcPr>
                  <w:tcW w:w="2864" w:type="dxa"/>
                  <w:tcBorders>
                    <w:top w:val="single" w:sz="4" w:space="0" w:color="auto"/>
                    <w:left w:val="single" w:sz="4" w:space="0" w:color="auto"/>
                    <w:bottom w:val="single" w:sz="4" w:space="0" w:color="auto"/>
                    <w:right w:val="single" w:sz="4" w:space="0" w:color="auto"/>
                  </w:tcBorders>
                </w:tcPr>
                <w:p w14:paraId="60A4E35B" w14:textId="0A1783BC" w:rsidR="002A49FB" w:rsidRDefault="002A49FB" w:rsidP="002A49FB">
                  <w:pPr>
                    <w:rPr>
                      <w:b/>
                      <w:color w:val="FF0000"/>
                      <w:sz w:val="18"/>
                      <w:szCs w:val="16"/>
                    </w:rPr>
                  </w:pPr>
                  <w:r>
                    <w:rPr>
                      <w:b/>
                      <w:color w:val="FF0000"/>
                      <w:sz w:val="18"/>
                      <w:szCs w:val="16"/>
                    </w:rPr>
                    <w:t>“R” for Regular</w:t>
                  </w:r>
                  <w:r>
                    <w:rPr>
                      <w:b/>
                      <w:color w:val="FF0000"/>
                      <w:sz w:val="18"/>
                      <w:szCs w:val="16"/>
                    </w:rPr>
                    <w:br/>
                  </w:r>
                </w:p>
              </w:tc>
            </w:tr>
            <w:tr w:rsidR="002A49FB" w14:paraId="3B3A51FB" w14:textId="77777777" w:rsidTr="005B07B7">
              <w:tc>
                <w:tcPr>
                  <w:tcW w:w="1952" w:type="dxa"/>
                  <w:tcBorders>
                    <w:top w:val="single" w:sz="4" w:space="0" w:color="auto"/>
                    <w:left w:val="single" w:sz="4" w:space="0" w:color="auto"/>
                    <w:bottom w:val="single" w:sz="4" w:space="0" w:color="auto"/>
                    <w:right w:val="single" w:sz="4" w:space="0" w:color="auto"/>
                  </w:tcBorders>
                </w:tcPr>
                <w:p w14:paraId="31B10146" w14:textId="07DC9B91" w:rsidR="002A49FB" w:rsidRDefault="002A49FB" w:rsidP="002A49FB">
                  <w:pPr>
                    <w:rPr>
                      <w:rFonts w:ascii="Lucida Console" w:hAnsi="Lucida Console"/>
                      <w:color w:val="FF0000"/>
                      <w:sz w:val="16"/>
                      <w:szCs w:val="16"/>
                    </w:rPr>
                  </w:pPr>
                  <w:r>
                    <w:rPr>
                      <w:rFonts w:ascii="Lucida Console" w:hAnsi="Lucida Console"/>
                      <w:color w:val="FF0000"/>
                      <w:sz w:val="16"/>
                      <w:szCs w:val="16"/>
                    </w:rPr>
                    <w:t>customerTypeCd</w:t>
                  </w:r>
                </w:p>
              </w:tc>
              <w:tc>
                <w:tcPr>
                  <w:tcW w:w="1181" w:type="dxa"/>
                  <w:tcBorders>
                    <w:top w:val="single" w:sz="4" w:space="0" w:color="auto"/>
                    <w:left w:val="single" w:sz="4" w:space="0" w:color="auto"/>
                    <w:bottom w:val="single" w:sz="4" w:space="0" w:color="auto"/>
                    <w:right w:val="single" w:sz="4" w:space="0" w:color="auto"/>
                  </w:tcBorders>
                </w:tcPr>
                <w:p w14:paraId="6E8AABE0" w14:textId="62336793" w:rsidR="002A49FB" w:rsidRDefault="002A49FB" w:rsidP="005E70D6">
                  <w:pPr>
                    <w:rPr>
                      <w:color w:val="FF0000"/>
                      <w:sz w:val="18"/>
                      <w:szCs w:val="16"/>
                    </w:rPr>
                  </w:pPr>
                  <w:r>
                    <w:rPr>
                      <w:color w:val="FF0000"/>
                      <w:sz w:val="18"/>
                      <w:szCs w:val="16"/>
                    </w:rPr>
                    <w:t>String</w:t>
                  </w:r>
                </w:p>
              </w:tc>
              <w:tc>
                <w:tcPr>
                  <w:tcW w:w="2849" w:type="dxa"/>
                  <w:tcBorders>
                    <w:top w:val="single" w:sz="4" w:space="0" w:color="auto"/>
                    <w:left w:val="single" w:sz="4" w:space="0" w:color="auto"/>
                    <w:bottom w:val="single" w:sz="4" w:space="0" w:color="auto"/>
                    <w:right w:val="single" w:sz="4" w:space="0" w:color="auto"/>
                  </w:tcBorders>
                </w:tcPr>
                <w:p w14:paraId="58F09B39" w14:textId="47A43B3E" w:rsidR="002A49FB" w:rsidRDefault="002A49FB" w:rsidP="002A49FB">
                  <w:pPr>
                    <w:rPr>
                      <w:color w:val="FF0000"/>
                      <w:sz w:val="18"/>
                      <w:szCs w:val="16"/>
                    </w:rPr>
                  </w:pPr>
                  <w:r>
                    <w:rPr>
                      <w:color w:val="FF0000"/>
                      <w:sz w:val="18"/>
                      <w:szCs w:val="16"/>
                    </w:rPr>
                    <w:t>Customer type for FFH (hard coded to “R” if BAN provided was FFH)</w:t>
                  </w:r>
                </w:p>
              </w:tc>
              <w:tc>
                <w:tcPr>
                  <w:tcW w:w="2864" w:type="dxa"/>
                  <w:tcBorders>
                    <w:top w:val="single" w:sz="4" w:space="0" w:color="auto"/>
                    <w:left w:val="single" w:sz="4" w:space="0" w:color="auto"/>
                    <w:bottom w:val="single" w:sz="4" w:space="0" w:color="auto"/>
                    <w:right w:val="single" w:sz="4" w:space="0" w:color="auto"/>
                  </w:tcBorders>
                </w:tcPr>
                <w:p w14:paraId="0FAFCEDF" w14:textId="2809F5B6" w:rsidR="002A49FB" w:rsidRDefault="002A49FB" w:rsidP="002A49FB">
                  <w:r>
                    <w:rPr>
                      <w:b/>
                      <w:color w:val="FF0000"/>
                      <w:sz w:val="18"/>
                      <w:szCs w:val="16"/>
                    </w:rPr>
                    <w:t>“R” for Residential</w:t>
                  </w:r>
                  <w:r>
                    <w:rPr>
                      <w:b/>
                      <w:color w:val="FF0000"/>
                      <w:sz w:val="18"/>
                      <w:szCs w:val="16"/>
                    </w:rPr>
                    <w:br/>
                  </w:r>
                </w:p>
                <w:p w14:paraId="217FB473" w14:textId="15A094C3" w:rsidR="002A49FB" w:rsidRDefault="002A49FB" w:rsidP="002A49FB">
                  <w:pPr>
                    <w:rPr>
                      <w:b/>
                      <w:color w:val="FF0000"/>
                      <w:sz w:val="18"/>
                      <w:szCs w:val="16"/>
                    </w:rPr>
                  </w:pPr>
                </w:p>
              </w:tc>
            </w:tr>
            <w:tr w:rsidR="002A49FB" w14:paraId="711F9D75" w14:textId="77777777" w:rsidTr="005B07B7">
              <w:tc>
                <w:tcPr>
                  <w:tcW w:w="1952" w:type="dxa"/>
                  <w:tcBorders>
                    <w:top w:val="single" w:sz="4" w:space="0" w:color="auto"/>
                    <w:left w:val="single" w:sz="4" w:space="0" w:color="auto"/>
                    <w:bottom w:val="single" w:sz="4" w:space="0" w:color="auto"/>
                    <w:right w:val="single" w:sz="4" w:space="0" w:color="auto"/>
                  </w:tcBorders>
                </w:tcPr>
                <w:p w14:paraId="05C95318" w14:textId="0EB8E729" w:rsidR="002A49FB" w:rsidRDefault="002A49FB" w:rsidP="005E70D6">
                  <w:pPr>
                    <w:rPr>
                      <w:rFonts w:ascii="Lucida Console" w:hAnsi="Lucida Console"/>
                      <w:color w:val="FF0000"/>
                      <w:sz w:val="16"/>
                      <w:szCs w:val="16"/>
                    </w:rPr>
                  </w:pPr>
                  <w:r>
                    <w:rPr>
                      <w:rFonts w:ascii="Lucida Console" w:hAnsi="Lucida Console"/>
                      <w:color w:val="FF0000"/>
                      <w:sz w:val="16"/>
                      <w:szCs w:val="16"/>
                    </w:rPr>
                    <w:t>customerSubTypeCd</w:t>
                  </w:r>
                </w:p>
              </w:tc>
              <w:tc>
                <w:tcPr>
                  <w:tcW w:w="1181" w:type="dxa"/>
                  <w:tcBorders>
                    <w:top w:val="single" w:sz="4" w:space="0" w:color="auto"/>
                    <w:left w:val="single" w:sz="4" w:space="0" w:color="auto"/>
                    <w:bottom w:val="single" w:sz="4" w:space="0" w:color="auto"/>
                    <w:right w:val="single" w:sz="4" w:space="0" w:color="auto"/>
                  </w:tcBorders>
                </w:tcPr>
                <w:p w14:paraId="17856DF4" w14:textId="44CC70E2" w:rsidR="002A49FB" w:rsidRDefault="002A49FB" w:rsidP="005E70D6">
                  <w:pPr>
                    <w:rPr>
                      <w:color w:val="FF0000"/>
                      <w:sz w:val="18"/>
                      <w:szCs w:val="16"/>
                    </w:rPr>
                  </w:pPr>
                  <w:r>
                    <w:rPr>
                      <w:color w:val="FF0000"/>
                      <w:sz w:val="18"/>
                      <w:szCs w:val="16"/>
                    </w:rPr>
                    <w:t>String</w:t>
                  </w:r>
                </w:p>
              </w:tc>
              <w:tc>
                <w:tcPr>
                  <w:tcW w:w="2849" w:type="dxa"/>
                  <w:tcBorders>
                    <w:top w:val="single" w:sz="4" w:space="0" w:color="auto"/>
                    <w:left w:val="single" w:sz="4" w:space="0" w:color="auto"/>
                    <w:bottom w:val="single" w:sz="4" w:space="0" w:color="auto"/>
                    <w:right w:val="single" w:sz="4" w:space="0" w:color="auto"/>
                  </w:tcBorders>
                </w:tcPr>
                <w:p w14:paraId="74D7DFE3" w14:textId="0BF7F2D7" w:rsidR="002A49FB" w:rsidRDefault="002A49FB" w:rsidP="002A49FB">
                  <w:pPr>
                    <w:rPr>
                      <w:color w:val="FF0000"/>
                      <w:sz w:val="18"/>
                      <w:szCs w:val="16"/>
                    </w:rPr>
                  </w:pPr>
                  <w:r>
                    <w:rPr>
                      <w:color w:val="FF0000"/>
                      <w:sz w:val="18"/>
                      <w:szCs w:val="16"/>
                    </w:rPr>
                    <w:t>Customer sub type for FFH (hard coded to “I” if BAN provided was FFH)</w:t>
                  </w:r>
                </w:p>
              </w:tc>
              <w:tc>
                <w:tcPr>
                  <w:tcW w:w="2864" w:type="dxa"/>
                  <w:tcBorders>
                    <w:top w:val="single" w:sz="4" w:space="0" w:color="auto"/>
                    <w:left w:val="single" w:sz="4" w:space="0" w:color="auto"/>
                    <w:bottom w:val="single" w:sz="4" w:space="0" w:color="auto"/>
                    <w:right w:val="single" w:sz="4" w:space="0" w:color="auto"/>
                  </w:tcBorders>
                </w:tcPr>
                <w:p w14:paraId="18B4F4CA" w14:textId="22A456BF" w:rsidR="002A49FB" w:rsidRDefault="002A49FB" w:rsidP="002A49FB">
                  <w:pPr>
                    <w:rPr>
                      <w:b/>
                      <w:color w:val="FF0000"/>
                      <w:sz w:val="18"/>
                      <w:szCs w:val="16"/>
                    </w:rPr>
                  </w:pPr>
                  <w:r>
                    <w:rPr>
                      <w:b/>
                      <w:color w:val="FF0000"/>
                      <w:sz w:val="18"/>
                      <w:szCs w:val="16"/>
                    </w:rPr>
                    <w:t>“I”</w:t>
                  </w:r>
                  <w:r>
                    <w:rPr>
                      <w:b/>
                      <w:color w:val="FF0000"/>
                      <w:sz w:val="18"/>
                      <w:szCs w:val="16"/>
                    </w:rPr>
                    <w:br/>
                  </w:r>
                </w:p>
              </w:tc>
            </w:tr>
          </w:tbl>
          <w:p w14:paraId="77E06D61" w14:textId="5619E106" w:rsidR="0019565F" w:rsidRPr="00C934DC" w:rsidRDefault="0019565F" w:rsidP="005E70D6">
            <w:pPr>
              <w:rPr>
                <w:sz w:val="18"/>
                <w:szCs w:val="16"/>
              </w:rPr>
            </w:pPr>
          </w:p>
        </w:tc>
      </w:tr>
      <w:tr w:rsidR="0019565F" w:rsidRPr="00C934DC" w14:paraId="6AC5034A" w14:textId="77777777" w:rsidTr="005E70D6">
        <w:tc>
          <w:tcPr>
            <w:tcW w:w="1526" w:type="dxa"/>
          </w:tcPr>
          <w:p w14:paraId="2993E3DF" w14:textId="77777777" w:rsidR="0019565F" w:rsidRDefault="0019565F" w:rsidP="005E70D6">
            <w:pPr>
              <w:rPr>
                <w:b/>
                <w:sz w:val="18"/>
                <w:szCs w:val="16"/>
              </w:rPr>
            </w:pPr>
            <w:r>
              <w:rPr>
                <w:b/>
                <w:sz w:val="18"/>
                <w:szCs w:val="16"/>
              </w:rPr>
              <w:t>SLA</w:t>
            </w:r>
          </w:p>
        </w:tc>
        <w:tc>
          <w:tcPr>
            <w:tcW w:w="9355" w:type="dxa"/>
          </w:tcPr>
          <w:p w14:paraId="2999A513" w14:textId="77777777" w:rsidR="0019565F" w:rsidRDefault="0019565F" w:rsidP="005E70D6">
            <w:pPr>
              <w:rPr>
                <w:sz w:val="18"/>
                <w:szCs w:val="16"/>
              </w:rPr>
            </w:pPr>
            <w:r>
              <w:rPr>
                <w:sz w:val="18"/>
                <w:szCs w:val="16"/>
              </w:rPr>
              <w:t>Services/APIs called:</w:t>
            </w:r>
          </w:p>
          <w:p w14:paraId="065E9330" w14:textId="516E670E" w:rsidR="0019565F" w:rsidRDefault="0019565F" w:rsidP="005E70D6">
            <w:pPr>
              <w:rPr>
                <w:b/>
                <w:sz w:val="18"/>
                <w:szCs w:val="16"/>
              </w:rPr>
            </w:pPr>
            <w:r>
              <w:rPr>
                <w:b/>
                <w:sz w:val="18"/>
                <w:szCs w:val="16"/>
              </w:rPr>
              <w:t>AccountMgmtDataService</w:t>
            </w:r>
          </w:p>
          <w:p w14:paraId="75413E46" w14:textId="77777777" w:rsidR="0019565F" w:rsidRPr="00706118" w:rsidRDefault="0019565F" w:rsidP="005E70D6">
            <w:pPr>
              <w:rPr>
                <w:sz w:val="18"/>
                <w:szCs w:val="18"/>
                <w:lang w:eastAsia="en-CA"/>
              </w:rPr>
            </w:pPr>
            <w:r w:rsidRPr="00706118">
              <w:rPr>
                <w:sz w:val="18"/>
                <w:szCs w:val="18"/>
                <w:lang w:eastAsia="en-CA"/>
              </w:rPr>
              <w:t>getClientAccountBillingContactIndividual</w:t>
            </w:r>
          </w:p>
          <w:p w14:paraId="62FEF937" w14:textId="77777777" w:rsidR="0019565F" w:rsidRPr="00706118" w:rsidRDefault="0019565F" w:rsidP="005E70D6">
            <w:pPr>
              <w:rPr>
                <w:sz w:val="18"/>
                <w:szCs w:val="18"/>
                <w:lang w:eastAsia="en-CA"/>
              </w:rPr>
            </w:pPr>
            <w:r>
              <w:rPr>
                <w:sz w:val="18"/>
                <w:szCs w:val="18"/>
                <w:lang w:eastAsia="en-CA"/>
              </w:rPr>
              <w:t>(</w:t>
            </w:r>
            <w:r w:rsidRPr="00706118">
              <w:rPr>
                <w:sz w:val="18"/>
                <w:szCs w:val="18"/>
                <w:lang w:eastAsia="en-CA"/>
              </w:rPr>
              <w:t>returns IndividualValueObject containing Address object containing a postal code</w:t>
            </w:r>
            <w:r>
              <w:rPr>
                <w:sz w:val="18"/>
                <w:szCs w:val="18"/>
                <w:lang w:eastAsia="en-CA"/>
              </w:rPr>
              <w:t>)</w:t>
            </w:r>
          </w:p>
          <w:p w14:paraId="6AABA17F" w14:textId="77777777" w:rsidR="0019565F" w:rsidRDefault="0019565F" w:rsidP="005E70D6">
            <w:pPr>
              <w:rPr>
                <w:b/>
                <w:sz w:val="18"/>
                <w:szCs w:val="16"/>
              </w:rPr>
            </w:pPr>
          </w:p>
          <w:p w14:paraId="26502F02" w14:textId="6783042B" w:rsidR="003A20E0" w:rsidRPr="003A20E0" w:rsidRDefault="003A20E0" w:rsidP="005E70D6">
            <w:pPr>
              <w:rPr>
                <w:sz w:val="18"/>
                <w:szCs w:val="18"/>
                <w:lang w:eastAsia="en-CA"/>
              </w:rPr>
            </w:pPr>
            <w:r w:rsidRPr="003A20E0">
              <w:rPr>
                <w:b/>
                <w:sz w:val="18"/>
                <w:szCs w:val="16"/>
              </w:rPr>
              <w:t>SubscriberInformationService</w:t>
            </w:r>
            <w:r>
              <w:rPr>
                <w:b/>
                <w:sz w:val="18"/>
                <w:szCs w:val="16"/>
              </w:rPr>
              <w:t xml:space="preserve"> </w:t>
            </w:r>
            <w:r w:rsidRPr="003A20E0">
              <w:rPr>
                <w:b/>
                <w:sz w:val="18"/>
                <w:szCs w:val="16"/>
              </w:rPr>
              <w:t>v3</w:t>
            </w:r>
            <w:r>
              <w:rPr>
                <w:b/>
                <w:sz w:val="18"/>
                <w:szCs w:val="16"/>
              </w:rPr>
              <w:t>.</w:t>
            </w:r>
            <w:r w:rsidRPr="003A20E0">
              <w:rPr>
                <w:b/>
                <w:sz w:val="18"/>
                <w:szCs w:val="16"/>
              </w:rPr>
              <w:t>2</w:t>
            </w:r>
            <w:r>
              <w:rPr>
                <w:b/>
                <w:sz w:val="18"/>
                <w:szCs w:val="16"/>
              </w:rPr>
              <w:t xml:space="preserve"> (BVoip MDN cross reference)</w:t>
            </w:r>
            <w:r>
              <w:rPr>
                <w:b/>
                <w:sz w:val="18"/>
                <w:szCs w:val="16"/>
              </w:rPr>
              <w:br/>
            </w:r>
            <w:r w:rsidRPr="003A20E0">
              <w:rPr>
                <w:sz w:val="18"/>
                <w:szCs w:val="18"/>
                <w:lang w:eastAsia="en-CA"/>
              </w:rPr>
              <w:t>getSubscriberByPhoneNumber</w:t>
            </w:r>
          </w:p>
          <w:p w14:paraId="19874E53" w14:textId="77777777" w:rsidR="003A20E0" w:rsidRDefault="003A20E0" w:rsidP="005E70D6">
            <w:pPr>
              <w:rPr>
                <w:b/>
                <w:sz w:val="18"/>
                <w:szCs w:val="16"/>
              </w:rPr>
            </w:pPr>
          </w:p>
          <w:p w14:paraId="555F8244" w14:textId="77777777" w:rsidR="0019565F" w:rsidRPr="00706118" w:rsidRDefault="0019565F" w:rsidP="005E70D6">
            <w:pPr>
              <w:rPr>
                <w:b/>
                <w:sz w:val="18"/>
                <w:szCs w:val="16"/>
              </w:rPr>
            </w:pPr>
            <w:r w:rsidRPr="00706118">
              <w:rPr>
                <w:b/>
                <w:sz w:val="18"/>
                <w:szCs w:val="16"/>
              </w:rPr>
              <w:t>ClientIdentityProfileSvc</w:t>
            </w:r>
          </w:p>
          <w:p w14:paraId="4C155194" w14:textId="77777777" w:rsidR="0019565F" w:rsidRDefault="0019565F" w:rsidP="005E70D6">
            <w:pPr>
              <w:rPr>
                <w:sz w:val="18"/>
                <w:szCs w:val="16"/>
              </w:rPr>
            </w:pPr>
            <w:r>
              <w:rPr>
                <w:sz w:val="18"/>
                <w:szCs w:val="16"/>
              </w:rPr>
              <w:t>getProfiles (to see what role UUID has already)</w:t>
            </w:r>
          </w:p>
          <w:p w14:paraId="68E783AA" w14:textId="77777777" w:rsidR="0019565F" w:rsidRDefault="0019565F" w:rsidP="005E70D6">
            <w:pPr>
              <w:rPr>
                <w:sz w:val="18"/>
                <w:szCs w:val="16"/>
              </w:rPr>
            </w:pPr>
            <w:r>
              <w:rPr>
                <w:sz w:val="18"/>
                <w:szCs w:val="16"/>
              </w:rPr>
              <w:t>updateAuthorization (to set wireless role if not already set)</w:t>
            </w:r>
          </w:p>
          <w:p w14:paraId="14B2F5FD" w14:textId="77777777" w:rsidR="0019565F" w:rsidRDefault="0019565F" w:rsidP="005E70D6">
            <w:pPr>
              <w:rPr>
                <w:b/>
                <w:sz w:val="18"/>
                <w:szCs w:val="16"/>
              </w:rPr>
            </w:pPr>
          </w:p>
          <w:p w14:paraId="3093AD99" w14:textId="77777777" w:rsidR="0019565F" w:rsidRDefault="0019565F" w:rsidP="005E70D6">
            <w:pPr>
              <w:rPr>
                <w:b/>
                <w:sz w:val="18"/>
                <w:szCs w:val="16"/>
              </w:rPr>
            </w:pPr>
            <w:r>
              <w:rPr>
                <w:b/>
                <w:sz w:val="18"/>
                <w:szCs w:val="16"/>
              </w:rPr>
              <w:t>WirelessPermissionSvc</w:t>
            </w:r>
          </w:p>
          <w:p w14:paraId="2C779363" w14:textId="77777777" w:rsidR="0019565F" w:rsidRDefault="0019565F" w:rsidP="005E70D6">
            <w:pPr>
              <w:rPr>
                <w:sz w:val="18"/>
                <w:szCs w:val="16"/>
              </w:rPr>
            </w:pPr>
            <w:r>
              <w:rPr>
                <w:sz w:val="18"/>
                <w:szCs w:val="16"/>
              </w:rPr>
              <w:t>getRolePermissionList</w:t>
            </w:r>
          </w:p>
          <w:p w14:paraId="025DF76A" w14:textId="77777777" w:rsidR="0019565F" w:rsidRPr="00706118" w:rsidRDefault="0019565F" w:rsidP="005E70D6">
            <w:pPr>
              <w:rPr>
                <w:sz w:val="18"/>
                <w:szCs w:val="16"/>
              </w:rPr>
            </w:pPr>
          </w:p>
          <w:p w14:paraId="69E944B1" w14:textId="77777777" w:rsidR="0019565F" w:rsidRPr="00706118" w:rsidRDefault="0019565F" w:rsidP="005E70D6">
            <w:pPr>
              <w:rPr>
                <w:b/>
                <w:sz w:val="18"/>
                <w:szCs w:val="16"/>
              </w:rPr>
            </w:pPr>
            <w:r w:rsidRPr="00706118">
              <w:rPr>
                <w:b/>
                <w:sz w:val="18"/>
                <w:szCs w:val="16"/>
              </w:rPr>
              <w:t>UserRoleManagementSvc</w:t>
            </w:r>
          </w:p>
          <w:p w14:paraId="34FD3A6E" w14:textId="77777777" w:rsidR="0019565F" w:rsidRDefault="0019565F" w:rsidP="005E70D6">
            <w:pPr>
              <w:rPr>
                <w:sz w:val="18"/>
                <w:szCs w:val="16"/>
              </w:rPr>
            </w:pPr>
            <w:r>
              <w:rPr>
                <w:sz w:val="18"/>
                <w:szCs w:val="16"/>
              </w:rPr>
              <w:t>approveUserRole</w:t>
            </w:r>
          </w:p>
          <w:p w14:paraId="71B76FAA" w14:textId="77777777" w:rsidR="0019565F" w:rsidRDefault="0019565F" w:rsidP="005E70D6">
            <w:pPr>
              <w:rPr>
                <w:sz w:val="18"/>
                <w:szCs w:val="16"/>
              </w:rPr>
            </w:pPr>
            <w:r>
              <w:rPr>
                <w:sz w:val="18"/>
                <w:szCs w:val="16"/>
              </w:rPr>
              <w:t xml:space="preserve"> ClientIdentityProfileSvc</w:t>
            </w:r>
          </w:p>
          <w:p w14:paraId="2543C791" w14:textId="77777777" w:rsidR="0019565F" w:rsidRDefault="0019565F" w:rsidP="005E70D6">
            <w:pPr>
              <w:rPr>
                <w:sz w:val="18"/>
                <w:szCs w:val="16"/>
              </w:rPr>
            </w:pPr>
            <w:r>
              <w:rPr>
                <w:sz w:val="18"/>
                <w:szCs w:val="16"/>
              </w:rPr>
              <w:t xml:space="preserve"> </w:t>
            </w:r>
          </w:p>
          <w:p w14:paraId="344BD46D" w14:textId="77777777" w:rsidR="0019565F" w:rsidRPr="007A0904" w:rsidRDefault="0019565F" w:rsidP="005E70D6">
            <w:pPr>
              <w:rPr>
                <w:b/>
                <w:color w:val="FF0000"/>
                <w:sz w:val="18"/>
                <w:szCs w:val="16"/>
              </w:rPr>
            </w:pPr>
            <w:r w:rsidRPr="007A0904">
              <w:rPr>
                <w:b/>
                <w:color w:val="FF0000"/>
                <w:sz w:val="18"/>
                <w:szCs w:val="16"/>
              </w:rPr>
              <w:t>PermissionService</w:t>
            </w:r>
            <w:r w:rsidRPr="007A0904">
              <w:rPr>
                <w:color w:val="FF0000"/>
                <w:sz w:val="18"/>
                <w:szCs w:val="16"/>
              </w:rPr>
              <w:t xml:space="preserve">  (aka enterprise permission svc)</w:t>
            </w:r>
          </w:p>
          <w:p w14:paraId="5C212FC4" w14:textId="77777777" w:rsidR="0019565F" w:rsidRPr="00981D51" w:rsidRDefault="0019565F" w:rsidP="005E70D6">
            <w:pPr>
              <w:rPr>
                <w:color w:val="FF0000"/>
                <w:sz w:val="18"/>
                <w:szCs w:val="16"/>
              </w:rPr>
            </w:pPr>
            <w:r w:rsidRPr="00981D51">
              <w:rPr>
                <w:color w:val="FF0000"/>
                <w:sz w:val="18"/>
                <w:szCs w:val="16"/>
              </w:rPr>
              <w:t>getPermissions</w:t>
            </w:r>
          </w:p>
          <w:p w14:paraId="003247B3" w14:textId="77777777" w:rsidR="0019565F" w:rsidRPr="00981D51" w:rsidRDefault="0019565F" w:rsidP="005E70D6">
            <w:pPr>
              <w:rPr>
                <w:color w:val="FF0000"/>
                <w:sz w:val="18"/>
                <w:szCs w:val="16"/>
              </w:rPr>
            </w:pPr>
          </w:p>
          <w:p w14:paraId="23F55B2C" w14:textId="77777777" w:rsidR="0019565F" w:rsidRPr="00981D51" w:rsidRDefault="0019565F" w:rsidP="005E70D6">
            <w:pPr>
              <w:rPr>
                <w:b/>
                <w:color w:val="FF0000"/>
                <w:sz w:val="18"/>
                <w:szCs w:val="16"/>
              </w:rPr>
            </w:pPr>
            <w:r w:rsidRPr="00981D51">
              <w:rPr>
                <w:b/>
                <w:color w:val="FF0000"/>
                <w:sz w:val="18"/>
                <w:szCs w:val="16"/>
              </w:rPr>
              <w:t>ConsumerCustomerManagementService</w:t>
            </w:r>
          </w:p>
          <w:p w14:paraId="16B762DB" w14:textId="77777777" w:rsidR="0019565F" w:rsidRPr="00981D51" w:rsidRDefault="0019565F" w:rsidP="005E70D6">
            <w:pPr>
              <w:rPr>
                <w:i/>
                <w:color w:val="FF0000"/>
                <w:sz w:val="18"/>
                <w:szCs w:val="16"/>
              </w:rPr>
            </w:pPr>
            <w:r w:rsidRPr="00981D51">
              <w:rPr>
                <w:i/>
                <w:color w:val="FF0000"/>
                <w:sz w:val="18"/>
                <w:szCs w:val="16"/>
              </w:rPr>
              <w:t>searchCustomer</w:t>
            </w:r>
          </w:p>
          <w:p w14:paraId="14583272" w14:textId="77777777" w:rsidR="0019565F" w:rsidRPr="00981D51" w:rsidRDefault="0019565F" w:rsidP="005E70D6">
            <w:pPr>
              <w:rPr>
                <w:i/>
                <w:color w:val="FF0000"/>
                <w:sz w:val="18"/>
                <w:szCs w:val="16"/>
              </w:rPr>
            </w:pPr>
            <w:r w:rsidRPr="00981D51">
              <w:rPr>
                <w:i/>
                <w:color w:val="FF0000"/>
                <w:sz w:val="18"/>
                <w:szCs w:val="16"/>
              </w:rPr>
              <w:t>getCustomer</w:t>
            </w:r>
          </w:p>
          <w:p w14:paraId="1693EC73" w14:textId="77777777" w:rsidR="0019565F" w:rsidRPr="00981D51" w:rsidRDefault="0019565F" w:rsidP="005E70D6">
            <w:pPr>
              <w:rPr>
                <w:i/>
                <w:color w:val="FF0000"/>
                <w:sz w:val="18"/>
                <w:szCs w:val="16"/>
              </w:rPr>
            </w:pPr>
            <w:r w:rsidRPr="00981D51">
              <w:rPr>
                <w:i/>
                <w:color w:val="FF0000"/>
                <w:sz w:val="18"/>
                <w:szCs w:val="16"/>
              </w:rPr>
              <w:t>getCustomerWithContacts</w:t>
            </w:r>
          </w:p>
          <w:p w14:paraId="43E2B19F" w14:textId="77777777" w:rsidR="0019565F" w:rsidRDefault="0019565F" w:rsidP="005E70D6">
            <w:pPr>
              <w:rPr>
                <w:sz w:val="18"/>
                <w:szCs w:val="16"/>
              </w:rPr>
            </w:pPr>
            <w:r>
              <w:rPr>
                <w:sz w:val="18"/>
                <w:szCs w:val="16"/>
              </w:rPr>
              <w:br/>
              <w:t xml:space="preserve">Expected average response time: </w:t>
            </w:r>
            <w:r w:rsidRPr="007D2934">
              <w:rPr>
                <w:color w:val="FF0000"/>
                <w:sz w:val="18"/>
                <w:szCs w:val="16"/>
              </w:rPr>
              <w:t>2</w:t>
            </w:r>
            <w:r>
              <w:rPr>
                <w:color w:val="FF0000"/>
                <w:sz w:val="18"/>
                <w:szCs w:val="16"/>
              </w:rPr>
              <w:t>5</w:t>
            </w:r>
            <w:r w:rsidRPr="007D2934">
              <w:rPr>
                <w:color w:val="FF0000"/>
                <w:sz w:val="18"/>
                <w:szCs w:val="16"/>
              </w:rPr>
              <w:t xml:space="preserve">00 </w:t>
            </w:r>
            <w:r>
              <w:rPr>
                <w:color w:val="FF0000"/>
                <w:sz w:val="18"/>
                <w:szCs w:val="16"/>
              </w:rPr>
              <w:t>ms</w:t>
            </w:r>
          </w:p>
        </w:tc>
      </w:tr>
      <w:tr w:rsidR="0019565F" w:rsidRPr="00C934DC" w14:paraId="79A74702" w14:textId="77777777" w:rsidTr="005E70D6">
        <w:tc>
          <w:tcPr>
            <w:tcW w:w="1526" w:type="dxa"/>
          </w:tcPr>
          <w:p w14:paraId="231C289E" w14:textId="77777777" w:rsidR="0019565F" w:rsidRPr="00B534AD" w:rsidRDefault="0019565F" w:rsidP="005E70D6">
            <w:pPr>
              <w:rPr>
                <w:b/>
                <w:sz w:val="18"/>
                <w:szCs w:val="16"/>
              </w:rPr>
            </w:pPr>
            <w:r w:rsidRPr="00B534AD">
              <w:rPr>
                <w:b/>
                <w:sz w:val="18"/>
                <w:szCs w:val="16"/>
              </w:rPr>
              <w:t>Sample GUI</w:t>
            </w:r>
          </w:p>
          <w:p w14:paraId="0A4EFD42" w14:textId="77777777" w:rsidR="0019565F" w:rsidRDefault="0019565F" w:rsidP="005E70D6">
            <w:pPr>
              <w:rPr>
                <w:b/>
                <w:sz w:val="18"/>
                <w:szCs w:val="16"/>
              </w:rPr>
            </w:pPr>
          </w:p>
        </w:tc>
        <w:tc>
          <w:tcPr>
            <w:tcW w:w="9355" w:type="dxa"/>
          </w:tcPr>
          <w:p w14:paraId="135687E0" w14:textId="77777777" w:rsidR="0019565F" w:rsidRDefault="0019565F" w:rsidP="005E70D6">
            <w:pPr>
              <w:rPr>
                <w:sz w:val="18"/>
                <w:szCs w:val="16"/>
              </w:rPr>
            </w:pPr>
          </w:p>
        </w:tc>
      </w:tr>
    </w:tbl>
    <w:p w14:paraId="215BFF21" w14:textId="77777777" w:rsidR="0019565F" w:rsidRDefault="0019565F" w:rsidP="0019565F"/>
    <w:p w14:paraId="615761F0" w14:textId="77777777" w:rsidR="0019565F" w:rsidRPr="003D51A0" w:rsidRDefault="0019565F" w:rsidP="0019565F">
      <w:pPr>
        <w:pStyle w:val="Heading2"/>
      </w:pPr>
      <w:bookmarkStart w:id="19" w:name="_Toc390764916"/>
      <w:r>
        <w:t>credential-validation</w:t>
      </w:r>
      <w:bookmarkEnd w:id="19"/>
    </w:p>
    <w:tbl>
      <w:tblPr>
        <w:tblStyle w:val="TableGrid"/>
        <w:tblW w:w="0" w:type="auto"/>
        <w:tblLook w:val="04A0" w:firstRow="1" w:lastRow="0" w:firstColumn="1" w:lastColumn="0" w:noHBand="0" w:noVBand="1"/>
      </w:tblPr>
      <w:tblGrid>
        <w:gridCol w:w="1526"/>
        <w:gridCol w:w="9355"/>
      </w:tblGrid>
      <w:tr w:rsidR="0019565F" w:rsidRPr="001B35FC" w14:paraId="1CEE22F1" w14:textId="77777777" w:rsidTr="005E70D6">
        <w:tc>
          <w:tcPr>
            <w:tcW w:w="10881" w:type="dxa"/>
            <w:gridSpan w:val="2"/>
            <w:shd w:val="clear" w:color="auto" w:fill="D9D9D9" w:themeFill="background1" w:themeFillShade="D9"/>
          </w:tcPr>
          <w:p w14:paraId="705522EE" w14:textId="77777777" w:rsidR="0019565F" w:rsidRDefault="0019565F" w:rsidP="005E70D6">
            <w:pPr>
              <w:rPr>
                <w:b/>
                <w:szCs w:val="16"/>
              </w:rPr>
            </w:pPr>
            <w:r>
              <w:rPr>
                <w:b/>
                <w:szCs w:val="16"/>
              </w:rPr>
              <w:t>OPERATION</w:t>
            </w:r>
          </w:p>
          <w:p w14:paraId="0D29F023" w14:textId="77777777" w:rsidR="0019565F" w:rsidRPr="00074AFE" w:rsidRDefault="0019565F" w:rsidP="005E70D6">
            <w:pPr>
              <w:rPr>
                <w:szCs w:val="16"/>
              </w:rPr>
            </w:pPr>
            <w:r>
              <w:rPr>
                <w:szCs w:val="16"/>
              </w:rPr>
              <w:t>account/{ban}/credential-validation</w:t>
            </w:r>
          </w:p>
        </w:tc>
      </w:tr>
      <w:tr w:rsidR="0019565F" w:rsidRPr="001B35FC" w14:paraId="0CE850AA" w14:textId="77777777" w:rsidTr="005E70D6">
        <w:tc>
          <w:tcPr>
            <w:tcW w:w="1526" w:type="dxa"/>
          </w:tcPr>
          <w:p w14:paraId="76BF422D" w14:textId="77777777" w:rsidR="0019565F" w:rsidRDefault="0019565F" w:rsidP="005E70D6">
            <w:pPr>
              <w:rPr>
                <w:b/>
                <w:sz w:val="18"/>
                <w:szCs w:val="16"/>
              </w:rPr>
            </w:pPr>
            <w:r>
              <w:rPr>
                <w:b/>
                <w:sz w:val="18"/>
                <w:szCs w:val="16"/>
              </w:rPr>
              <w:t>Method</w:t>
            </w:r>
          </w:p>
        </w:tc>
        <w:tc>
          <w:tcPr>
            <w:tcW w:w="9355" w:type="dxa"/>
          </w:tcPr>
          <w:p w14:paraId="225AB541" w14:textId="77777777" w:rsidR="0019565F" w:rsidRPr="00C934DC" w:rsidRDefault="0019565F" w:rsidP="005E70D6">
            <w:pPr>
              <w:rPr>
                <w:sz w:val="18"/>
                <w:szCs w:val="16"/>
              </w:rPr>
            </w:pPr>
            <w:r>
              <w:rPr>
                <w:sz w:val="18"/>
                <w:szCs w:val="16"/>
              </w:rPr>
              <w:t>GET</w:t>
            </w:r>
          </w:p>
        </w:tc>
      </w:tr>
      <w:tr w:rsidR="0019565F" w:rsidRPr="001B35FC" w14:paraId="1C6D00C8" w14:textId="77777777" w:rsidTr="005E70D6">
        <w:tc>
          <w:tcPr>
            <w:tcW w:w="1526" w:type="dxa"/>
          </w:tcPr>
          <w:p w14:paraId="476B3943" w14:textId="77777777" w:rsidR="0019565F" w:rsidRPr="001B35FC" w:rsidRDefault="0019565F" w:rsidP="005E70D6">
            <w:pPr>
              <w:rPr>
                <w:b/>
                <w:sz w:val="18"/>
                <w:szCs w:val="16"/>
              </w:rPr>
            </w:pPr>
            <w:r>
              <w:rPr>
                <w:b/>
                <w:sz w:val="18"/>
                <w:szCs w:val="16"/>
              </w:rPr>
              <w:t>Description</w:t>
            </w:r>
          </w:p>
        </w:tc>
        <w:tc>
          <w:tcPr>
            <w:tcW w:w="9355" w:type="dxa"/>
          </w:tcPr>
          <w:p w14:paraId="77809F52" w14:textId="77777777" w:rsidR="0019565F" w:rsidRPr="00797478" w:rsidRDefault="0019565F" w:rsidP="005E70D6">
            <w:pPr>
              <w:rPr>
                <w:sz w:val="18"/>
                <w:szCs w:val="16"/>
              </w:rPr>
            </w:pPr>
            <w:r>
              <w:rPr>
                <w:sz w:val="18"/>
                <w:szCs w:val="16"/>
              </w:rPr>
              <w:t>TO validate requester as a client that owns the a BAN (as owner)</w:t>
            </w:r>
          </w:p>
        </w:tc>
      </w:tr>
      <w:tr w:rsidR="0019565F" w:rsidRPr="00C934DC" w14:paraId="7428BCB7" w14:textId="77777777" w:rsidTr="005E70D6">
        <w:tc>
          <w:tcPr>
            <w:tcW w:w="1526" w:type="dxa"/>
          </w:tcPr>
          <w:p w14:paraId="1CC3B307" w14:textId="77777777" w:rsidR="0019565F" w:rsidRPr="00CF7CD1" w:rsidRDefault="0019565F" w:rsidP="005E70D6">
            <w:pPr>
              <w:rPr>
                <w:b/>
                <w:sz w:val="18"/>
                <w:szCs w:val="16"/>
              </w:rPr>
            </w:pPr>
            <w:r w:rsidRPr="00CF7CD1">
              <w:rPr>
                <w:b/>
                <w:sz w:val="18"/>
                <w:szCs w:val="16"/>
              </w:rPr>
              <w:t>Input</w:t>
            </w:r>
          </w:p>
        </w:tc>
        <w:tc>
          <w:tcPr>
            <w:tcW w:w="9355" w:type="dxa"/>
          </w:tcPr>
          <w:p w14:paraId="1AB7DA21" w14:textId="77777777" w:rsidR="0019565F" w:rsidRDefault="0019565F" w:rsidP="005E70D6">
            <w:pPr>
              <w:rPr>
                <w:sz w:val="18"/>
                <w:szCs w:val="16"/>
              </w:rPr>
            </w:pPr>
            <w:r>
              <w:rPr>
                <w:sz w:val="18"/>
                <w:szCs w:val="16"/>
              </w:rPr>
              <w:t>Inputs:</w:t>
            </w:r>
          </w:p>
          <w:p w14:paraId="1A37DB83" w14:textId="77777777" w:rsidR="0019565F" w:rsidRDefault="0019565F" w:rsidP="005E70D6">
            <w:pPr>
              <w:rPr>
                <w:sz w:val="18"/>
                <w:szCs w:val="16"/>
              </w:rPr>
            </w:pPr>
            <w:r w:rsidRPr="007F6535">
              <w:rPr>
                <w:b/>
                <w:sz w:val="18"/>
                <w:szCs w:val="16"/>
              </w:rPr>
              <w:t>ban</w:t>
            </w:r>
            <w:r>
              <w:rPr>
                <w:sz w:val="18"/>
                <w:szCs w:val="16"/>
              </w:rPr>
              <w:t xml:space="preserve"> = Billing Account Number as defined in billing system, ie “123456789”</w:t>
            </w:r>
          </w:p>
          <w:p w14:paraId="6BECFAEB" w14:textId="77777777" w:rsidR="0019565F" w:rsidRDefault="0019565F" w:rsidP="005E70D6">
            <w:pPr>
              <w:rPr>
                <w:sz w:val="18"/>
                <w:szCs w:val="16"/>
              </w:rPr>
            </w:pPr>
          </w:p>
          <w:p w14:paraId="7D62EA66" w14:textId="77777777" w:rsidR="0019565F" w:rsidRDefault="0019565F" w:rsidP="005E70D6">
            <w:pPr>
              <w:rPr>
                <w:sz w:val="18"/>
                <w:szCs w:val="16"/>
              </w:rPr>
            </w:pPr>
            <w:r>
              <w:rPr>
                <w:sz w:val="18"/>
                <w:szCs w:val="16"/>
              </w:rPr>
              <w:t>Parameters</w:t>
            </w:r>
          </w:p>
          <w:tbl>
            <w:tblPr>
              <w:tblStyle w:val="TableGrid"/>
              <w:tblW w:w="0" w:type="auto"/>
              <w:tblLook w:val="04A0" w:firstRow="1" w:lastRow="0" w:firstColumn="1" w:lastColumn="0" w:noHBand="0" w:noVBand="1"/>
            </w:tblPr>
            <w:tblGrid>
              <w:gridCol w:w="1712"/>
              <w:gridCol w:w="2409"/>
              <w:gridCol w:w="1137"/>
              <w:gridCol w:w="3564"/>
            </w:tblGrid>
            <w:tr w:rsidR="0019565F" w:rsidRPr="00444190" w14:paraId="65BE3496" w14:textId="77777777" w:rsidTr="005E70D6">
              <w:tc>
                <w:tcPr>
                  <w:tcW w:w="1712" w:type="dxa"/>
                  <w:shd w:val="clear" w:color="auto" w:fill="D9D9D9" w:themeFill="background1" w:themeFillShade="D9"/>
                </w:tcPr>
                <w:p w14:paraId="56C753F3" w14:textId="77777777" w:rsidR="0019565F" w:rsidRPr="00444190" w:rsidRDefault="0019565F" w:rsidP="005E70D6">
                  <w:pPr>
                    <w:rPr>
                      <w:b/>
                      <w:sz w:val="18"/>
                      <w:szCs w:val="16"/>
                    </w:rPr>
                  </w:pPr>
                  <w:r w:rsidRPr="00444190">
                    <w:rPr>
                      <w:b/>
                      <w:sz w:val="18"/>
                      <w:szCs w:val="16"/>
                    </w:rPr>
                    <w:t>Name</w:t>
                  </w:r>
                </w:p>
              </w:tc>
              <w:tc>
                <w:tcPr>
                  <w:tcW w:w="2409" w:type="dxa"/>
                  <w:shd w:val="clear" w:color="auto" w:fill="D9D9D9" w:themeFill="background1" w:themeFillShade="D9"/>
                </w:tcPr>
                <w:p w14:paraId="37EC65B9" w14:textId="77777777" w:rsidR="0019565F" w:rsidRPr="00444190" w:rsidRDefault="0019565F" w:rsidP="005E70D6">
                  <w:pPr>
                    <w:rPr>
                      <w:b/>
                      <w:sz w:val="18"/>
                      <w:szCs w:val="16"/>
                    </w:rPr>
                  </w:pPr>
                  <w:r>
                    <w:rPr>
                      <w:b/>
                      <w:sz w:val="18"/>
                      <w:szCs w:val="16"/>
                    </w:rPr>
                    <w:t>Values</w:t>
                  </w:r>
                </w:p>
              </w:tc>
              <w:tc>
                <w:tcPr>
                  <w:tcW w:w="1137" w:type="dxa"/>
                  <w:shd w:val="clear" w:color="auto" w:fill="D9D9D9" w:themeFill="background1" w:themeFillShade="D9"/>
                </w:tcPr>
                <w:p w14:paraId="030738E3" w14:textId="77777777" w:rsidR="0019565F" w:rsidRPr="00444190" w:rsidRDefault="0019565F" w:rsidP="005E70D6">
                  <w:pPr>
                    <w:rPr>
                      <w:b/>
                      <w:sz w:val="18"/>
                      <w:szCs w:val="16"/>
                    </w:rPr>
                  </w:pPr>
                  <w:r w:rsidRPr="00444190">
                    <w:rPr>
                      <w:b/>
                      <w:sz w:val="18"/>
                      <w:szCs w:val="16"/>
                    </w:rPr>
                    <w:t>Mandatory</w:t>
                  </w:r>
                  <w:r>
                    <w:rPr>
                      <w:b/>
                      <w:sz w:val="18"/>
                      <w:szCs w:val="16"/>
                    </w:rPr>
                    <w:t>?</w:t>
                  </w:r>
                </w:p>
              </w:tc>
              <w:tc>
                <w:tcPr>
                  <w:tcW w:w="3564" w:type="dxa"/>
                  <w:shd w:val="clear" w:color="auto" w:fill="D9D9D9" w:themeFill="background1" w:themeFillShade="D9"/>
                </w:tcPr>
                <w:p w14:paraId="471E054D" w14:textId="77777777" w:rsidR="0019565F" w:rsidRPr="00444190" w:rsidRDefault="0019565F" w:rsidP="005E70D6">
                  <w:pPr>
                    <w:rPr>
                      <w:b/>
                      <w:sz w:val="18"/>
                      <w:szCs w:val="16"/>
                    </w:rPr>
                  </w:pPr>
                  <w:r w:rsidRPr="00444190">
                    <w:rPr>
                      <w:b/>
                      <w:sz w:val="18"/>
                      <w:szCs w:val="16"/>
                    </w:rPr>
                    <w:t>Comments</w:t>
                  </w:r>
                </w:p>
              </w:tc>
            </w:tr>
            <w:tr w:rsidR="0019565F" w14:paraId="37C32C5F" w14:textId="77777777" w:rsidTr="005E70D6">
              <w:tc>
                <w:tcPr>
                  <w:tcW w:w="1712" w:type="dxa"/>
                </w:tcPr>
                <w:p w14:paraId="4CF458A0" w14:textId="77777777" w:rsidR="0019565F" w:rsidRDefault="0019565F" w:rsidP="005E70D6">
                  <w:pPr>
                    <w:rPr>
                      <w:sz w:val="18"/>
                      <w:szCs w:val="16"/>
                    </w:rPr>
                  </w:pPr>
                  <w:r>
                    <w:rPr>
                      <w:sz w:val="18"/>
                      <w:szCs w:val="16"/>
                    </w:rPr>
                    <w:t>brand</w:t>
                  </w:r>
                </w:p>
              </w:tc>
              <w:tc>
                <w:tcPr>
                  <w:tcW w:w="2409" w:type="dxa"/>
                </w:tcPr>
                <w:p w14:paraId="54F8CECF" w14:textId="77777777" w:rsidR="0019565F" w:rsidRDefault="0019565F" w:rsidP="005E70D6">
                  <w:pPr>
                    <w:rPr>
                      <w:sz w:val="18"/>
                      <w:szCs w:val="16"/>
                    </w:rPr>
                  </w:pPr>
                  <w:r>
                    <w:rPr>
                      <w:sz w:val="18"/>
                      <w:szCs w:val="16"/>
                    </w:rPr>
                    <w:t>1 = Telus</w:t>
                  </w:r>
                </w:p>
                <w:p w14:paraId="6822CF7C" w14:textId="77777777" w:rsidR="0019565F" w:rsidRDefault="0019565F" w:rsidP="005E70D6">
                  <w:pPr>
                    <w:rPr>
                      <w:sz w:val="18"/>
                      <w:szCs w:val="16"/>
                    </w:rPr>
                  </w:pPr>
                  <w:r>
                    <w:rPr>
                      <w:sz w:val="18"/>
                      <w:szCs w:val="16"/>
                    </w:rPr>
                    <w:t>3 = Koodo</w:t>
                  </w:r>
                </w:p>
              </w:tc>
              <w:tc>
                <w:tcPr>
                  <w:tcW w:w="1137" w:type="dxa"/>
                </w:tcPr>
                <w:p w14:paraId="1A7EC4A8" w14:textId="77777777" w:rsidR="0019565F" w:rsidRDefault="0019565F" w:rsidP="005E70D6">
                  <w:pPr>
                    <w:rPr>
                      <w:sz w:val="18"/>
                      <w:szCs w:val="16"/>
                    </w:rPr>
                  </w:pPr>
                  <w:r>
                    <w:rPr>
                      <w:sz w:val="18"/>
                      <w:szCs w:val="16"/>
                    </w:rPr>
                    <w:t>Yes</w:t>
                  </w:r>
                </w:p>
              </w:tc>
              <w:tc>
                <w:tcPr>
                  <w:tcW w:w="3564" w:type="dxa"/>
                </w:tcPr>
                <w:p w14:paraId="0C4B1722" w14:textId="77777777" w:rsidR="0019565F" w:rsidRDefault="0019565F" w:rsidP="005E70D6">
                  <w:pPr>
                    <w:rPr>
                      <w:sz w:val="18"/>
                      <w:szCs w:val="16"/>
                    </w:rPr>
                  </w:pPr>
                  <w:r>
                    <w:rPr>
                      <w:sz w:val="18"/>
                      <w:szCs w:val="16"/>
                    </w:rPr>
                    <w:t>Indicates company brand</w:t>
                  </w:r>
                </w:p>
              </w:tc>
            </w:tr>
            <w:tr w:rsidR="0019565F" w14:paraId="7331EE58" w14:textId="77777777" w:rsidTr="005E70D6">
              <w:tc>
                <w:tcPr>
                  <w:tcW w:w="1712" w:type="dxa"/>
                </w:tcPr>
                <w:p w14:paraId="558A1B1E" w14:textId="77777777" w:rsidR="0019565F" w:rsidRPr="00AC0A91" w:rsidRDefault="0019565F" w:rsidP="005E70D6">
                  <w:pPr>
                    <w:rPr>
                      <w:sz w:val="18"/>
                      <w:szCs w:val="16"/>
                    </w:rPr>
                  </w:pPr>
                  <w:r w:rsidRPr="00AC0A91">
                    <w:rPr>
                      <w:sz w:val="18"/>
                      <w:szCs w:val="16"/>
                    </w:rPr>
                    <w:t>postalcd</w:t>
                  </w:r>
                </w:p>
              </w:tc>
              <w:tc>
                <w:tcPr>
                  <w:tcW w:w="2409" w:type="dxa"/>
                </w:tcPr>
                <w:p w14:paraId="2E3F293D" w14:textId="77777777" w:rsidR="0019565F" w:rsidRPr="00AC0A91" w:rsidRDefault="0019565F" w:rsidP="005E70D6">
                  <w:pPr>
                    <w:rPr>
                      <w:sz w:val="18"/>
                      <w:szCs w:val="16"/>
                    </w:rPr>
                  </w:pPr>
                  <w:r w:rsidRPr="00AC0A91">
                    <w:rPr>
                      <w:sz w:val="18"/>
                      <w:szCs w:val="16"/>
                    </w:rPr>
                    <w:t>“L3S3S8”</w:t>
                  </w:r>
                </w:p>
              </w:tc>
              <w:tc>
                <w:tcPr>
                  <w:tcW w:w="1137" w:type="dxa"/>
                </w:tcPr>
                <w:p w14:paraId="481DCCBF" w14:textId="77777777" w:rsidR="0019565F" w:rsidRPr="00AC0A91" w:rsidRDefault="0019565F" w:rsidP="005E70D6">
                  <w:pPr>
                    <w:rPr>
                      <w:sz w:val="18"/>
                      <w:szCs w:val="16"/>
                    </w:rPr>
                  </w:pPr>
                  <w:r w:rsidRPr="00AC0A91">
                    <w:rPr>
                      <w:sz w:val="18"/>
                      <w:szCs w:val="16"/>
                    </w:rPr>
                    <w:t>Yes</w:t>
                  </w:r>
                </w:p>
              </w:tc>
              <w:tc>
                <w:tcPr>
                  <w:tcW w:w="3564" w:type="dxa"/>
                </w:tcPr>
                <w:p w14:paraId="3A448F15" w14:textId="77777777" w:rsidR="0019565F" w:rsidRPr="00AC0A91" w:rsidRDefault="0019565F" w:rsidP="005E70D6">
                  <w:pPr>
                    <w:rPr>
                      <w:sz w:val="18"/>
                      <w:szCs w:val="16"/>
                    </w:rPr>
                  </w:pPr>
                  <w:r w:rsidRPr="00AC0A91">
                    <w:rPr>
                      <w:sz w:val="18"/>
                      <w:szCs w:val="16"/>
                    </w:rPr>
                    <w:t>Postal code for validation purposes. Value will be trimmed of spaces and symbols, made compared ignoring case</w:t>
                  </w:r>
                </w:p>
              </w:tc>
            </w:tr>
            <w:tr w:rsidR="0019565F" w14:paraId="6B8D7E72" w14:textId="77777777" w:rsidTr="005E70D6">
              <w:tc>
                <w:tcPr>
                  <w:tcW w:w="1712" w:type="dxa"/>
                </w:tcPr>
                <w:p w14:paraId="5D919E61" w14:textId="77777777" w:rsidR="0019565F" w:rsidRPr="00AC0A91" w:rsidRDefault="0019565F" w:rsidP="005E70D6">
                  <w:pPr>
                    <w:rPr>
                      <w:sz w:val="18"/>
                      <w:szCs w:val="16"/>
                    </w:rPr>
                  </w:pPr>
                  <w:r w:rsidRPr="00AC0A91">
                    <w:rPr>
                      <w:sz w:val="18"/>
                      <w:szCs w:val="16"/>
                    </w:rPr>
                    <w:t>pin</w:t>
                  </w:r>
                </w:p>
              </w:tc>
              <w:tc>
                <w:tcPr>
                  <w:tcW w:w="2409" w:type="dxa"/>
                </w:tcPr>
                <w:p w14:paraId="3675C52F" w14:textId="77777777" w:rsidR="0019565F" w:rsidRPr="00AC0A91" w:rsidRDefault="0019565F" w:rsidP="005E70D6">
                  <w:pPr>
                    <w:rPr>
                      <w:sz w:val="18"/>
                      <w:szCs w:val="16"/>
                    </w:rPr>
                  </w:pPr>
                  <w:r w:rsidRPr="00AC0A91">
                    <w:rPr>
                      <w:sz w:val="18"/>
                      <w:szCs w:val="16"/>
                    </w:rPr>
                    <w:t>“1234”</w:t>
                  </w:r>
                </w:p>
              </w:tc>
              <w:tc>
                <w:tcPr>
                  <w:tcW w:w="1137" w:type="dxa"/>
                </w:tcPr>
                <w:p w14:paraId="5F1A5CA9" w14:textId="77777777" w:rsidR="0019565F" w:rsidRPr="00AC0A91" w:rsidRDefault="0019565F" w:rsidP="005E70D6">
                  <w:pPr>
                    <w:rPr>
                      <w:sz w:val="18"/>
                      <w:szCs w:val="16"/>
                    </w:rPr>
                  </w:pPr>
                  <w:r w:rsidRPr="00AC0A91">
                    <w:rPr>
                      <w:sz w:val="18"/>
                      <w:szCs w:val="16"/>
                    </w:rPr>
                    <w:t>Yes ban is type “B” or “C”</w:t>
                  </w:r>
                </w:p>
              </w:tc>
              <w:tc>
                <w:tcPr>
                  <w:tcW w:w="3564" w:type="dxa"/>
                </w:tcPr>
                <w:p w14:paraId="1161AF44" w14:textId="77777777" w:rsidR="0019565F" w:rsidRPr="00AC0A91" w:rsidRDefault="0019565F" w:rsidP="005E70D6">
                  <w:pPr>
                    <w:rPr>
                      <w:sz w:val="18"/>
                      <w:szCs w:val="16"/>
                    </w:rPr>
                  </w:pPr>
                  <w:r w:rsidRPr="00AC0A91">
                    <w:rPr>
                      <w:sz w:val="18"/>
                      <w:szCs w:val="16"/>
                    </w:rPr>
                    <w:t>Personal Identification Number for validation purposes (TBS only)</w:t>
                  </w:r>
                </w:p>
              </w:tc>
            </w:tr>
          </w:tbl>
          <w:p w14:paraId="2E38C4D7" w14:textId="77777777" w:rsidR="0019565F" w:rsidRDefault="0019565F" w:rsidP="005E70D6">
            <w:pPr>
              <w:rPr>
                <w:sz w:val="18"/>
                <w:szCs w:val="16"/>
              </w:rPr>
            </w:pPr>
          </w:p>
          <w:p w14:paraId="52E43576" w14:textId="77777777" w:rsidR="0019565F" w:rsidRDefault="0019565F" w:rsidP="005E70D6">
            <w:pPr>
              <w:rPr>
                <w:sz w:val="18"/>
                <w:szCs w:val="16"/>
              </w:rPr>
            </w:pPr>
            <w:r>
              <w:rPr>
                <w:sz w:val="18"/>
                <w:szCs w:val="16"/>
              </w:rPr>
              <w:t>Example:</w:t>
            </w:r>
          </w:p>
          <w:p w14:paraId="17E3C30A" w14:textId="77777777" w:rsidR="0019565F" w:rsidRPr="007B1D09" w:rsidRDefault="0019565F" w:rsidP="005E70D6">
            <w:pPr>
              <w:rPr>
                <w:sz w:val="18"/>
                <w:szCs w:val="16"/>
              </w:rPr>
            </w:pPr>
            <w:r>
              <w:rPr>
                <w:sz w:val="18"/>
                <w:szCs w:val="16"/>
              </w:rPr>
              <w:t>profilemanagement/account</w:t>
            </w:r>
            <w:r w:rsidRPr="007B1D09">
              <w:rPr>
                <w:sz w:val="18"/>
                <w:szCs w:val="16"/>
              </w:rPr>
              <w:t>/</w:t>
            </w:r>
            <w:r>
              <w:rPr>
                <w:sz w:val="18"/>
                <w:szCs w:val="16"/>
              </w:rPr>
              <w:t>123456789</w:t>
            </w:r>
            <w:r w:rsidRPr="007B1D09">
              <w:rPr>
                <w:sz w:val="18"/>
                <w:szCs w:val="16"/>
              </w:rPr>
              <w:t>/</w:t>
            </w:r>
            <w:r w:rsidRPr="00C24A2B">
              <w:rPr>
                <w:sz w:val="18"/>
                <w:szCs w:val="16"/>
              </w:rPr>
              <w:t>credential-validation</w:t>
            </w:r>
            <w:r w:rsidRPr="007B1D09">
              <w:rPr>
                <w:sz w:val="18"/>
                <w:szCs w:val="16"/>
              </w:rPr>
              <w:t>?brand=</w:t>
            </w:r>
            <w:r>
              <w:rPr>
                <w:sz w:val="18"/>
                <w:szCs w:val="16"/>
              </w:rPr>
              <w:t>1&amp;postalcd=l3s3s8</w:t>
            </w:r>
          </w:p>
          <w:p w14:paraId="17BE21F0" w14:textId="77777777" w:rsidR="0019565F" w:rsidRPr="00C934DC" w:rsidRDefault="0019565F" w:rsidP="005E70D6">
            <w:pPr>
              <w:rPr>
                <w:sz w:val="18"/>
                <w:szCs w:val="16"/>
              </w:rPr>
            </w:pPr>
          </w:p>
        </w:tc>
      </w:tr>
      <w:tr w:rsidR="0019565F" w:rsidRPr="00C934DC" w14:paraId="52472996" w14:textId="77777777" w:rsidTr="005E70D6">
        <w:tc>
          <w:tcPr>
            <w:tcW w:w="1526" w:type="dxa"/>
          </w:tcPr>
          <w:p w14:paraId="59DCB216" w14:textId="77777777" w:rsidR="0019565F" w:rsidRPr="00797478" w:rsidRDefault="0019565F" w:rsidP="005E70D6">
            <w:pPr>
              <w:rPr>
                <w:b/>
                <w:sz w:val="18"/>
                <w:szCs w:val="16"/>
              </w:rPr>
            </w:pPr>
            <w:r>
              <w:rPr>
                <w:b/>
                <w:sz w:val="18"/>
                <w:szCs w:val="16"/>
              </w:rPr>
              <w:t>Status Codes</w:t>
            </w:r>
          </w:p>
        </w:tc>
        <w:tc>
          <w:tcPr>
            <w:tcW w:w="9355" w:type="dxa"/>
          </w:tcPr>
          <w:p w14:paraId="02A8EEB5" w14:textId="77777777" w:rsidR="0019565F" w:rsidRDefault="0019565F" w:rsidP="005E70D6">
            <w:pPr>
              <w:rPr>
                <w:sz w:val="18"/>
                <w:szCs w:val="16"/>
              </w:rPr>
            </w:pPr>
          </w:p>
          <w:tbl>
            <w:tblPr>
              <w:tblStyle w:val="TableGrid"/>
              <w:tblW w:w="0" w:type="auto"/>
              <w:tblLook w:val="04A0" w:firstRow="1" w:lastRow="0" w:firstColumn="1" w:lastColumn="0" w:noHBand="0" w:noVBand="1"/>
            </w:tblPr>
            <w:tblGrid>
              <w:gridCol w:w="620"/>
              <w:gridCol w:w="684"/>
              <w:gridCol w:w="2410"/>
              <w:gridCol w:w="1418"/>
              <w:gridCol w:w="1984"/>
              <w:gridCol w:w="1730"/>
            </w:tblGrid>
            <w:tr w:rsidR="0019565F" w:rsidRPr="001963A0" w14:paraId="4078CB1E" w14:textId="77777777" w:rsidTr="005E70D6">
              <w:tc>
                <w:tcPr>
                  <w:tcW w:w="620" w:type="dxa"/>
                  <w:shd w:val="clear" w:color="auto" w:fill="D9D9D9" w:themeFill="background1" w:themeFillShade="D9"/>
                </w:tcPr>
                <w:p w14:paraId="25DA3AC5" w14:textId="77777777" w:rsidR="0019565F" w:rsidRPr="001963A0" w:rsidRDefault="0019565F" w:rsidP="005E70D6">
                  <w:pPr>
                    <w:rPr>
                      <w:b/>
                      <w:sz w:val="16"/>
                      <w:szCs w:val="16"/>
                    </w:rPr>
                  </w:pPr>
                  <w:r w:rsidRPr="001963A0">
                    <w:rPr>
                      <w:b/>
                      <w:sz w:val="16"/>
                      <w:szCs w:val="16"/>
                    </w:rPr>
                    <w:t>status</w:t>
                  </w:r>
                </w:p>
                <w:p w14:paraId="400D6711" w14:textId="77777777" w:rsidR="0019565F" w:rsidRPr="001963A0" w:rsidRDefault="0019565F" w:rsidP="005E70D6">
                  <w:pPr>
                    <w:rPr>
                      <w:b/>
                      <w:sz w:val="16"/>
                      <w:szCs w:val="16"/>
                    </w:rPr>
                  </w:pPr>
                  <w:r w:rsidRPr="001963A0">
                    <w:rPr>
                      <w:b/>
                      <w:sz w:val="16"/>
                      <w:szCs w:val="16"/>
                    </w:rPr>
                    <w:t>Cd</w:t>
                  </w:r>
                </w:p>
              </w:tc>
              <w:tc>
                <w:tcPr>
                  <w:tcW w:w="684" w:type="dxa"/>
                  <w:shd w:val="clear" w:color="auto" w:fill="D9D9D9" w:themeFill="background1" w:themeFillShade="D9"/>
                </w:tcPr>
                <w:p w14:paraId="5D37DD4D" w14:textId="77777777" w:rsidR="0019565F" w:rsidRPr="001963A0" w:rsidRDefault="0019565F" w:rsidP="005E70D6">
                  <w:pPr>
                    <w:rPr>
                      <w:b/>
                      <w:sz w:val="16"/>
                      <w:szCs w:val="16"/>
                    </w:rPr>
                  </w:pPr>
                  <w:r w:rsidRPr="001963A0">
                    <w:rPr>
                      <w:b/>
                      <w:sz w:val="16"/>
                      <w:szCs w:val="16"/>
                    </w:rPr>
                    <w:t>status</w:t>
                  </w:r>
                </w:p>
                <w:p w14:paraId="4331C2EA" w14:textId="77777777" w:rsidR="0019565F" w:rsidRPr="001963A0" w:rsidRDefault="0019565F" w:rsidP="005E70D6">
                  <w:pPr>
                    <w:rPr>
                      <w:b/>
                      <w:sz w:val="16"/>
                      <w:szCs w:val="16"/>
                    </w:rPr>
                  </w:pPr>
                  <w:r w:rsidRPr="001963A0">
                    <w:rPr>
                      <w:b/>
                      <w:sz w:val="16"/>
                      <w:szCs w:val="16"/>
                    </w:rPr>
                    <w:t>SubCd</w:t>
                  </w:r>
                </w:p>
              </w:tc>
              <w:tc>
                <w:tcPr>
                  <w:tcW w:w="2410" w:type="dxa"/>
                  <w:shd w:val="clear" w:color="auto" w:fill="D9D9D9" w:themeFill="background1" w:themeFillShade="D9"/>
                </w:tcPr>
                <w:p w14:paraId="670F7315" w14:textId="77777777" w:rsidR="0019565F" w:rsidRPr="001963A0" w:rsidRDefault="0019565F" w:rsidP="005E70D6">
                  <w:pPr>
                    <w:rPr>
                      <w:b/>
                      <w:sz w:val="16"/>
                      <w:szCs w:val="16"/>
                    </w:rPr>
                  </w:pPr>
                  <w:r w:rsidRPr="001963A0">
                    <w:rPr>
                      <w:b/>
                      <w:sz w:val="16"/>
                      <w:szCs w:val="16"/>
                    </w:rPr>
                    <w:t>statusTxt</w:t>
                  </w:r>
                </w:p>
              </w:tc>
              <w:tc>
                <w:tcPr>
                  <w:tcW w:w="1418" w:type="dxa"/>
                  <w:shd w:val="clear" w:color="auto" w:fill="D9D9D9" w:themeFill="background1" w:themeFillShade="D9"/>
                </w:tcPr>
                <w:p w14:paraId="56BED1EE" w14:textId="77777777" w:rsidR="0019565F" w:rsidRPr="001963A0" w:rsidRDefault="0019565F" w:rsidP="005E70D6">
                  <w:pPr>
                    <w:rPr>
                      <w:b/>
                      <w:sz w:val="16"/>
                      <w:szCs w:val="16"/>
                    </w:rPr>
                  </w:pPr>
                  <w:r w:rsidRPr="001963A0">
                    <w:rPr>
                      <w:b/>
                      <w:sz w:val="16"/>
                      <w:szCs w:val="16"/>
                    </w:rPr>
                    <w:t>systemErrorCd</w:t>
                  </w:r>
                </w:p>
              </w:tc>
              <w:tc>
                <w:tcPr>
                  <w:tcW w:w="1984" w:type="dxa"/>
                  <w:shd w:val="clear" w:color="auto" w:fill="D9D9D9" w:themeFill="background1" w:themeFillShade="D9"/>
                </w:tcPr>
                <w:p w14:paraId="7188877A" w14:textId="77777777" w:rsidR="0019565F" w:rsidRPr="001963A0" w:rsidRDefault="0019565F" w:rsidP="005E70D6">
                  <w:pPr>
                    <w:rPr>
                      <w:b/>
                      <w:sz w:val="16"/>
                      <w:szCs w:val="16"/>
                    </w:rPr>
                  </w:pPr>
                  <w:r w:rsidRPr="001963A0">
                    <w:rPr>
                      <w:b/>
                      <w:sz w:val="16"/>
                      <w:szCs w:val="16"/>
                    </w:rPr>
                    <w:t>systemErrorTxt</w:t>
                  </w:r>
                </w:p>
              </w:tc>
              <w:tc>
                <w:tcPr>
                  <w:tcW w:w="1730" w:type="dxa"/>
                  <w:shd w:val="clear" w:color="auto" w:fill="D9D9D9" w:themeFill="background1" w:themeFillShade="D9"/>
                </w:tcPr>
                <w:p w14:paraId="1DC2425E" w14:textId="77777777" w:rsidR="0019565F" w:rsidRPr="001963A0" w:rsidRDefault="0019565F" w:rsidP="005E70D6">
                  <w:pPr>
                    <w:rPr>
                      <w:b/>
                      <w:i/>
                      <w:sz w:val="16"/>
                      <w:szCs w:val="16"/>
                    </w:rPr>
                  </w:pPr>
                  <w:r w:rsidRPr="001963A0">
                    <w:rPr>
                      <w:b/>
                      <w:i/>
                      <w:sz w:val="16"/>
                      <w:szCs w:val="16"/>
                    </w:rPr>
                    <w:t>Notes</w:t>
                  </w:r>
                </w:p>
              </w:tc>
            </w:tr>
            <w:tr w:rsidR="0019565F" w:rsidRPr="001963A0" w14:paraId="30F6FD36" w14:textId="77777777" w:rsidTr="005E70D6">
              <w:tc>
                <w:tcPr>
                  <w:tcW w:w="620" w:type="dxa"/>
                </w:tcPr>
                <w:p w14:paraId="751515DD" w14:textId="77777777" w:rsidR="0019565F" w:rsidRPr="001963A0" w:rsidRDefault="0019565F" w:rsidP="005E70D6">
                  <w:pPr>
                    <w:rPr>
                      <w:sz w:val="16"/>
                      <w:szCs w:val="16"/>
                    </w:rPr>
                  </w:pPr>
                  <w:r w:rsidRPr="001963A0">
                    <w:rPr>
                      <w:sz w:val="16"/>
                      <w:szCs w:val="16"/>
                    </w:rPr>
                    <w:t>200</w:t>
                  </w:r>
                </w:p>
              </w:tc>
              <w:tc>
                <w:tcPr>
                  <w:tcW w:w="684" w:type="dxa"/>
                </w:tcPr>
                <w:p w14:paraId="44F4A291" w14:textId="77777777" w:rsidR="0019565F" w:rsidRPr="001963A0" w:rsidRDefault="0019565F" w:rsidP="005E70D6">
                  <w:pPr>
                    <w:rPr>
                      <w:sz w:val="16"/>
                      <w:szCs w:val="16"/>
                    </w:rPr>
                  </w:pPr>
                </w:p>
              </w:tc>
              <w:tc>
                <w:tcPr>
                  <w:tcW w:w="2410" w:type="dxa"/>
                </w:tcPr>
                <w:p w14:paraId="780D6213" w14:textId="77777777" w:rsidR="0019565F" w:rsidRPr="001963A0" w:rsidRDefault="0019565F" w:rsidP="005E70D6">
                  <w:pPr>
                    <w:rPr>
                      <w:sz w:val="16"/>
                      <w:szCs w:val="16"/>
                    </w:rPr>
                  </w:pPr>
                  <w:r w:rsidRPr="001963A0">
                    <w:rPr>
                      <w:sz w:val="16"/>
                      <w:szCs w:val="16"/>
                    </w:rPr>
                    <w:t>OK</w:t>
                  </w:r>
                </w:p>
              </w:tc>
              <w:tc>
                <w:tcPr>
                  <w:tcW w:w="1418" w:type="dxa"/>
                </w:tcPr>
                <w:p w14:paraId="34786518" w14:textId="77777777" w:rsidR="0019565F" w:rsidRPr="001963A0" w:rsidRDefault="0019565F" w:rsidP="005E70D6">
                  <w:pPr>
                    <w:rPr>
                      <w:sz w:val="16"/>
                      <w:szCs w:val="16"/>
                    </w:rPr>
                  </w:pPr>
                </w:p>
              </w:tc>
              <w:tc>
                <w:tcPr>
                  <w:tcW w:w="1984" w:type="dxa"/>
                </w:tcPr>
                <w:p w14:paraId="09CB1CAB" w14:textId="77777777" w:rsidR="0019565F" w:rsidRPr="001963A0" w:rsidRDefault="0019565F" w:rsidP="005E70D6">
                  <w:pPr>
                    <w:rPr>
                      <w:sz w:val="16"/>
                      <w:szCs w:val="16"/>
                    </w:rPr>
                  </w:pPr>
                </w:p>
              </w:tc>
              <w:tc>
                <w:tcPr>
                  <w:tcW w:w="1730" w:type="dxa"/>
                </w:tcPr>
                <w:p w14:paraId="50178285" w14:textId="77777777" w:rsidR="0019565F" w:rsidRPr="001963A0" w:rsidRDefault="0019565F" w:rsidP="005E70D6">
                  <w:pPr>
                    <w:rPr>
                      <w:sz w:val="16"/>
                      <w:szCs w:val="16"/>
                    </w:rPr>
                  </w:pPr>
                </w:p>
              </w:tc>
            </w:tr>
            <w:tr w:rsidR="0019565F" w:rsidRPr="001963A0" w14:paraId="39D31DC3" w14:textId="77777777" w:rsidTr="005E70D6">
              <w:tc>
                <w:tcPr>
                  <w:tcW w:w="620" w:type="dxa"/>
                </w:tcPr>
                <w:p w14:paraId="0E5CD2BE" w14:textId="77777777" w:rsidR="0019565F" w:rsidRPr="001963A0" w:rsidRDefault="0019565F" w:rsidP="005E70D6">
                  <w:pPr>
                    <w:rPr>
                      <w:sz w:val="16"/>
                      <w:szCs w:val="16"/>
                    </w:rPr>
                  </w:pPr>
                  <w:r>
                    <w:rPr>
                      <w:sz w:val="16"/>
                      <w:szCs w:val="16"/>
                    </w:rPr>
                    <w:t>400</w:t>
                  </w:r>
                </w:p>
              </w:tc>
              <w:tc>
                <w:tcPr>
                  <w:tcW w:w="684" w:type="dxa"/>
                </w:tcPr>
                <w:p w14:paraId="1A0D7980" w14:textId="77777777" w:rsidR="0019565F" w:rsidRPr="001963A0" w:rsidRDefault="0019565F" w:rsidP="005E70D6">
                  <w:pPr>
                    <w:rPr>
                      <w:sz w:val="16"/>
                      <w:szCs w:val="16"/>
                    </w:rPr>
                  </w:pPr>
                  <w:r>
                    <w:rPr>
                      <w:sz w:val="16"/>
                      <w:szCs w:val="16"/>
                    </w:rPr>
                    <w:t>IB</w:t>
                  </w:r>
                </w:p>
              </w:tc>
              <w:tc>
                <w:tcPr>
                  <w:tcW w:w="2410" w:type="dxa"/>
                </w:tcPr>
                <w:p w14:paraId="11FAD900" w14:textId="77777777" w:rsidR="0019565F" w:rsidRPr="001963A0" w:rsidRDefault="0019565F" w:rsidP="005E70D6">
                  <w:pPr>
                    <w:rPr>
                      <w:sz w:val="16"/>
                      <w:szCs w:val="16"/>
                    </w:rPr>
                  </w:pPr>
                  <w:r>
                    <w:rPr>
                      <w:sz w:val="16"/>
                      <w:szCs w:val="16"/>
                    </w:rPr>
                    <w:t>Invalid BAN</w:t>
                  </w:r>
                </w:p>
              </w:tc>
              <w:tc>
                <w:tcPr>
                  <w:tcW w:w="1418" w:type="dxa"/>
                </w:tcPr>
                <w:p w14:paraId="5F63A300" w14:textId="77777777" w:rsidR="0019565F" w:rsidRPr="001963A0" w:rsidRDefault="0019565F" w:rsidP="005E70D6">
                  <w:pPr>
                    <w:rPr>
                      <w:sz w:val="16"/>
                      <w:szCs w:val="16"/>
                    </w:rPr>
                  </w:pPr>
                  <w:r w:rsidRPr="001963A0">
                    <w:rPr>
                      <w:sz w:val="16"/>
                      <w:szCs w:val="16"/>
                    </w:rPr>
                    <w:t>BAN [90653242] Not Found</w:t>
                  </w:r>
                </w:p>
              </w:tc>
              <w:tc>
                <w:tcPr>
                  <w:tcW w:w="1984" w:type="dxa"/>
                </w:tcPr>
                <w:p w14:paraId="0C711437" w14:textId="77777777" w:rsidR="0019565F" w:rsidRPr="00FF002F" w:rsidRDefault="0019565F" w:rsidP="005E70D6">
                  <w:pPr>
                    <w:rPr>
                      <w:sz w:val="16"/>
                      <w:szCs w:val="16"/>
                      <w:lang w:val="fr-CA"/>
                    </w:rPr>
                  </w:pPr>
                  <w:r w:rsidRPr="00FF002F">
                    <w:rPr>
                      <w:sz w:val="16"/>
                      <w:szCs w:val="16"/>
                      <w:lang w:val="fr-CA"/>
                    </w:rPr>
                    <w:t>messageId=</w:t>
                  </w:r>
                  <w:r>
                    <w:rPr>
                      <w:sz w:val="16"/>
                      <w:szCs w:val="16"/>
                      <w:lang w:val="fr-CA"/>
                    </w:rPr>
                    <w:t>xxxxx</w:t>
                  </w:r>
                  <w:r w:rsidRPr="00FF002F">
                    <w:rPr>
                      <w:sz w:val="16"/>
                      <w:szCs w:val="16"/>
                      <w:lang w:val="fr-CA"/>
                    </w:rPr>
                    <w:t xml:space="preserve"> errorCode=</w:t>
                  </w:r>
                  <w:r>
                    <w:rPr>
                      <w:sz w:val="16"/>
                      <w:szCs w:val="16"/>
                      <w:lang w:val="fr-CA"/>
                    </w:rPr>
                    <w:t>xxxxx</w:t>
                  </w:r>
                </w:p>
              </w:tc>
              <w:tc>
                <w:tcPr>
                  <w:tcW w:w="1730" w:type="dxa"/>
                </w:tcPr>
                <w:p w14:paraId="692133F5" w14:textId="77777777" w:rsidR="0019565F" w:rsidRPr="001963A0" w:rsidRDefault="0019565F" w:rsidP="005E70D6">
                  <w:pPr>
                    <w:rPr>
                      <w:sz w:val="16"/>
                      <w:szCs w:val="16"/>
                    </w:rPr>
                  </w:pPr>
                  <w:r>
                    <w:rPr>
                      <w:sz w:val="16"/>
                      <w:szCs w:val="16"/>
                    </w:rPr>
                    <w:t>Call fails due to invalid Ban</w:t>
                  </w:r>
                </w:p>
              </w:tc>
            </w:tr>
            <w:tr w:rsidR="0019565F" w:rsidRPr="001963A0" w14:paraId="6A7606EB" w14:textId="77777777" w:rsidTr="005E70D6">
              <w:tc>
                <w:tcPr>
                  <w:tcW w:w="620" w:type="dxa"/>
                </w:tcPr>
                <w:p w14:paraId="7329A0EC" w14:textId="77777777" w:rsidR="0019565F" w:rsidRPr="001963A0" w:rsidRDefault="0019565F" w:rsidP="005E70D6">
                  <w:pPr>
                    <w:rPr>
                      <w:sz w:val="16"/>
                      <w:szCs w:val="16"/>
                    </w:rPr>
                  </w:pPr>
                  <w:r>
                    <w:rPr>
                      <w:sz w:val="16"/>
                      <w:szCs w:val="16"/>
                    </w:rPr>
                    <w:t>400</w:t>
                  </w:r>
                </w:p>
              </w:tc>
              <w:tc>
                <w:tcPr>
                  <w:tcW w:w="684" w:type="dxa"/>
                </w:tcPr>
                <w:p w14:paraId="1F0F6AD5" w14:textId="77777777" w:rsidR="0019565F" w:rsidRDefault="0019565F" w:rsidP="005E70D6">
                  <w:pPr>
                    <w:rPr>
                      <w:sz w:val="16"/>
                      <w:szCs w:val="16"/>
                    </w:rPr>
                  </w:pPr>
                  <w:r>
                    <w:rPr>
                      <w:sz w:val="16"/>
                      <w:szCs w:val="16"/>
                    </w:rPr>
                    <w:t>IC</w:t>
                  </w:r>
                </w:p>
              </w:tc>
              <w:tc>
                <w:tcPr>
                  <w:tcW w:w="2410" w:type="dxa"/>
                </w:tcPr>
                <w:p w14:paraId="2D8232D7" w14:textId="77777777" w:rsidR="0019565F" w:rsidRDefault="0019565F" w:rsidP="005E70D6">
                  <w:pPr>
                    <w:rPr>
                      <w:sz w:val="16"/>
                      <w:szCs w:val="16"/>
                    </w:rPr>
                  </w:pPr>
                  <w:r>
                    <w:rPr>
                      <w:sz w:val="16"/>
                      <w:szCs w:val="16"/>
                    </w:rPr>
                    <w:t>Invalid Credentials</w:t>
                  </w:r>
                </w:p>
              </w:tc>
              <w:tc>
                <w:tcPr>
                  <w:tcW w:w="1418" w:type="dxa"/>
                </w:tcPr>
                <w:p w14:paraId="76E52430" w14:textId="77777777" w:rsidR="0019565F" w:rsidRPr="001963A0" w:rsidRDefault="0019565F" w:rsidP="005E70D6">
                  <w:pPr>
                    <w:rPr>
                      <w:sz w:val="16"/>
                      <w:szCs w:val="16"/>
                    </w:rPr>
                  </w:pPr>
                </w:p>
              </w:tc>
              <w:tc>
                <w:tcPr>
                  <w:tcW w:w="1984" w:type="dxa"/>
                </w:tcPr>
                <w:p w14:paraId="4FAA4D95" w14:textId="77777777" w:rsidR="0019565F" w:rsidRDefault="0019565F" w:rsidP="005E70D6">
                  <w:pPr>
                    <w:rPr>
                      <w:sz w:val="16"/>
                      <w:szCs w:val="16"/>
                    </w:rPr>
                  </w:pPr>
                </w:p>
              </w:tc>
              <w:tc>
                <w:tcPr>
                  <w:tcW w:w="1730" w:type="dxa"/>
                </w:tcPr>
                <w:p w14:paraId="536F289E" w14:textId="77777777" w:rsidR="0019565F" w:rsidRPr="001963A0" w:rsidRDefault="0019565F" w:rsidP="005E70D6">
                  <w:pPr>
                    <w:rPr>
                      <w:sz w:val="16"/>
                      <w:szCs w:val="16"/>
                    </w:rPr>
                  </w:pPr>
                  <w:r>
                    <w:rPr>
                      <w:sz w:val="16"/>
                      <w:szCs w:val="16"/>
                    </w:rPr>
                    <w:t>Call fails due to invalid BAN validation criteria being passed in.</w:t>
                  </w:r>
                </w:p>
              </w:tc>
            </w:tr>
            <w:tr w:rsidR="00697F61" w:rsidRPr="001963A0" w14:paraId="595F6A43" w14:textId="77777777" w:rsidTr="005E70D6">
              <w:tc>
                <w:tcPr>
                  <w:tcW w:w="620" w:type="dxa"/>
                </w:tcPr>
                <w:p w14:paraId="394D0B98" w14:textId="5D23043C" w:rsidR="00697F61" w:rsidRPr="001963A0" w:rsidRDefault="00697F61" w:rsidP="005E70D6">
                  <w:pPr>
                    <w:rPr>
                      <w:sz w:val="16"/>
                      <w:szCs w:val="16"/>
                    </w:rPr>
                  </w:pPr>
                  <w:r>
                    <w:rPr>
                      <w:sz w:val="16"/>
                      <w:szCs w:val="16"/>
                    </w:rPr>
                    <w:t>400</w:t>
                  </w:r>
                </w:p>
              </w:tc>
              <w:tc>
                <w:tcPr>
                  <w:tcW w:w="684" w:type="dxa"/>
                </w:tcPr>
                <w:p w14:paraId="5BC292F2" w14:textId="47309017" w:rsidR="00697F61" w:rsidRDefault="00697F61" w:rsidP="005E70D6">
                  <w:pPr>
                    <w:rPr>
                      <w:sz w:val="16"/>
                      <w:szCs w:val="16"/>
                    </w:rPr>
                  </w:pPr>
                  <w:r>
                    <w:rPr>
                      <w:sz w:val="16"/>
                      <w:szCs w:val="16"/>
                    </w:rPr>
                    <w:t>ANE</w:t>
                  </w:r>
                </w:p>
              </w:tc>
              <w:tc>
                <w:tcPr>
                  <w:tcW w:w="2410" w:type="dxa"/>
                </w:tcPr>
                <w:p w14:paraId="528C27C1" w14:textId="120B7756" w:rsidR="00697F61" w:rsidRPr="00697F61" w:rsidRDefault="00697F61" w:rsidP="005E70D6">
                  <w:pPr>
                    <w:rPr>
                      <w:sz w:val="16"/>
                      <w:szCs w:val="16"/>
                    </w:rPr>
                  </w:pPr>
                  <w:r w:rsidRPr="00697F61">
                    <w:rPr>
                      <w:sz w:val="16"/>
                      <w:szCs w:val="16"/>
                    </w:rPr>
                    <w:t>Approver Does Not Exist</w:t>
                  </w:r>
                  <w:r w:rsidR="00A2590E">
                    <w:rPr>
                      <w:sz w:val="16"/>
                      <w:szCs w:val="16"/>
                    </w:rPr>
                    <w:t xml:space="preserve"> </w:t>
                  </w:r>
                  <w:r w:rsidR="00A2590E">
                    <w:rPr>
                      <w:sz w:val="16"/>
                      <w:szCs w:val="16"/>
                    </w:rPr>
                    <w:br/>
                    <w:t>(v1.1 and up only)</w:t>
                  </w:r>
                </w:p>
              </w:tc>
              <w:tc>
                <w:tcPr>
                  <w:tcW w:w="1418" w:type="dxa"/>
                </w:tcPr>
                <w:p w14:paraId="65DDE8C8" w14:textId="77777777" w:rsidR="00697F61" w:rsidRPr="001963A0" w:rsidRDefault="00697F61" w:rsidP="005E70D6">
                  <w:pPr>
                    <w:rPr>
                      <w:sz w:val="16"/>
                      <w:szCs w:val="16"/>
                    </w:rPr>
                  </w:pPr>
                </w:p>
              </w:tc>
              <w:tc>
                <w:tcPr>
                  <w:tcW w:w="1984" w:type="dxa"/>
                </w:tcPr>
                <w:p w14:paraId="0D38406A" w14:textId="77777777" w:rsidR="00697F61" w:rsidRDefault="00697F61" w:rsidP="005E70D6">
                  <w:pPr>
                    <w:rPr>
                      <w:sz w:val="16"/>
                      <w:szCs w:val="16"/>
                    </w:rPr>
                  </w:pPr>
                </w:p>
              </w:tc>
              <w:tc>
                <w:tcPr>
                  <w:tcW w:w="1730" w:type="dxa"/>
                </w:tcPr>
                <w:p w14:paraId="420BCA5F" w14:textId="77777777" w:rsidR="00697F61" w:rsidRPr="001963A0" w:rsidRDefault="00697F61" w:rsidP="005E70D6">
                  <w:pPr>
                    <w:rPr>
                      <w:sz w:val="16"/>
                      <w:szCs w:val="16"/>
                    </w:rPr>
                  </w:pPr>
                </w:p>
              </w:tc>
            </w:tr>
            <w:tr w:rsidR="0019565F" w:rsidRPr="001963A0" w14:paraId="5C0745F2" w14:textId="77777777" w:rsidTr="005E70D6">
              <w:tc>
                <w:tcPr>
                  <w:tcW w:w="620" w:type="dxa"/>
                </w:tcPr>
                <w:p w14:paraId="4CF45730" w14:textId="77777777" w:rsidR="0019565F" w:rsidRPr="001963A0" w:rsidRDefault="0019565F" w:rsidP="005E70D6">
                  <w:pPr>
                    <w:rPr>
                      <w:sz w:val="16"/>
                      <w:szCs w:val="16"/>
                    </w:rPr>
                  </w:pPr>
                  <w:r w:rsidRPr="001963A0">
                    <w:rPr>
                      <w:sz w:val="16"/>
                      <w:szCs w:val="16"/>
                    </w:rPr>
                    <w:t>500</w:t>
                  </w:r>
                </w:p>
              </w:tc>
              <w:tc>
                <w:tcPr>
                  <w:tcW w:w="684" w:type="dxa"/>
                </w:tcPr>
                <w:p w14:paraId="54C1A2E7" w14:textId="77777777" w:rsidR="0019565F" w:rsidRPr="001963A0" w:rsidRDefault="0019565F" w:rsidP="005E70D6">
                  <w:pPr>
                    <w:rPr>
                      <w:sz w:val="16"/>
                      <w:szCs w:val="16"/>
                    </w:rPr>
                  </w:pPr>
                  <w:r>
                    <w:rPr>
                      <w:sz w:val="16"/>
                      <w:szCs w:val="16"/>
                    </w:rPr>
                    <w:t>DAL</w:t>
                  </w:r>
                </w:p>
              </w:tc>
              <w:tc>
                <w:tcPr>
                  <w:tcW w:w="2410" w:type="dxa"/>
                </w:tcPr>
                <w:p w14:paraId="23936949" w14:textId="77777777" w:rsidR="0019565F" w:rsidRPr="001963A0" w:rsidRDefault="0019565F" w:rsidP="005E70D6">
                  <w:pPr>
                    <w:rPr>
                      <w:sz w:val="16"/>
                      <w:szCs w:val="16"/>
                    </w:rPr>
                  </w:pPr>
                  <w:r>
                    <w:rPr>
                      <w:sz w:val="16"/>
                      <w:szCs w:val="16"/>
                    </w:rPr>
                    <w:t>Application level error</w:t>
                  </w:r>
                  <w:r w:rsidRPr="001963A0">
                    <w:rPr>
                      <w:sz w:val="16"/>
                      <w:szCs w:val="16"/>
                    </w:rPr>
                    <w:t xml:space="preserve"> </w:t>
                  </w:r>
                  <w:r>
                    <w:rPr>
                      <w:sz w:val="16"/>
                      <w:szCs w:val="16"/>
                    </w:rPr>
                    <w:t xml:space="preserve">(DAL </w:t>
                  </w:r>
                  <w:r w:rsidRPr="001963A0">
                    <w:rPr>
                      <w:sz w:val="16"/>
                      <w:szCs w:val="16"/>
                    </w:rPr>
                    <w:t>call fail</w:t>
                  </w:r>
                  <w:r>
                    <w:rPr>
                      <w:sz w:val="16"/>
                      <w:szCs w:val="16"/>
                    </w:rPr>
                    <w:t>s)</w:t>
                  </w:r>
                </w:p>
              </w:tc>
              <w:tc>
                <w:tcPr>
                  <w:tcW w:w="1418" w:type="dxa"/>
                </w:tcPr>
                <w:p w14:paraId="693AE88A" w14:textId="77777777" w:rsidR="0019565F" w:rsidRPr="001963A0" w:rsidRDefault="0019565F" w:rsidP="005E70D6">
                  <w:pPr>
                    <w:rPr>
                      <w:sz w:val="16"/>
                      <w:szCs w:val="16"/>
                    </w:rPr>
                  </w:pPr>
                </w:p>
              </w:tc>
              <w:tc>
                <w:tcPr>
                  <w:tcW w:w="1984" w:type="dxa"/>
                </w:tcPr>
                <w:p w14:paraId="13F7D9DE" w14:textId="77777777" w:rsidR="0019565F" w:rsidRPr="001963A0" w:rsidRDefault="0019565F" w:rsidP="005E70D6">
                  <w:pPr>
                    <w:rPr>
                      <w:sz w:val="16"/>
                      <w:szCs w:val="16"/>
                    </w:rPr>
                  </w:pPr>
                  <w:r>
                    <w:rPr>
                      <w:sz w:val="16"/>
                      <w:szCs w:val="16"/>
                    </w:rPr>
                    <w:t>Pass through error code</w:t>
                  </w:r>
                </w:p>
              </w:tc>
              <w:tc>
                <w:tcPr>
                  <w:tcW w:w="1730" w:type="dxa"/>
                </w:tcPr>
                <w:p w14:paraId="266DC40F" w14:textId="77777777" w:rsidR="0019565F" w:rsidRPr="001963A0" w:rsidRDefault="0019565F" w:rsidP="005E70D6">
                  <w:pPr>
                    <w:rPr>
                      <w:sz w:val="16"/>
                      <w:szCs w:val="16"/>
                    </w:rPr>
                  </w:pPr>
                  <w:r w:rsidRPr="001963A0">
                    <w:rPr>
                      <w:sz w:val="16"/>
                      <w:szCs w:val="16"/>
                    </w:rPr>
                    <w:t>Any other Service Exception</w:t>
                  </w:r>
                </w:p>
              </w:tc>
            </w:tr>
            <w:tr w:rsidR="0019565F" w:rsidRPr="001963A0" w14:paraId="6A632802" w14:textId="77777777" w:rsidTr="005E70D6">
              <w:tc>
                <w:tcPr>
                  <w:tcW w:w="620" w:type="dxa"/>
                </w:tcPr>
                <w:p w14:paraId="1E132E3B" w14:textId="77777777" w:rsidR="0019565F" w:rsidRPr="001963A0" w:rsidRDefault="0019565F" w:rsidP="005E70D6">
                  <w:pPr>
                    <w:rPr>
                      <w:sz w:val="16"/>
                      <w:szCs w:val="16"/>
                    </w:rPr>
                  </w:pPr>
                  <w:r w:rsidRPr="001963A0">
                    <w:rPr>
                      <w:sz w:val="16"/>
                      <w:szCs w:val="16"/>
                    </w:rPr>
                    <w:t>500</w:t>
                  </w:r>
                </w:p>
              </w:tc>
              <w:tc>
                <w:tcPr>
                  <w:tcW w:w="684" w:type="dxa"/>
                </w:tcPr>
                <w:p w14:paraId="60E154B0" w14:textId="77777777" w:rsidR="0019565F" w:rsidRDefault="0019565F" w:rsidP="005E70D6">
                  <w:pPr>
                    <w:rPr>
                      <w:sz w:val="16"/>
                      <w:szCs w:val="16"/>
                    </w:rPr>
                  </w:pPr>
                </w:p>
              </w:tc>
              <w:tc>
                <w:tcPr>
                  <w:tcW w:w="2410" w:type="dxa"/>
                </w:tcPr>
                <w:p w14:paraId="3F7ADA2D" w14:textId="77777777" w:rsidR="0019565F" w:rsidRDefault="0019565F" w:rsidP="005E70D6">
                  <w:pPr>
                    <w:rPr>
                      <w:sz w:val="16"/>
                      <w:szCs w:val="16"/>
                    </w:rPr>
                  </w:pPr>
                  <w:r w:rsidRPr="001963A0">
                    <w:rPr>
                      <w:sz w:val="16"/>
                      <w:szCs w:val="16"/>
                    </w:rPr>
                    <w:t>general error</w:t>
                  </w:r>
                </w:p>
              </w:tc>
              <w:tc>
                <w:tcPr>
                  <w:tcW w:w="1418" w:type="dxa"/>
                </w:tcPr>
                <w:p w14:paraId="6710BBF3" w14:textId="77777777" w:rsidR="0019565F" w:rsidRPr="001963A0" w:rsidRDefault="0019565F" w:rsidP="005E70D6">
                  <w:pPr>
                    <w:rPr>
                      <w:sz w:val="16"/>
                      <w:szCs w:val="16"/>
                    </w:rPr>
                  </w:pPr>
                </w:p>
              </w:tc>
              <w:tc>
                <w:tcPr>
                  <w:tcW w:w="1984" w:type="dxa"/>
                </w:tcPr>
                <w:p w14:paraId="08073DAF" w14:textId="77777777" w:rsidR="0019565F" w:rsidRDefault="0019565F" w:rsidP="005E70D6">
                  <w:pPr>
                    <w:rPr>
                      <w:sz w:val="16"/>
                      <w:szCs w:val="16"/>
                    </w:rPr>
                  </w:pPr>
                </w:p>
              </w:tc>
              <w:tc>
                <w:tcPr>
                  <w:tcW w:w="1730" w:type="dxa"/>
                </w:tcPr>
                <w:p w14:paraId="18D62557" w14:textId="77777777" w:rsidR="0019565F" w:rsidRPr="001963A0" w:rsidRDefault="0019565F" w:rsidP="005E70D6">
                  <w:pPr>
                    <w:rPr>
                      <w:sz w:val="16"/>
                      <w:szCs w:val="16"/>
                    </w:rPr>
                  </w:pPr>
                  <w:r>
                    <w:rPr>
                      <w:sz w:val="16"/>
                      <w:szCs w:val="16"/>
                    </w:rPr>
                    <w:t>Any caught exception not handled elsewhere</w:t>
                  </w:r>
                </w:p>
              </w:tc>
            </w:tr>
          </w:tbl>
          <w:p w14:paraId="7902D7C6" w14:textId="77777777" w:rsidR="0019565F" w:rsidRDefault="0019565F" w:rsidP="005E70D6">
            <w:pPr>
              <w:rPr>
                <w:sz w:val="18"/>
                <w:szCs w:val="16"/>
              </w:rPr>
            </w:pPr>
          </w:p>
          <w:p w14:paraId="7D1CBB37" w14:textId="77777777" w:rsidR="0019565F" w:rsidRPr="00C934DC" w:rsidRDefault="0019565F" w:rsidP="005E70D6">
            <w:pPr>
              <w:rPr>
                <w:sz w:val="18"/>
                <w:szCs w:val="16"/>
              </w:rPr>
            </w:pPr>
          </w:p>
        </w:tc>
      </w:tr>
      <w:tr w:rsidR="0019565F" w:rsidRPr="00C934DC" w14:paraId="101E98FB" w14:textId="77777777" w:rsidTr="005E70D6">
        <w:tc>
          <w:tcPr>
            <w:tcW w:w="1526" w:type="dxa"/>
          </w:tcPr>
          <w:p w14:paraId="0F133C08" w14:textId="77777777" w:rsidR="0019565F" w:rsidRPr="00C934DC" w:rsidRDefault="0019565F" w:rsidP="005E70D6">
            <w:pPr>
              <w:rPr>
                <w:sz w:val="18"/>
                <w:szCs w:val="16"/>
              </w:rPr>
            </w:pPr>
            <w:r w:rsidRPr="00797478">
              <w:rPr>
                <w:b/>
                <w:sz w:val="18"/>
                <w:szCs w:val="16"/>
              </w:rPr>
              <w:t>Output</w:t>
            </w:r>
          </w:p>
        </w:tc>
        <w:tc>
          <w:tcPr>
            <w:tcW w:w="9355" w:type="dxa"/>
          </w:tcPr>
          <w:p w14:paraId="6FF2BEE4" w14:textId="77777777" w:rsidR="0019565F" w:rsidRDefault="0019565F" w:rsidP="005E70D6">
            <w:pPr>
              <w:rPr>
                <w:sz w:val="18"/>
                <w:szCs w:val="16"/>
              </w:rPr>
            </w:pPr>
            <w:r>
              <w:rPr>
                <w:sz w:val="18"/>
                <w:szCs w:val="16"/>
              </w:rPr>
              <w:t>“credentialValidationS</w:t>
            </w:r>
            <w:r w:rsidRPr="00391BDD">
              <w:rPr>
                <w:sz w:val="18"/>
                <w:szCs w:val="16"/>
              </w:rPr>
              <w:t>ervice</w:t>
            </w:r>
            <w:r>
              <w:rPr>
                <w:sz w:val="18"/>
                <w:szCs w:val="16"/>
              </w:rPr>
              <w:t>Response” :  {</w:t>
            </w:r>
          </w:p>
          <w:p w14:paraId="4E9235AD" w14:textId="77777777" w:rsidR="0019565F" w:rsidRDefault="0019565F" w:rsidP="005E70D6">
            <w:pPr>
              <w:rPr>
                <w:sz w:val="18"/>
                <w:szCs w:val="16"/>
              </w:rPr>
            </w:pPr>
          </w:p>
          <w:p w14:paraId="5A2209A2" w14:textId="77777777" w:rsidR="0019565F" w:rsidRDefault="0019565F" w:rsidP="005E70D6">
            <w:pPr>
              <w:rPr>
                <w:sz w:val="18"/>
                <w:szCs w:val="16"/>
              </w:rPr>
            </w:pPr>
            <w:r w:rsidRPr="00C934DC">
              <w:rPr>
                <w:sz w:val="18"/>
                <w:szCs w:val="16"/>
              </w:rPr>
              <w:t>"</w:t>
            </w:r>
            <w:r>
              <w:rPr>
                <w:sz w:val="18"/>
                <w:szCs w:val="16"/>
              </w:rPr>
              <w:t>status” : &lt;status&gt;</w:t>
            </w:r>
          </w:p>
          <w:p w14:paraId="66D8793F" w14:textId="77777777" w:rsidR="0019565F" w:rsidRDefault="0019565F" w:rsidP="005E70D6">
            <w:pPr>
              <w:rPr>
                <w:sz w:val="18"/>
                <w:szCs w:val="16"/>
              </w:rPr>
            </w:pPr>
          </w:p>
          <w:p w14:paraId="19B04739" w14:textId="77777777" w:rsidR="0019565F" w:rsidRPr="002A15E4" w:rsidRDefault="0019565F" w:rsidP="005E70D6">
            <w:pPr>
              <w:rPr>
                <w:sz w:val="18"/>
                <w:szCs w:val="16"/>
              </w:rPr>
            </w:pPr>
            <w:r w:rsidRPr="002A15E4">
              <w:rPr>
                <w:sz w:val="18"/>
                <w:szCs w:val="16"/>
              </w:rPr>
              <w:t>Example:</w:t>
            </w:r>
          </w:p>
          <w:p w14:paraId="1AA90750" w14:textId="77777777" w:rsidR="0019565F" w:rsidRDefault="0019565F" w:rsidP="005E70D6">
            <w:pPr>
              <w:rPr>
                <w:rFonts w:ascii="Lucida Console" w:hAnsi="Lucida Console"/>
                <w:sz w:val="16"/>
                <w:szCs w:val="16"/>
              </w:rPr>
            </w:pPr>
          </w:p>
          <w:tbl>
            <w:tblPr>
              <w:tblStyle w:val="TableGrid"/>
              <w:tblW w:w="4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65"/>
            </w:tblGrid>
            <w:tr w:rsidR="0019565F" w14:paraId="10851E83" w14:textId="77777777" w:rsidTr="005E70D6">
              <w:tc>
                <w:tcPr>
                  <w:tcW w:w="4565" w:type="dxa"/>
                </w:tcPr>
                <w:p w14:paraId="618A44FA" w14:textId="77777777" w:rsidR="0019565F" w:rsidRPr="00EE7634" w:rsidRDefault="0019565F" w:rsidP="005E70D6">
                  <w:pPr>
                    <w:rPr>
                      <w:sz w:val="18"/>
                      <w:szCs w:val="16"/>
                    </w:rPr>
                  </w:pPr>
                  <w:r w:rsidRPr="00EE7634">
                    <w:rPr>
                      <w:sz w:val="18"/>
                      <w:szCs w:val="16"/>
                    </w:rPr>
                    <w:t>Undecorated</w:t>
                  </w:r>
                </w:p>
              </w:tc>
            </w:tr>
            <w:tr w:rsidR="0019565F" w14:paraId="68522FC5" w14:textId="77777777" w:rsidTr="005E70D6">
              <w:tc>
                <w:tcPr>
                  <w:tcW w:w="4565" w:type="dxa"/>
                </w:tcPr>
                <w:p w14:paraId="5DF04C73" w14:textId="77777777" w:rsidR="0019565F" w:rsidRDefault="0019565F" w:rsidP="005E70D6">
                  <w:pPr>
                    <w:rPr>
                      <w:rFonts w:ascii="Lucida Console" w:hAnsi="Lucida Console"/>
                      <w:sz w:val="16"/>
                      <w:szCs w:val="16"/>
                    </w:rPr>
                  </w:pPr>
                  <w:r>
                    <w:rPr>
                      <w:rFonts w:ascii="Lucida Console" w:hAnsi="Lucida Console"/>
                      <w:sz w:val="16"/>
                      <w:szCs w:val="16"/>
                    </w:rPr>
                    <w:t>{</w:t>
                  </w:r>
                </w:p>
                <w:p w14:paraId="66B1AED8" w14:textId="77777777" w:rsidR="0019565F" w:rsidRPr="00EE6B00" w:rsidRDefault="0019565F" w:rsidP="005E70D6">
                  <w:pPr>
                    <w:rPr>
                      <w:rFonts w:ascii="Lucida Console" w:hAnsi="Lucida Console"/>
                      <w:sz w:val="16"/>
                      <w:szCs w:val="16"/>
                    </w:rPr>
                  </w:pPr>
                </w:p>
                <w:p w14:paraId="498D70DB"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"clientTypeTxt" : "Mobility Consumer",</w:t>
                  </w:r>
                </w:p>
                <w:p w14:paraId="522F59F9" w14:textId="77777777" w:rsidR="0019565F" w:rsidRPr="007C4285" w:rsidRDefault="0019565F" w:rsidP="005E70D6">
                  <w:pPr>
                    <w:rPr>
                      <w:rFonts w:ascii="Lucida Console" w:hAnsi="Lucida Console"/>
                      <w:sz w:val="16"/>
                      <w:szCs w:val="16"/>
                    </w:rPr>
                  </w:pPr>
                </w:p>
                <w:p w14:paraId="7D9B8C2E"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 {</w:t>
                  </w:r>
                </w:p>
                <w:p w14:paraId="535DC209"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"statusCd": "200",</w:t>
                  </w:r>
                </w:p>
                <w:p w14:paraId="4EE9C0E4"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"statusSubCd": null,</w:t>
                  </w:r>
                </w:p>
                <w:p w14:paraId="7899BAB3"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"statusTxt": "OK",</w:t>
                  </w:r>
                </w:p>
                <w:p w14:paraId="3C9C56FE"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"systemErrorTimeStamp": null,</w:t>
                  </w:r>
                </w:p>
                <w:p w14:paraId="54C232C0"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"systemErrorCd": 0,</w:t>
                  </w:r>
                </w:p>
                <w:p w14:paraId="3921DFD8"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"systemErrorTxt": null</w:t>
                  </w:r>
                </w:p>
                <w:p w14:paraId="6395311E"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w:t>
                  </w:r>
                </w:p>
                <w:p w14:paraId="6D8A28F5" w14:textId="77777777" w:rsidR="0019565F" w:rsidRDefault="0019565F" w:rsidP="005E70D6">
                  <w:pPr>
                    <w:rPr>
                      <w:sz w:val="18"/>
                      <w:szCs w:val="16"/>
                    </w:rPr>
                  </w:pPr>
                  <w:r>
                    <w:rPr>
                      <w:sz w:val="18"/>
                      <w:szCs w:val="16"/>
                    </w:rPr>
                    <w:t>}</w:t>
                  </w:r>
                </w:p>
              </w:tc>
            </w:tr>
          </w:tbl>
          <w:p w14:paraId="33FF80A5" w14:textId="77777777" w:rsidR="0019565F" w:rsidRDefault="0019565F" w:rsidP="005E70D6">
            <w:pPr>
              <w:rPr>
                <w:sz w:val="18"/>
                <w:szCs w:val="16"/>
              </w:rPr>
            </w:pPr>
          </w:p>
          <w:p w14:paraId="6BF6F8E1" w14:textId="77777777" w:rsidR="0019565F" w:rsidRDefault="0019565F" w:rsidP="005E70D6">
            <w:pPr>
              <w:rPr>
                <w:sz w:val="18"/>
                <w:szCs w:val="16"/>
              </w:rPr>
            </w:pPr>
            <w:r>
              <w:rPr>
                <w:sz w:val="18"/>
                <w:szCs w:val="16"/>
              </w:rPr>
              <w:t>Where fields are returned:</w:t>
            </w:r>
          </w:p>
          <w:tbl>
            <w:tblPr>
              <w:tblStyle w:val="TableGrid"/>
              <w:tblW w:w="0" w:type="auto"/>
              <w:tblLook w:val="04A0" w:firstRow="1" w:lastRow="0" w:firstColumn="1" w:lastColumn="0" w:noHBand="0" w:noVBand="1"/>
            </w:tblPr>
            <w:tblGrid>
              <w:gridCol w:w="1952"/>
              <w:gridCol w:w="1181"/>
              <w:gridCol w:w="3274"/>
              <w:gridCol w:w="2694"/>
            </w:tblGrid>
            <w:tr w:rsidR="0019565F" w14:paraId="67BB0BD7" w14:textId="77777777" w:rsidTr="004B31E6">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B6BFC1" w14:textId="77777777" w:rsidR="0019565F" w:rsidRDefault="0019565F" w:rsidP="005E70D6">
                  <w:pPr>
                    <w:rPr>
                      <w:b/>
                      <w:sz w:val="18"/>
                      <w:szCs w:val="16"/>
                    </w:rPr>
                  </w:pPr>
                  <w:r>
                    <w:rPr>
                      <w:b/>
                      <w:sz w:val="18"/>
                      <w:szCs w:val="16"/>
                    </w:rPr>
                    <w:t>Field</w:t>
                  </w:r>
                </w:p>
              </w:tc>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73E3C" w14:textId="77777777" w:rsidR="0019565F" w:rsidRDefault="0019565F" w:rsidP="005E70D6">
                  <w:pPr>
                    <w:rPr>
                      <w:b/>
                      <w:sz w:val="18"/>
                      <w:szCs w:val="16"/>
                    </w:rPr>
                  </w:pPr>
                  <w:r>
                    <w:rPr>
                      <w:b/>
                      <w:sz w:val="18"/>
                      <w:szCs w:val="16"/>
                    </w:rPr>
                    <w:t>Datatype</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B45AA" w14:textId="77777777" w:rsidR="0019565F" w:rsidRDefault="0019565F" w:rsidP="005E70D6">
                  <w:pPr>
                    <w:rPr>
                      <w:b/>
                      <w:sz w:val="18"/>
                      <w:szCs w:val="16"/>
                    </w:rPr>
                  </w:pPr>
                  <w:r>
                    <w:rPr>
                      <w:b/>
                      <w:sz w:val="18"/>
                      <w:szCs w:val="16"/>
                    </w:rPr>
                    <w:t>Description</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C3145" w14:textId="77777777" w:rsidR="0019565F" w:rsidRDefault="0019565F" w:rsidP="005E70D6">
                  <w:pPr>
                    <w:rPr>
                      <w:b/>
                      <w:sz w:val="18"/>
                      <w:szCs w:val="16"/>
                    </w:rPr>
                  </w:pPr>
                  <w:r>
                    <w:rPr>
                      <w:b/>
                      <w:sz w:val="18"/>
                      <w:szCs w:val="16"/>
                    </w:rPr>
                    <w:t>Possible/typical values</w:t>
                  </w:r>
                </w:p>
              </w:tc>
            </w:tr>
            <w:tr w:rsidR="0019565F" w14:paraId="4F3C9F75" w14:textId="77777777" w:rsidTr="004B31E6">
              <w:tc>
                <w:tcPr>
                  <w:tcW w:w="1952" w:type="dxa"/>
                  <w:tcBorders>
                    <w:top w:val="single" w:sz="4" w:space="0" w:color="auto"/>
                    <w:left w:val="single" w:sz="4" w:space="0" w:color="auto"/>
                    <w:bottom w:val="single" w:sz="4" w:space="0" w:color="auto"/>
                    <w:right w:val="single" w:sz="4" w:space="0" w:color="auto"/>
                  </w:tcBorders>
                  <w:hideMark/>
                </w:tcPr>
                <w:p w14:paraId="0DC226FA" w14:textId="77777777" w:rsidR="0019565F" w:rsidRPr="00EE6B00" w:rsidRDefault="0019565F" w:rsidP="005E70D6">
                  <w:pPr>
                    <w:rPr>
                      <w:sz w:val="18"/>
                      <w:szCs w:val="16"/>
                    </w:rPr>
                  </w:pPr>
                  <w:r w:rsidRPr="00EE6B00">
                    <w:rPr>
                      <w:rFonts w:ascii="Lucida Console" w:hAnsi="Lucida Console"/>
                      <w:sz w:val="16"/>
                      <w:szCs w:val="16"/>
                    </w:rPr>
                    <w:t>clientTypeTxt</w:t>
                  </w:r>
                </w:p>
              </w:tc>
              <w:tc>
                <w:tcPr>
                  <w:tcW w:w="1181" w:type="dxa"/>
                  <w:tcBorders>
                    <w:top w:val="single" w:sz="4" w:space="0" w:color="auto"/>
                    <w:left w:val="single" w:sz="4" w:space="0" w:color="auto"/>
                    <w:bottom w:val="single" w:sz="4" w:space="0" w:color="auto"/>
                    <w:right w:val="single" w:sz="4" w:space="0" w:color="auto"/>
                  </w:tcBorders>
                  <w:hideMark/>
                </w:tcPr>
                <w:p w14:paraId="6C5DFF90" w14:textId="77777777" w:rsidR="0019565F" w:rsidRPr="00EE6B00" w:rsidRDefault="0019565F" w:rsidP="005E70D6">
                  <w:pPr>
                    <w:rPr>
                      <w:sz w:val="18"/>
                      <w:szCs w:val="16"/>
                    </w:rPr>
                  </w:pPr>
                  <w:r w:rsidRPr="00EE6B00">
                    <w:rPr>
                      <w:sz w:val="18"/>
                      <w:szCs w:val="16"/>
                    </w:rPr>
                    <w:t>string</w:t>
                  </w:r>
                </w:p>
              </w:tc>
              <w:tc>
                <w:tcPr>
                  <w:tcW w:w="3274" w:type="dxa"/>
                  <w:tcBorders>
                    <w:top w:val="single" w:sz="4" w:space="0" w:color="auto"/>
                    <w:left w:val="single" w:sz="4" w:space="0" w:color="auto"/>
                    <w:bottom w:val="single" w:sz="4" w:space="0" w:color="auto"/>
                    <w:right w:val="single" w:sz="4" w:space="0" w:color="auto"/>
                  </w:tcBorders>
                  <w:hideMark/>
                </w:tcPr>
                <w:p w14:paraId="6D2220BC" w14:textId="77777777" w:rsidR="0019565F" w:rsidRPr="00EE6B00" w:rsidRDefault="0019565F" w:rsidP="005E70D6">
                  <w:pPr>
                    <w:rPr>
                      <w:sz w:val="18"/>
                      <w:szCs w:val="16"/>
                    </w:rPr>
                  </w:pPr>
                  <w:r w:rsidRPr="00EE6B00">
                    <w:rPr>
                      <w:sz w:val="18"/>
                      <w:szCs w:val="16"/>
                    </w:rPr>
                    <w:t>Type of association made</w:t>
                  </w:r>
                </w:p>
              </w:tc>
              <w:tc>
                <w:tcPr>
                  <w:tcW w:w="2694" w:type="dxa"/>
                  <w:tcBorders>
                    <w:top w:val="single" w:sz="4" w:space="0" w:color="auto"/>
                    <w:left w:val="single" w:sz="4" w:space="0" w:color="auto"/>
                    <w:bottom w:val="single" w:sz="4" w:space="0" w:color="auto"/>
                    <w:right w:val="single" w:sz="4" w:space="0" w:color="auto"/>
                  </w:tcBorders>
                  <w:hideMark/>
                </w:tcPr>
                <w:p w14:paraId="7BE0E09D" w14:textId="77777777" w:rsidR="004B31E6" w:rsidRDefault="004B31E6" w:rsidP="004B31E6">
                  <w:pPr>
                    <w:rPr>
                      <w:b/>
                      <w:sz w:val="18"/>
                      <w:szCs w:val="16"/>
                    </w:rPr>
                  </w:pPr>
                  <w:r>
                    <w:rPr>
                      <w:b/>
                      <w:sz w:val="18"/>
                      <w:szCs w:val="16"/>
                    </w:rPr>
                    <w:t>Mobility Consumer</w:t>
                  </w:r>
                </w:p>
                <w:p w14:paraId="7D15D2B4" w14:textId="77777777" w:rsidR="004B31E6" w:rsidRDefault="004B31E6" w:rsidP="004B31E6">
                  <w:pPr>
                    <w:rPr>
                      <w:b/>
                      <w:sz w:val="18"/>
                      <w:szCs w:val="16"/>
                    </w:rPr>
                  </w:pPr>
                  <w:r>
                    <w:rPr>
                      <w:b/>
                      <w:sz w:val="18"/>
                      <w:szCs w:val="16"/>
                    </w:rPr>
                    <w:t>Mobility SMB</w:t>
                  </w:r>
                </w:p>
                <w:p w14:paraId="49414458" w14:textId="77777777" w:rsidR="004B31E6" w:rsidRDefault="004B31E6" w:rsidP="004B31E6">
                  <w:pPr>
                    <w:rPr>
                      <w:b/>
                      <w:sz w:val="18"/>
                      <w:szCs w:val="16"/>
                    </w:rPr>
                  </w:pPr>
                  <w:r>
                    <w:rPr>
                      <w:b/>
                      <w:sz w:val="18"/>
                      <w:szCs w:val="16"/>
                    </w:rPr>
                    <w:t>Mobility SMB Business Connect</w:t>
                  </w:r>
                </w:p>
                <w:p w14:paraId="67E7AEAC" w14:textId="77777777" w:rsidR="004B31E6" w:rsidRDefault="004B31E6" w:rsidP="004B31E6">
                  <w:pPr>
                    <w:rPr>
                      <w:b/>
                      <w:sz w:val="18"/>
                      <w:szCs w:val="16"/>
                    </w:rPr>
                  </w:pPr>
                  <w:r>
                    <w:rPr>
                      <w:b/>
                      <w:sz w:val="18"/>
                      <w:szCs w:val="16"/>
                    </w:rPr>
                    <w:t>Mobility Corporate</w:t>
                  </w:r>
                </w:p>
                <w:p w14:paraId="3E24D9FF" w14:textId="77777777" w:rsidR="004B31E6" w:rsidRDefault="004B31E6" w:rsidP="004B31E6">
                  <w:pPr>
                    <w:rPr>
                      <w:b/>
                      <w:sz w:val="18"/>
                      <w:szCs w:val="16"/>
                    </w:rPr>
                  </w:pPr>
                  <w:r>
                    <w:rPr>
                      <w:b/>
                      <w:sz w:val="18"/>
                      <w:szCs w:val="16"/>
                    </w:rPr>
                    <w:t>FFH Consumer</w:t>
                  </w:r>
                </w:p>
                <w:p w14:paraId="5703FE38" w14:textId="26CBD97D" w:rsidR="0019565F" w:rsidRDefault="004B31E6" w:rsidP="004B31E6">
                  <w:pPr>
                    <w:rPr>
                      <w:sz w:val="18"/>
                      <w:szCs w:val="16"/>
                    </w:rPr>
                  </w:pPr>
                  <w:r>
                    <w:rPr>
                      <w:b/>
                      <w:sz w:val="18"/>
                      <w:szCs w:val="16"/>
                    </w:rPr>
                    <w:t>FFH SMB</w:t>
                  </w:r>
                </w:p>
              </w:tc>
            </w:tr>
          </w:tbl>
          <w:p w14:paraId="63BE21AB" w14:textId="77777777" w:rsidR="0019565F" w:rsidRPr="00C934DC" w:rsidRDefault="0019565F" w:rsidP="005E70D6">
            <w:pPr>
              <w:rPr>
                <w:sz w:val="18"/>
                <w:szCs w:val="16"/>
              </w:rPr>
            </w:pPr>
          </w:p>
        </w:tc>
      </w:tr>
      <w:tr w:rsidR="0019565F" w:rsidRPr="00C934DC" w14:paraId="1AB32CB9" w14:textId="77777777" w:rsidTr="005E70D6">
        <w:tc>
          <w:tcPr>
            <w:tcW w:w="1526" w:type="dxa"/>
          </w:tcPr>
          <w:p w14:paraId="00DF9254" w14:textId="77777777" w:rsidR="0019565F" w:rsidRDefault="0019565F" w:rsidP="005E70D6">
            <w:pPr>
              <w:rPr>
                <w:b/>
                <w:sz w:val="18"/>
                <w:szCs w:val="16"/>
              </w:rPr>
            </w:pPr>
            <w:r>
              <w:rPr>
                <w:b/>
                <w:sz w:val="18"/>
                <w:szCs w:val="16"/>
              </w:rPr>
              <w:t>SLA</w:t>
            </w:r>
          </w:p>
        </w:tc>
        <w:tc>
          <w:tcPr>
            <w:tcW w:w="9355" w:type="dxa"/>
          </w:tcPr>
          <w:p w14:paraId="1BFD5C63" w14:textId="77777777" w:rsidR="0019565F" w:rsidRDefault="0019565F" w:rsidP="005E70D6">
            <w:pPr>
              <w:rPr>
                <w:sz w:val="18"/>
                <w:szCs w:val="16"/>
              </w:rPr>
            </w:pPr>
            <w:r>
              <w:rPr>
                <w:sz w:val="18"/>
                <w:szCs w:val="16"/>
              </w:rPr>
              <w:t>Services/APIs called:</w:t>
            </w:r>
          </w:p>
          <w:p w14:paraId="61CDFA76" w14:textId="77777777" w:rsidR="0019565F" w:rsidRDefault="0019565F" w:rsidP="005E70D6">
            <w:pPr>
              <w:rPr>
                <w:b/>
                <w:sz w:val="18"/>
                <w:szCs w:val="16"/>
              </w:rPr>
            </w:pPr>
            <w:r>
              <w:rPr>
                <w:b/>
                <w:sz w:val="18"/>
                <w:szCs w:val="16"/>
              </w:rPr>
              <w:t>AccountMgmtDataService</w:t>
            </w:r>
            <w:r w:rsidRPr="00C74314">
              <w:rPr>
                <w:b/>
                <w:sz w:val="18"/>
                <w:szCs w:val="16"/>
              </w:rPr>
              <w:t xml:space="preserve"> </w:t>
            </w:r>
          </w:p>
          <w:p w14:paraId="360E648F" w14:textId="77777777" w:rsidR="0019565F" w:rsidRPr="00706118" w:rsidRDefault="0019565F" w:rsidP="005E70D6">
            <w:pPr>
              <w:rPr>
                <w:sz w:val="18"/>
                <w:szCs w:val="18"/>
                <w:lang w:eastAsia="en-CA"/>
              </w:rPr>
            </w:pPr>
            <w:r w:rsidRPr="00706118">
              <w:rPr>
                <w:sz w:val="18"/>
                <w:szCs w:val="18"/>
                <w:lang w:eastAsia="en-CA"/>
              </w:rPr>
              <w:t>getClientAccountBillingContactIndividual</w:t>
            </w:r>
          </w:p>
          <w:p w14:paraId="6134A275" w14:textId="77777777" w:rsidR="0019565F" w:rsidRPr="00706118" w:rsidRDefault="0019565F" w:rsidP="005E70D6">
            <w:pPr>
              <w:rPr>
                <w:sz w:val="18"/>
                <w:szCs w:val="18"/>
                <w:lang w:eastAsia="en-CA"/>
              </w:rPr>
            </w:pPr>
            <w:r>
              <w:rPr>
                <w:sz w:val="18"/>
                <w:szCs w:val="18"/>
                <w:lang w:eastAsia="en-CA"/>
              </w:rPr>
              <w:t>(</w:t>
            </w:r>
            <w:r w:rsidRPr="00706118">
              <w:rPr>
                <w:sz w:val="18"/>
                <w:szCs w:val="18"/>
                <w:lang w:eastAsia="en-CA"/>
              </w:rPr>
              <w:t>returns IndividualValueObject containing Address object containing a postal code</w:t>
            </w:r>
            <w:r>
              <w:rPr>
                <w:sz w:val="18"/>
                <w:szCs w:val="18"/>
                <w:lang w:eastAsia="en-CA"/>
              </w:rPr>
              <w:t>)</w:t>
            </w:r>
          </w:p>
          <w:p w14:paraId="3B493A8C" w14:textId="77777777" w:rsidR="0019565F" w:rsidRDefault="0019565F" w:rsidP="005E70D6">
            <w:pPr>
              <w:rPr>
                <w:sz w:val="18"/>
                <w:szCs w:val="16"/>
              </w:rPr>
            </w:pPr>
          </w:p>
          <w:p w14:paraId="0357D0C0" w14:textId="77777777" w:rsidR="0019565F" w:rsidRPr="005861D5" w:rsidRDefault="0019565F" w:rsidP="005E70D6">
            <w:pPr>
              <w:rPr>
                <w:b/>
                <w:sz w:val="18"/>
                <w:szCs w:val="16"/>
              </w:rPr>
            </w:pPr>
            <w:r w:rsidRPr="005861D5">
              <w:rPr>
                <w:b/>
                <w:sz w:val="18"/>
                <w:szCs w:val="16"/>
              </w:rPr>
              <w:t>ConsumerCustomerManagementService</w:t>
            </w:r>
          </w:p>
          <w:p w14:paraId="5AEFF897" w14:textId="77777777" w:rsidR="0019565F" w:rsidRPr="005861D5" w:rsidRDefault="0019565F" w:rsidP="005E70D6">
            <w:pPr>
              <w:rPr>
                <w:i/>
                <w:sz w:val="18"/>
                <w:szCs w:val="16"/>
              </w:rPr>
            </w:pPr>
            <w:r w:rsidRPr="005861D5">
              <w:rPr>
                <w:i/>
                <w:sz w:val="18"/>
                <w:szCs w:val="16"/>
              </w:rPr>
              <w:t>searchCustomer</w:t>
            </w:r>
          </w:p>
          <w:p w14:paraId="4320A474" w14:textId="77777777" w:rsidR="0019565F" w:rsidRPr="00706118" w:rsidRDefault="0019565F" w:rsidP="005E70D6">
            <w:pPr>
              <w:rPr>
                <w:sz w:val="18"/>
                <w:szCs w:val="16"/>
              </w:rPr>
            </w:pPr>
          </w:p>
          <w:p w14:paraId="5651C9AF" w14:textId="77777777" w:rsidR="0019565F" w:rsidRDefault="0019565F" w:rsidP="005E70D6">
            <w:pPr>
              <w:rPr>
                <w:sz w:val="18"/>
                <w:szCs w:val="16"/>
              </w:rPr>
            </w:pPr>
            <w:r>
              <w:rPr>
                <w:sz w:val="18"/>
                <w:szCs w:val="16"/>
              </w:rPr>
              <w:t>Expected average response time: 2500 ms</w:t>
            </w:r>
          </w:p>
        </w:tc>
      </w:tr>
      <w:tr w:rsidR="0019565F" w:rsidRPr="00C934DC" w14:paraId="31E1E03C" w14:textId="77777777" w:rsidTr="005E70D6">
        <w:tc>
          <w:tcPr>
            <w:tcW w:w="1526" w:type="dxa"/>
          </w:tcPr>
          <w:p w14:paraId="66C76921" w14:textId="77777777" w:rsidR="0019565F" w:rsidRPr="00B534AD" w:rsidRDefault="0019565F" w:rsidP="005E70D6">
            <w:pPr>
              <w:rPr>
                <w:b/>
                <w:sz w:val="18"/>
                <w:szCs w:val="16"/>
              </w:rPr>
            </w:pPr>
            <w:r w:rsidRPr="00B534AD">
              <w:rPr>
                <w:b/>
                <w:sz w:val="18"/>
                <w:szCs w:val="16"/>
              </w:rPr>
              <w:t>Sample GUI</w:t>
            </w:r>
          </w:p>
          <w:p w14:paraId="0B191279" w14:textId="77777777" w:rsidR="0019565F" w:rsidRDefault="0019565F" w:rsidP="005E70D6">
            <w:pPr>
              <w:rPr>
                <w:b/>
                <w:sz w:val="18"/>
                <w:szCs w:val="16"/>
              </w:rPr>
            </w:pPr>
          </w:p>
        </w:tc>
        <w:tc>
          <w:tcPr>
            <w:tcW w:w="9355" w:type="dxa"/>
          </w:tcPr>
          <w:p w14:paraId="5BE66C9E" w14:textId="77777777" w:rsidR="0019565F" w:rsidRDefault="0019565F" w:rsidP="005E70D6">
            <w:pPr>
              <w:rPr>
                <w:sz w:val="18"/>
                <w:szCs w:val="16"/>
              </w:rPr>
            </w:pPr>
          </w:p>
        </w:tc>
      </w:tr>
    </w:tbl>
    <w:p w14:paraId="41643AC8" w14:textId="77777777" w:rsidR="0019565F" w:rsidRDefault="0019565F" w:rsidP="0019565F"/>
    <w:p w14:paraId="3D2FF475" w14:textId="77777777" w:rsidR="0019565F" w:rsidRPr="003D51A0" w:rsidRDefault="0019565F" w:rsidP="0019565F">
      <w:pPr>
        <w:pStyle w:val="Heading2"/>
      </w:pPr>
      <w:bookmarkStart w:id="20" w:name="_Toc390764917"/>
      <w:r>
        <w:t>credential-validation</w:t>
      </w:r>
      <w:bookmarkEnd w:id="20"/>
    </w:p>
    <w:tbl>
      <w:tblPr>
        <w:tblStyle w:val="TableGrid"/>
        <w:tblW w:w="0" w:type="auto"/>
        <w:tblLook w:val="04A0" w:firstRow="1" w:lastRow="0" w:firstColumn="1" w:lastColumn="0" w:noHBand="0" w:noVBand="1"/>
      </w:tblPr>
      <w:tblGrid>
        <w:gridCol w:w="1526"/>
        <w:gridCol w:w="9355"/>
      </w:tblGrid>
      <w:tr w:rsidR="0019565F" w:rsidRPr="001B35FC" w14:paraId="79CBA56B" w14:textId="77777777" w:rsidTr="005E70D6">
        <w:tc>
          <w:tcPr>
            <w:tcW w:w="10881" w:type="dxa"/>
            <w:gridSpan w:val="2"/>
            <w:shd w:val="clear" w:color="auto" w:fill="D9D9D9" w:themeFill="background1" w:themeFillShade="D9"/>
          </w:tcPr>
          <w:p w14:paraId="73C1F242" w14:textId="77777777" w:rsidR="0019565F" w:rsidRDefault="0019565F" w:rsidP="005E70D6">
            <w:pPr>
              <w:rPr>
                <w:b/>
                <w:szCs w:val="16"/>
              </w:rPr>
            </w:pPr>
            <w:r>
              <w:rPr>
                <w:b/>
                <w:szCs w:val="16"/>
              </w:rPr>
              <w:t>OPERATION</w:t>
            </w:r>
          </w:p>
          <w:p w14:paraId="7277D24C" w14:textId="77777777" w:rsidR="0019565F" w:rsidRPr="00074AFE" w:rsidRDefault="0019565F" w:rsidP="005E70D6">
            <w:pPr>
              <w:rPr>
                <w:szCs w:val="16"/>
              </w:rPr>
            </w:pPr>
            <w:r>
              <w:rPr>
                <w:szCs w:val="16"/>
              </w:rPr>
              <w:t>credential-validation</w:t>
            </w:r>
          </w:p>
        </w:tc>
      </w:tr>
      <w:tr w:rsidR="0019565F" w:rsidRPr="001B35FC" w14:paraId="564853B7" w14:textId="77777777" w:rsidTr="005E70D6">
        <w:tc>
          <w:tcPr>
            <w:tcW w:w="1526" w:type="dxa"/>
          </w:tcPr>
          <w:p w14:paraId="1495E4CC" w14:textId="77777777" w:rsidR="0019565F" w:rsidRDefault="0019565F" w:rsidP="005E70D6">
            <w:pPr>
              <w:rPr>
                <w:b/>
                <w:sz w:val="18"/>
                <w:szCs w:val="16"/>
              </w:rPr>
            </w:pPr>
            <w:r>
              <w:rPr>
                <w:b/>
                <w:sz w:val="18"/>
                <w:szCs w:val="16"/>
              </w:rPr>
              <w:t>Method</w:t>
            </w:r>
          </w:p>
        </w:tc>
        <w:tc>
          <w:tcPr>
            <w:tcW w:w="9355" w:type="dxa"/>
          </w:tcPr>
          <w:p w14:paraId="55772160" w14:textId="77777777" w:rsidR="0019565F" w:rsidRPr="00C934DC" w:rsidRDefault="0019565F" w:rsidP="005E70D6">
            <w:pPr>
              <w:rPr>
                <w:sz w:val="18"/>
                <w:szCs w:val="16"/>
              </w:rPr>
            </w:pPr>
            <w:r>
              <w:rPr>
                <w:sz w:val="18"/>
                <w:szCs w:val="16"/>
              </w:rPr>
              <w:t>GET</w:t>
            </w:r>
          </w:p>
        </w:tc>
      </w:tr>
      <w:tr w:rsidR="0019565F" w:rsidRPr="001B35FC" w14:paraId="429A5A06" w14:textId="77777777" w:rsidTr="005E70D6">
        <w:tc>
          <w:tcPr>
            <w:tcW w:w="1526" w:type="dxa"/>
          </w:tcPr>
          <w:p w14:paraId="2FC06647" w14:textId="77777777" w:rsidR="0019565F" w:rsidRPr="001B35FC" w:rsidRDefault="0019565F" w:rsidP="005E70D6">
            <w:pPr>
              <w:rPr>
                <w:b/>
                <w:sz w:val="18"/>
                <w:szCs w:val="16"/>
              </w:rPr>
            </w:pPr>
            <w:r>
              <w:rPr>
                <w:b/>
                <w:sz w:val="18"/>
                <w:szCs w:val="16"/>
              </w:rPr>
              <w:t>Description</w:t>
            </w:r>
          </w:p>
        </w:tc>
        <w:tc>
          <w:tcPr>
            <w:tcW w:w="9355" w:type="dxa"/>
          </w:tcPr>
          <w:p w14:paraId="0320809F" w14:textId="2BCD2DB9" w:rsidR="0019565F" w:rsidRDefault="0019565F" w:rsidP="005E70D6">
            <w:pPr>
              <w:rPr>
                <w:sz w:val="18"/>
                <w:szCs w:val="16"/>
              </w:rPr>
            </w:pPr>
            <w:r>
              <w:rPr>
                <w:sz w:val="18"/>
                <w:szCs w:val="16"/>
              </w:rPr>
              <w:t xml:space="preserve">To validate a Consumer’s </w:t>
            </w:r>
            <w:r w:rsidR="005E70D6">
              <w:rPr>
                <w:sz w:val="18"/>
                <w:szCs w:val="16"/>
              </w:rPr>
              <w:t xml:space="preserve">User profile </w:t>
            </w:r>
            <w:r>
              <w:rPr>
                <w:sz w:val="18"/>
                <w:szCs w:val="16"/>
              </w:rPr>
              <w:t>First Name</w:t>
            </w:r>
            <w:r w:rsidR="005E70D6">
              <w:rPr>
                <w:sz w:val="18"/>
                <w:szCs w:val="16"/>
              </w:rPr>
              <w:t>,</w:t>
            </w:r>
            <w:r>
              <w:rPr>
                <w:sz w:val="18"/>
                <w:szCs w:val="16"/>
              </w:rPr>
              <w:t xml:space="preserve"> Last name </w:t>
            </w:r>
            <w:r w:rsidR="005E70D6">
              <w:rPr>
                <w:sz w:val="18"/>
                <w:szCs w:val="16"/>
              </w:rPr>
              <w:t>when associated with a BAN or Subscriber number provided. Steps executed:</w:t>
            </w:r>
          </w:p>
          <w:p w14:paraId="10F30A8A" w14:textId="47712634" w:rsidR="0019565F" w:rsidRDefault="005E70D6" w:rsidP="005E70D6">
            <w:pPr>
              <w:rPr>
                <w:sz w:val="18"/>
                <w:szCs w:val="16"/>
              </w:rPr>
            </w:pPr>
            <w:r>
              <w:rPr>
                <w:sz w:val="18"/>
                <w:szCs w:val="16"/>
              </w:rPr>
              <w:t>If BAN provided:</w:t>
            </w:r>
          </w:p>
          <w:p w14:paraId="56E7FB25" w14:textId="1B9BDD64" w:rsidR="0019565F" w:rsidRDefault="005E70D6" w:rsidP="005E70D6">
            <w:pPr>
              <w:pStyle w:val="ListParagraph"/>
              <w:numPr>
                <w:ilvl w:val="0"/>
                <w:numId w:val="7"/>
              </w:numPr>
              <w:rPr>
                <w:sz w:val="18"/>
                <w:szCs w:val="16"/>
              </w:rPr>
            </w:pPr>
            <w:r>
              <w:rPr>
                <w:sz w:val="18"/>
                <w:szCs w:val="16"/>
              </w:rPr>
              <w:t xml:space="preserve">Query CODS (via account mgmt DAL) for BAN </w:t>
            </w:r>
            <w:r w:rsidR="007F6650">
              <w:rPr>
                <w:sz w:val="18"/>
                <w:szCs w:val="16"/>
              </w:rPr>
              <w:t xml:space="preserve">or SUB </w:t>
            </w:r>
            <w:r>
              <w:rPr>
                <w:sz w:val="18"/>
                <w:szCs w:val="16"/>
              </w:rPr>
              <w:t xml:space="preserve">provided, if not found query CustomerODS (FFH) via </w:t>
            </w:r>
            <w:r w:rsidRPr="005E70D6">
              <w:rPr>
                <w:sz w:val="18"/>
                <w:szCs w:val="16"/>
              </w:rPr>
              <w:t>ConsumerCustomerManagementService</w:t>
            </w:r>
            <w:r>
              <w:rPr>
                <w:sz w:val="18"/>
                <w:szCs w:val="16"/>
              </w:rPr>
              <w:t xml:space="preserve"> (getCustomer)</w:t>
            </w:r>
            <w:r w:rsidR="007F6650">
              <w:rPr>
                <w:sz w:val="18"/>
                <w:szCs w:val="16"/>
              </w:rPr>
              <w:t xml:space="preserve"> with BAN (only) provided.</w:t>
            </w:r>
          </w:p>
          <w:p w14:paraId="33D001A4" w14:textId="42DE6D9B" w:rsidR="005E70D6" w:rsidRDefault="005E70D6" w:rsidP="005E70D6">
            <w:pPr>
              <w:pStyle w:val="ListParagraph"/>
              <w:numPr>
                <w:ilvl w:val="0"/>
                <w:numId w:val="7"/>
              </w:numPr>
              <w:rPr>
                <w:sz w:val="18"/>
                <w:szCs w:val="16"/>
              </w:rPr>
            </w:pPr>
            <w:r>
              <w:rPr>
                <w:sz w:val="18"/>
                <w:szCs w:val="16"/>
              </w:rPr>
              <w:t>Query WPS for UUID associated with the BAN</w:t>
            </w:r>
            <w:r w:rsidR="00E32B88">
              <w:rPr>
                <w:sz w:val="18"/>
                <w:szCs w:val="16"/>
              </w:rPr>
              <w:t xml:space="preserve"> or SUB</w:t>
            </w:r>
            <w:r>
              <w:rPr>
                <w:sz w:val="18"/>
                <w:szCs w:val="16"/>
              </w:rPr>
              <w:t>, if not found query EPS</w:t>
            </w:r>
            <w:r w:rsidR="00E32B88">
              <w:rPr>
                <w:sz w:val="18"/>
                <w:szCs w:val="16"/>
              </w:rPr>
              <w:t xml:space="preserve"> using BAN</w:t>
            </w:r>
          </w:p>
          <w:p w14:paraId="6A1FBA25" w14:textId="359CC1AD" w:rsidR="00E32B88" w:rsidRDefault="00E32B88" w:rsidP="00E32B88">
            <w:pPr>
              <w:pStyle w:val="ListParagraph"/>
              <w:numPr>
                <w:ilvl w:val="1"/>
                <w:numId w:val="7"/>
              </w:numPr>
              <w:rPr>
                <w:sz w:val="18"/>
                <w:szCs w:val="16"/>
              </w:rPr>
            </w:pPr>
            <w:r>
              <w:rPr>
                <w:sz w:val="18"/>
                <w:szCs w:val="16"/>
              </w:rPr>
              <w:t>URNs are returned, either as owner, manager, or subscriber roles.</w:t>
            </w:r>
          </w:p>
          <w:p w14:paraId="2B2BF79D" w14:textId="396B0813" w:rsidR="00A11AC2" w:rsidRDefault="00A11AC2" w:rsidP="00E32B88">
            <w:pPr>
              <w:pStyle w:val="ListParagraph"/>
              <w:numPr>
                <w:ilvl w:val="1"/>
                <w:numId w:val="7"/>
              </w:numPr>
              <w:rPr>
                <w:sz w:val="18"/>
                <w:szCs w:val="16"/>
              </w:rPr>
            </w:pPr>
            <w:r>
              <w:rPr>
                <w:sz w:val="18"/>
                <w:szCs w:val="16"/>
              </w:rPr>
              <w:t>If SUB is provided as input and no member role found, query for mobility BAN associated to SUB and re-query WPS for association.</w:t>
            </w:r>
          </w:p>
          <w:p w14:paraId="30EFD1B5" w14:textId="2A6A91F8" w:rsidR="007F6650" w:rsidRDefault="007F6650" w:rsidP="005E70D6">
            <w:pPr>
              <w:pStyle w:val="ListParagraph"/>
              <w:numPr>
                <w:ilvl w:val="0"/>
                <w:numId w:val="7"/>
              </w:numPr>
              <w:rPr>
                <w:sz w:val="18"/>
                <w:szCs w:val="16"/>
              </w:rPr>
            </w:pPr>
            <w:r>
              <w:rPr>
                <w:sz w:val="18"/>
                <w:szCs w:val="16"/>
              </w:rPr>
              <w:t>For each URN returned by WPS/EPS, get UUID and query CIPS (getProfiles) and compare first/lastname</w:t>
            </w:r>
          </w:p>
          <w:p w14:paraId="45890012" w14:textId="7DC2DE48" w:rsidR="007F6650" w:rsidRDefault="007F6650" w:rsidP="005E70D6">
            <w:pPr>
              <w:pStyle w:val="ListParagraph"/>
              <w:numPr>
                <w:ilvl w:val="0"/>
                <w:numId w:val="7"/>
              </w:numPr>
              <w:rPr>
                <w:sz w:val="18"/>
                <w:szCs w:val="16"/>
              </w:rPr>
            </w:pPr>
            <w:r>
              <w:rPr>
                <w:sz w:val="18"/>
                <w:szCs w:val="16"/>
              </w:rPr>
              <w:t>If single matching UUID is found, call CIPS (getIdentityToken) to set and retrieve identityToken and return in response. Otherwise:</w:t>
            </w:r>
          </w:p>
          <w:p w14:paraId="37D65B14" w14:textId="08EFE88D" w:rsidR="007F6650" w:rsidRDefault="007F6650" w:rsidP="007F6650">
            <w:pPr>
              <w:pStyle w:val="ListParagraph"/>
              <w:numPr>
                <w:ilvl w:val="1"/>
                <w:numId w:val="7"/>
              </w:numPr>
              <w:rPr>
                <w:sz w:val="18"/>
                <w:szCs w:val="16"/>
              </w:rPr>
            </w:pPr>
            <w:r>
              <w:rPr>
                <w:sz w:val="18"/>
                <w:szCs w:val="16"/>
              </w:rPr>
              <w:t>Throw error if no BAN found</w:t>
            </w:r>
          </w:p>
          <w:p w14:paraId="2DC8BC63" w14:textId="10C93F04" w:rsidR="007F6650" w:rsidRDefault="007F6650" w:rsidP="007F6650">
            <w:pPr>
              <w:pStyle w:val="ListParagraph"/>
              <w:numPr>
                <w:ilvl w:val="1"/>
                <w:numId w:val="7"/>
              </w:numPr>
              <w:rPr>
                <w:sz w:val="18"/>
                <w:szCs w:val="16"/>
              </w:rPr>
            </w:pPr>
            <w:r>
              <w:rPr>
                <w:sz w:val="18"/>
                <w:szCs w:val="16"/>
              </w:rPr>
              <w:t>Throw error if no SUB found</w:t>
            </w:r>
          </w:p>
          <w:p w14:paraId="138331F4" w14:textId="6F24CADA" w:rsidR="007F6650" w:rsidRDefault="007F6650" w:rsidP="007F6650">
            <w:pPr>
              <w:pStyle w:val="ListParagraph"/>
              <w:numPr>
                <w:ilvl w:val="1"/>
                <w:numId w:val="7"/>
              </w:numPr>
              <w:rPr>
                <w:sz w:val="18"/>
                <w:szCs w:val="16"/>
              </w:rPr>
            </w:pPr>
            <w:r>
              <w:rPr>
                <w:sz w:val="18"/>
                <w:szCs w:val="16"/>
              </w:rPr>
              <w:t>Throw error if BAN or SUB found but no UUID matching in CIPS</w:t>
            </w:r>
          </w:p>
          <w:p w14:paraId="1C9A8EF7" w14:textId="77777777" w:rsidR="0019565F" w:rsidRPr="00FB79D8" w:rsidRDefault="0019565F" w:rsidP="005E70D6">
            <w:pPr>
              <w:rPr>
                <w:sz w:val="18"/>
                <w:szCs w:val="16"/>
              </w:rPr>
            </w:pPr>
          </w:p>
          <w:p w14:paraId="706B4902" w14:textId="77777777" w:rsidR="0019565F" w:rsidRDefault="0019565F" w:rsidP="005E70D6">
            <w:pPr>
              <w:rPr>
                <w:sz w:val="18"/>
                <w:szCs w:val="16"/>
              </w:rPr>
            </w:pPr>
            <w:r>
              <w:rPr>
                <w:sz w:val="18"/>
                <w:szCs w:val="16"/>
              </w:rPr>
              <w:t>Return either a success (200) or an error (400 if not matching or 500 if a system error)</w:t>
            </w:r>
          </w:p>
          <w:p w14:paraId="5EDCC32B" w14:textId="77777777" w:rsidR="0019565F" w:rsidRDefault="0019565F" w:rsidP="005E70D6">
            <w:pPr>
              <w:rPr>
                <w:sz w:val="18"/>
                <w:szCs w:val="16"/>
              </w:rPr>
            </w:pPr>
          </w:p>
          <w:p w14:paraId="563822C2" w14:textId="77777777" w:rsidR="0019565F" w:rsidRPr="00797478" w:rsidRDefault="0019565F" w:rsidP="005E70D6">
            <w:pPr>
              <w:rPr>
                <w:sz w:val="18"/>
                <w:szCs w:val="16"/>
              </w:rPr>
            </w:pPr>
          </w:p>
        </w:tc>
      </w:tr>
      <w:tr w:rsidR="0019565F" w:rsidRPr="00C934DC" w14:paraId="19D786F9" w14:textId="77777777" w:rsidTr="005E70D6">
        <w:tc>
          <w:tcPr>
            <w:tcW w:w="1526" w:type="dxa"/>
          </w:tcPr>
          <w:p w14:paraId="367C6116" w14:textId="5E351613" w:rsidR="0019565F" w:rsidRPr="00CF7CD1" w:rsidRDefault="0019565F" w:rsidP="005E70D6">
            <w:pPr>
              <w:rPr>
                <w:b/>
                <w:sz w:val="18"/>
                <w:szCs w:val="16"/>
              </w:rPr>
            </w:pPr>
            <w:r w:rsidRPr="00CF7CD1">
              <w:rPr>
                <w:b/>
                <w:sz w:val="18"/>
                <w:szCs w:val="16"/>
              </w:rPr>
              <w:t>Input</w:t>
            </w:r>
          </w:p>
        </w:tc>
        <w:tc>
          <w:tcPr>
            <w:tcW w:w="9355" w:type="dxa"/>
          </w:tcPr>
          <w:p w14:paraId="5CA558B7" w14:textId="77777777" w:rsidR="0019565F" w:rsidRDefault="0019565F" w:rsidP="005E70D6">
            <w:pPr>
              <w:rPr>
                <w:sz w:val="18"/>
                <w:szCs w:val="16"/>
              </w:rPr>
            </w:pPr>
            <w:r>
              <w:rPr>
                <w:sz w:val="18"/>
                <w:szCs w:val="16"/>
              </w:rPr>
              <w:t>Inputs:</w:t>
            </w:r>
          </w:p>
          <w:p w14:paraId="4E494882" w14:textId="77777777" w:rsidR="0019565F" w:rsidRDefault="0019565F" w:rsidP="005E70D6">
            <w:pPr>
              <w:rPr>
                <w:sz w:val="18"/>
                <w:szCs w:val="16"/>
              </w:rPr>
            </w:pPr>
          </w:p>
          <w:p w14:paraId="6C6F8FDF" w14:textId="77777777" w:rsidR="0019565F" w:rsidRDefault="0019565F" w:rsidP="005E70D6">
            <w:pPr>
              <w:rPr>
                <w:sz w:val="18"/>
                <w:szCs w:val="16"/>
              </w:rPr>
            </w:pPr>
            <w:r>
              <w:rPr>
                <w:sz w:val="18"/>
                <w:szCs w:val="16"/>
              </w:rPr>
              <w:t>Parameters</w:t>
            </w:r>
          </w:p>
          <w:tbl>
            <w:tblPr>
              <w:tblStyle w:val="TableGrid"/>
              <w:tblW w:w="0" w:type="auto"/>
              <w:tblLook w:val="04A0" w:firstRow="1" w:lastRow="0" w:firstColumn="1" w:lastColumn="0" w:noHBand="0" w:noVBand="1"/>
            </w:tblPr>
            <w:tblGrid>
              <w:gridCol w:w="1712"/>
              <w:gridCol w:w="2409"/>
              <w:gridCol w:w="1137"/>
              <w:gridCol w:w="3564"/>
            </w:tblGrid>
            <w:tr w:rsidR="0019565F" w:rsidRPr="00444190" w14:paraId="72892376" w14:textId="77777777" w:rsidTr="005E70D6">
              <w:tc>
                <w:tcPr>
                  <w:tcW w:w="1712" w:type="dxa"/>
                  <w:shd w:val="clear" w:color="auto" w:fill="D9D9D9" w:themeFill="background1" w:themeFillShade="D9"/>
                </w:tcPr>
                <w:p w14:paraId="0EEF4664" w14:textId="77777777" w:rsidR="0019565F" w:rsidRPr="00444190" w:rsidRDefault="0019565F" w:rsidP="005E70D6">
                  <w:pPr>
                    <w:rPr>
                      <w:b/>
                      <w:sz w:val="18"/>
                      <w:szCs w:val="16"/>
                    </w:rPr>
                  </w:pPr>
                  <w:r w:rsidRPr="00444190">
                    <w:rPr>
                      <w:b/>
                      <w:sz w:val="18"/>
                      <w:szCs w:val="16"/>
                    </w:rPr>
                    <w:t>Name</w:t>
                  </w:r>
                </w:p>
              </w:tc>
              <w:tc>
                <w:tcPr>
                  <w:tcW w:w="2409" w:type="dxa"/>
                  <w:shd w:val="clear" w:color="auto" w:fill="D9D9D9" w:themeFill="background1" w:themeFillShade="D9"/>
                </w:tcPr>
                <w:p w14:paraId="0C6C1EDB" w14:textId="77777777" w:rsidR="0019565F" w:rsidRPr="00444190" w:rsidRDefault="0019565F" w:rsidP="005E70D6">
                  <w:pPr>
                    <w:rPr>
                      <w:b/>
                      <w:sz w:val="18"/>
                      <w:szCs w:val="16"/>
                    </w:rPr>
                  </w:pPr>
                  <w:r>
                    <w:rPr>
                      <w:b/>
                      <w:sz w:val="18"/>
                      <w:szCs w:val="16"/>
                    </w:rPr>
                    <w:t>Values</w:t>
                  </w:r>
                </w:p>
              </w:tc>
              <w:tc>
                <w:tcPr>
                  <w:tcW w:w="1137" w:type="dxa"/>
                  <w:shd w:val="clear" w:color="auto" w:fill="D9D9D9" w:themeFill="background1" w:themeFillShade="D9"/>
                </w:tcPr>
                <w:p w14:paraId="2AE877B3" w14:textId="77777777" w:rsidR="0019565F" w:rsidRPr="00444190" w:rsidRDefault="0019565F" w:rsidP="005E70D6">
                  <w:pPr>
                    <w:rPr>
                      <w:b/>
                      <w:sz w:val="18"/>
                      <w:szCs w:val="16"/>
                    </w:rPr>
                  </w:pPr>
                  <w:r w:rsidRPr="00444190">
                    <w:rPr>
                      <w:b/>
                      <w:sz w:val="18"/>
                      <w:szCs w:val="16"/>
                    </w:rPr>
                    <w:t>Mandatory</w:t>
                  </w:r>
                  <w:r>
                    <w:rPr>
                      <w:b/>
                      <w:sz w:val="18"/>
                      <w:szCs w:val="16"/>
                    </w:rPr>
                    <w:t>?</w:t>
                  </w:r>
                </w:p>
              </w:tc>
              <w:tc>
                <w:tcPr>
                  <w:tcW w:w="3564" w:type="dxa"/>
                  <w:shd w:val="clear" w:color="auto" w:fill="D9D9D9" w:themeFill="background1" w:themeFillShade="D9"/>
                </w:tcPr>
                <w:p w14:paraId="3344D416" w14:textId="77777777" w:rsidR="0019565F" w:rsidRPr="00444190" w:rsidRDefault="0019565F" w:rsidP="005E70D6">
                  <w:pPr>
                    <w:rPr>
                      <w:b/>
                      <w:sz w:val="18"/>
                      <w:szCs w:val="16"/>
                    </w:rPr>
                  </w:pPr>
                  <w:r w:rsidRPr="00444190">
                    <w:rPr>
                      <w:b/>
                      <w:sz w:val="18"/>
                      <w:szCs w:val="16"/>
                    </w:rPr>
                    <w:t>Comments</w:t>
                  </w:r>
                </w:p>
              </w:tc>
            </w:tr>
            <w:tr w:rsidR="0019565F" w14:paraId="1E2E345B" w14:textId="77777777" w:rsidTr="005E70D6">
              <w:tc>
                <w:tcPr>
                  <w:tcW w:w="1712" w:type="dxa"/>
                </w:tcPr>
                <w:p w14:paraId="12224D0C" w14:textId="77777777" w:rsidR="0019565F" w:rsidRDefault="0019565F" w:rsidP="005E70D6">
                  <w:pPr>
                    <w:rPr>
                      <w:sz w:val="18"/>
                      <w:szCs w:val="16"/>
                    </w:rPr>
                  </w:pPr>
                  <w:r>
                    <w:rPr>
                      <w:sz w:val="18"/>
                      <w:szCs w:val="16"/>
                    </w:rPr>
                    <w:t>ban</w:t>
                  </w:r>
                </w:p>
              </w:tc>
              <w:tc>
                <w:tcPr>
                  <w:tcW w:w="2409" w:type="dxa"/>
                </w:tcPr>
                <w:p w14:paraId="48F27D7B" w14:textId="77777777" w:rsidR="0019565F" w:rsidRDefault="0019565F" w:rsidP="005E70D6">
                  <w:pPr>
                    <w:rPr>
                      <w:sz w:val="18"/>
                      <w:szCs w:val="16"/>
                    </w:rPr>
                  </w:pPr>
                  <w:r>
                    <w:rPr>
                      <w:sz w:val="18"/>
                      <w:szCs w:val="16"/>
                    </w:rPr>
                    <w:t>9 digit string  ‘987654321’</w:t>
                  </w:r>
                </w:p>
              </w:tc>
              <w:tc>
                <w:tcPr>
                  <w:tcW w:w="1137" w:type="dxa"/>
                </w:tcPr>
                <w:p w14:paraId="19C4B366" w14:textId="77777777" w:rsidR="0019565F" w:rsidRDefault="0019565F" w:rsidP="005E70D6">
                  <w:pPr>
                    <w:rPr>
                      <w:sz w:val="18"/>
                      <w:szCs w:val="16"/>
                    </w:rPr>
                  </w:pPr>
                  <w:r>
                    <w:rPr>
                      <w:sz w:val="18"/>
                      <w:szCs w:val="16"/>
                    </w:rPr>
                    <w:t>Yes if sub is null</w:t>
                  </w:r>
                </w:p>
              </w:tc>
              <w:tc>
                <w:tcPr>
                  <w:tcW w:w="3564" w:type="dxa"/>
                </w:tcPr>
                <w:p w14:paraId="2A23101F" w14:textId="77777777" w:rsidR="0019565F" w:rsidRDefault="0019565F" w:rsidP="005E70D6">
                  <w:pPr>
                    <w:rPr>
                      <w:sz w:val="18"/>
                      <w:szCs w:val="16"/>
                    </w:rPr>
                  </w:pPr>
                </w:p>
              </w:tc>
            </w:tr>
            <w:tr w:rsidR="0019565F" w14:paraId="3765DA6C" w14:textId="77777777" w:rsidTr="005E70D6">
              <w:tc>
                <w:tcPr>
                  <w:tcW w:w="1712" w:type="dxa"/>
                </w:tcPr>
                <w:p w14:paraId="6D9B3849" w14:textId="70DF2546" w:rsidR="0019565F" w:rsidRDefault="008242AF" w:rsidP="005E70D6">
                  <w:pPr>
                    <w:rPr>
                      <w:sz w:val="18"/>
                      <w:szCs w:val="16"/>
                    </w:rPr>
                  </w:pPr>
                  <w:r>
                    <w:rPr>
                      <w:sz w:val="18"/>
                      <w:szCs w:val="16"/>
                    </w:rPr>
                    <w:t>s</w:t>
                  </w:r>
                  <w:r w:rsidR="0019565F">
                    <w:rPr>
                      <w:sz w:val="18"/>
                      <w:szCs w:val="16"/>
                    </w:rPr>
                    <w:t>ub</w:t>
                  </w:r>
                </w:p>
              </w:tc>
              <w:tc>
                <w:tcPr>
                  <w:tcW w:w="2409" w:type="dxa"/>
                </w:tcPr>
                <w:p w14:paraId="76CB2F51" w14:textId="77777777" w:rsidR="0019565F" w:rsidRDefault="0019565F" w:rsidP="005E70D6">
                  <w:pPr>
                    <w:rPr>
                      <w:sz w:val="18"/>
                      <w:szCs w:val="16"/>
                    </w:rPr>
                  </w:pPr>
                  <w:r>
                    <w:rPr>
                      <w:sz w:val="18"/>
                      <w:szCs w:val="16"/>
                    </w:rPr>
                    <w:t>Phone number ‘4166843443’</w:t>
                  </w:r>
                </w:p>
              </w:tc>
              <w:tc>
                <w:tcPr>
                  <w:tcW w:w="1137" w:type="dxa"/>
                </w:tcPr>
                <w:p w14:paraId="6BE33EB8" w14:textId="77777777" w:rsidR="0019565F" w:rsidRDefault="0019565F" w:rsidP="005E70D6">
                  <w:pPr>
                    <w:rPr>
                      <w:sz w:val="18"/>
                      <w:szCs w:val="16"/>
                    </w:rPr>
                  </w:pPr>
                  <w:r>
                    <w:rPr>
                      <w:sz w:val="18"/>
                      <w:szCs w:val="16"/>
                    </w:rPr>
                    <w:t xml:space="preserve"> Yes if ban is null</w:t>
                  </w:r>
                </w:p>
              </w:tc>
              <w:tc>
                <w:tcPr>
                  <w:tcW w:w="3564" w:type="dxa"/>
                </w:tcPr>
                <w:p w14:paraId="07EA0246" w14:textId="77777777" w:rsidR="0019565F" w:rsidRDefault="0019565F" w:rsidP="005E70D6">
                  <w:pPr>
                    <w:rPr>
                      <w:sz w:val="18"/>
                      <w:szCs w:val="16"/>
                    </w:rPr>
                  </w:pPr>
                </w:p>
              </w:tc>
            </w:tr>
            <w:tr w:rsidR="0019565F" w14:paraId="59074E5E" w14:textId="77777777" w:rsidTr="005E70D6">
              <w:tc>
                <w:tcPr>
                  <w:tcW w:w="1712" w:type="dxa"/>
                </w:tcPr>
                <w:p w14:paraId="59793467" w14:textId="2BCA0201" w:rsidR="0019565F" w:rsidRDefault="0019565F" w:rsidP="00A64DC7">
                  <w:pPr>
                    <w:rPr>
                      <w:sz w:val="18"/>
                      <w:szCs w:val="16"/>
                    </w:rPr>
                  </w:pPr>
                  <w:r>
                    <w:rPr>
                      <w:sz w:val="18"/>
                      <w:szCs w:val="16"/>
                    </w:rPr>
                    <w:t>first</w:t>
                  </w:r>
                  <w:r w:rsidR="00A64DC7">
                    <w:rPr>
                      <w:sz w:val="18"/>
                      <w:szCs w:val="16"/>
                    </w:rPr>
                    <w:t>n</w:t>
                  </w:r>
                  <w:r>
                    <w:rPr>
                      <w:sz w:val="18"/>
                      <w:szCs w:val="16"/>
                    </w:rPr>
                    <w:t>ame</w:t>
                  </w:r>
                </w:p>
              </w:tc>
              <w:tc>
                <w:tcPr>
                  <w:tcW w:w="2409" w:type="dxa"/>
                </w:tcPr>
                <w:p w14:paraId="19DC4516" w14:textId="010782A9" w:rsidR="0019565F" w:rsidRDefault="0019565F" w:rsidP="00383C06">
                  <w:pPr>
                    <w:rPr>
                      <w:sz w:val="18"/>
                      <w:szCs w:val="16"/>
                    </w:rPr>
                  </w:pPr>
                  <w:r>
                    <w:rPr>
                      <w:sz w:val="18"/>
                      <w:szCs w:val="16"/>
                    </w:rPr>
                    <w:t>String “</w:t>
                  </w:r>
                  <w:r w:rsidR="00383C06">
                    <w:rPr>
                      <w:sz w:val="18"/>
                      <w:szCs w:val="16"/>
                    </w:rPr>
                    <w:t>Rick</w:t>
                  </w:r>
                  <w:r>
                    <w:rPr>
                      <w:sz w:val="18"/>
                      <w:szCs w:val="16"/>
                    </w:rPr>
                    <w:t>”  case insensitive</w:t>
                  </w:r>
                </w:p>
              </w:tc>
              <w:tc>
                <w:tcPr>
                  <w:tcW w:w="1137" w:type="dxa"/>
                </w:tcPr>
                <w:p w14:paraId="32532586" w14:textId="77777777" w:rsidR="0019565F" w:rsidRDefault="0019565F" w:rsidP="005E70D6">
                  <w:pPr>
                    <w:rPr>
                      <w:sz w:val="18"/>
                      <w:szCs w:val="16"/>
                    </w:rPr>
                  </w:pPr>
                  <w:r>
                    <w:rPr>
                      <w:sz w:val="18"/>
                      <w:szCs w:val="16"/>
                    </w:rPr>
                    <w:t>yes</w:t>
                  </w:r>
                </w:p>
              </w:tc>
              <w:tc>
                <w:tcPr>
                  <w:tcW w:w="3564" w:type="dxa"/>
                </w:tcPr>
                <w:p w14:paraId="3AD358ED" w14:textId="43E26C35" w:rsidR="0019565F" w:rsidRDefault="00383C06" w:rsidP="005E70D6">
                  <w:pPr>
                    <w:rPr>
                      <w:sz w:val="18"/>
                      <w:szCs w:val="16"/>
                    </w:rPr>
                  </w:pPr>
                  <w:r>
                    <w:rPr>
                      <w:sz w:val="18"/>
                      <w:szCs w:val="16"/>
                    </w:rPr>
                    <w:t xml:space="preserve">firstName of </w:t>
                  </w:r>
                  <w:r w:rsidRPr="00383C06">
                    <w:rPr>
                      <w:b/>
                      <w:sz w:val="18"/>
                      <w:szCs w:val="16"/>
                    </w:rPr>
                    <w:t>user profile</w:t>
                  </w:r>
                  <w:r>
                    <w:rPr>
                      <w:sz w:val="18"/>
                      <w:szCs w:val="16"/>
                    </w:rPr>
                    <w:t xml:space="preserve"> associated to the BAN or sub.</w:t>
                  </w:r>
                </w:p>
              </w:tc>
            </w:tr>
            <w:tr w:rsidR="0019565F" w14:paraId="750D3E82" w14:textId="77777777" w:rsidTr="005E70D6">
              <w:tc>
                <w:tcPr>
                  <w:tcW w:w="1712" w:type="dxa"/>
                </w:tcPr>
                <w:p w14:paraId="085656ED" w14:textId="46AA63BF" w:rsidR="0019565F" w:rsidRDefault="0019565F" w:rsidP="00A64DC7">
                  <w:pPr>
                    <w:rPr>
                      <w:sz w:val="18"/>
                      <w:szCs w:val="16"/>
                    </w:rPr>
                  </w:pPr>
                  <w:r>
                    <w:rPr>
                      <w:sz w:val="18"/>
                      <w:szCs w:val="16"/>
                    </w:rPr>
                    <w:t>last</w:t>
                  </w:r>
                  <w:r w:rsidR="00A64DC7">
                    <w:rPr>
                      <w:sz w:val="18"/>
                      <w:szCs w:val="16"/>
                    </w:rPr>
                    <w:t>n</w:t>
                  </w:r>
                  <w:r>
                    <w:rPr>
                      <w:sz w:val="18"/>
                      <w:szCs w:val="16"/>
                    </w:rPr>
                    <w:t>ame</w:t>
                  </w:r>
                </w:p>
              </w:tc>
              <w:tc>
                <w:tcPr>
                  <w:tcW w:w="2409" w:type="dxa"/>
                </w:tcPr>
                <w:p w14:paraId="73516F5A" w14:textId="33288E38" w:rsidR="0019565F" w:rsidRDefault="0019565F" w:rsidP="00383C06">
                  <w:pPr>
                    <w:rPr>
                      <w:sz w:val="18"/>
                      <w:szCs w:val="16"/>
                    </w:rPr>
                  </w:pPr>
                  <w:r>
                    <w:rPr>
                      <w:sz w:val="18"/>
                      <w:szCs w:val="16"/>
                    </w:rPr>
                    <w:t>String “</w:t>
                  </w:r>
                  <w:r w:rsidR="00383C06">
                    <w:rPr>
                      <w:sz w:val="18"/>
                      <w:szCs w:val="16"/>
                    </w:rPr>
                    <w:t>Foster</w:t>
                  </w:r>
                  <w:r>
                    <w:rPr>
                      <w:sz w:val="18"/>
                      <w:szCs w:val="16"/>
                    </w:rPr>
                    <w:t>”  case insensitive</w:t>
                  </w:r>
                </w:p>
              </w:tc>
              <w:tc>
                <w:tcPr>
                  <w:tcW w:w="1137" w:type="dxa"/>
                </w:tcPr>
                <w:p w14:paraId="1629C4D0" w14:textId="77777777" w:rsidR="0019565F" w:rsidRDefault="0019565F" w:rsidP="005E70D6">
                  <w:pPr>
                    <w:rPr>
                      <w:sz w:val="18"/>
                      <w:szCs w:val="16"/>
                    </w:rPr>
                  </w:pPr>
                  <w:r>
                    <w:rPr>
                      <w:sz w:val="18"/>
                      <w:szCs w:val="16"/>
                    </w:rPr>
                    <w:t xml:space="preserve"> yes</w:t>
                  </w:r>
                </w:p>
              </w:tc>
              <w:tc>
                <w:tcPr>
                  <w:tcW w:w="3564" w:type="dxa"/>
                </w:tcPr>
                <w:p w14:paraId="5B700F71" w14:textId="129651A5" w:rsidR="0019565F" w:rsidRDefault="00383C06" w:rsidP="005E70D6">
                  <w:pPr>
                    <w:rPr>
                      <w:sz w:val="18"/>
                      <w:szCs w:val="16"/>
                    </w:rPr>
                  </w:pPr>
                  <w:r>
                    <w:rPr>
                      <w:sz w:val="18"/>
                      <w:szCs w:val="16"/>
                    </w:rPr>
                    <w:t xml:space="preserve">firstName of </w:t>
                  </w:r>
                  <w:r w:rsidRPr="00383C06">
                    <w:rPr>
                      <w:b/>
                      <w:sz w:val="18"/>
                      <w:szCs w:val="16"/>
                    </w:rPr>
                    <w:t>user profile</w:t>
                  </w:r>
                  <w:r>
                    <w:rPr>
                      <w:sz w:val="18"/>
                      <w:szCs w:val="16"/>
                    </w:rPr>
                    <w:t xml:space="preserve"> associated to the BAN or sub.</w:t>
                  </w:r>
                </w:p>
              </w:tc>
            </w:tr>
          </w:tbl>
          <w:p w14:paraId="182406FA" w14:textId="77777777" w:rsidR="0019565F" w:rsidRDefault="0019565F" w:rsidP="005E70D6">
            <w:pPr>
              <w:rPr>
                <w:sz w:val="18"/>
                <w:szCs w:val="16"/>
              </w:rPr>
            </w:pPr>
          </w:p>
          <w:p w14:paraId="392C6123" w14:textId="77777777" w:rsidR="0019565F" w:rsidRDefault="0019565F" w:rsidP="005E70D6">
            <w:pPr>
              <w:rPr>
                <w:sz w:val="18"/>
                <w:szCs w:val="16"/>
              </w:rPr>
            </w:pPr>
          </w:p>
          <w:p w14:paraId="76975E05" w14:textId="77777777" w:rsidR="0019565F" w:rsidRDefault="0019565F" w:rsidP="005E70D6">
            <w:pPr>
              <w:rPr>
                <w:sz w:val="18"/>
                <w:szCs w:val="16"/>
              </w:rPr>
            </w:pPr>
          </w:p>
          <w:p w14:paraId="27FECBA5" w14:textId="77777777" w:rsidR="0019565F" w:rsidRDefault="0019565F" w:rsidP="005E70D6">
            <w:pPr>
              <w:rPr>
                <w:sz w:val="18"/>
                <w:szCs w:val="16"/>
              </w:rPr>
            </w:pPr>
            <w:r>
              <w:rPr>
                <w:sz w:val="18"/>
                <w:szCs w:val="16"/>
              </w:rPr>
              <w:t>Example:</w:t>
            </w:r>
          </w:p>
          <w:p w14:paraId="74D74D15" w14:textId="77777777" w:rsidR="0019565F" w:rsidRDefault="0019565F" w:rsidP="005E70D6">
            <w:pPr>
              <w:rPr>
                <w:sz w:val="18"/>
                <w:szCs w:val="16"/>
              </w:rPr>
            </w:pPr>
            <w:r>
              <w:rPr>
                <w:sz w:val="18"/>
                <w:szCs w:val="16"/>
              </w:rPr>
              <w:t>ban only:</w:t>
            </w:r>
          </w:p>
          <w:p w14:paraId="02B51E29" w14:textId="78B9ED2E" w:rsidR="0019565F" w:rsidRDefault="0019565F" w:rsidP="005E70D6">
            <w:pPr>
              <w:rPr>
                <w:sz w:val="18"/>
                <w:szCs w:val="16"/>
              </w:rPr>
            </w:pPr>
            <w:r>
              <w:rPr>
                <w:sz w:val="18"/>
                <w:szCs w:val="16"/>
              </w:rPr>
              <w:t>profilemanagement/credential</w:t>
            </w:r>
            <w:r w:rsidRPr="00B7753C">
              <w:rPr>
                <w:sz w:val="18"/>
                <w:szCs w:val="16"/>
              </w:rPr>
              <w:t>-validation</w:t>
            </w:r>
            <w:r>
              <w:rPr>
                <w:sz w:val="18"/>
                <w:szCs w:val="16"/>
              </w:rPr>
              <w:t>?ban=987654321&amp;first</w:t>
            </w:r>
            <w:r w:rsidR="00A64DC7">
              <w:rPr>
                <w:sz w:val="18"/>
                <w:szCs w:val="16"/>
              </w:rPr>
              <w:t>n</w:t>
            </w:r>
            <w:r>
              <w:rPr>
                <w:sz w:val="18"/>
                <w:szCs w:val="16"/>
              </w:rPr>
              <w:t>ame=</w:t>
            </w:r>
            <w:r w:rsidR="00BD40BB">
              <w:rPr>
                <w:sz w:val="18"/>
                <w:szCs w:val="16"/>
              </w:rPr>
              <w:t>Rick</w:t>
            </w:r>
            <w:r>
              <w:rPr>
                <w:sz w:val="18"/>
                <w:szCs w:val="16"/>
              </w:rPr>
              <w:t>&amp;last</w:t>
            </w:r>
            <w:r w:rsidR="00A64DC7">
              <w:rPr>
                <w:sz w:val="18"/>
                <w:szCs w:val="16"/>
              </w:rPr>
              <w:t>n</w:t>
            </w:r>
            <w:r>
              <w:rPr>
                <w:sz w:val="18"/>
                <w:szCs w:val="16"/>
              </w:rPr>
              <w:t>ame=</w:t>
            </w:r>
            <w:r w:rsidR="00BD40BB">
              <w:rPr>
                <w:sz w:val="18"/>
                <w:szCs w:val="16"/>
              </w:rPr>
              <w:t>Foster</w:t>
            </w:r>
          </w:p>
          <w:p w14:paraId="7952C45D" w14:textId="77777777" w:rsidR="0019565F" w:rsidRDefault="0019565F" w:rsidP="005E70D6">
            <w:pPr>
              <w:rPr>
                <w:sz w:val="18"/>
                <w:szCs w:val="16"/>
              </w:rPr>
            </w:pPr>
            <w:r>
              <w:rPr>
                <w:sz w:val="18"/>
                <w:szCs w:val="16"/>
              </w:rPr>
              <w:t>sub only:</w:t>
            </w:r>
          </w:p>
          <w:p w14:paraId="774409D6" w14:textId="509A4009" w:rsidR="0019565F" w:rsidRPr="007B1D09" w:rsidRDefault="0019565F" w:rsidP="005E70D6">
            <w:pPr>
              <w:rPr>
                <w:sz w:val="18"/>
                <w:szCs w:val="16"/>
              </w:rPr>
            </w:pPr>
            <w:r>
              <w:rPr>
                <w:sz w:val="18"/>
                <w:szCs w:val="16"/>
              </w:rPr>
              <w:t>profilemanagement/credential</w:t>
            </w:r>
            <w:r w:rsidRPr="00B7753C">
              <w:rPr>
                <w:sz w:val="18"/>
                <w:szCs w:val="16"/>
              </w:rPr>
              <w:t>-validation</w:t>
            </w:r>
            <w:r>
              <w:rPr>
                <w:sz w:val="18"/>
                <w:szCs w:val="16"/>
              </w:rPr>
              <w:t>?sub=4166843443&amp;firs</w:t>
            </w:r>
            <w:r w:rsidR="00A64DC7">
              <w:rPr>
                <w:sz w:val="18"/>
                <w:szCs w:val="16"/>
              </w:rPr>
              <w:t>tn</w:t>
            </w:r>
            <w:r>
              <w:rPr>
                <w:sz w:val="18"/>
                <w:szCs w:val="16"/>
              </w:rPr>
              <w:t>ame=</w:t>
            </w:r>
            <w:r w:rsidR="00BD40BB">
              <w:rPr>
                <w:sz w:val="18"/>
                <w:szCs w:val="16"/>
              </w:rPr>
              <w:t>Rick</w:t>
            </w:r>
            <w:r>
              <w:rPr>
                <w:sz w:val="18"/>
                <w:szCs w:val="16"/>
              </w:rPr>
              <w:t>&amp;last</w:t>
            </w:r>
            <w:r w:rsidR="00A64DC7">
              <w:rPr>
                <w:sz w:val="18"/>
                <w:szCs w:val="16"/>
              </w:rPr>
              <w:t>n</w:t>
            </w:r>
            <w:r>
              <w:rPr>
                <w:sz w:val="18"/>
                <w:szCs w:val="16"/>
              </w:rPr>
              <w:t>ame=</w:t>
            </w:r>
            <w:r w:rsidR="00BD40BB">
              <w:rPr>
                <w:sz w:val="18"/>
                <w:szCs w:val="16"/>
              </w:rPr>
              <w:t>Foster</w:t>
            </w:r>
          </w:p>
          <w:p w14:paraId="083A56CC" w14:textId="77777777" w:rsidR="0019565F" w:rsidRPr="007B1D09" w:rsidRDefault="0019565F" w:rsidP="005E70D6">
            <w:pPr>
              <w:rPr>
                <w:sz w:val="18"/>
                <w:szCs w:val="16"/>
              </w:rPr>
            </w:pPr>
          </w:p>
          <w:p w14:paraId="412093EB" w14:textId="77777777" w:rsidR="0019565F" w:rsidRPr="00C934DC" w:rsidRDefault="0019565F" w:rsidP="005E70D6">
            <w:pPr>
              <w:rPr>
                <w:sz w:val="18"/>
                <w:szCs w:val="16"/>
              </w:rPr>
            </w:pPr>
          </w:p>
        </w:tc>
      </w:tr>
      <w:tr w:rsidR="0019565F" w:rsidRPr="00C934DC" w14:paraId="64CE5920" w14:textId="77777777" w:rsidTr="005E70D6">
        <w:tc>
          <w:tcPr>
            <w:tcW w:w="1526" w:type="dxa"/>
          </w:tcPr>
          <w:p w14:paraId="7C61C7CF" w14:textId="77777777" w:rsidR="0019565F" w:rsidRPr="00797478" w:rsidRDefault="0019565F" w:rsidP="005E70D6">
            <w:pPr>
              <w:rPr>
                <w:b/>
                <w:sz w:val="18"/>
                <w:szCs w:val="16"/>
              </w:rPr>
            </w:pPr>
            <w:r>
              <w:rPr>
                <w:b/>
                <w:sz w:val="18"/>
                <w:szCs w:val="16"/>
              </w:rPr>
              <w:t>Status Codes</w:t>
            </w:r>
          </w:p>
        </w:tc>
        <w:tc>
          <w:tcPr>
            <w:tcW w:w="9355" w:type="dxa"/>
          </w:tcPr>
          <w:p w14:paraId="4E3B49BB" w14:textId="77777777" w:rsidR="0019565F" w:rsidRDefault="0019565F" w:rsidP="005E70D6">
            <w:pPr>
              <w:rPr>
                <w:sz w:val="18"/>
                <w:szCs w:val="16"/>
              </w:rPr>
            </w:pPr>
          </w:p>
          <w:tbl>
            <w:tblPr>
              <w:tblStyle w:val="TableGrid"/>
              <w:tblW w:w="0" w:type="auto"/>
              <w:tblLook w:val="04A0" w:firstRow="1" w:lastRow="0" w:firstColumn="1" w:lastColumn="0" w:noHBand="0" w:noVBand="1"/>
            </w:tblPr>
            <w:tblGrid>
              <w:gridCol w:w="620"/>
              <w:gridCol w:w="684"/>
              <w:gridCol w:w="2410"/>
              <w:gridCol w:w="1418"/>
              <w:gridCol w:w="1984"/>
              <w:gridCol w:w="1730"/>
            </w:tblGrid>
            <w:tr w:rsidR="0019565F" w:rsidRPr="001963A0" w14:paraId="061AC476" w14:textId="77777777" w:rsidTr="005E70D6">
              <w:tc>
                <w:tcPr>
                  <w:tcW w:w="620" w:type="dxa"/>
                  <w:shd w:val="clear" w:color="auto" w:fill="D9D9D9" w:themeFill="background1" w:themeFillShade="D9"/>
                </w:tcPr>
                <w:p w14:paraId="53887CC0" w14:textId="77777777" w:rsidR="0019565F" w:rsidRPr="001963A0" w:rsidRDefault="0019565F" w:rsidP="005E70D6">
                  <w:pPr>
                    <w:rPr>
                      <w:b/>
                      <w:sz w:val="16"/>
                      <w:szCs w:val="16"/>
                    </w:rPr>
                  </w:pPr>
                  <w:r w:rsidRPr="001963A0">
                    <w:rPr>
                      <w:b/>
                      <w:sz w:val="16"/>
                      <w:szCs w:val="16"/>
                    </w:rPr>
                    <w:t>status</w:t>
                  </w:r>
                </w:p>
                <w:p w14:paraId="3626A838" w14:textId="77777777" w:rsidR="0019565F" w:rsidRPr="001963A0" w:rsidRDefault="0019565F" w:rsidP="005E70D6">
                  <w:pPr>
                    <w:rPr>
                      <w:b/>
                      <w:sz w:val="16"/>
                      <w:szCs w:val="16"/>
                    </w:rPr>
                  </w:pPr>
                  <w:r w:rsidRPr="001963A0">
                    <w:rPr>
                      <w:b/>
                      <w:sz w:val="16"/>
                      <w:szCs w:val="16"/>
                    </w:rPr>
                    <w:t>Cd</w:t>
                  </w:r>
                </w:p>
              </w:tc>
              <w:tc>
                <w:tcPr>
                  <w:tcW w:w="684" w:type="dxa"/>
                  <w:shd w:val="clear" w:color="auto" w:fill="D9D9D9" w:themeFill="background1" w:themeFillShade="D9"/>
                </w:tcPr>
                <w:p w14:paraId="0410375A" w14:textId="77777777" w:rsidR="0019565F" w:rsidRPr="001963A0" w:rsidRDefault="0019565F" w:rsidP="005E70D6">
                  <w:pPr>
                    <w:rPr>
                      <w:b/>
                      <w:sz w:val="16"/>
                      <w:szCs w:val="16"/>
                    </w:rPr>
                  </w:pPr>
                  <w:r w:rsidRPr="001963A0">
                    <w:rPr>
                      <w:b/>
                      <w:sz w:val="16"/>
                      <w:szCs w:val="16"/>
                    </w:rPr>
                    <w:t>status</w:t>
                  </w:r>
                </w:p>
                <w:p w14:paraId="7D282459" w14:textId="77777777" w:rsidR="0019565F" w:rsidRPr="001963A0" w:rsidRDefault="0019565F" w:rsidP="005E70D6">
                  <w:pPr>
                    <w:rPr>
                      <w:b/>
                      <w:sz w:val="16"/>
                      <w:szCs w:val="16"/>
                    </w:rPr>
                  </w:pPr>
                  <w:r w:rsidRPr="001963A0">
                    <w:rPr>
                      <w:b/>
                      <w:sz w:val="16"/>
                      <w:szCs w:val="16"/>
                    </w:rPr>
                    <w:t>SubCd</w:t>
                  </w:r>
                </w:p>
              </w:tc>
              <w:tc>
                <w:tcPr>
                  <w:tcW w:w="2410" w:type="dxa"/>
                  <w:shd w:val="clear" w:color="auto" w:fill="D9D9D9" w:themeFill="background1" w:themeFillShade="D9"/>
                </w:tcPr>
                <w:p w14:paraId="0807746E" w14:textId="77777777" w:rsidR="0019565F" w:rsidRPr="001963A0" w:rsidRDefault="0019565F" w:rsidP="005E70D6">
                  <w:pPr>
                    <w:rPr>
                      <w:b/>
                      <w:sz w:val="16"/>
                      <w:szCs w:val="16"/>
                    </w:rPr>
                  </w:pPr>
                  <w:r w:rsidRPr="001963A0">
                    <w:rPr>
                      <w:b/>
                      <w:sz w:val="16"/>
                      <w:szCs w:val="16"/>
                    </w:rPr>
                    <w:t>statusTxt</w:t>
                  </w:r>
                </w:p>
              </w:tc>
              <w:tc>
                <w:tcPr>
                  <w:tcW w:w="1418" w:type="dxa"/>
                  <w:shd w:val="clear" w:color="auto" w:fill="D9D9D9" w:themeFill="background1" w:themeFillShade="D9"/>
                </w:tcPr>
                <w:p w14:paraId="210A4A73" w14:textId="77777777" w:rsidR="0019565F" w:rsidRPr="001963A0" w:rsidRDefault="0019565F" w:rsidP="005E70D6">
                  <w:pPr>
                    <w:rPr>
                      <w:b/>
                      <w:sz w:val="16"/>
                      <w:szCs w:val="16"/>
                    </w:rPr>
                  </w:pPr>
                  <w:r w:rsidRPr="001963A0">
                    <w:rPr>
                      <w:b/>
                      <w:sz w:val="16"/>
                      <w:szCs w:val="16"/>
                    </w:rPr>
                    <w:t>systemErrorCd</w:t>
                  </w:r>
                </w:p>
              </w:tc>
              <w:tc>
                <w:tcPr>
                  <w:tcW w:w="1984" w:type="dxa"/>
                  <w:shd w:val="clear" w:color="auto" w:fill="D9D9D9" w:themeFill="background1" w:themeFillShade="D9"/>
                </w:tcPr>
                <w:p w14:paraId="22D6D0E1" w14:textId="77777777" w:rsidR="0019565F" w:rsidRPr="001963A0" w:rsidRDefault="0019565F" w:rsidP="005E70D6">
                  <w:pPr>
                    <w:rPr>
                      <w:b/>
                      <w:sz w:val="16"/>
                      <w:szCs w:val="16"/>
                    </w:rPr>
                  </w:pPr>
                  <w:r w:rsidRPr="001963A0">
                    <w:rPr>
                      <w:b/>
                      <w:sz w:val="16"/>
                      <w:szCs w:val="16"/>
                    </w:rPr>
                    <w:t>systemErrorTxt</w:t>
                  </w:r>
                </w:p>
              </w:tc>
              <w:tc>
                <w:tcPr>
                  <w:tcW w:w="1730" w:type="dxa"/>
                  <w:shd w:val="clear" w:color="auto" w:fill="D9D9D9" w:themeFill="background1" w:themeFillShade="D9"/>
                </w:tcPr>
                <w:p w14:paraId="26181CEF" w14:textId="77777777" w:rsidR="0019565F" w:rsidRPr="001963A0" w:rsidRDefault="0019565F" w:rsidP="005E70D6">
                  <w:pPr>
                    <w:rPr>
                      <w:b/>
                      <w:i/>
                      <w:sz w:val="16"/>
                      <w:szCs w:val="16"/>
                    </w:rPr>
                  </w:pPr>
                  <w:r w:rsidRPr="001963A0">
                    <w:rPr>
                      <w:b/>
                      <w:i/>
                      <w:sz w:val="16"/>
                      <w:szCs w:val="16"/>
                    </w:rPr>
                    <w:t>Notes</w:t>
                  </w:r>
                </w:p>
              </w:tc>
            </w:tr>
            <w:tr w:rsidR="0019565F" w:rsidRPr="001963A0" w14:paraId="71811B09" w14:textId="77777777" w:rsidTr="005E70D6">
              <w:tc>
                <w:tcPr>
                  <w:tcW w:w="620" w:type="dxa"/>
                </w:tcPr>
                <w:p w14:paraId="4BEF88DB" w14:textId="77777777" w:rsidR="0019565F" w:rsidRPr="001963A0" w:rsidRDefault="0019565F" w:rsidP="005E70D6">
                  <w:pPr>
                    <w:rPr>
                      <w:sz w:val="16"/>
                      <w:szCs w:val="16"/>
                    </w:rPr>
                  </w:pPr>
                  <w:r w:rsidRPr="001963A0">
                    <w:rPr>
                      <w:sz w:val="16"/>
                      <w:szCs w:val="16"/>
                    </w:rPr>
                    <w:t>200</w:t>
                  </w:r>
                </w:p>
              </w:tc>
              <w:tc>
                <w:tcPr>
                  <w:tcW w:w="684" w:type="dxa"/>
                </w:tcPr>
                <w:p w14:paraId="3F6216EB" w14:textId="77777777" w:rsidR="0019565F" w:rsidRPr="001963A0" w:rsidRDefault="0019565F" w:rsidP="005E70D6">
                  <w:pPr>
                    <w:rPr>
                      <w:sz w:val="16"/>
                      <w:szCs w:val="16"/>
                    </w:rPr>
                  </w:pPr>
                </w:p>
              </w:tc>
              <w:tc>
                <w:tcPr>
                  <w:tcW w:w="2410" w:type="dxa"/>
                </w:tcPr>
                <w:p w14:paraId="31161BA6" w14:textId="77777777" w:rsidR="0019565F" w:rsidRPr="001963A0" w:rsidRDefault="0019565F" w:rsidP="005E70D6">
                  <w:pPr>
                    <w:rPr>
                      <w:sz w:val="16"/>
                      <w:szCs w:val="16"/>
                    </w:rPr>
                  </w:pPr>
                  <w:r w:rsidRPr="001963A0">
                    <w:rPr>
                      <w:sz w:val="16"/>
                      <w:szCs w:val="16"/>
                    </w:rPr>
                    <w:t>OK</w:t>
                  </w:r>
                </w:p>
              </w:tc>
              <w:tc>
                <w:tcPr>
                  <w:tcW w:w="1418" w:type="dxa"/>
                </w:tcPr>
                <w:p w14:paraId="382F86D2" w14:textId="77777777" w:rsidR="0019565F" w:rsidRPr="001963A0" w:rsidRDefault="0019565F" w:rsidP="005E70D6">
                  <w:pPr>
                    <w:rPr>
                      <w:sz w:val="16"/>
                      <w:szCs w:val="16"/>
                    </w:rPr>
                  </w:pPr>
                </w:p>
              </w:tc>
              <w:tc>
                <w:tcPr>
                  <w:tcW w:w="1984" w:type="dxa"/>
                </w:tcPr>
                <w:p w14:paraId="12540620" w14:textId="77777777" w:rsidR="0019565F" w:rsidRPr="001963A0" w:rsidRDefault="0019565F" w:rsidP="005E70D6">
                  <w:pPr>
                    <w:rPr>
                      <w:sz w:val="16"/>
                      <w:szCs w:val="16"/>
                    </w:rPr>
                  </w:pPr>
                </w:p>
              </w:tc>
              <w:tc>
                <w:tcPr>
                  <w:tcW w:w="1730" w:type="dxa"/>
                </w:tcPr>
                <w:p w14:paraId="3C7BB951" w14:textId="77777777" w:rsidR="0019565F" w:rsidRPr="001963A0" w:rsidRDefault="0019565F" w:rsidP="005E70D6">
                  <w:pPr>
                    <w:rPr>
                      <w:sz w:val="16"/>
                      <w:szCs w:val="16"/>
                    </w:rPr>
                  </w:pPr>
                </w:p>
              </w:tc>
            </w:tr>
            <w:tr w:rsidR="008373E6" w:rsidRPr="001963A0" w14:paraId="41E6FDAC" w14:textId="77777777" w:rsidTr="005E70D6">
              <w:tc>
                <w:tcPr>
                  <w:tcW w:w="620" w:type="dxa"/>
                </w:tcPr>
                <w:p w14:paraId="0BEC8BD3" w14:textId="2E15876A" w:rsidR="008373E6" w:rsidRDefault="008373E6" w:rsidP="005E70D6">
                  <w:pPr>
                    <w:rPr>
                      <w:sz w:val="16"/>
                      <w:szCs w:val="16"/>
                    </w:rPr>
                  </w:pPr>
                  <w:r>
                    <w:rPr>
                      <w:sz w:val="16"/>
                      <w:szCs w:val="16"/>
                    </w:rPr>
                    <w:t>400</w:t>
                  </w:r>
                </w:p>
              </w:tc>
              <w:tc>
                <w:tcPr>
                  <w:tcW w:w="684" w:type="dxa"/>
                </w:tcPr>
                <w:p w14:paraId="0CBCDAA6" w14:textId="0AF8BFC8" w:rsidR="008373E6" w:rsidRDefault="008373E6" w:rsidP="005E70D6">
                  <w:pPr>
                    <w:rPr>
                      <w:sz w:val="16"/>
                      <w:szCs w:val="16"/>
                    </w:rPr>
                  </w:pPr>
                  <w:r>
                    <w:rPr>
                      <w:sz w:val="16"/>
                      <w:szCs w:val="16"/>
                    </w:rPr>
                    <w:t>NMU</w:t>
                  </w:r>
                </w:p>
              </w:tc>
              <w:tc>
                <w:tcPr>
                  <w:tcW w:w="2410" w:type="dxa"/>
                </w:tcPr>
                <w:p w14:paraId="441CC03C" w14:textId="36A39C14" w:rsidR="008373E6" w:rsidRDefault="008373E6" w:rsidP="008373E6">
                  <w:pPr>
                    <w:rPr>
                      <w:sz w:val="16"/>
                      <w:szCs w:val="16"/>
                    </w:rPr>
                  </w:pPr>
                  <w:r>
                    <w:rPr>
                      <w:sz w:val="16"/>
                      <w:szCs w:val="16"/>
                    </w:rPr>
                    <w:t>No Matching User</w:t>
                  </w:r>
                </w:p>
              </w:tc>
              <w:tc>
                <w:tcPr>
                  <w:tcW w:w="1418" w:type="dxa"/>
                </w:tcPr>
                <w:p w14:paraId="1E07A4E7" w14:textId="77777777" w:rsidR="008373E6" w:rsidRPr="001963A0" w:rsidRDefault="008373E6" w:rsidP="005E70D6">
                  <w:pPr>
                    <w:rPr>
                      <w:sz w:val="16"/>
                      <w:szCs w:val="16"/>
                    </w:rPr>
                  </w:pPr>
                </w:p>
              </w:tc>
              <w:tc>
                <w:tcPr>
                  <w:tcW w:w="1984" w:type="dxa"/>
                </w:tcPr>
                <w:p w14:paraId="264DE2FF" w14:textId="71C66C9A" w:rsidR="008373E6" w:rsidRDefault="008373E6" w:rsidP="005E70D6">
                  <w:pPr>
                    <w:rPr>
                      <w:sz w:val="16"/>
                      <w:szCs w:val="16"/>
                    </w:rPr>
                  </w:pPr>
                  <w:r>
                    <w:rPr>
                      <w:sz w:val="16"/>
                      <w:szCs w:val="16"/>
                    </w:rPr>
                    <w:t>Ban or Sub found, but no user profile identified with matching first/last name</w:t>
                  </w:r>
                </w:p>
              </w:tc>
              <w:tc>
                <w:tcPr>
                  <w:tcW w:w="1730" w:type="dxa"/>
                </w:tcPr>
                <w:p w14:paraId="150A2981" w14:textId="38D4D1BE" w:rsidR="008373E6" w:rsidRPr="001963A0" w:rsidRDefault="008373E6" w:rsidP="005E70D6">
                  <w:pPr>
                    <w:rPr>
                      <w:sz w:val="16"/>
                      <w:szCs w:val="16"/>
                    </w:rPr>
                  </w:pPr>
                </w:p>
              </w:tc>
            </w:tr>
            <w:tr w:rsidR="0019565F" w:rsidRPr="001963A0" w14:paraId="6352F9F2" w14:textId="77777777" w:rsidTr="005E70D6">
              <w:tc>
                <w:tcPr>
                  <w:tcW w:w="620" w:type="dxa"/>
                </w:tcPr>
                <w:p w14:paraId="00F71478" w14:textId="77777777" w:rsidR="0019565F" w:rsidRPr="001963A0" w:rsidRDefault="0019565F" w:rsidP="005E70D6">
                  <w:pPr>
                    <w:rPr>
                      <w:sz w:val="16"/>
                      <w:szCs w:val="16"/>
                    </w:rPr>
                  </w:pPr>
                  <w:r>
                    <w:rPr>
                      <w:sz w:val="16"/>
                      <w:szCs w:val="16"/>
                    </w:rPr>
                    <w:t>400</w:t>
                  </w:r>
                </w:p>
              </w:tc>
              <w:tc>
                <w:tcPr>
                  <w:tcW w:w="684" w:type="dxa"/>
                </w:tcPr>
                <w:p w14:paraId="21D8FE29" w14:textId="160603DD" w:rsidR="0019565F" w:rsidRPr="001963A0" w:rsidRDefault="0019565F" w:rsidP="005E70D6">
                  <w:pPr>
                    <w:rPr>
                      <w:sz w:val="16"/>
                      <w:szCs w:val="16"/>
                    </w:rPr>
                  </w:pPr>
                  <w:r>
                    <w:rPr>
                      <w:sz w:val="16"/>
                      <w:szCs w:val="16"/>
                    </w:rPr>
                    <w:t>NM</w:t>
                  </w:r>
                  <w:r w:rsidR="008373E6">
                    <w:rPr>
                      <w:sz w:val="16"/>
                      <w:szCs w:val="16"/>
                    </w:rPr>
                    <w:t>A</w:t>
                  </w:r>
                </w:p>
              </w:tc>
              <w:tc>
                <w:tcPr>
                  <w:tcW w:w="2410" w:type="dxa"/>
                </w:tcPr>
                <w:p w14:paraId="1C9B3813" w14:textId="5630A558" w:rsidR="0019565F" w:rsidRPr="001963A0" w:rsidRDefault="0019565F" w:rsidP="005E70D6">
                  <w:pPr>
                    <w:rPr>
                      <w:sz w:val="16"/>
                      <w:szCs w:val="16"/>
                    </w:rPr>
                  </w:pPr>
                  <w:r>
                    <w:rPr>
                      <w:sz w:val="16"/>
                      <w:szCs w:val="16"/>
                    </w:rPr>
                    <w:t>No Match</w:t>
                  </w:r>
                  <w:r w:rsidR="008373E6">
                    <w:rPr>
                      <w:sz w:val="16"/>
                      <w:szCs w:val="16"/>
                    </w:rPr>
                    <w:t xml:space="preserve"> Account</w:t>
                  </w:r>
                </w:p>
              </w:tc>
              <w:tc>
                <w:tcPr>
                  <w:tcW w:w="1418" w:type="dxa"/>
                </w:tcPr>
                <w:p w14:paraId="09C2F354" w14:textId="77777777" w:rsidR="0019565F" w:rsidRPr="001963A0" w:rsidRDefault="0019565F" w:rsidP="005E70D6">
                  <w:pPr>
                    <w:rPr>
                      <w:sz w:val="16"/>
                      <w:szCs w:val="16"/>
                    </w:rPr>
                  </w:pPr>
                </w:p>
              </w:tc>
              <w:tc>
                <w:tcPr>
                  <w:tcW w:w="1984" w:type="dxa"/>
                </w:tcPr>
                <w:p w14:paraId="16FDA51D" w14:textId="77777777" w:rsidR="0019565F" w:rsidRPr="001942D3" w:rsidRDefault="0019565F" w:rsidP="005E70D6">
                  <w:pPr>
                    <w:rPr>
                      <w:sz w:val="16"/>
                      <w:szCs w:val="16"/>
                    </w:rPr>
                  </w:pPr>
                  <w:r>
                    <w:rPr>
                      <w:sz w:val="16"/>
                      <w:szCs w:val="16"/>
                    </w:rPr>
                    <w:t>Name provided does not match ban or sub</w:t>
                  </w:r>
                </w:p>
              </w:tc>
              <w:tc>
                <w:tcPr>
                  <w:tcW w:w="1730" w:type="dxa"/>
                </w:tcPr>
                <w:p w14:paraId="1BB3FF39" w14:textId="77777777" w:rsidR="0019565F" w:rsidRPr="001963A0" w:rsidRDefault="0019565F" w:rsidP="005E70D6">
                  <w:pPr>
                    <w:rPr>
                      <w:sz w:val="16"/>
                      <w:szCs w:val="16"/>
                    </w:rPr>
                  </w:pPr>
                </w:p>
              </w:tc>
            </w:tr>
            <w:tr w:rsidR="0019565F" w:rsidRPr="001963A0" w14:paraId="764BB690" w14:textId="77777777" w:rsidTr="005E70D6">
              <w:tc>
                <w:tcPr>
                  <w:tcW w:w="620" w:type="dxa"/>
                </w:tcPr>
                <w:p w14:paraId="014B9F02" w14:textId="77777777" w:rsidR="0019565F" w:rsidRPr="001963A0" w:rsidRDefault="0019565F" w:rsidP="005E70D6">
                  <w:pPr>
                    <w:rPr>
                      <w:sz w:val="16"/>
                      <w:szCs w:val="16"/>
                    </w:rPr>
                  </w:pPr>
                  <w:r w:rsidRPr="001963A0">
                    <w:rPr>
                      <w:sz w:val="16"/>
                      <w:szCs w:val="16"/>
                    </w:rPr>
                    <w:t>500</w:t>
                  </w:r>
                </w:p>
              </w:tc>
              <w:tc>
                <w:tcPr>
                  <w:tcW w:w="684" w:type="dxa"/>
                </w:tcPr>
                <w:p w14:paraId="4D1FC2AD" w14:textId="77777777" w:rsidR="0019565F" w:rsidRDefault="0019565F" w:rsidP="005E70D6">
                  <w:pPr>
                    <w:rPr>
                      <w:sz w:val="16"/>
                      <w:szCs w:val="16"/>
                    </w:rPr>
                  </w:pPr>
                  <w:r>
                    <w:rPr>
                      <w:sz w:val="16"/>
                      <w:szCs w:val="16"/>
                    </w:rPr>
                    <w:t>DAL</w:t>
                  </w:r>
                </w:p>
              </w:tc>
              <w:tc>
                <w:tcPr>
                  <w:tcW w:w="2410" w:type="dxa"/>
                </w:tcPr>
                <w:p w14:paraId="567C5478" w14:textId="77777777" w:rsidR="0019565F" w:rsidRDefault="0019565F" w:rsidP="005E70D6">
                  <w:pPr>
                    <w:rPr>
                      <w:sz w:val="16"/>
                      <w:szCs w:val="16"/>
                    </w:rPr>
                  </w:pPr>
                  <w:r>
                    <w:rPr>
                      <w:sz w:val="16"/>
                      <w:szCs w:val="16"/>
                    </w:rPr>
                    <w:t>Application level error</w:t>
                  </w:r>
                  <w:r w:rsidRPr="001963A0">
                    <w:rPr>
                      <w:sz w:val="16"/>
                      <w:szCs w:val="16"/>
                    </w:rPr>
                    <w:t xml:space="preserve"> </w:t>
                  </w:r>
                  <w:r>
                    <w:rPr>
                      <w:sz w:val="16"/>
                      <w:szCs w:val="16"/>
                    </w:rPr>
                    <w:t xml:space="preserve">(DAL </w:t>
                  </w:r>
                  <w:r w:rsidRPr="001963A0">
                    <w:rPr>
                      <w:sz w:val="16"/>
                      <w:szCs w:val="16"/>
                    </w:rPr>
                    <w:t>call fail</w:t>
                  </w:r>
                  <w:r>
                    <w:rPr>
                      <w:sz w:val="16"/>
                      <w:szCs w:val="16"/>
                    </w:rPr>
                    <w:t>s)</w:t>
                  </w:r>
                </w:p>
              </w:tc>
              <w:tc>
                <w:tcPr>
                  <w:tcW w:w="1418" w:type="dxa"/>
                </w:tcPr>
                <w:p w14:paraId="7AC15AEE" w14:textId="77777777" w:rsidR="0019565F" w:rsidRPr="001963A0" w:rsidRDefault="0019565F" w:rsidP="005E70D6">
                  <w:pPr>
                    <w:rPr>
                      <w:sz w:val="16"/>
                      <w:szCs w:val="16"/>
                    </w:rPr>
                  </w:pPr>
                </w:p>
              </w:tc>
              <w:tc>
                <w:tcPr>
                  <w:tcW w:w="1984" w:type="dxa"/>
                </w:tcPr>
                <w:p w14:paraId="66CA4668" w14:textId="77777777" w:rsidR="0019565F" w:rsidRDefault="0019565F" w:rsidP="005E70D6">
                  <w:pPr>
                    <w:rPr>
                      <w:sz w:val="16"/>
                      <w:szCs w:val="16"/>
                    </w:rPr>
                  </w:pPr>
                  <w:r>
                    <w:rPr>
                      <w:sz w:val="16"/>
                      <w:szCs w:val="16"/>
                    </w:rPr>
                    <w:t>Pass through error code</w:t>
                  </w:r>
                </w:p>
              </w:tc>
              <w:tc>
                <w:tcPr>
                  <w:tcW w:w="1730" w:type="dxa"/>
                </w:tcPr>
                <w:p w14:paraId="78FBFDFC" w14:textId="77777777" w:rsidR="0019565F" w:rsidRPr="001963A0" w:rsidRDefault="0019565F" w:rsidP="005E70D6">
                  <w:pPr>
                    <w:rPr>
                      <w:sz w:val="16"/>
                      <w:szCs w:val="16"/>
                    </w:rPr>
                  </w:pPr>
                  <w:r w:rsidRPr="001963A0">
                    <w:rPr>
                      <w:sz w:val="16"/>
                      <w:szCs w:val="16"/>
                    </w:rPr>
                    <w:t>Any other Service Exception</w:t>
                  </w:r>
                </w:p>
              </w:tc>
            </w:tr>
            <w:tr w:rsidR="0019565F" w:rsidRPr="001963A0" w14:paraId="3009D94D" w14:textId="77777777" w:rsidTr="005E70D6">
              <w:tc>
                <w:tcPr>
                  <w:tcW w:w="620" w:type="dxa"/>
                </w:tcPr>
                <w:p w14:paraId="51A7A2A1" w14:textId="77777777" w:rsidR="0019565F" w:rsidRPr="001963A0" w:rsidRDefault="0019565F" w:rsidP="005E70D6">
                  <w:pPr>
                    <w:rPr>
                      <w:sz w:val="16"/>
                      <w:szCs w:val="16"/>
                    </w:rPr>
                  </w:pPr>
                  <w:r w:rsidRPr="001963A0">
                    <w:rPr>
                      <w:sz w:val="16"/>
                      <w:szCs w:val="16"/>
                    </w:rPr>
                    <w:t>500</w:t>
                  </w:r>
                </w:p>
              </w:tc>
              <w:tc>
                <w:tcPr>
                  <w:tcW w:w="684" w:type="dxa"/>
                </w:tcPr>
                <w:p w14:paraId="2716DF1E" w14:textId="77777777" w:rsidR="0019565F" w:rsidRPr="001963A0" w:rsidRDefault="0019565F" w:rsidP="005E70D6">
                  <w:pPr>
                    <w:rPr>
                      <w:sz w:val="16"/>
                      <w:szCs w:val="16"/>
                    </w:rPr>
                  </w:pPr>
                  <w:r>
                    <w:rPr>
                      <w:sz w:val="16"/>
                      <w:szCs w:val="16"/>
                    </w:rPr>
                    <w:t>CCMS</w:t>
                  </w:r>
                </w:p>
              </w:tc>
              <w:tc>
                <w:tcPr>
                  <w:tcW w:w="2410" w:type="dxa"/>
                </w:tcPr>
                <w:p w14:paraId="337A5991" w14:textId="77777777" w:rsidR="0019565F" w:rsidRPr="001963A0" w:rsidRDefault="0019565F" w:rsidP="005E70D6">
                  <w:pPr>
                    <w:rPr>
                      <w:sz w:val="16"/>
                      <w:szCs w:val="16"/>
                    </w:rPr>
                  </w:pPr>
                  <w:r>
                    <w:rPr>
                      <w:sz w:val="16"/>
                      <w:szCs w:val="16"/>
                    </w:rPr>
                    <w:t>Application level error</w:t>
                  </w:r>
                  <w:r w:rsidRPr="001963A0">
                    <w:rPr>
                      <w:sz w:val="16"/>
                      <w:szCs w:val="16"/>
                    </w:rPr>
                    <w:t xml:space="preserve"> </w:t>
                  </w:r>
                  <w:r>
                    <w:rPr>
                      <w:sz w:val="16"/>
                      <w:szCs w:val="16"/>
                    </w:rPr>
                    <w:t>(Consumer customer Management Servoice f</w:t>
                  </w:r>
                  <w:r w:rsidRPr="001963A0">
                    <w:rPr>
                      <w:sz w:val="16"/>
                      <w:szCs w:val="16"/>
                    </w:rPr>
                    <w:t>all fail</w:t>
                  </w:r>
                  <w:r>
                    <w:rPr>
                      <w:sz w:val="16"/>
                      <w:szCs w:val="16"/>
                    </w:rPr>
                    <w:t>s)</w:t>
                  </w:r>
                </w:p>
              </w:tc>
              <w:tc>
                <w:tcPr>
                  <w:tcW w:w="1418" w:type="dxa"/>
                </w:tcPr>
                <w:p w14:paraId="77CAD714" w14:textId="77777777" w:rsidR="0019565F" w:rsidRPr="001963A0" w:rsidRDefault="0019565F" w:rsidP="005E70D6">
                  <w:pPr>
                    <w:rPr>
                      <w:sz w:val="16"/>
                      <w:szCs w:val="16"/>
                    </w:rPr>
                  </w:pPr>
                </w:p>
              </w:tc>
              <w:tc>
                <w:tcPr>
                  <w:tcW w:w="1984" w:type="dxa"/>
                </w:tcPr>
                <w:p w14:paraId="3BAA1E71" w14:textId="77777777" w:rsidR="0019565F" w:rsidRPr="001963A0" w:rsidRDefault="0019565F" w:rsidP="005E70D6">
                  <w:pPr>
                    <w:rPr>
                      <w:sz w:val="16"/>
                      <w:szCs w:val="16"/>
                    </w:rPr>
                  </w:pPr>
                  <w:r>
                    <w:rPr>
                      <w:sz w:val="16"/>
                      <w:szCs w:val="16"/>
                    </w:rPr>
                    <w:t>Pass through error code</w:t>
                  </w:r>
                </w:p>
              </w:tc>
              <w:tc>
                <w:tcPr>
                  <w:tcW w:w="1730" w:type="dxa"/>
                </w:tcPr>
                <w:p w14:paraId="085E986A" w14:textId="77777777" w:rsidR="0019565F" w:rsidRPr="001963A0" w:rsidRDefault="0019565F" w:rsidP="005E70D6">
                  <w:pPr>
                    <w:rPr>
                      <w:sz w:val="16"/>
                      <w:szCs w:val="16"/>
                    </w:rPr>
                  </w:pPr>
                  <w:r w:rsidRPr="001963A0">
                    <w:rPr>
                      <w:sz w:val="16"/>
                      <w:szCs w:val="16"/>
                    </w:rPr>
                    <w:t>Any other Service Exception</w:t>
                  </w:r>
                </w:p>
              </w:tc>
            </w:tr>
            <w:tr w:rsidR="0019565F" w:rsidRPr="001963A0" w14:paraId="6320908F" w14:textId="77777777" w:rsidTr="005E70D6">
              <w:tc>
                <w:tcPr>
                  <w:tcW w:w="620" w:type="dxa"/>
                </w:tcPr>
                <w:p w14:paraId="04E21AB2" w14:textId="77777777" w:rsidR="0019565F" w:rsidRPr="001963A0" w:rsidRDefault="0019565F" w:rsidP="005E70D6">
                  <w:pPr>
                    <w:rPr>
                      <w:sz w:val="16"/>
                      <w:szCs w:val="16"/>
                    </w:rPr>
                  </w:pPr>
                  <w:r w:rsidRPr="001963A0">
                    <w:rPr>
                      <w:sz w:val="16"/>
                      <w:szCs w:val="16"/>
                    </w:rPr>
                    <w:t>500</w:t>
                  </w:r>
                </w:p>
              </w:tc>
              <w:tc>
                <w:tcPr>
                  <w:tcW w:w="684" w:type="dxa"/>
                </w:tcPr>
                <w:p w14:paraId="7126C938" w14:textId="77777777" w:rsidR="0019565F" w:rsidRDefault="0019565F" w:rsidP="005E70D6">
                  <w:pPr>
                    <w:rPr>
                      <w:sz w:val="16"/>
                      <w:szCs w:val="16"/>
                    </w:rPr>
                  </w:pPr>
                </w:p>
              </w:tc>
              <w:tc>
                <w:tcPr>
                  <w:tcW w:w="2410" w:type="dxa"/>
                </w:tcPr>
                <w:p w14:paraId="78027023" w14:textId="77777777" w:rsidR="0019565F" w:rsidRPr="001963A0" w:rsidRDefault="0019565F" w:rsidP="005E70D6">
                  <w:pPr>
                    <w:rPr>
                      <w:sz w:val="16"/>
                      <w:szCs w:val="16"/>
                    </w:rPr>
                  </w:pPr>
                  <w:r w:rsidRPr="001963A0">
                    <w:rPr>
                      <w:sz w:val="16"/>
                      <w:szCs w:val="16"/>
                    </w:rPr>
                    <w:t>general error</w:t>
                  </w:r>
                </w:p>
              </w:tc>
              <w:tc>
                <w:tcPr>
                  <w:tcW w:w="1418" w:type="dxa"/>
                </w:tcPr>
                <w:p w14:paraId="1094E63B" w14:textId="77777777" w:rsidR="0019565F" w:rsidRPr="001963A0" w:rsidRDefault="0019565F" w:rsidP="005E70D6">
                  <w:pPr>
                    <w:rPr>
                      <w:sz w:val="16"/>
                      <w:szCs w:val="16"/>
                    </w:rPr>
                  </w:pPr>
                </w:p>
              </w:tc>
              <w:tc>
                <w:tcPr>
                  <w:tcW w:w="1984" w:type="dxa"/>
                </w:tcPr>
                <w:p w14:paraId="3B510E1F" w14:textId="77777777" w:rsidR="0019565F" w:rsidRDefault="0019565F" w:rsidP="005E70D6">
                  <w:pPr>
                    <w:rPr>
                      <w:sz w:val="16"/>
                      <w:szCs w:val="16"/>
                    </w:rPr>
                  </w:pPr>
                </w:p>
              </w:tc>
              <w:tc>
                <w:tcPr>
                  <w:tcW w:w="1730" w:type="dxa"/>
                </w:tcPr>
                <w:p w14:paraId="2F9786F1" w14:textId="77777777" w:rsidR="0019565F" w:rsidRDefault="0019565F" w:rsidP="005E70D6">
                  <w:pPr>
                    <w:rPr>
                      <w:sz w:val="16"/>
                      <w:szCs w:val="16"/>
                    </w:rPr>
                  </w:pPr>
                  <w:r>
                    <w:rPr>
                      <w:sz w:val="16"/>
                      <w:szCs w:val="16"/>
                    </w:rPr>
                    <w:t>Any caught exception not handled elsewhere</w:t>
                  </w:r>
                </w:p>
              </w:tc>
            </w:tr>
            <w:tr w:rsidR="0019565F" w:rsidRPr="001963A0" w14:paraId="4842A95B" w14:textId="77777777" w:rsidTr="005E70D6">
              <w:tc>
                <w:tcPr>
                  <w:tcW w:w="620" w:type="dxa"/>
                </w:tcPr>
                <w:p w14:paraId="7356A2F3" w14:textId="77777777" w:rsidR="0019565F" w:rsidRPr="001963A0" w:rsidRDefault="0019565F" w:rsidP="005E70D6">
                  <w:pPr>
                    <w:rPr>
                      <w:sz w:val="16"/>
                      <w:szCs w:val="16"/>
                    </w:rPr>
                  </w:pPr>
                </w:p>
              </w:tc>
              <w:tc>
                <w:tcPr>
                  <w:tcW w:w="684" w:type="dxa"/>
                </w:tcPr>
                <w:p w14:paraId="5DB63EC9" w14:textId="77777777" w:rsidR="0019565F" w:rsidRDefault="0019565F" w:rsidP="005E70D6">
                  <w:pPr>
                    <w:rPr>
                      <w:sz w:val="16"/>
                      <w:szCs w:val="16"/>
                    </w:rPr>
                  </w:pPr>
                </w:p>
              </w:tc>
              <w:tc>
                <w:tcPr>
                  <w:tcW w:w="2410" w:type="dxa"/>
                </w:tcPr>
                <w:p w14:paraId="33937E43" w14:textId="77777777" w:rsidR="0019565F" w:rsidRDefault="0019565F" w:rsidP="005E70D6">
                  <w:pPr>
                    <w:rPr>
                      <w:sz w:val="16"/>
                      <w:szCs w:val="16"/>
                    </w:rPr>
                  </w:pPr>
                </w:p>
              </w:tc>
              <w:tc>
                <w:tcPr>
                  <w:tcW w:w="1418" w:type="dxa"/>
                </w:tcPr>
                <w:p w14:paraId="3C5F90A1" w14:textId="77777777" w:rsidR="0019565F" w:rsidRPr="001963A0" w:rsidRDefault="0019565F" w:rsidP="005E70D6">
                  <w:pPr>
                    <w:rPr>
                      <w:sz w:val="16"/>
                      <w:szCs w:val="16"/>
                    </w:rPr>
                  </w:pPr>
                </w:p>
              </w:tc>
              <w:tc>
                <w:tcPr>
                  <w:tcW w:w="1984" w:type="dxa"/>
                </w:tcPr>
                <w:p w14:paraId="393C447C" w14:textId="77777777" w:rsidR="0019565F" w:rsidRDefault="0019565F" w:rsidP="005E70D6">
                  <w:pPr>
                    <w:rPr>
                      <w:sz w:val="16"/>
                      <w:szCs w:val="16"/>
                    </w:rPr>
                  </w:pPr>
                </w:p>
              </w:tc>
              <w:tc>
                <w:tcPr>
                  <w:tcW w:w="1730" w:type="dxa"/>
                </w:tcPr>
                <w:p w14:paraId="581C1446" w14:textId="77777777" w:rsidR="0019565F" w:rsidRPr="001963A0" w:rsidRDefault="0019565F" w:rsidP="005E70D6">
                  <w:pPr>
                    <w:rPr>
                      <w:sz w:val="16"/>
                      <w:szCs w:val="16"/>
                    </w:rPr>
                  </w:pPr>
                </w:p>
              </w:tc>
            </w:tr>
            <w:tr w:rsidR="0019565F" w:rsidRPr="001963A0" w14:paraId="2454329D" w14:textId="77777777" w:rsidTr="005E70D6">
              <w:tc>
                <w:tcPr>
                  <w:tcW w:w="620" w:type="dxa"/>
                </w:tcPr>
                <w:p w14:paraId="4067DF6D" w14:textId="77777777" w:rsidR="0019565F" w:rsidRDefault="0019565F" w:rsidP="005E70D6">
                  <w:pPr>
                    <w:rPr>
                      <w:sz w:val="16"/>
                      <w:szCs w:val="16"/>
                    </w:rPr>
                  </w:pPr>
                </w:p>
              </w:tc>
              <w:tc>
                <w:tcPr>
                  <w:tcW w:w="684" w:type="dxa"/>
                </w:tcPr>
                <w:p w14:paraId="6BF32A7E" w14:textId="77777777" w:rsidR="0019565F" w:rsidRPr="00690376" w:rsidRDefault="0019565F" w:rsidP="005E70D6">
                  <w:pPr>
                    <w:rPr>
                      <w:sz w:val="16"/>
                      <w:szCs w:val="16"/>
                    </w:rPr>
                  </w:pPr>
                </w:p>
              </w:tc>
              <w:tc>
                <w:tcPr>
                  <w:tcW w:w="2410" w:type="dxa"/>
                </w:tcPr>
                <w:p w14:paraId="6AB21211" w14:textId="77777777" w:rsidR="0019565F" w:rsidRPr="00690376" w:rsidRDefault="0019565F" w:rsidP="005E70D6">
                  <w:pPr>
                    <w:rPr>
                      <w:sz w:val="16"/>
                      <w:szCs w:val="16"/>
                    </w:rPr>
                  </w:pPr>
                </w:p>
              </w:tc>
              <w:tc>
                <w:tcPr>
                  <w:tcW w:w="1418" w:type="dxa"/>
                </w:tcPr>
                <w:p w14:paraId="4C6BFE67" w14:textId="77777777" w:rsidR="0019565F" w:rsidRPr="001963A0" w:rsidRDefault="0019565F" w:rsidP="005E70D6">
                  <w:pPr>
                    <w:rPr>
                      <w:sz w:val="16"/>
                      <w:szCs w:val="16"/>
                    </w:rPr>
                  </w:pPr>
                </w:p>
              </w:tc>
              <w:tc>
                <w:tcPr>
                  <w:tcW w:w="1984" w:type="dxa"/>
                </w:tcPr>
                <w:p w14:paraId="660B824B" w14:textId="77777777" w:rsidR="0019565F" w:rsidRPr="00690376" w:rsidRDefault="0019565F" w:rsidP="005E70D6">
                  <w:pPr>
                    <w:rPr>
                      <w:sz w:val="16"/>
                      <w:szCs w:val="16"/>
                    </w:rPr>
                  </w:pPr>
                </w:p>
              </w:tc>
              <w:tc>
                <w:tcPr>
                  <w:tcW w:w="1730" w:type="dxa"/>
                </w:tcPr>
                <w:p w14:paraId="62925F05" w14:textId="77777777" w:rsidR="0019565F" w:rsidRPr="001963A0" w:rsidRDefault="0019565F" w:rsidP="005E70D6">
                  <w:pPr>
                    <w:rPr>
                      <w:sz w:val="16"/>
                      <w:szCs w:val="16"/>
                    </w:rPr>
                  </w:pPr>
                </w:p>
              </w:tc>
            </w:tr>
            <w:tr w:rsidR="0019565F" w:rsidRPr="001963A0" w14:paraId="6E9F49A7" w14:textId="77777777" w:rsidTr="005E70D6">
              <w:tc>
                <w:tcPr>
                  <w:tcW w:w="620" w:type="dxa"/>
                </w:tcPr>
                <w:p w14:paraId="4D2664CF" w14:textId="77777777" w:rsidR="0019565F" w:rsidRDefault="0019565F" w:rsidP="005E70D6">
                  <w:pPr>
                    <w:rPr>
                      <w:sz w:val="16"/>
                      <w:szCs w:val="16"/>
                    </w:rPr>
                  </w:pPr>
                </w:p>
              </w:tc>
              <w:tc>
                <w:tcPr>
                  <w:tcW w:w="684" w:type="dxa"/>
                </w:tcPr>
                <w:p w14:paraId="54F646BE" w14:textId="77777777" w:rsidR="0019565F" w:rsidRPr="00690376" w:rsidRDefault="0019565F" w:rsidP="005E70D6">
                  <w:pPr>
                    <w:rPr>
                      <w:sz w:val="16"/>
                      <w:szCs w:val="16"/>
                    </w:rPr>
                  </w:pPr>
                </w:p>
              </w:tc>
              <w:tc>
                <w:tcPr>
                  <w:tcW w:w="2410" w:type="dxa"/>
                </w:tcPr>
                <w:p w14:paraId="0704D64C" w14:textId="77777777" w:rsidR="0019565F" w:rsidRPr="00690376" w:rsidRDefault="0019565F" w:rsidP="005E70D6">
                  <w:pPr>
                    <w:rPr>
                      <w:sz w:val="16"/>
                      <w:szCs w:val="16"/>
                    </w:rPr>
                  </w:pPr>
                </w:p>
              </w:tc>
              <w:tc>
                <w:tcPr>
                  <w:tcW w:w="1418" w:type="dxa"/>
                </w:tcPr>
                <w:p w14:paraId="5F9DCAF8" w14:textId="77777777" w:rsidR="0019565F" w:rsidRPr="001963A0" w:rsidRDefault="0019565F" w:rsidP="005E70D6">
                  <w:pPr>
                    <w:rPr>
                      <w:sz w:val="16"/>
                      <w:szCs w:val="16"/>
                    </w:rPr>
                  </w:pPr>
                </w:p>
              </w:tc>
              <w:tc>
                <w:tcPr>
                  <w:tcW w:w="1984" w:type="dxa"/>
                </w:tcPr>
                <w:p w14:paraId="43807020" w14:textId="77777777" w:rsidR="0019565F" w:rsidRPr="00690376" w:rsidRDefault="0019565F" w:rsidP="005E70D6">
                  <w:pPr>
                    <w:rPr>
                      <w:sz w:val="16"/>
                      <w:szCs w:val="16"/>
                    </w:rPr>
                  </w:pPr>
                </w:p>
              </w:tc>
              <w:tc>
                <w:tcPr>
                  <w:tcW w:w="1730" w:type="dxa"/>
                </w:tcPr>
                <w:p w14:paraId="315A41E9" w14:textId="77777777" w:rsidR="0019565F" w:rsidRPr="001963A0" w:rsidRDefault="0019565F" w:rsidP="005E70D6">
                  <w:pPr>
                    <w:rPr>
                      <w:sz w:val="16"/>
                      <w:szCs w:val="16"/>
                    </w:rPr>
                  </w:pPr>
                </w:p>
              </w:tc>
            </w:tr>
            <w:tr w:rsidR="0019565F" w:rsidRPr="001963A0" w14:paraId="7F407A65" w14:textId="77777777" w:rsidTr="005E70D6">
              <w:tc>
                <w:tcPr>
                  <w:tcW w:w="620" w:type="dxa"/>
                </w:tcPr>
                <w:p w14:paraId="6FD98CD7" w14:textId="77777777" w:rsidR="0019565F" w:rsidRDefault="0019565F" w:rsidP="005E70D6">
                  <w:pPr>
                    <w:rPr>
                      <w:sz w:val="16"/>
                      <w:szCs w:val="16"/>
                    </w:rPr>
                  </w:pPr>
                </w:p>
              </w:tc>
              <w:tc>
                <w:tcPr>
                  <w:tcW w:w="684" w:type="dxa"/>
                </w:tcPr>
                <w:p w14:paraId="07FD1A02" w14:textId="77777777" w:rsidR="0019565F" w:rsidRPr="00690376" w:rsidRDefault="0019565F" w:rsidP="005E70D6">
                  <w:pPr>
                    <w:rPr>
                      <w:sz w:val="16"/>
                      <w:szCs w:val="16"/>
                    </w:rPr>
                  </w:pPr>
                </w:p>
              </w:tc>
              <w:tc>
                <w:tcPr>
                  <w:tcW w:w="2410" w:type="dxa"/>
                </w:tcPr>
                <w:p w14:paraId="13DB629F" w14:textId="77777777" w:rsidR="0019565F" w:rsidRPr="00690376" w:rsidRDefault="0019565F" w:rsidP="005E70D6">
                  <w:pPr>
                    <w:rPr>
                      <w:sz w:val="16"/>
                      <w:szCs w:val="16"/>
                    </w:rPr>
                  </w:pPr>
                </w:p>
              </w:tc>
              <w:tc>
                <w:tcPr>
                  <w:tcW w:w="1418" w:type="dxa"/>
                </w:tcPr>
                <w:p w14:paraId="62632176" w14:textId="77777777" w:rsidR="0019565F" w:rsidRPr="001963A0" w:rsidRDefault="0019565F" w:rsidP="005E70D6">
                  <w:pPr>
                    <w:rPr>
                      <w:sz w:val="16"/>
                      <w:szCs w:val="16"/>
                    </w:rPr>
                  </w:pPr>
                </w:p>
              </w:tc>
              <w:tc>
                <w:tcPr>
                  <w:tcW w:w="1984" w:type="dxa"/>
                </w:tcPr>
                <w:p w14:paraId="10079273" w14:textId="77777777" w:rsidR="0019565F" w:rsidRPr="00690376" w:rsidRDefault="0019565F" w:rsidP="005E70D6">
                  <w:pPr>
                    <w:rPr>
                      <w:sz w:val="16"/>
                      <w:szCs w:val="16"/>
                    </w:rPr>
                  </w:pPr>
                </w:p>
              </w:tc>
              <w:tc>
                <w:tcPr>
                  <w:tcW w:w="1730" w:type="dxa"/>
                </w:tcPr>
                <w:p w14:paraId="0D89EC72" w14:textId="77777777" w:rsidR="0019565F" w:rsidRPr="001963A0" w:rsidRDefault="0019565F" w:rsidP="005E70D6">
                  <w:pPr>
                    <w:rPr>
                      <w:sz w:val="16"/>
                      <w:szCs w:val="16"/>
                    </w:rPr>
                  </w:pPr>
                </w:p>
              </w:tc>
            </w:tr>
            <w:tr w:rsidR="0019565F" w:rsidRPr="001963A0" w14:paraId="2D7764B0" w14:textId="77777777" w:rsidTr="005E70D6">
              <w:tc>
                <w:tcPr>
                  <w:tcW w:w="620" w:type="dxa"/>
                </w:tcPr>
                <w:p w14:paraId="67A4829A" w14:textId="77777777" w:rsidR="0019565F" w:rsidRDefault="0019565F" w:rsidP="005E70D6">
                  <w:pPr>
                    <w:rPr>
                      <w:sz w:val="16"/>
                      <w:szCs w:val="16"/>
                    </w:rPr>
                  </w:pPr>
                </w:p>
              </w:tc>
              <w:tc>
                <w:tcPr>
                  <w:tcW w:w="684" w:type="dxa"/>
                </w:tcPr>
                <w:p w14:paraId="2D334F59" w14:textId="77777777" w:rsidR="0019565F" w:rsidRPr="00690376" w:rsidRDefault="0019565F" w:rsidP="005E70D6">
                  <w:pPr>
                    <w:rPr>
                      <w:sz w:val="16"/>
                      <w:szCs w:val="16"/>
                    </w:rPr>
                  </w:pPr>
                </w:p>
              </w:tc>
              <w:tc>
                <w:tcPr>
                  <w:tcW w:w="2410" w:type="dxa"/>
                </w:tcPr>
                <w:p w14:paraId="2477D769" w14:textId="77777777" w:rsidR="0019565F" w:rsidRPr="00690376" w:rsidRDefault="0019565F" w:rsidP="005E70D6">
                  <w:pPr>
                    <w:rPr>
                      <w:sz w:val="16"/>
                      <w:szCs w:val="16"/>
                    </w:rPr>
                  </w:pPr>
                </w:p>
              </w:tc>
              <w:tc>
                <w:tcPr>
                  <w:tcW w:w="1418" w:type="dxa"/>
                </w:tcPr>
                <w:p w14:paraId="248F94F6" w14:textId="77777777" w:rsidR="0019565F" w:rsidRPr="001963A0" w:rsidRDefault="0019565F" w:rsidP="005E70D6">
                  <w:pPr>
                    <w:rPr>
                      <w:sz w:val="16"/>
                      <w:szCs w:val="16"/>
                    </w:rPr>
                  </w:pPr>
                </w:p>
              </w:tc>
              <w:tc>
                <w:tcPr>
                  <w:tcW w:w="1984" w:type="dxa"/>
                </w:tcPr>
                <w:p w14:paraId="33527596" w14:textId="77777777" w:rsidR="0019565F" w:rsidRPr="00690376" w:rsidRDefault="0019565F" w:rsidP="005E70D6">
                  <w:pPr>
                    <w:rPr>
                      <w:sz w:val="16"/>
                      <w:szCs w:val="16"/>
                    </w:rPr>
                  </w:pPr>
                </w:p>
              </w:tc>
              <w:tc>
                <w:tcPr>
                  <w:tcW w:w="1730" w:type="dxa"/>
                </w:tcPr>
                <w:p w14:paraId="7D75DB9F" w14:textId="77777777" w:rsidR="0019565F" w:rsidRPr="001963A0" w:rsidRDefault="0019565F" w:rsidP="005E70D6">
                  <w:pPr>
                    <w:rPr>
                      <w:sz w:val="16"/>
                      <w:szCs w:val="16"/>
                    </w:rPr>
                  </w:pPr>
                </w:p>
              </w:tc>
            </w:tr>
            <w:tr w:rsidR="0019565F" w:rsidRPr="001963A0" w14:paraId="2B578E36" w14:textId="77777777" w:rsidTr="005E70D6">
              <w:tc>
                <w:tcPr>
                  <w:tcW w:w="620" w:type="dxa"/>
                </w:tcPr>
                <w:p w14:paraId="585E8C94" w14:textId="77777777" w:rsidR="0019565F" w:rsidRPr="001963A0" w:rsidRDefault="0019565F" w:rsidP="005E70D6">
                  <w:pPr>
                    <w:rPr>
                      <w:sz w:val="16"/>
                      <w:szCs w:val="16"/>
                    </w:rPr>
                  </w:pPr>
                </w:p>
              </w:tc>
              <w:tc>
                <w:tcPr>
                  <w:tcW w:w="684" w:type="dxa"/>
                </w:tcPr>
                <w:p w14:paraId="3E43DF09" w14:textId="77777777" w:rsidR="0019565F" w:rsidRDefault="0019565F" w:rsidP="005E70D6">
                  <w:pPr>
                    <w:rPr>
                      <w:sz w:val="16"/>
                      <w:szCs w:val="16"/>
                    </w:rPr>
                  </w:pPr>
                </w:p>
              </w:tc>
              <w:tc>
                <w:tcPr>
                  <w:tcW w:w="2410" w:type="dxa"/>
                </w:tcPr>
                <w:p w14:paraId="4CD02ADE" w14:textId="77777777" w:rsidR="0019565F" w:rsidRDefault="0019565F" w:rsidP="005E70D6">
                  <w:pPr>
                    <w:rPr>
                      <w:sz w:val="16"/>
                      <w:szCs w:val="16"/>
                    </w:rPr>
                  </w:pPr>
                </w:p>
              </w:tc>
              <w:tc>
                <w:tcPr>
                  <w:tcW w:w="1418" w:type="dxa"/>
                </w:tcPr>
                <w:p w14:paraId="6909753E" w14:textId="77777777" w:rsidR="0019565F" w:rsidRPr="001963A0" w:rsidRDefault="0019565F" w:rsidP="005E70D6">
                  <w:pPr>
                    <w:rPr>
                      <w:sz w:val="16"/>
                      <w:szCs w:val="16"/>
                    </w:rPr>
                  </w:pPr>
                </w:p>
              </w:tc>
              <w:tc>
                <w:tcPr>
                  <w:tcW w:w="1984" w:type="dxa"/>
                </w:tcPr>
                <w:p w14:paraId="2AE3A943" w14:textId="77777777" w:rsidR="0019565F" w:rsidRDefault="0019565F" w:rsidP="005E70D6">
                  <w:pPr>
                    <w:rPr>
                      <w:sz w:val="16"/>
                      <w:szCs w:val="16"/>
                    </w:rPr>
                  </w:pPr>
                </w:p>
              </w:tc>
              <w:tc>
                <w:tcPr>
                  <w:tcW w:w="1730" w:type="dxa"/>
                </w:tcPr>
                <w:p w14:paraId="7AE12BBB" w14:textId="77777777" w:rsidR="0019565F" w:rsidRPr="001963A0" w:rsidRDefault="0019565F" w:rsidP="005E70D6">
                  <w:pPr>
                    <w:rPr>
                      <w:sz w:val="16"/>
                      <w:szCs w:val="16"/>
                    </w:rPr>
                  </w:pPr>
                </w:p>
              </w:tc>
            </w:tr>
          </w:tbl>
          <w:p w14:paraId="58F76909" w14:textId="77777777" w:rsidR="0019565F" w:rsidRDefault="0019565F" w:rsidP="005E70D6">
            <w:pPr>
              <w:rPr>
                <w:sz w:val="18"/>
                <w:szCs w:val="16"/>
              </w:rPr>
            </w:pPr>
          </w:p>
          <w:p w14:paraId="268559AF" w14:textId="77777777" w:rsidR="0019565F" w:rsidRPr="00C934DC" w:rsidRDefault="0019565F" w:rsidP="005E70D6">
            <w:pPr>
              <w:rPr>
                <w:sz w:val="18"/>
                <w:szCs w:val="16"/>
              </w:rPr>
            </w:pPr>
          </w:p>
        </w:tc>
      </w:tr>
      <w:tr w:rsidR="0019565F" w:rsidRPr="00C934DC" w14:paraId="1A5BEBD7" w14:textId="77777777" w:rsidTr="005E70D6">
        <w:tc>
          <w:tcPr>
            <w:tcW w:w="1526" w:type="dxa"/>
          </w:tcPr>
          <w:p w14:paraId="5B3E1690" w14:textId="77777777" w:rsidR="0019565F" w:rsidRPr="00C934DC" w:rsidRDefault="0019565F" w:rsidP="005E70D6">
            <w:pPr>
              <w:rPr>
                <w:sz w:val="18"/>
                <w:szCs w:val="16"/>
              </w:rPr>
            </w:pPr>
            <w:r w:rsidRPr="00797478">
              <w:rPr>
                <w:b/>
                <w:sz w:val="18"/>
                <w:szCs w:val="16"/>
              </w:rPr>
              <w:t>Output</w:t>
            </w:r>
          </w:p>
        </w:tc>
        <w:tc>
          <w:tcPr>
            <w:tcW w:w="9355" w:type="dxa"/>
          </w:tcPr>
          <w:tbl>
            <w:tblPr>
              <w:tblStyle w:val="TableGrid"/>
              <w:tblW w:w="0" w:type="auto"/>
              <w:tblLook w:val="04A0" w:firstRow="1" w:lastRow="0" w:firstColumn="1" w:lastColumn="0" w:noHBand="0" w:noVBand="1"/>
            </w:tblPr>
            <w:tblGrid>
              <w:gridCol w:w="9129"/>
            </w:tblGrid>
            <w:tr w:rsidR="0019565F" w:rsidRPr="00C934DC" w14:paraId="0C1DB8F7" w14:textId="77777777" w:rsidTr="005E70D6">
              <w:tc>
                <w:tcPr>
                  <w:tcW w:w="9355" w:type="dxa"/>
                </w:tcPr>
                <w:p w14:paraId="77F46867" w14:textId="77777777" w:rsidR="0019565F" w:rsidRDefault="0019565F" w:rsidP="005E70D6">
                  <w:pPr>
                    <w:rPr>
                      <w:sz w:val="18"/>
                      <w:szCs w:val="16"/>
                    </w:rPr>
                  </w:pPr>
                  <w:r>
                    <w:rPr>
                      <w:sz w:val="18"/>
                      <w:szCs w:val="16"/>
                    </w:rPr>
                    <w:t>“credentialValidationS</w:t>
                  </w:r>
                  <w:r w:rsidRPr="00391BDD">
                    <w:rPr>
                      <w:sz w:val="18"/>
                      <w:szCs w:val="16"/>
                    </w:rPr>
                    <w:t>ervice</w:t>
                  </w:r>
                  <w:r>
                    <w:rPr>
                      <w:sz w:val="18"/>
                      <w:szCs w:val="16"/>
                    </w:rPr>
                    <w:t>Response” :  {</w:t>
                  </w:r>
                </w:p>
                <w:p w14:paraId="76562C4E" w14:textId="77777777" w:rsidR="0019565F" w:rsidRDefault="0019565F" w:rsidP="005E70D6">
                  <w:pPr>
                    <w:rPr>
                      <w:sz w:val="18"/>
                      <w:szCs w:val="16"/>
                    </w:rPr>
                  </w:pPr>
                </w:p>
                <w:p w14:paraId="62EE93F6" w14:textId="77777777" w:rsidR="0019565F" w:rsidRDefault="0019565F" w:rsidP="005E70D6">
                  <w:pPr>
                    <w:rPr>
                      <w:sz w:val="18"/>
                      <w:szCs w:val="16"/>
                    </w:rPr>
                  </w:pPr>
                  <w:r w:rsidRPr="00C934DC">
                    <w:rPr>
                      <w:sz w:val="18"/>
                      <w:szCs w:val="16"/>
                    </w:rPr>
                    <w:t>"</w:t>
                  </w:r>
                  <w:r>
                    <w:rPr>
                      <w:sz w:val="18"/>
                      <w:szCs w:val="16"/>
                    </w:rPr>
                    <w:t>status” : &lt;status&gt;</w:t>
                  </w:r>
                </w:p>
                <w:p w14:paraId="75AF264C" w14:textId="77777777" w:rsidR="0019565F" w:rsidRDefault="0019565F" w:rsidP="005E70D6">
                  <w:pPr>
                    <w:rPr>
                      <w:sz w:val="18"/>
                      <w:szCs w:val="16"/>
                    </w:rPr>
                  </w:pPr>
                </w:p>
                <w:p w14:paraId="5B5D1AF5" w14:textId="77777777" w:rsidR="0019565F" w:rsidRPr="002A15E4" w:rsidRDefault="0019565F" w:rsidP="005E70D6">
                  <w:pPr>
                    <w:rPr>
                      <w:sz w:val="18"/>
                      <w:szCs w:val="16"/>
                    </w:rPr>
                  </w:pPr>
                  <w:r w:rsidRPr="002A15E4">
                    <w:rPr>
                      <w:sz w:val="18"/>
                      <w:szCs w:val="16"/>
                    </w:rPr>
                    <w:t>Example:</w:t>
                  </w:r>
                </w:p>
                <w:p w14:paraId="1DE011D5" w14:textId="77777777" w:rsidR="0019565F" w:rsidRDefault="0019565F" w:rsidP="005E70D6">
                  <w:pPr>
                    <w:rPr>
                      <w:rFonts w:ascii="Lucida Console" w:hAnsi="Lucida Console"/>
                      <w:sz w:val="16"/>
                      <w:szCs w:val="16"/>
                    </w:rPr>
                  </w:pPr>
                </w:p>
                <w:tbl>
                  <w:tblPr>
                    <w:tblStyle w:val="TableGrid"/>
                    <w:tblW w:w="68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861"/>
                  </w:tblGrid>
                  <w:tr w:rsidR="0019565F" w14:paraId="2AFAFA9A" w14:textId="77777777" w:rsidTr="00383C06">
                    <w:tc>
                      <w:tcPr>
                        <w:tcW w:w="6861" w:type="dxa"/>
                      </w:tcPr>
                      <w:p w14:paraId="3818D047" w14:textId="77777777" w:rsidR="0019565F" w:rsidRPr="00EE6B00" w:rsidRDefault="0019565F" w:rsidP="005E70D6">
                        <w:pPr>
                          <w:rPr>
                            <w:sz w:val="18"/>
                            <w:szCs w:val="16"/>
                          </w:rPr>
                        </w:pPr>
                        <w:r w:rsidRPr="00EE6B00">
                          <w:rPr>
                            <w:sz w:val="18"/>
                            <w:szCs w:val="16"/>
                          </w:rPr>
                          <w:t>Undecorated</w:t>
                        </w:r>
                      </w:p>
                    </w:tc>
                  </w:tr>
                  <w:tr w:rsidR="0019565F" w14:paraId="7DC40572" w14:textId="77777777" w:rsidTr="00383C06">
                    <w:tc>
                      <w:tcPr>
                        <w:tcW w:w="6861" w:type="dxa"/>
                      </w:tcPr>
                      <w:p w14:paraId="796CB25E"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w:t>
                        </w:r>
                      </w:p>
                      <w:p w14:paraId="41605260" w14:textId="77777777" w:rsidR="00383C06" w:rsidRPr="00EE6B00" w:rsidRDefault="00383C06" w:rsidP="00383C06">
                        <w:pPr>
                          <w:rPr>
                            <w:rFonts w:ascii="Lucida Console" w:hAnsi="Lucida Console"/>
                            <w:sz w:val="16"/>
                            <w:szCs w:val="16"/>
                          </w:rPr>
                        </w:pPr>
                        <w:r w:rsidRPr="00EE6B00">
                          <w:rPr>
                            <w:rFonts w:ascii="Lucida Console" w:hAnsi="Lucida Console"/>
                            <w:sz w:val="16"/>
                            <w:szCs w:val="16"/>
                          </w:rPr>
                          <w:t>"clientTypeTxt" : "Mobility Consumer",</w:t>
                        </w:r>
                      </w:p>
                      <w:p w14:paraId="7A9E49CD" w14:textId="558E09EF" w:rsidR="00383C06" w:rsidRPr="00EE6B00" w:rsidRDefault="00383C06" w:rsidP="00383C06">
                        <w:pPr>
                          <w:rPr>
                            <w:rFonts w:ascii="Lucida Console" w:hAnsi="Lucida Console"/>
                            <w:sz w:val="16"/>
                            <w:szCs w:val="16"/>
                          </w:rPr>
                        </w:pPr>
                        <w:r w:rsidRPr="00EE6B00">
                          <w:rPr>
                            <w:rFonts w:ascii="Lucida Console" w:hAnsi="Lucida Console"/>
                            <w:sz w:val="16"/>
                            <w:szCs w:val="16"/>
                          </w:rPr>
                          <w:t>"identityTokenId" : "123kjh123kh123lk1jh321kj3",</w:t>
                        </w:r>
                      </w:p>
                      <w:p w14:paraId="5A03CAD7" w14:textId="77777777" w:rsidR="0019565F" w:rsidRPr="00EE6B00" w:rsidRDefault="0019565F" w:rsidP="005E70D6">
                        <w:pPr>
                          <w:rPr>
                            <w:rFonts w:ascii="Lucida Console" w:hAnsi="Lucida Console"/>
                            <w:sz w:val="16"/>
                            <w:szCs w:val="16"/>
                          </w:rPr>
                        </w:pPr>
                      </w:p>
                      <w:p w14:paraId="5E897C56"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 {</w:t>
                        </w:r>
                      </w:p>
                      <w:p w14:paraId="5B73CE1A"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"statusCd": "200",</w:t>
                        </w:r>
                      </w:p>
                      <w:p w14:paraId="04B693A4"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"statusSubCd": null,</w:t>
                        </w:r>
                      </w:p>
                      <w:p w14:paraId="6B4AA609"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"statusTxt": "OK",</w:t>
                        </w:r>
                      </w:p>
                      <w:p w14:paraId="29D08E99"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"systemErrorTimeStamp": null,</w:t>
                        </w:r>
                      </w:p>
                      <w:p w14:paraId="40FB49A4"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"systemErrorCd": 0,</w:t>
                        </w:r>
                      </w:p>
                      <w:p w14:paraId="0344EC0D"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"systemErrorTxt": null</w:t>
                        </w:r>
                      </w:p>
                      <w:p w14:paraId="06206F8A"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w:t>
                        </w:r>
                      </w:p>
                      <w:p w14:paraId="2563B92F" w14:textId="77777777" w:rsidR="0019565F" w:rsidRPr="00EE6B00" w:rsidRDefault="0019565F" w:rsidP="005E70D6">
                        <w:pPr>
                          <w:rPr>
                            <w:sz w:val="18"/>
                            <w:szCs w:val="16"/>
                          </w:rPr>
                        </w:pPr>
                        <w:r w:rsidRPr="00EE6B00">
                          <w:rPr>
                            <w:sz w:val="18"/>
                            <w:szCs w:val="16"/>
                          </w:rPr>
                          <w:t>}</w:t>
                        </w:r>
                      </w:p>
                    </w:tc>
                  </w:tr>
                </w:tbl>
                <w:p w14:paraId="6411DF02" w14:textId="77777777" w:rsidR="0019565F" w:rsidRDefault="0019565F" w:rsidP="005E70D6">
                  <w:pPr>
                    <w:rPr>
                      <w:sz w:val="18"/>
                      <w:szCs w:val="16"/>
                    </w:rPr>
                  </w:pPr>
                </w:p>
                <w:p w14:paraId="7F2B7D98" w14:textId="77777777" w:rsidR="004B31E6" w:rsidRDefault="004B31E6" w:rsidP="004B31E6">
                  <w:pPr>
                    <w:rPr>
                      <w:sz w:val="18"/>
                      <w:szCs w:val="16"/>
                    </w:rPr>
                  </w:pPr>
                  <w:r>
                    <w:rPr>
                      <w:sz w:val="18"/>
                      <w:szCs w:val="16"/>
                    </w:rPr>
                    <w:t>Where fields are returned:</w:t>
                  </w:r>
                </w:p>
                <w:tbl>
                  <w:tblPr>
                    <w:tblStyle w:val="TableGrid"/>
                    <w:tblW w:w="0" w:type="auto"/>
                    <w:tblLook w:val="04A0" w:firstRow="1" w:lastRow="0" w:firstColumn="1" w:lastColumn="0" w:noHBand="0" w:noVBand="1"/>
                  </w:tblPr>
                  <w:tblGrid>
                    <w:gridCol w:w="1937"/>
                    <w:gridCol w:w="1168"/>
                    <w:gridCol w:w="3167"/>
                    <w:gridCol w:w="2631"/>
                  </w:tblGrid>
                  <w:tr w:rsidR="004B31E6" w14:paraId="4EB807C0" w14:textId="77777777" w:rsidTr="004961CB">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7E228F" w14:textId="77777777" w:rsidR="004B31E6" w:rsidRDefault="004B31E6" w:rsidP="004961CB">
                        <w:pPr>
                          <w:rPr>
                            <w:b/>
                            <w:sz w:val="18"/>
                            <w:szCs w:val="16"/>
                          </w:rPr>
                        </w:pPr>
                        <w:r>
                          <w:rPr>
                            <w:b/>
                            <w:sz w:val="18"/>
                            <w:szCs w:val="16"/>
                          </w:rPr>
                          <w:t>Field</w:t>
                        </w:r>
                      </w:p>
                    </w:tc>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00A8FA" w14:textId="77777777" w:rsidR="004B31E6" w:rsidRDefault="004B31E6" w:rsidP="004961CB">
                        <w:pPr>
                          <w:rPr>
                            <w:b/>
                            <w:sz w:val="18"/>
                            <w:szCs w:val="16"/>
                          </w:rPr>
                        </w:pPr>
                        <w:r>
                          <w:rPr>
                            <w:b/>
                            <w:sz w:val="18"/>
                            <w:szCs w:val="16"/>
                          </w:rPr>
                          <w:t>Datatype</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5F87A4" w14:textId="77777777" w:rsidR="004B31E6" w:rsidRDefault="004B31E6" w:rsidP="004961CB">
                        <w:pPr>
                          <w:rPr>
                            <w:b/>
                            <w:sz w:val="18"/>
                            <w:szCs w:val="16"/>
                          </w:rPr>
                        </w:pPr>
                        <w:r>
                          <w:rPr>
                            <w:b/>
                            <w:sz w:val="18"/>
                            <w:szCs w:val="16"/>
                          </w:rPr>
                          <w:t>Description</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36C21" w14:textId="77777777" w:rsidR="004B31E6" w:rsidRDefault="004B31E6" w:rsidP="004961CB">
                        <w:pPr>
                          <w:rPr>
                            <w:b/>
                            <w:sz w:val="18"/>
                            <w:szCs w:val="16"/>
                          </w:rPr>
                        </w:pPr>
                        <w:r>
                          <w:rPr>
                            <w:b/>
                            <w:sz w:val="18"/>
                            <w:szCs w:val="16"/>
                          </w:rPr>
                          <w:t>Possible/typical values</w:t>
                        </w:r>
                      </w:p>
                    </w:tc>
                  </w:tr>
                  <w:tr w:rsidR="004B31E6" w14:paraId="603963C9" w14:textId="77777777" w:rsidTr="004961CB">
                    <w:tc>
                      <w:tcPr>
                        <w:tcW w:w="1952" w:type="dxa"/>
                        <w:tcBorders>
                          <w:top w:val="single" w:sz="4" w:space="0" w:color="auto"/>
                          <w:left w:val="single" w:sz="4" w:space="0" w:color="auto"/>
                          <w:bottom w:val="single" w:sz="4" w:space="0" w:color="auto"/>
                          <w:right w:val="single" w:sz="4" w:space="0" w:color="auto"/>
                        </w:tcBorders>
                        <w:hideMark/>
                      </w:tcPr>
                      <w:p w14:paraId="050E41D2" w14:textId="77777777" w:rsidR="004B31E6" w:rsidRPr="00EE6B00" w:rsidRDefault="004B31E6" w:rsidP="004961CB">
                        <w:pPr>
                          <w:rPr>
                            <w:sz w:val="18"/>
                            <w:szCs w:val="16"/>
                          </w:rPr>
                        </w:pPr>
                        <w:r w:rsidRPr="00EE6B00">
                          <w:rPr>
                            <w:rFonts w:ascii="Lucida Console" w:hAnsi="Lucida Console"/>
                            <w:sz w:val="16"/>
                            <w:szCs w:val="16"/>
                          </w:rPr>
                          <w:t>clientTypeTxt</w:t>
                        </w:r>
                      </w:p>
                    </w:tc>
                    <w:tc>
                      <w:tcPr>
                        <w:tcW w:w="1181" w:type="dxa"/>
                        <w:tcBorders>
                          <w:top w:val="single" w:sz="4" w:space="0" w:color="auto"/>
                          <w:left w:val="single" w:sz="4" w:space="0" w:color="auto"/>
                          <w:bottom w:val="single" w:sz="4" w:space="0" w:color="auto"/>
                          <w:right w:val="single" w:sz="4" w:space="0" w:color="auto"/>
                        </w:tcBorders>
                        <w:hideMark/>
                      </w:tcPr>
                      <w:p w14:paraId="0EFFCC71" w14:textId="77777777" w:rsidR="004B31E6" w:rsidRPr="00EE6B00" w:rsidRDefault="004B31E6" w:rsidP="004961CB">
                        <w:pPr>
                          <w:rPr>
                            <w:sz w:val="18"/>
                            <w:szCs w:val="16"/>
                          </w:rPr>
                        </w:pPr>
                        <w:r w:rsidRPr="00EE6B00">
                          <w:rPr>
                            <w:sz w:val="18"/>
                            <w:szCs w:val="16"/>
                          </w:rPr>
                          <w:t>string</w:t>
                        </w:r>
                      </w:p>
                    </w:tc>
                    <w:tc>
                      <w:tcPr>
                        <w:tcW w:w="3274" w:type="dxa"/>
                        <w:tcBorders>
                          <w:top w:val="single" w:sz="4" w:space="0" w:color="auto"/>
                          <w:left w:val="single" w:sz="4" w:space="0" w:color="auto"/>
                          <w:bottom w:val="single" w:sz="4" w:space="0" w:color="auto"/>
                          <w:right w:val="single" w:sz="4" w:space="0" w:color="auto"/>
                        </w:tcBorders>
                        <w:hideMark/>
                      </w:tcPr>
                      <w:p w14:paraId="0652B28B" w14:textId="77777777" w:rsidR="004B31E6" w:rsidRPr="00EE6B00" w:rsidRDefault="004B31E6" w:rsidP="004961CB">
                        <w:pPr>
                          <w:rPr>
                            <w:sz w:val="18"/>
                            <w:szCs w:val="16"/>
                          </w:rPr>
                        </w:pPr>
                        <w:r w:rsidRPr="00EE6B00">
                          <w:rPr>
                            <w:sz w:val="18"/>
                            <w:szCs w:val="16"/>
                          </w:rPr>
                          <w:t>Type of association made</w:t>
                        </w:r>
                      </w:p>
                    </w:tc>
                    <w:tc>
                      <w:tcPr>
                        <w:tcW w:w="2694" w:type="dxa"/>
                        <w:tcBorders>
                          <w:top w:val="single" w:sz="4" w:space="0" w:color="auto"/>
                          <w:left w:val="single" w:sz="4" w:space="0" w:color="auto"/>
                          <w:bottom w:val="single" w:sz="4" w:space="0" w:color="auto"/>
                          <w:right w:val="single" w:sz="4" w:space="0" w:color="auto"/>
                        </w:tcBorders>
                        <w:hideMark/>
                      </w:tcPr>
                      <w:p w14:paraId="2D982769" w14:textId="77777777" w:rsidR="004B31E6" w:rsidRDefault="004B31E6" w:rsidP="004961CB">
                        <w:pPr>
                          <w:rPr>
                            <w:b/>
                            <w:sz w:val="18"/>
                            <w:szCs w:val="16"/>
                          </w:rPr>
                        </w:pPr>
                        <w:r>
                          <w:rPr>
                            <w:b/>
                            <w:sz w:val="18"/>
                            <w:szCs w:val="16"/>
                          </w:rPr>
                          <w:t>Mobility Consumer</w:t>
                        </w:r>
                      </w:p>
                      <w:p w14:paraId="412CA15D" w14:textId="77777777" w:rsidR="004B31E6" w:rsidRDefault="004B31E6" w:rsidP="004961CB">
                        <w:pPr>
                          <w:rPr>
                            <w:b/>
                            <w:sz w:val="18"/>
                            <w:szCs w:val="16"/>
                          </w:rPr>
                        </w:pPr>
                        <w:r>
                          <w:rPr>
                            <w:b/>
                            <w:sz w:val="18"/>
                            <w:szCs w:val="16"/>
                          </w:rPr>
                          <w:t>Mobility SMB</w:t>
                        </w:r>
                      </w:p>
                      <w:p w14:paraId="68374BCB" w14:textId="77777777" w:rsidR="004B31E6" w:rsidRDefault="004B31E6" w:rsidP="004961CB">
                        <w:pPr>
                          <w:rPr>
                            <w:b/>
                            <w:sz w:val="18"/>
                            <w:szCs w:val="16"/>
                          </w:rPr>
                        </w:pPr>
                        <w:r>
                          <w:rPr>
                            <w:b/>
                            <w:sz w:val="18"/>
                            <w:szCs w:val="16"/>
                          </w:rPr>
                          <w:t>Mobility SMB Business Connect</w:t>
                        </w:r>
                      </w:p>
                      <w:p w14:paraId="2C6390E0" w14:textId="77777777" w:rsidR="004B31E6" w:rsidRDefault="004B31E6" w:rsidP="004961CB">
                        <w:pPr>
                          <w:rPr>
                            <w:b/>
                            <w:sz w:val="18"/>
                            <w:szCs w:val="16"/>
                          </w:rPr>
                        </w:pPr>
                        <w:r>
                          <w:rPr>
                            <w:b/>
                            <w:sz w:val="18"/>
                            <w:szCs w:val="16"/>
                          </w:rPr>
                          <w:t>Mobility Corporate</w:t>
                        </w:r>
                      </w:p>
                      <w:p w14:paraId="02B9AAF5" w14:textId="77777777" w:rsidR="004B31E6" w:rsidRDefault="004B31E6" w:rsidP="004961CB">
                        <w:pPr>
                          <w:rPr>
                            <w:b/>
                            <w:sz w:val="18"/>
                            <w:szCs w:val="16"/>
                          </w:rPr>
                        </w:pPr>
                        <w:r>
                          <w:rPr>
                            <w:b/>
                            <w:sz w:val="18"/>
                            <w:szCs w:val="16"/>
                          </w:rPr>
                          <w:t>FFH Consumer</w:t>
                        </w:r>
                      </w:p>
                      <w:p w14:paraId="27E03AB8" w14:textId="77777777" w:rsidR="004B31E6" w:rsidRDefault="004B31E6" w:rsidP="004961CB">
                        <w:pPr>
                          <w:rPr>
                            <w:sz w:val="18"/>
                            <w:szCs w:val="16"/>
                          </w:rPr>
                        </w:pPr>
                        <w:r>
                          <w:rPr>
                            <w:b/>
                            <w:sz w:val="18"/>
                            <w:szCs w:val="16"/>
                          </w:rPr>
                          <w:t>FFH SMB</w:t>
                        </w:r>
                      </w:p>
                    </w:tc>
                  </w:tr>
                  <w:tr w:rsidR="004B31E6" w14:paraId="2BD123A2" w14:textId="77777777" w:rsidTr="004961CB">
                    <w:tc>
                      <w:tcPr>
                        <w:tcW w:w="1952" w:type="dxa"/>
                        <w:tcBorders>
                          <w:top w:val="single" w:sz="4" w:space="0" w:color="auto"/>
                          <w:left w:val="single" w:sz="4" w:space="0" w:color="auto"/>
                          <w:bottom w:val="single" w:sz="4" w:space="0" w:color="auto"/>
                          <w:right w:val="single" w:sz="4" w:space="0" w:color="auto"/>
                        </w:tcBorders>
                      </w:tcPr>
                      <w:p w14:paraId="322682C9" w14:textId="20421E96" w:rsidR="004B31E6" w:rsidRPr="00EE6B00" w:rsidRDefault="004B31E6" w:rsidP="004961CB">
                        <w:pPr>
                          <w:rPr>
                            <w:rFonts w:ascii="Lucida Console" w:hAnsi="Lucida Console"/>
                            <w:sz w:val="16"/>
                            <w:szCs w:val="16"/>
                          </w:rPr>
                        </w:pPr>
                        <w:r w:rsidRPr="00EE6B00">
                          <w:rPr>
                            <w:rFonts w:ascii="Lucida Console" w:hAnsi="Lucida Console"/>
                            <w:sz w:val="16"/>
                            <w:szCs w:val="16"/>
                          </w:rPr>
                          <w:t>identityTokenId</w:t>
                        </w:r>
                      </w:p>
                    </w:tc>
                    <w:tc>
                      <w:tcPr>
                        <w:tcW w:w="1181" w:type="dxa"/>
                        <w:tcBorders>
                          <w:top w:val="single" w:sz="4" w:space="0" w:color="auto"/>
                          <w:left w:val="single" w:sz="4" w:space="0" w:color="auto"/>
                          <w:bottom w:val="single" w:sz="4" w:space="0" w:color="auto"/>
                          <w:right w:val="single" w:sz="4" w:space="0" w:color="auto"/>
                        </w:tcBorders>
                      </w:tcPr>
                      <w:p w14:paraId="0A743675" w14:textId="5BD2CF1B" w:rsidR="004B31E6" w:rsidRPr="00EE6B00" w:rsidRDefault="004B31E6" w:rsidP="004961CB">
                        <w:pPr>
                          <w:rPr>
                            <w:sz w:val="18"/>
                            <w:szCs w:val="16"/>
                          </w:rPr>
                        </w:pPr>
                        <w:r w:rsidRPr="00EE6B00">
                          <w:rPr>
                            <w:sz w:val="18"/>
                            <w:szCs w:val="16"/>
                          </w:rPr>
                          <w:t>String</w:t>
                        </w:r>
                      </w:p>
                    </w:tc>
                    <w:tc>
                      <w:tcPr>
                        <w:tcW w:w="3274" w:type="dxa"/>
                        <w:tcBorders>
                          <w:top w:val="single" w:sz="4" w:space="0" w:color="auto"/>
                          <w:left w:val="single" w:sz="4" w:space="0" w:color="auto"/>
                          <w:bottom w:val="single" w:sz="4" w:space="0" w:color="auto"/>
                          <w:right w:val="single" w:sz="4" w:space="0" w:color="auto"/>
                        </w:tcBorders>
                      </w:tcPr>
                      <w:p w14:paraId="2759ED63" w14:textId="674537E9" w:rsidR="004B31E6" w:rsidRPr="00EE6B00" w:rsidRDefault="004B31E6" w:rsidP="004961CB">
                        <w:pPr>
                          <w:rPr>
                            <w:sz w:val="18"/>
                            <w:szCs w:val="16"/>
                          </w:rPr>
                        </w:pPr>
                        <w:r w:rsidRPr="00EE6B00">
                          <w:rPr>
                            <w:sz w:val="18"/>
                            <w:szCs w:val="16"/>
                          </w:rPr>
                          <w:t>Key to determine identity of user</w:t>
                        </w:r>
                      </w:p>
                    </w:tc>
                    <w:tc>
                      <w:tcPr>
                        <w:tcW w:w="2694" w:type="dxa"/>
                        <w:tcBorders>
                          <w:top w:val="single" w:sz="4" w:space="0" w:color="auto"/>
                          <w:left w:val="single" w:sz="4" w:space="0" w:color="auto"/>
                          <w:bottom w:val="single" w:sz="4" w:space="0" w:color="auto"/>
                          <w:right w:val="single" w:sz="4" w:space="0" w:color="auto"/>
                        </w:tcBorders>
                      </w:tcPr>
                      <w:p w14:paraId="3FF4C25C" w14:textId="77777777" w:rsidR="004B31E6" w:rsidRDefault="004B31E6" w:rsidP="004961CB">
                        <w:pPr>
                          <w:rPr>
                            <w:b/>
                            <w:sz w:val="18"/>
                            <w:szCs w:val="16"/>
                          </w:rPr>
                        </w:pPr>
                      </w:p>
                    </w:tc>
                  </w:tr>
                </w:tbl>
                <w:p w14:paraId="1CA54A3D" w14:textId="77777777" w:rsidR="0019565F" w:rsidRPr="00C934DC" w:rsidRDefault="0019565F" w:rsidP="005E70D6">
                  <w:pPr>
                    <w:rPr>
                      <w:sz w:val="18"/>
                      <w:szCs w:val="16"/>
                    </w:rPr>
                  </w:pPr>
                </w:p>
              </w:tc>
            </w:tr>
          </w:tbl>
          <w:p w14:paraId="6B4D950C" w14:textId="77777777" w:rsidR="0019565F" w:rsidRPr="00C934DC" w:rsidRDefault="0019565F" w:rsidP="005E70D6">
            <w:pPr>
              <w:rPr>
                <w:sz w:val="18"/>
                <w:szCs w:val="16"/>
              </w:rPr>
            </w:pPr>
          </w:p>
        </w:tc>
      </w:tr>
      <w:tr w:rsidR="0019565F" w:rsidRPr="00C934DC" w14:paraId="5CD59AF7" w14:textId="77777777" w:rsidTr="005E70D6">
        <w:tc>
          <w:tcPr>
            <w:tcW w:w="1526" w:type="dxa"/>
          </w:tcPr>
          <w:p w14:paraId="537361F5" w14:textId="77777777" w:rsidR="0019565F" w:rsidRDefault="0019565F" w:rsidP="005E70D6">
            <w:pPr>
              <w:rPr>
                <w:b/>
                <w:sz w:val="18"/>
                <w:szCs w:val="16"/>
              </w:rPr>
            </w:pPr>
            <w:r>
              <w:rPr>
                <w:b/>
                <w:sz w:val="18"/>
                <w:szCs w:val="16"/>
              </w:rPr>
              <w:t>SLA</w:t>
            </w:r>
          </w:p>
        </w:tc>
        <w:tc>
          <w:tcPr>
            <w:tcW w:w="9355" w:type="dxa"/>
          </w:tcPr>
          <w:p w14:paraId="0C81DF74" w14:textId="77777777" w:rsidR="0019565F" w:rsidRDefault="0019565F" w:rsidP="005E70D6">
            <w:pPr>
              <w:rPr>
                <w:sz w:val="18"/>
                <w:szCs w:val="16"/>
              </w:rPr>
            </w:pPr>
            <w:r>
              <w:rPr>
                <w:sz w:val="18"/>
                <w:szCs w:val="16"/>
              </w:rPr>
              <w:t>Services/APIs called:</w:t>
            </w:r>
          </w:p>
          <w:p w14:paraId="6D662ABF" w14:textId="77777777" w:rsidR="0019565F" w:rsidRDefault="0019565F" w:rsidP="005E70D6">
            <w:pPr>
              <w:rPr>
                <w:b/>
                <w:sz w:val="18"/>
                <w:szCs w:val="16"/>
              </w:rPr>
            </w:pPr>
            <w:r>
              <w:rPr>
                <w:b/>
                <w:sz w:val="18"/>
                <w:szCs w:val="16"/>
              </w:rPr>
              <w:t>AccountMgmtDataService</w:t>
            </w:r>
            <w:r w:rsidRPr="00C74314">
              <w:rPr>
                <w:b/>
                <w:sz w:val="18"/>
                <w:szCs w:val="16"/>
              </w:rPr>
              <w:t xml:space="preserve"> </w:t>
            </w:r>
          </w:p>
          <w:p w14:paraId="0382D7C7" w14:textId="77777777" w:rsidR="0019565F" w:rsidRDefault="0019565F" w:rsidP="005E70D6">
            <w:pPr>
              <w:rPr>
                <w:sz w:val="18"/>
                <w:szCs w:val="18"/>
                <w:lang w:eastAsia="en-CA"/>
              </w:rPr>
            </w:pPr>
            <w:r>
              <w:rPr>
                <w:sz w:val="18"/>
                <w:szCs w:val="18"/>
                <w:lang w:eastAsia="en-CA"/>
              </w:rPr>
              <w:t>getAccount</w:t>
            </w:r>
          </w:p>
          <w:p w14:paraId="4D9CA078" w14:textId="77777777" w:rsidR="0019565F" w:rsidRDefault="0019565F" w:rsidP="005E70D6">
            <w:pPr>
              <w:rPr>
                <w:sz w:val="18"/>
                <w:szCs w:val="18"/>
                <w:lang w:eastAsia="en-CA"/>
              </w:rPr>
            </w:pPr>
            <w:r>
              <w:rPr>
                <w:sz w:val="18"/>
                <w:szCs w:val="18"/>
                <w:lang w:eastAsia="en-CA"/>
              </w:rPr>
              <w:t>getAccountByPhoneNumber</w:t>
            </w:r>
          </w:p>
          <w:p w14:paraId="0CC4F7C2" w14:textId="77777777" w:rsidR="0019565F" w:rsidRDefault="0019565F" w:rsidP="005E70D6">
            <w:pPr>
              <w:rPr>
                <w:sz w:val="18"/>
                <w:szCs w:val="18"/>
                <w:lang w:eastAsia="en-CA"/>
              </w:rPr>
            </w:pPr>
          </w:p>
          <w:p w14:paraId="7B6190FC" w14:textId="77777777" w:rsidR="0019565F" w:rsidRDefault="0019565F" w:rsidP="005E70D6">
            <w:pPr>
              <w:rPr>
                <w:sz w:val="18"/>
                <w:szCs w:val="16"/>
              </w:rPr>
            </w:pPr>
            <w:r>
              <w:rPr>
                <w:sz w:val="18"/>
                <w:szCs w:val="16"/>
              </w:rPr>
              <w:t>(FFH)</w:t>
            </w:r>
          </w:p>
          <w:p w14:paraId="690406A2" w14:textId="77777777" w:rsidR="0019565F" w:rsidRPr="005861D5" w:rsidRDefault="0019565F" w:rsidP="005E70D6">
            <w:pPr>
              <w:rPr>
                <w:b/>
                <w:sz w:val="18"/>
                <w:szCs w:val="16"/>
              </w:rPr>
            </w:pPr>
            <w:r w:rsidRPr="005861D5">
              <w:rPr>
                <w:b/>
                <w:sz w:val="18"/>
                <w:szCs w:val="16"/>
              </w:rPr>
              <w:t>ConsumerCustomerManagementService</w:t>
            </w:r>
          </w:p>
          <w:p w14:paraId="5A7F750D" w14:textId="77777777" w:rsidR="0019565F" w:rsidRPr="005861D5" w:rsidRDefault="0019565F" w:rsidP="005E70D6">
            <w:pPr>
              <w:rPr>
                <w:i/>
                <w:sz w:val="18"/>
                <w:szCs w:val="16"/>
              </w:rPr>
            </w:pPr>
            <w:r w:rsidRPr="005861D5">
              <w:rPr>
                <w:i/>
                <w:sz w:val="18"/>
                <w:szCs w:val="16"/>
              </w:rPr>
              <w:t>getCustomer</w:t>
            </w:r>
          </w:p>
          <w:p w14:paraId="50A774DF" w14:textId="77777777" w:rsidR="0019565F" w:rsidRPr="00706118" w:rsidRDefault="0019565F" w:rsidP="005E70D6">
            <w:pPr>
              <w:rPr>
                <w:sz w:val="18"/>
                <w:szCs w:val="16"/>
              </w:rPr>
            </w:pPr>
          </w:p>
          <w:p w14:paraId="433B8121" w14:textId="77777777" w:rsidR="0019565F" w:rsidRDefault="0019565F" w:rsidP="005E70D6">
            <w:pPr>
              <w:rPr>
                <w:sz w:val="18"/>
                <w:szCs w:val="16"/>
              </w:rPr>
            </w:pPr>
            <w:r>
              <w:rPr>
                <w:sz w:val="18"/>
                <w:szCs w:val="16"/>
              </w:rPr>
              <w:t>Expected average response time: 2500 ms</w:t>
            </w:r>
          </w:p>
        </w:tc>
      </w:tr>
      <w:tr w:rsidR="0019565F" w:rsidRPr="00C934DC" w14:paraId="7BF4CC82" w14:textId="77777777" w:rsidTr="005E70D6">
        <w:tc>
          <w:tcPr>
            <w:tcW w:w="1526" w:type="dxa"/>
          </w:tcPr>
          <w:p w14:paraId="09A6D69E" w14:textId="77777777" w:rsidR="0019565F" w:rsidRPr="00B534AD" w:rsidRDefault="0019565F" w:rsidP="005E70D6">
            <w:pPr>
              <w:rPr>
                <w:b/>
                <w:sz w:val="18"/>
                <w:szCs w:val="16"/>
              </w:rPr>
            </w:pPr>
            <w:r w:rsidRPr="00B534AD">
              <w:rPr>
                <w:b/>
                <w:sz w:val="18"/>
                <w:szCs w:val="16"/>
              </w:rPr>
              <w:t>Sample GUI</w:t>
            </w:r>
          </w:p>
          <w:p w14:paraId="6084198D" w14:textId="77777777" w:rsidR="0019565F" w:rsidRDefault="0019565F" w:rsidP="005E70D6">
            <w:pPr>
              <w:rPr>
                <w:b/>
                <w:sz w:val="18"/>
                <w:szCs w:val="16"/>
              </w:rPr>
            </w:pPr>
          </w:p>
        </w:tc>
        <w:tc>
          <w:tcPr>
            <w:tcW w:w="9355" w:type="dxa"/>
          </w:tcPr>
          <w:p w14:paraId="46D5323B" w14:textId="77777777" w:rsidR="0019565F" w:rsidRDefault="0019565F" w:rsidP="005E70D6">
            <w:pPr>
              <w:rPr>
                <w:sz w:val="18"/>
                <w:szCs w:val="16"/>
              </w:rPr>
            </w:pPr>
          </w:p>
        </w:tc>
      </w:tr>
    </w:tbl>
    <w:p w14:paraId="79569793" w14:textId="77777777" w:rsidR="0019565F" w:rsidRDefault="0019565F" w:rsidP="0019565F"/>
    <w:p w14:paraId="0A01E874" w14:textId="77777777" w:rsidR="0019565F" w:rsidRPr="003D51A0" w:rsidRDefault="0019565F" w:rsidP="0019565F">
      <w:pPr>
        <w:pStyle w:val="Heading2"/>
      </w:pPr>
      <w:bookmarkStart w:id="21" w:name="_Toc390764918"/>
      <w:r>
        <w:t>token-validation</w:t>
      </w:r>
      <w:bookmarkEnd w:id="21"/>
    </w:p>
    <w:tbl>
      <w:tblPr>
        <w:tblStyle w:val="TableGrid"/>
        <w:tblW w:w="0" w:type="auto"/>
        <w:tblLook w:val="04A0" w:firstRow="1" w:lastRow="0" w:firstColumn="1" w:lastColumn="0" w:noHBand="0" w:noVBand="1"/>
      </w:tblPr>
      <w:tblGrid>
        <w:gridCol w:w="1526"/>
        <w:gridCol w:w="9355"/>
      </w:tblGrid>
      <w:tr w:rsidR="0019565F" w:rsidRPr="001B35FC" w14:paraId="7A879A55" w14:textId="77777777" w:rsidTr="005E70D6">
        <w:tc>
          <w:tcPr>
            <w:tcW w:w="10881" w:type="dxa"/>
            <w:gridSpan w:val="2"/>
            <w:shd w:val="clear" w:color="auto" w:fill="D9D9D9" w:themeFill="background1" w:themeFillShade="D9"/>
          </w:tcPr>
          <w:p w14:paraId="063F5BF9" w14:textId="77777777" w:rsidR="0019565F" w:rsidRDefault="0019565F" w:rsidP="005E70D6">
            <w:pPr>
              <w:rPr>
                <w:b/>
                <w:szCs w:val="16"/>
              </w:rPr>
            </w:pPr>
            <w:r>
              <w:rPr>
                <w:b/>
                <w:szCs w:val="16"/>
              </w:rPr>
              <w:t>OPERATION</w:t>
            </w:r>
          </w:p>
          <w:p w14:paraId="47B80AEA" w14:textId="77777777" w:rsidR="0019565F" w:rsidRPr="00074AFE" w:rsidRDefault="0019565F" w:rsidP="005E70D6">
            <w:pPr>
              <w:rPr>
                <w:szCs w:val="16"/>
              </w:rPr>
            </w:pPr>
            <w:r>
              <w:rPr>
                <w:sz w:val="18"/>
                <w:szCs w:val="16"/>
              </w:rPr>
              <w:t>registrationtoken</w:t>
            </w:r>
            <w:r w:rsidRPr="007B1D09">
              <w:rPr>
                <w:sz w:val="18"/>
                <w:szCs w:val="16"/>
              </w:rPr>
              <w:t>/</w:t>
            </w:r>
            <w:r>
              <w:rPr>
                <w:sz w:val="18"/>
                <w:szCs w:val="16"/>
              </w:rPr>
              <w:t>{token}</w:t>
            </w:r>
            <w:r w:rsidRPr="007B1D09">
              <w:rPr>
                <w:sz w:val="18"/>
                <w:szCs w:val="16"/>
              </w:rPr>
              <w:t>/</w:t>
            </w:r>
            <w:r>
              <w:rPr>
                <w:sz w:val="18"/>
                <w:szCs w:val="16"/>
              </w:rPr>
              <w:t>token</w:t>
            </w:r>
            <w:r w:rsidRPr="00C24A2B">
              <w:rPr>
                <w:sz w:val="18"/>
                <w:szCs w:val="16"/>
              </w:rPr>
              <w:t>-validation</w:t>
            </w:r>
          </w:p>
        </w:tc>
      </w:tr>
      <w:tr w:rsidR="0019565F" w:rsidRPr="001B35FC" w14:paraId="3565A814" w14:textId="77777777" w:rsidTr="005E70D6">
        <w:tc>
          <w:tcPr>
            <w:tcW w:w="1526" w:type="dxa"/>
          </w:tcPr>
          <w:p w14:paraId="3F389B3A" w14:textId="77777777" w:rsidR="0019565F" w:rsidRDefault="0019565F" w:rsidP="005E70D6">
            <w:pPr>
              <w:rPr>
                <w:b/>
                <w:sz w:val="18"/>
                <w:szCs w:val="16"/>
              </w:rPr>
            </w:pPr>
            <w:r>
              <w:rPr>
                <w:b/>
                <w:sz w:val="18"/>
                <w:szCs w:val="16"/>
              </w:rPr>
              <w:t>Method</w:t>
            </w:r>
          </w:p>
        </w:tc>
        <w:tc>
          <w:tcPr>
            <w:tcW w:w="9355" w:type="dxa"/>
          </w:tcPr>
          <w:p w14:paraId="79A7CCB8" w14:textId="77777777" w:rsidR="0019565F" w:rsidRPr="00C934DC" w:rsidRDefault="0019565F" w:rsidP="005E70D6">
            <w:pPr>
              <w:rPr>
                <w:sz w:val="18"/>
                <w:szCs w:val="16"/>
              </w:rPr>
            </w:pPr>
            <w:r>
              <w:rPr>
                <w:sz w:val="18"/>
                <w:szCs w:val="16"/>
              </w:rPr>
              <w:t>GET</w:t>
            </w:r>
          </w:p>
        </w:tc>
      </w:tr>
      <w:tr w:rsidR="0019565F" w:rsidRPr="001B35FC" w14:paraId="5A3BD99E" w14:textId="77777777" w:rsidTr="005E70D6">
        <w:tc>
          <w:tcPr>
            <w:tcW w:w="1526" w:type="dxa"/>
          </w:tcPr>
          <w:p w14:paraId="17EDDD36" w14:textId="77777777" w:rsidR="0019565F" w:rsidRPr="001B35FC" w:rsidRDefault="0019565F" w:rsidP="005E70D6">
            <w:pPr>
              <w:rPr>
                <w:b/>
                <w:sz w:val="18"/>
                <w:szCs w:val="16"/>
              </w:rPr>
            </w:pPr>
            <w:r>
              <w:rPr>
                <w:b/>
                <w:sz w:val="18"/>
                <w:szCs w:val="16"/>
              </w:rPr>
              <w:t>Description</w:t>
            </w:r>
          </w:p>
        </w:tc>
        <w:tc>
          <w:tcPr>
            <w:tcW w:w="9355" w:type="dxa"/>
          </w:tcPr>
          <w:p w14:paraId="1B4C2135" w14:textId="77777777" w:rsidR="0019565F" w:rsidRDefault="0019565F" w:rsidP="005E70D6">
            <w:pPr>
              <w:rPr>
                <w:sz w:val="18"/>
                <w:szCs w:val="16"/>
              </w:rPr>
            </w:pPr>
            <w:r>
              <w:rPr>
                <w:sz w:val="18"/>
                <w:szCs w:val="16"/>
              </w:rPr>
              <w:t>To validate requester has a valid validation token before proceeding to challenge the user on an account attachment. Returns whether or not token is valid and basic information about current attachments in order for front end to determine an appropriate challenge question for access. Internally performs these order of operations:</w:t>
            </w:r>
          </w:p>
          <w:p w14:paraId="52A2B7C2" w14:textId="77777777" w:rsidR="0019565F" w:rsidRDefault="0019565F" w:rsidP="005E70D6">
            <w:pPr>
              <w:rPr>
                <w:sz w:val="18"/>
                <w:szCs w:val="16"/>
              </w:rPr>
            </w:pPr>
          </w:p>
          <w:p w14:paraId="47706E95" w14:textId="77777777" w:rsidR="0019565F" w:rsidRPr="0079225F" w:rsidRDefault="0019565F" w:rsidP="005E70D6">
            <w:pPr>
              <w:pStyle w:val="ListParagraph"/>
              <w:numPr>
                <w:ilvl w:val="0"/>
                <w:numId w:val="7"/>
              </w:numPr>
              <w:rPr>
                <w:sz w:val="18"/>
                <w:szCs w:val="16"/>
              </w:rPr>
            </w:pPr>
            <w:r>
              <w:rPr>
                <w:sz w:val="18"/>
                <w:szCs w:val="16"/>
              </w:rPr>
              <w:t>Using token is input, r</w:t>
            </w:r>
            <w:r w:rsidRPr="0079225F">
              <w:rPr>
                <w:sz w:val="18"/>
                <w:szCs w:val="16"/>
              </w:rPr>
              <w:t>etrieves a UUID</w:t>
            </w:r>
            <w:r>
              <w:rPr>
                <w:sz w:val="18"/>
                <w:szCs w:val="16"/>
              </w:rPr>
              <w:t xml:space="preserve"> from ClientIdentity Profile Service.</w:t>
            </w:r>
          </w:p>
          <w:p w14:paraId="3F4F338E" w14:textId="77777777" w:rsidR="0019565F" w:rsidRPr="0079225F" w:rsidRDefault="0019565F" w:rsidP="005E70D6">
            <w:pPr>
              <w:pStyle w:val="ListParagraph"/>
              <w:numPr>
                <w:ilvl w:val="0"/>
                <w:numId w:val="7"/>
              </w:numPr>
              <w:rPr>
                <w:sz w:val="18"/>
                <w:szCs w:val="16"/>
              </w:rPr>
            </w:pPr>
            <w:r w:rsidRPr="0079225F">
              <w:rPr>
                <w:sz w:val="18"/>
                <w:szCs w:val="16"/>
              </w:rPr>
              <w:t>Looks up wireless permissions to see if mobility</w:t>
            </w:r>
            <w:r>
              <w:rPr>
                <w:sz w:val="18"/>
                <w:szCs w:val="16"/>
              </w:rPr>
              <w:t xml:space="preserve"> (via UUID)</w:t>
            </w:r>
          </w:p>
          <w:p w14:paraId="5C7997DD" w14:textId="77777777" w:rsidR="0019565F" w:rsidRDefault="0019565F" w:rsidP="005E70D6">
            <w:pPr>
              <w:pStyle w:val="ListParagraph"/>
              <w:numPr>
                <w:ilvl w:val="0"/>
                <w:numId w:val="7"/>
              </w:numPr>
              <w:rPr>
                <w:sz w:val="18"/>
                <w:szCs w:val="16"/>
              </w:rPr>
            </w:pPr>
            <w:r w:rsidRPr="0079225F">
              <w:rPr>
                <w:sz w:val="18"/>
                <w:szCs w:val="16"/>
              </w:rPr>
              <w:t>Looks up enterprise permissions to see i</w:t>
            </w:r>
            <w:r>
              <w:rPr>
                <w:sz w:val="18"/>
                <w:szCs w:val="16"/>
              </w:rPr>
              <w:t>f FFH customer ID is associated (via UUID)</w:t>
            </w:r>
          </w:p>
          <w:p w14:paraId="3FC3EBDA" w14:textId="77777777" w:rsidR="0019565F" w:rsidRPr="009C6A7A" w:rsidRDefault="0019565F" w:rsidP="005E70D6">
            <w:pPr>
              <w:pStyle w:val="ListParagraph"/>
              <w:rPr>
                <w:sz w:val="18"/>
                <w:szCs w:val="16"/>
              </w:rPr>
            </w:pPr>
          </w:p>
        </w:tc>
      </w:tr>
      <w:tr w:rsidR="0019565F" w:rsidRPr="00C934DC" w14:paraId="3FBA7AA9" w14:textId="77777777" w:rsidTr="005E70D6">
        <w:tc>
          <w:tcPr>
            <w:tcW w:w="1526" w:type="dxa"/>
          </w:tcPr>
          <w:p w14:paraId="451870EB" w14:textId="77777777" w:rsidR="0019565F" w:rsidRPr="00CF7CD1" w:rsidRDefault="0019565F" w:rsidP="005E70D6">
            <w:pPr>
              <w:rPr>
                <w:b/>
                <w:sz w:val="18"/>
                <w:szCs w:val="16"/>
              </w:rPr>
            </w:pPr>
            <w:r w:rsidRPr="00CF7CD1">
              <w:rPr>
                <w:b/>
                <w:sz w:val="18"/>
                <w:szCs w:val="16"/>
              </w:rPr>
              <w:t>Input</w:t>
            </w:r>
          </w:p>
        </w:tc>
        <w:tc>
          <w:tcPr>
            <w:tcW w:w="9355" w:type="dxa"/>
          </w:tcPr>
          <w:p w14:paraId="55B0BE23" w14:textId="77777777" w:rsidR="0019565F" w:rsidRDefault="0019565F" w:rsidP="005E70D6">
            <w:pPr>
              <w:rPr>
                <w:sz w:val="18"/>
                <w:szCs w:val="16"/>
              </w:rPr>
            </w:pPr>
            <w:r>
              <w:rPr>
                <w:sz w:val="18"/>
                <w:szCs w:val="16"/>
              </w:rPr>
              <w:t>Inputs:</w:t>
            </w:r>
          </w:p>
          <w:p w14:paraId="787B2B97" w14:textId="77777777" w:rsidR="0019565F" w:rsidRDefault="0019565F" w:rsidP="005E70D6">
            <w:pPr>
              <w:rPr>
                <w:sz w:val="18"/>
                <w:szCs w:val="16"/>
              </w:rPr>
            </w:pPr>
            <w:r>
              <w:rPr>
                <w:b/>
                <w:sz w:val="18"/>
                <w:szCs w:val="16"/>
              </w:rPr>
              <w:t>registrationtoken</w:t>
            </w:r>
            <w:r>
              <w:rPr>
                <w:sz w:val="18"/>
                <w:szCs w:val="16"/>
              </w:rPr>
              <w:t xml:space="preserve"> = Client Identity user profile token as issued by client identity system.</w:t>
            </w:r>
          </w:p>
          <w:p w14:paraId="284428C2" w14:textId="77777777" w:rsidR="0019565F" w:rsidRDefault="0019565F" w:rsidP="005E70D6">
            <w:pPr>
              <w:rPr>
                <w:sz w:val="18"/>
                <w:szCs w:val="16"/>
              </w:rPr>
            </w:pPr>
          </w:p>
          <w:p w14:paraId="59DC5957" w14:textId="77777777" w:rsidR="0019565F" w:rsidRDefault="0019565F" w:rsidP="005E70D6">
            <w:pPr>
              <w:rPr>
                <w:sz w:val="18"/>
                <w:szCs w:val="16"/>
              </w:rPr>
            </w:pPr>
            <w:r>
              <w:rPr>
                <w:sz w:val="18"/>
                <w:szCs w:val="16"/>
              </w:rPr>
              <w:t>Parameters</w:t>
            </w:r>
          </w:p>
          <w:tbl>
            <w:tblPr>
              <w:tblStyle w:val="TableGrid"/>
              <w:tblW w:w="0" w:type="auto"/>
              <w:tblLook w:val="04A0" w:firstRow="1" w:lastRow="0" w:firstColumn="1" w:lastColumn="0" w:noHBand="0" w:noVBand="1"/>
            </w:tblPr>
            <w:tblGrid>
              <w:gridCol w:w="1712"/>
              <w:gridCol w:w="2409"/>
              <w:gridCol w:w="1137"/>
              <w:gridCol w:w="3564"/>
            </w:tblGrid>
            <w:tr w:rsidR="0019565F" w:rsidRPr="00444190" w14:paraId="32685370" w14:textId="77777777" w:rsidTr="005E70D6">
              <w:tc>
                <w:tcPr>
                  <w:tcW w:w="1712" w:type="dxa"/>
                  <w:shd w:val="clear" w:color="auto" w:fill="D9D9D9" w:themeFill="background1" w:themeFillShade="D9"/>
                </w:tcPr>
                <w:p w14:paraId="755C47A7" w14:textId="77777777" w:rsidR="0019565F" w:rsidRPr="00444190" w:rsidRDefault="0019565F" w:rsidP="005E70D6">
                  <w:pPr>
                    <w:rPr>
                      <w:b/>
                      <w:sz w:val="18"/>
                      <w:szCs w:val="16"/>
                    </w:rPr>
                  </w:pPr>
                  <w:r w:rsidRPr="00444190">
                    <w:rPr>
                      <w:b/>
                      <w:sz w:val="18"/>
                      <w:szCs w:val="16"/>
                    </w:rPr>
                    <w:t>Name</w:t>
                  </w:r>
                </w:p>
              </w:tc>
              <w:tc>
                <w:tcPr>
                  <w:tcW w:w="2409" w:type="dxa"/>
                  <w:shd w:val="clear" w:color="auto" w:fill="D9D9D9" w:themeFill="background1" w:themeFillShade="D9"/>
                </w:tcPr>
                <w:p w14:paraId="7035C4D5" w14:textId="77777777" w:rsidR="0019565F" w:rsidRPr="00444190" w:rsidRDefault="0019565F" w:rsidP="005E70D6">
                  <w:pPr>
                    <w:rPr>
                      <w:b/>
                      <w:sz w:val="18"/>
                      <w:szCs w:val="16"/>
                    </w:rPr>
                  </w:pPr>
                  <w:r>
                    <w:rPr>
                      <w:b/>
                      <w:sz w:val="18"/>
                      <w:szCs w:val="16"/>
                    </w:rPr>
                    <w:t>Values</w:t>
                  </w:r>
                </w:p>
              </w:tc>
              <w:tc>
                <w:tcPr>
                  <w:tcW w:w="1137" w:type="dxa"/>
                  <w:shd w:val="clear" w:color="auto" w:fill="D9D9D9" w:themeFill="background1" w:themeFillShade="D9"/>
                </w:tcPr>
                <w:p w14:paraId="59CD0043" w14:textId="77777777" w:rsidR="0019565F" w:rsidRPr="00444190" w:rsidRDefault="0019565F" w:rsidP="005E70D6">
                  <w:pPr>
                    <w:rPr>
                      <w:b/>
                      <w:sz w:val="18"/>
                      <w:szCs w:val="16"/>
                    </w:rPr>
                  </w:pPr>
                  <w:r w:rsidRPr="00444190">
                    <w:rPr>
                      <w:b/>
                      <w:sz w:val="18"/>
                      <w:szCs w:val="16"/>
                    </w:rPr>
                    <w:t>Mandatory</w:t>
                  </w:r>
                  <w:r>
                    <w:rPr>
                      <w:b/>
                      <w:sz w:val="18"/>
                      <w:szCs w:val="16"/>
                    </w:rPr>
                    <w:t>?</w:t>
                  </w:r>
                </w:p>
              </w:tc>
              <w:tc>
                <w:tcPr>
                  <w:tcW w:w="3564" w:type="dxa"/>
                  <w:shd w:val="clear" w:color="auto" w:fill="D9D9D9" w:themeFill="background1" w:themeFillShade="D9"/>
                </w:tcPr>
                <w:p w14:paraId="288FDEF0" w14:textId="77777777" w:rsidR="0019565F" w:rsidRPr="00444190" w:rsidRDefault="0019565F" w:rsidP="005E70D6">
                  <w:pPr>
                    <w:rPr>
                      <w:b/>
                      <w:sz w:val="18"/>
                      <w:szCs w:val="16"/>
                    </w:rPr>
                  </w:pPr>
                  <w:r w:rsidRPr="00444190">
                    <w:rPr>
                      <w:b/>
                      <w:sz w:val="18"/>
                      <w:szCs w:val="16"/>
                    </w:rPr>
                    <w:t>Comments</w:t>
                  </w:r>
                </w:p>
              </w:tc>
            </w:tr>
            <w:tr w:rsidR="0019565F" w14:paraId="03DECE91" w14:textId="77777777" w:rsidTr="005E70D6">
              <w:tc>
                <w:tcPr>
                  <w:tcW w:w="1712" w:type="dxa"/>
                </w:tcPr>
                <w:p w14:paraId="6755B6A4" w14:textId="77777777" w:rsidR="0019565F" w:rsidRDefault="0019565F" w:rsidP="005E70D6">
                  <w:pPr>
                    <w:rPr>
                      <w:sz w:val="18"/>
                      <w:szCs w:val="16"/>
                    </w:rPr>
                  </w:pPr>
                  <w:r>
                    <w:rPr>
                      <w:sz w:val="18"/>
                      <w:szCs w:val="16"/>
                    </w:rPr>
                    <w:t>brand</w:t>
                  </w:r>
                </w:p>
              </w:tc>
              <w:tc>
                <w:tcPr>
                  <w:tcW w:w="2409" w:type="dxa"/>
                </w:tcPr>
                <w:p w14:paraId="5E4CB24E" w14:textId="77777777" w:rsidR="0019565F" w:rsidRDefault="0019565F" w:rsidP="005E70D6">
                  <w:pPr>
                    <w:rPr>
                      <w:sz w:val="18"/>
                      <w:szCs w:val="16"/>
                    </w:rPr>
                  </w:pPr>
                  <w:r>
                    <w:rPr>
                      <w:sz w:val="18"/>
                      <w:szCs w:val="16"/>
                    </w:rPr>
                    <w:t>1 = Telus</w:t>
                  </w:r>
                </w:p>
                <w:p w14:paraId="3F61366C" w14:textId="77777777" w:rsidR="0019565F" w:rsidRDefault="0019565F" w:rsidP="005E70D6">
                  <w:pPr>
                    <w:rPr>
                      <w:sz w:val="18"/>
                      <w:szCs w:val="16"/>
                    </w:rPr>
                  </w:pPr>
                  <w:r>
                    <w:rPr>
                      <w:sz w:val="18"/>
                      <w:szCs w:val="16"/>
                    </w:rPr>
                    <w:t>3 = Koodo</w:t>
                  </w:r>
                </w:p>
              </w:tc>
              <w:tc>
                <w:tcPr>
                  <w:tcW w:w="1137" w:type="dxa"/>
                </w:tcPr>
                <w:p w14:paraId="0F71B025" w14:textId="77777777" w:rsidR="0019565F" w:rsidRDefault="0019565F" w:rsidP="005E70D6">
                  <w:pPr>
                    <w:rPr>
                      <w:sz w:val="18"/>
                      <w:szCs w:val="16"/>
                    </w:rPr>
                  </w:pPr>
                  <w:r>
                    <w:rPr>
                      <w:sz w:val="18"/>
                      <w:szCs w:val="16"/>
                    </w:rPr>
                    <w:t>Yes</w:t>
                  </w:r>
                </w:p>
              </w:tc>
              <w:tc>
                <w:tcPr>
                  <w:tcW w:w="3564" w:type="dxa"/>
                </w:tcPr>
                <w:p w14:paraId="177F25EE" w14:textId="77777777" w:rsidR="0019565F" w:rsidRDefault="0019565F" w:rsidP="005E70D6">
                  <w:pPr>
                    <w:rPr>
                      <w:sz w:val="18"/>
                      <w:szCs w:val="16"/>
                    </w:rPr>
                  </w:pPr>
                  <w:r>
                    <w:rPr>
                      <w:sz w:val="18"/>
                      <w:szCs w:val="16"/>
                    </w:rPr>
                    <w:t>Indicates company brand</w:t>
                  </w:r>
                </w:p>
              </w:tc>
            </w:tr>
          </w:tbl>
          <w:p w14:paraId="15A73F82" w14:textId="77777777" w:rsidR="0019565F" w:rsidRDefault="0019565F" w:rsidP="005E70D6">
            <w:pPr>
              <w:rPr>
                <w:sz w:val="18"/>
                <w:szCs w:val="16"/>
              </w:rPr>
            </w:pPr>
          </w:p>
          <w:p w14:paraId="4C3C25DC" w14:textId="77777777" w:rsidR="0019565F" w:rsidRDefault="0019565F" w:rsidP="005E70D6">
            <w:pPr>
              <w:rPr>
                <w:sz w:val="18"/>
                <w:szCs w:val="16"/>
              </w:rPr>
            </w:pPr>
            <w:r>
              <w:rPr>
                <w:sz w:val="18"/>
                <w:szCs w:val="16"/>
              </w:rPr>
              <w:t>Example:</w:t>
            </w:r>
          </w:p>
          <w:p w14:paraId="3A853546" w14:textId="77777777" w:rsidR="0019565F" w:rsidRPr="007B1D09" w:rsidRDefault="0019565F" w:rsidP="005E70D6">
            <w:pPr>
              <w:rPr>
                <w:sz w:val="18"/>
                <w:szCs w:val="16"/>
              </w:rPr>
            </w:pPr>
            <w:r>
              <w:rPr>
                <w:sz w:val="18"/>
                <w:szCs w:val="16"/>
              </w:rPr>
              <w:t>profilemanagement/registrationtoken</w:t>
            </w:r>
            <w:r w:rsidRPr="007B1D09">
              <w:rPr>
                <w:sz w:val="18"/>
                <w:szCs w:val="16"/>
              </w:rPr>
              <w:t>/</w:t>
            </w:r>
            <w:r w:rsidRPr="00B7753C">
              <w:rPr>
                <w:sz w:val="18"/>
                <w:szCs w:val="16"/>
              </w:rPr>
              <w:t>2280bbbc</w:t>
            </w:r>
            <w:r>
              <w:rPr>
                <w:sz w:val="18"/>
                <w:szCs w:val="16"/>
              </w:rPr>
              <w:t>x</w:t>
            </w:r>
            <w:r w:rsidRPr="00B7753C">
              <w:rPr>
                <w:sz w:val="18"/>
                <w:szCs w:val="16"/>
              </w:rPr>
              <w:t>5b52</w:t>
            </w:r>
            <w:r>
              <w:rPr>
                <w:sz w:val="18"/>
                <w:szCs w:val="16"/>
              </w:rPr>
              <w:t>b</w:t>
            </w:r>
            <w:r w:rsidRPr="00B7753C">
              <w:rPr>
                <w:sz w:val="18"/>
                <w:szCs w:val="16"/>
              </w:rPr>
              <w:t>4429</w:t>
            </w:r>
            <w:r>
              <w:rPr>
                <w:sz w:val="18"/>
                <w:szCs w:val="16"/>
              </w:rPr>
              <w:t>b</w:t>
            </w:r>
            <w:r w:rsidRPr="00B7753C">
              <w:rPr>
                <w:sz w:val="18"/>
                <w:szCs w:val="16"/>
              </w:rPr>
              <w:t>b98b</w:t>
            </w:r>
            <w:r>
              <w:rPr>
                <w:sz w:val="18"/>
                <w:szCs w:val="16"/>
              </w:rPr>
              <w:t>b09dcc64ed50</w:t>
            </w:r>
            <w:r w:rsidRPr="007B1D09">
              <w:rPr>
                <w:sz w:val="18"/>
                <w:szCs w:val="16"/>
              </w:rPr>
              <w:t>/</w:t>
            </w:r>
            <w:r>
              <w:rPr>
                <w:sz w:val="18"/>
                <w:szCs w:val="16"/>
              </w:rPr>
              <w:t>token</w:t>
            </w:r>
            <w:r w:rsidRPr="00C24A2B">
              <w:rPr>
                <w:sz w:val="18"/>
                <w:szCs w:val="16"/>
              </w:rPr>
              <w:t>-validation</w:t>
            </w:r>
            <w:r w:rsidRPr="007B1D09">
              <w:rPr>
                <w:sz w:val="18"/>
                <w:szCs w:val="16"/>
              </w:rPr>
              <w:t>?brand=</w:t>
            </w:r>
            <w:r>
              <w:rPr>
                <w:sz w:val="18"/>
                <w:szCs w:val="16"/>
              </w:rPr>
              <w:t>1</w:t>
            </w:r>
          </w:p>
          <w:p w14:paraId="23599BCB" w14:textId="77777777" w:rsidR="0019565F" w:rsidRPr="00C934DC" w:rsidRDefault="0019565F" w:rsidP="005E70D6">
            <w:pPr>
              <w:rPr>
                <w:sz w:val="18"/>
                <w:szCs w:val="16"/>
              </w:rPr>
            </w:pPr>
          </w:p>
        </w:tc>
      </w:tr>
      <w:tr w:rsidR="0019565F" w:rsidRPr="00C934DC" w14:paraId="5C640BFB" w14:textId="77777777" w:rsidTr="005E70D6">
        <w:tc>
          <w:tcPr>
            <w:tcW w:w="1526" w:type="dxa"/>
          </w:tcPr>
          <w:p w14:paraId="70007CE8" w14:textId="77777777" w:rsidR="0019565F" w:rsidRPr="00797478" w:rsidRDefault="0019565F" w:rsidP="005E70D6">
            <w:pPr>
              <w:rPr>
                <w:b/>
                <w:sz w:val="18"/>
                <w:szCs w:val="16"/>
              </w:rPr>
            </w:pPr>
            <w:r>
              <w:rPr>
                <w:b/>
                <w:sz w:val="18"/>
                <w:szCs w:val="16"/>
              </w:rPr>
              <w:t>Status Codes</w:t>
            </w:r>
          </w:p>
        </w:tc>
        <w:tc>
          <w:tcPr>
            <w:tcW w:w="9355" w:type="dxa"/>
          </w:tcPr>
          <w:p w14:paraId="5DC4D67A" w14:textId="77777777" w:rsidR="0019565F" w:rsidRDefault="0019565F" w:rsidP="005E70D6">
            <w:pPr>
              <w:rPr>
                <w:sz w:val="18"/>
                <w:szCs w:val="16"/>
              </w:rPr>
            </w:pPr>
          </w:p>
          <w:tbl>
            <w:tblPr>
              <w:tblStyle w:val="TableGrid"/>
              <w:tblW w:w="0" w:type="auto"/>
              <w:tblLook w:val="04A0" w:firstRow="1" w:lastRow="0" w:firstColumn="1" w:lastColumn="0" w:noHBand="0" w:noVBand="1"/>
            </w:tblPr>
            <w:tblGrid>
              <w:gridCol w:w="620"/>
              <w:gridCol w:w="684"/>
              <w:gridCol w:w="2410"/>
              <w:gridCol w:w="1418"/>
              <w:gridCol w:w="1984"/>
              <w:gridCol w:w="1730"/>
            </w:tblGrid>
            <w:tr w:rsidR="0019565F" w:rsidRPr="001963A0" w14:paraId="0E628D0F" w14:textId="77777777" w:rsidTr="005E70D6">
              <w:tc>
                <w:tcPr>
                  <w:tcW w:w="620" w:type="dxa"/>
                  <w:shd w:val="clear" w:color="auto" w:fill="D9D9D9" w:themeFill="background1" w:themeFillShade="D9"/>
                </w:tcPr>
                <w:p w14:paraId="6364EC72" w14:textId="77777777" w:rsidR="0019565F" w:rsidRPr="001963A0" w:rsidRDefault="0019565F" w:rsidP="005E70D6">
                  <w:pPr>
                    <w:rPr>
                      <w:b/>
                      <w:sz w:val="16"/>
                      <w:szCs w:val="16"/>
                    </w:rPr>
                  </w:pPr>
                  <w:r w:rsidRPr="001963A0">
                    <w:rPr>
                      <w:b/>
                      <w:sz w:val="16"/>
                      <w:szCs w:val="16"/>
                    </w:rPr>
                    <w:t>status</w:t>
                  </w:r>
                </w:p>
                <w:p w14:paraId="31CFC15C" w14:textId="77777777" w:rsidR="0019565F" w:rsidRPr="001963A0" w:rsidRDefault="0019565F" w:rsidP="005E70D6">
                  <w:pPr>
                    <w:rPr>
                      <w:b/>
                      <w:sz w:val="16"/>
                      <w:szCs w:val="16"/>
                    </w:rPr>
                  </w:pPr>
                  <w:r w:rsidRPr="001963A0">
                    <w:rPr>
                      <w:b/>
                      <w:sz w:val="16"/>
                      <w:szCs w:val="16"/>
                    </w:rPr>
                    <w:t>Cd</w:t>
                  </w:r>
                </w:p>
              </w:tc>
              <w:tc>
                <w:tcPr>
                  <w:tcW w:w="684" w:type="dxa"/>
                  <w:shd w:val="clear" w:color="auto" w:fill="D9D9D9" w:themeFill="background1" w:themeFillShade="D9"/>
                </w:tcPr>
                <w:p w14:paraId="0A39A823" w14:textId="77777777" w:rsidR="0019565F" w:rsidRPr="001963A0" w:rsidRDefault="0019565F" w:rsidP="005E70D6">
                  <w:pPr>
                    <w:rPr>
                      <w:b/>
                      <w:sz w:val="16"/>
                      <w:szCs w:val="16"/>
                    </w:rPr>
                  </w:pPr>
                  <w:r w:rsidRPr="001963A0">
                    <w:rPr>
                      <w:b/>
                      <w:sz w:val="16"/>
                      <w:szCs w:val="16"/>
                    </w:rPr>
                    <w:t>status</w:t>
                  </w:r>
                </w:p>
                <w:p w14:paraId="60F405A7" w14:textId="77777777" w:rsidR="0019565F" w:rsidRPr="001963A0" w:rsidRDefault="0019565F" w:rsidP="005E70D6">
                  <w:pPr>
                    <w:rPr>
                      <w:b/>
                      <w:sz w:val="16"/>
                      <w:szCs w:val="16"/>
                    </w:rPr>
                  </w:pPr>
                  <w:r w:rsidRPr="001963A0">
                    <w:rPr>
                      <w:b/>
                      <w:sz w:val="16"/>
                      <w:szCs w:val="16"/>
                    </w:rPr>
                    <w:t>SubCd</w:t>
                  </w:r>
                </w:p>
              </w:tc>
              <w:tc>
                <w:tcPr>
                  <w:tcW w:w="2410" w:type="dxa"/>
                  <w:shd w:val="clear" w:color="auto" w:fill="D9D9D9" w:themeFill="background1" w:themeFillShade="D9"/>
                </w:tcPr>
                <w:p w14:paraId="0C89C7B0" w14:textId="77777777" w:rsidR="0019565F" w:rsidRPr="001963A0" w:rsidRDefault="0019565F" w:rsidP="005E70D6">
                  <w:pPr>
                    <w:rPr>
                      <w:b/>
                      <w:sz w:val="16"/>
                      <w:szCs w:val="16"/>
                    </w:rPr>
                  </w:pPr>
                  <w:r w:rsidRPr="001963A0">
                    <w:rPr>
                      <w:b/>
                      <w:sz w:val="16"/>
                      <w:szCs w:val="16"/>
                    </w:rPr>
                    <w:t>statusTxt</w:t>
                  </w:r>
                </w:p>
              </w:tc>
              <w:tc>
                <w:tcPr>
                  <w:tcW w:w="1418" w:type="dxa"/>
                  <w:shd w:val="clear" w:color="auto" w:fill="D9D9D9" w:themeFill="background1" w:themeFillShade="D9"/>
                </w:tcPr>
                <w:p w14:paraId="1CBE739F" w14:textId="77777777" w:rsidR="0019565F" w:rsidRPr="001963A0" w:rsidRDefault="0019565F" w:rsidP="005E70D6">
                  <w:pPr>
                    <w:rPr>
                      <w:b/>
                      <w:sz w:val="16"/>
                      <w:szCs w:val="16"/>
                    </w:rPr>
                  </w:pPr>
                  <w:r w:rsidRPr="001963A0">
                    <w:rPr>
                      <w:b/>
                      <w:sz w:val="16"/>
                      <w:szCs w:val="16"/>
                    </w:rPr>
                    <w:t>systemErrorCd</w:t>
                  </w:r>
                </w:p>
              </w:tc>
              <w:tc>
                <w:tcPr>
                  <w:tcW w:w="1984" w:type="dxa"/>
                  <w:shd w:val="clear" w:color="auto" w:fill="D9D9D9" w:themeFill="background1" w:themeFillShade="D9"/>
                </w:tcPr>
                <w:p w14:paraId="51665594" w14:textId="77777777" w:rsidR="0019565F" w:rsidRPr="001963A0" w:rsidRDefault="0019565F" w:rsidP="005E70D6">
                  <w:pPr>
                    <w:rPr>
                      <w:b/>
                      <w:sz w:val="16"/>
                      <w:szCs w:val="16"/>
                    </w:rPr>
                  </w:pPr>
                  <w:r w:rsidRPr="001963A0">
                    <w:rPr>
                      <w:b/>
                      <w:sz w:val="16"/>
                      <w:szCs w:val="16"/>
                    </w:rPr>
                    <w:t>systemErrorTxt</w:t>
                  </w:r>
                </w:p>
              </w:tc>
              <w:tc>
                <w:tcPr>
                  <w:tcW w:w="1730" w:type="dxa"/>
                  <w:shd w:val="clear" w:color="auto" w:fill="D9D9D9" w:themeFill="background1" w:themeFillShade="D9"/>
                </w:tcPr>
                <w:p w14:paraId="5DEDFF28" w14:textId="77777777" w:rsidR="0019565F" w:rsidRPr="001963A0" w:rsidRDefault="0019565F" w:rsidP="005E70D6">
                  <w:pPr>
                    <w:rPr>
                      <w:b/>
                      <w:i/>
                      <w:sz w:val="16"/>
                      <w:szCs w:val="16"/>
                    </w:rPr>
                  </w:pPr>
                  <w:r w:rsidRPr="001963A0">
                    <w:rPr>
                      <w:b/>
                      <w:i/>
                      <w:sz w:val="16"/>
                      <w:szCs w:val="16"/>
                    </w:rPr>
                    <w:t>Notes</w:t>
                  </w:r>
                </w:p>
              </w:tc>
            </w:tr>
            <w:tr w:rsidR="0019565F" w:rsidRPr="001963A0" w14:paraId="0BAADE6C" w14:textId="77777777" w:rsidTr="005E70D6">
              <w:tc>
                <w:tcPr>
                  <w:tcW w:w="620" w:type="dxa"/>
                </w:tcPr>
                <w:p w14:paraId="75CA1EA9" w14:textId="77777777" w:rsidR="0019565F" w:rsidRPr="001963A0" w:rsidRDefault="0019565F" w:rsidP="005E70D6">
                  <w:pPr>
                    <w:rPr>
                      <w:sz w:val="16"/>
                      <w:szCs w:val="16"/>
                    </w:rPr>
                  </w:pPr>
                  <w:r w:rsidRPr="001963A0">
                    <w:rPr>
                      <w:sz w:val="16"/>
                      <w:szCs w:val="16"/>
                    </w:rPr>
                    <w:t>200</w:t>
                  </w:r>
                </w:p>
              </w:tc>
              <w:tc>
                <w:tcPr>
                  <w:tcW w:w="684" w:type="dxa"/>
                </w:tcPr>
                <w:p w14:paraId="66072BA8" w14:textId="77777777" w:rsidR="0019565F" w:rsidRPr="001963A0" w:rsidRDefault="0019565F" w:rsidP="005E70D6">
                  <w:pPr>
                    <w:rPr>
                      <w:sz w:val="16"/>
                      <w:szCs w:val="16"/>
                    </w:rPr>
                  </w:pPr>
                </w:p>
              </w:tc>
              <w:tc>
                <w:tcPr>
                  <w:tcW w:w="2410" w:type="dxa"/>
                </w:tcPr>
                <w:p w14:paraId="3C22CC62" w14:textId="77777777" w:rsidR="0019565F" w:rsidRPr="001963A0" w:rsidRDefault="0019565F" w:rsidP="005E70D6">
                  <w:pPr>
                    <w:rPr>
                      <w:sz w:val="16"/>
                      <w:szCs w:val="16"/>
                    </w:rPr>
                  </w:pPr>
                  <w:r w:rsidRPr="001963A0">
                    <w:rPr>
                      <w:sz w:val="16"/>
                      <w:szCs w:val="16"/>
                    </w:rPr>
                    <w:t>OK</w:t>
                  </w:r>
                </w:p>
              </w:tc>
              <w:tc>
                <w:tcPr>
                  <w:tcW w:w="1418" w:type="dxa"/>
                </w:tcPr>
                <w:p w14:paraId="1E07AB36" w14:textId="77777777" w:rsidR="0019565F" w:rsidRPr="001963A0" w:rsidRDefault="0019565F" w:rsidP="005E70D6">
                  <w:pPr>
                    <w:rPr>
                      <w:sz w:val="16"/>
                      <w:szCs w:val="16"/>
                    </w:rPr>
                  </w:pPr>
                </w:p>
              </w:tc>
              <w:tc>
                <w:tcPr>
                  <w:tcW w:w="1984" w:type="dxa"/>
                </w:tcPr>
                <w:p w14:paraId="274007C4" w14:textId="77777777" w:rsidR="0019565F" w:rsidRPr="001963A0" w:rsidRDefault="0019565F" w:rsidP="005E70D6">
                  <w:pPr>
                    <w:rPr>
                      <w:sz w:val="16"/>
                      <w:szCs w:val="16"/>
                    </w:rPr>
                  </w:pPr>
                </w:p>
              </w:tc>
              <w:tc>
                <w:tcPr>
                  <w:tcW w:w="1730" w:type="dxa"/>
                </w:tcPr>
                <w:p w14:paraId="5E76B92D" w14:textId="77777777" w:rsidR="0019565F" w:rsidRPr="001963A0" w:rsidRDefault="0019565F" w:rsidP="005E70D6">
                  <w:pPr>
                    <w:rPr>
                      <w:sz w:val="16"/>
                      <w:szCs w:val="16"/>
                    </w:rPr>
                  </w:pPr>
                </w:p>
              </w:tc>
            </w:tr>
            <w:tr w:rsidR="0019565F" w:rsidRPr="001963A0" w14:paraId="3C5A2EA8" w14:textId="77777777" w:rsidTr="005E70D6">
              <w:tc>
                <w:tcPr>
                  <w:tcW w:w="620" w:type="dxa"/>
                </w:tcPr>
                <w:p w14:paraId="35239E5E" w14:textId="77777777" w:rsidR="0019565F" w:rsidRPr="001963A0" w:rsidRDefault="0019565F" w:rsidP="005E70D6">
                  <w:pPr>
                    <w:rPr>
                      <w:sz w:val="16"/>
                      <w:szCs w:val="16"/>
                    </w:rPr>
                  </w:pPr>
                  <w:r>
                    <w:rPr>
                      <w:sz w:val="16"/>
                      <w:szCs w:val="16"/>
                    </w:rPr>
                    <w:t>400</w:t>
                  </w:r>
                </w:p>
              </w:tc>
              <w:tc>
                <w:tcPr>
                  <w:tcW w:w="684" w:type="dxa"/>
                </w:tcPr>
                <w:p w14:paraId="327F3A6A" w14:textId="77777777" w:rsidR="0019565F" w:rsidRDefault="0019565F" w:rsidP="005E70D6">
                  <w:pPr>
                    <w:rPr>
                      <w:sz w:val="16"/>
                      <w:szCs w:val="16"/>
                    </w:rPr>
                  </w:pPr>
                  <w:r>
                    <w:rPr>
                      <w:sz w:val="16"/>
                      <w:szCs w:val="16"/>
                    </w:rPr>
                    <w:t>NP</w:t>
                  </w:r>
                </w:p>
              </w:tc>
              <w:tc>
                <w:tcPr>
                  <w:tcW w:w="2410" w:type="dxa"/>
                </w:tcPr>
                <w:p w14:paraId="55F0CC2C" w14:textId="77777777" w:rsidR="0019565F" w:rsidRDefault="0019565F" w:rsidP="005E70D6">
                  <w:pPr>
                    <w:rPr>
                      <w:sz w:val="16"/>
                      <w:szCs w:val="16"/>
                    </w:rPr>
                  </w:pPr>
                  <w:r>
                    <w:rPr>
                      <w:sz w:val="16"/>
                      <w:szCs w:val="16"/>
                    </w:rPr>
                    <w:t>No Permissions</w:t>
                  </w:r>
                </w:p>
              </w:tc>
              <w:tc>
                <w:tcPr>
                  <w:tcW w:w="1418" w:type="dxa"/>
                </w:tcPr>
                <w:p w14:paraId="11D5A1C2" w14:textId="77777777" w:rsidR="0019565F" w:rsidRPr="001963A0" w:rsidRDefault="0019565F" w:rsidP="005E70D6">
                  <w:pPr>
                    <w:rPr>
                      <w:sz w:val="16"/>
                      <w:szCs w:val="16"/>
                    </w:rPr>
                  </w:pPr>
                </w:p>
              </w:tc>
              <w:tc>
                <w:tcPr>
                  <w:tcW w:w="1984" w:type="dxa"/>
                </w:tcPr>
                <w:p w14:paraId="4BAB46EC" w14:textId="77777777" w:rsidR="0019565F" w:rsidRDefault="0019565F" w:rsidP="005E70D6">
                  <w:pPr>
                    <w:rPr>
                      <w:sz w:val="16"/>
                      <w:szCs w:val="16"/>
                    </w:rPr>
                  </w:pPr>
                  <w:r w:rsidRPr="001942D3">
                    <w:rPr>
                      <w:sz w:val="16"/>
                      <w:szCs w:val="16"/>
                    </w:rPr>
                    <w:t>User is has no associated service permissions</w:t>
                  </w:r>
                </w:p>
              </w:tc>
              <w:tc>
                <w:tcPr>
                  <w:tcW w:w="1730" w:type="dxa"/>
                </w:tcPr>
                <w:p w14:paraId="04CCB576" w14:textId="77777777" w:rsidR="0019565F" w:rsidRPr="001963A0" w:rsidRDefault="0019565F" w:rsidP="005E70D6">
                  <w:pPr>
                    <w:rPr>
                      <w:sz w:val="16"/>
                      <w:szCs w:val="16"/>
                    </w:rPr>
                  </w:pPr>
                  <w:r>
                    <w:rPr>
                      <w:sz w:val="16"/>
                      <w:szCs w:val="16"/>
                    </w:rPr>
                    <w:t>Call fails due to permitted business objects associated with UUID represented by token input</w:t>
                  </w:r>
                </w:p>
              </w:tc>
            </w:tr>
            <w:tr w:rsidR="0019565F" w:rsidRPr="001963A0" w14:paraId="287C3B04" w14:textId="77777777" w:rsidTr="005E70D6">
              <w:tc>
                <w:tcPr>
                  <w:tcW w:w="620" w:type="dxa"/>
                </w:tcPr>
                <w:p w14:paraId="6ABCC51C" w14:textId="77777777" w:rsidR="0019565F" w:rsidRPr="001963A0" w:rsidRDefault="0019565F" w:rsidP="005E70D6">
                  <w:pPr>
                    <w:rPr>
                      <w:sz w:val="16"/>
                      <w:szCs w:val="16"/>
                    </w:rPr>
                  </w:pPr>
                  <w:r>
                    <w:rPr>
                      <w:sz w:val="16"/>
                      <w:szCs w:val="16"/>
                    </w:rPr>
                    <w:t>400</w:t>
                  </w:r>
                </w:p>
              </w:tc>
              <w:tc>
                <w:tcPr>
                  <w:tcW w:w="684" w:type="dxa"/>
                </w:tcPr>
                <w:p w14:paraId="66E2BA75" w14:textId="77777777" w:rsidR="0019565F" w:rsidRDefault="0019565F" w:rsidP="005E70D6">
                  <w:pPr>
                    <w:rPr>
                      <w:sz w:val="16"/>
                      <w:szCs w:val="16"/>
                    </w:rPr>
                  </w:pPr>
                  <w:r w:rsidRPr="00690376">
                    <w:rPr>
                      <w:sz w:val="16"/>
                      <w:szCs w:val="16"/>
                    </w:rPr>
                    <w:t>NPR</w:t>
                  </w:r>
                </w:p>
              </w:tc>
              <w:tc>
                <w:tcPr>
                  <w:tcW w:w="2410" w:type="dxa"/>
                </w:tcPr>
                <w:p w14:paraId="2317FAF0" w14:textId="77777777" w:rsidR="0019565F" w:rsidRDefault="0019565F" w:rsidP="005E70D6">
                  <w:pPr>
                    <w:rPr>
                      <w:sz w:val="16"/>
                      <w:szCs w:val="16"/>
                    </w:rPr>
                  </w:pPr>
                  <w:r w:rsidRPr="00690376">
                    <w:rPr>
                      <w:sz w:val="16"/>
                      <w:szCs w:val="16"/>
                    </w:rPr>
                    <w:t>No Profile</w:t>
                  </w:r>
                </w:p>
              </w:tc>
              <w:tc>
                <w:tcPr>
                  <w:tcW w:w="1418" w:type="dxa"/>
                </w:tcPr>
                <w:p w14:paraId="6A029A42" w14:textId="77777777" w:rsidR="0019565F" w:rsidRPr="001963A0" w:rsidRDefault="0019565F" w:rsidP="005E70D6">
                  <w:pPr>
                    <w:rPr>
                      <w:sz w:val="16"/>
                      <w:szCs w:val="16"/>
                    </w:rPr>
                  </w:pPr>
                </w:p>
              </w:tc>
              <w:tc>
                <w:tcPr>
                  <w:tcW w:w="1984" w:type="dxa"/>
                </w:tcPr>
                <w:p w14:paraId="00E4C45A" w14:textId="77777777" w:rsidR="0019565F" w:rsidRDefault="0019565F" w:rsidP="005E70D6">
                  <w:pPr>
                    <w:rPr>
                      <w:sz w:val="16"/>
                      <w:szCs w:val="16"/>
                    </w:rPr>
                  </w:pPr>
                  <w:r w:rsidRPr="00690376">
                    <w:rPr>
                      <w:sz w:val="16"/>
                      <w:szCs w:val="16"/>
                    </w:rPr>
                    <w:t>no profile exists</w:t>
                  </w:r>
                </w:p>
              </w:tc>
              <w:tc>
                <w:tcPr>
                  <w:tcW w:w="1730" w:type="dxa"/>
                </w:tcPr>
                <w:p w14:paraId="634D5329" w14:textId="77777777" w:rsidR="0019565F" w:rsidRPr="001963A0" w:rsidRDefault="0019565F" w:rsidP="005E70D6">
                  <w:pPr>
                    <w:rPr>
                      <w:sz w:val="16"/>
                      <w:szCs w:val="16"/>
                    </w:rPr>
                  </w:pPr>
                </w:p>
              </w:tc>
            </w:tr>
            <w:tr w:rsidR="0019565F" w:rsidRPr="001963A0" w14:paraId="4DDB47D3" w14:textId="77777777" w:rsidTr="005E70D6">
              <w:tc>
                <w:tcPr>
                  <w:tcW w:w="620" w:type="dxa"/>
                </w:tcPr>
                <w:p w14:paraId="40F0D5B4" w14:textId="77777777" w:rsidR="0019565F" w:rsidRDefault="0019565F" w:rsidP="005E70D6">
                  <w:pPr>
                    <w:rPr>
                      <w:sz w:val="16"/>
                      <w:szCs w:val="16"/>
                    </w:rPr>
                  </w:pPr>
                  <w:r>
                    <w:rPr>
                      <w:sz w:val="16"/>
                      <w:szCs w:val="16"/>
                    </w:rPr>
                    <w:t>400</w:t>
                  </w:r>
                </w:p>
              </w:tc>
              <w:tc>
                <w:tcPr>
                  <w:tcW w:w="684" w:type="dxa"/>
                </w:tcPr>
                <w:p w14:paraId="72433EA4" w14:textId="77777777" w:rsidR="0019565F" w:rsidRDefault="0019565F" w:rsidP="005E70D6">
                  <w:pPr>
                    <w:rPr>
                      <w:sz w:val="16"/>
                      <w:szCs w:val="16"/>
                    </w:rPr>
                  </w:pPr>
                  <w:r w:rsidRPr="00690376">
                    <w:rPr>
                      <w:sz w:val="16"/>
                      <w:szCs w:val="16"/>
                    </w:rPr>
                    <w:t>MPR</w:t>
                  </w:r>
                </w:p>
              </w:tc>
              <w:tc>
                <w:tcPr>
                  <w:tcW w:w="2410" w:type="dxa"/>
                </w:tcPr>
                <w:p w14:paraId="18C71B22" w14:textId="77777777" w:rsidR="0019565F" w:rsidRDefault="0019565F" w:rsidP="005E70D6">
                  <w:pPr>
                    <w:rPr>
                      <w:sz w:val="16"/>
                      <w:szCs w:val="16"/>
                    </w:rPr>
                  </w:pPr>
                  <w:r w:rsidRPr="00690376">
                    <w:rPr>
                      <w:sz w:val="16"/>
                      <w:szCs w:val="16"/>
                    </w:rPr>
                    <w:t>More Than One Profile Found</w:t>
                  </w:r>
                </w:p>
              </w:tc>
              <w:tc>
                <w:tcPr>
                  <w:tcW w:w="1418" w:type="dxa"/>
                </w:tcPr>
                <w:p w14:paraId="29689D14" w14:textId="77777777" w:rsidR="0019565F" w:rsidRPr="001963A0" w:rsidRDefault="0019565F" w:rsidP="005E70D6">
                  <w:pPr>
                    <w:rPr>
                      <w:sz w:val="16"/>
                      <w:szCs w:val="16"/>
                    </w:rPr>
                  </w:pPr>
                </w:p>
              </w:tc>
              <w:tc>
                <w:tcPr>
                  <w:tcW w:w="1984" w:type="dxa"/>
                </w:tcPr>
                <w:p w14:paraId="2D5EC4CF" w14:textId="77777777" w:rsidR="0019565F" w:rsidRPr="001942D3" w:rsidRDefault="0019565F" w:rsidP="005E70D6">
                  <w:pPr>
                    <w:rPr>
                      <w:sz w:val="16"/>
                      <w:szCs w:val="16"/>
                    </w:rPr>
                  </w:pPr>
                  <w:r w:rsidRPr="00690376">
                    <w:rPr>
                      <w:sz w:val="16"/>
                      <w:szCs w:val="16"/>
                    </w:rPr>
                    <w:t>More than one profile found for token:</w:t>
                  </w:r>
                  <w:r>
                    <w:rPr>
                      <w:sz w:val="16"/>
                      <w:szCs w:val="16"/>
                    </w:rPr>
                    <w:t xml:space="preserve"> &lt;registrationtoken&gt;</w:t>
                  </w:r>
                </w:p>
              </w:tc>
              <w:tc>
                <w:tcPr>
                  <w:tcW w:w="1730" w:type="dxa"/>
                </w:tcPr>
                <w:p w14:paraId="27B10A0C" w14:textId="77777777" w:rsidR="0019565F" w:rsidRDefault="0019565F" w:rsidP="005E70D6">
                  <w:pPr>
                    <w:rPr>
                      <w:sz w:val="16"/>
                      <w:szCs w:val="16"/>
                    </w:rPr>
                  </w:pPr>
                </w:p>
              </w:tc>
            </w:tr>
            <w:tr w:rsidR="0019565F" w:rsidRPr="001963A0" w14:paraId="371FB220" w14:textId="77777777" w:rsidTr="005E70D6">
              <w:tc>
                <w:tcPr>
                  <w:tcW w:w="620" w:type="dxa"/>
                </w:tcPr>
                <w:p w14:paraId="705F3ED8" w14:textId="77777777" w:rsidR="0019565F" w:rsidRDefault="0019565F" w:rsidP="005E70D6">
                  <w:pPr>
                    <w:rPr>
                      <w:sz w:val="16"/>
                      <w:szCs w:val="16"/>
                    </w:rPr>
                  </w:pPr>
                  <w:r>
                    <w:rPr>
                      <w:sz w:val="16"/>
                      <w:szCs w:val="16"/>
                    </w:rPr>
                    <w:t>400</w:t>
                  </w:r>
                </w:p>
              </w:tc>
              <w:tc>
                <w:tcPr>
                  <w:tcW w:w="684" w:type="dxa"/>
                </w:tcPr>
                <w:p w14:paraId="10FAD277" w14:textId="77777777" w:rsidR="0019565F" w:rsidRDefault="0019565F" w:rsidP="005E70D6">
                  <w:pPr>
                    <w:rPr>
                      <w:sz w:val="16"/>
                      <w:szCs w:val="16"/>
                    </w:rPr>
                  </w:pPr>
                  <w:r w:rsidRPr="00690376">
                    <w:rPr>
                      <w:sz w:val="16"/>
                      <w:szCs w:val="16"/>
                    </w:rPr>
                    <w:t>MLE</w:t>
                  </w:r>
                </w:p>
              </w:tc>
              <w:tc>
                <w:tcPr>
                  <w:tcW w:w="2410" w:type="dxa"/>
                </w:tcPr>
                <w:p w14:paraId="0168EB96" w14:textId="77777777" w:rsidR="0019565F" w:rsidRDefault="0019565F" w:rsidP="005E70D6">
                  <w:pPr>
                    <w:rPr>
                      <w:sz w:val="16"/>
                      <w:szCs w:val="16"/>
                    </w:rPr>
                  </w:pPr>
                  <w:r w:rsidRPr="00690376">
                    <w:rPr>
                      <w:sz w:val="16"/>
                      <w:szCs w:val="16"/>
                    </w:rPr>
                    <w:t>Multiple Linkage Exists</w:t>
                  </w:r>
                </w:p>
              </w:tc>
              <w:tc>
                <w:tcPr>
                  <w:tcW w:w="1418" w:type="dxa"/>
                </w:tcPr>
                <w:p w14:paraId="3122907E" w14:textId="77777777" w:rsidR="0019565F" w:rsidRPr="001963A0" w:rsidRDefault="0019565F" w:rsidP="005E70D6">
                  <w:pPr>
                    <w:rPr>
                      <w:sz w:val="16"/>
                      <w:szCs w:val="16"/>
                    </w:rPr>
                  </w:pPr>
                </w:p>
              </w:tc>
              <w:tc>
                <w:tcPr>
                  <w:tcW w:w="1984" w:type="dxa"/>
                </w:tcPr>
                <w:p w14:paraId="160DF1B1" w14:textId="74C443DF" w:rsidR="0019565F" w:rsidRPr="001942D3" w:rsidRDefault="006365DE" w:rsidP="005E70D6">
                  <w:pPr>
                    <w:rPr>
                      <w:sz w:val="16"/>
                      <w:szCs w:val="16"/>
                    </w:rPr>
                  </w:pPr>
                  <w:r w:rsidRPr="00690376">
                    <w:rPr>
                      <w:sz w:val="16"/>
                      <w:szCs w:val="16"/>
                    </w:rPr>
                    <w:t xml:space="preserve">More than </w:t>
                  </w:r>
                  <w:r>
                    <w:rPr>
                      <w:sz w:val="16"/>
                      <w:szCs w:val="16"/>
                    </w:rPr>
                    <w:t>account association exists</w:t>
                  </w:r>
                </w:p>
              </w:tc>
              <w:tc>
                <w:tcPr>
                  <w:tcW w:w="1730" w:type="dxa"/>
                </w:tcPr>
                <w:p w14:paraId="2FFDCFF5" w14:textId="77777777" w:rsidR="0019565F" w:rsidRDefault="0019565F" w:rsidP="005E70D6">
                  <w:pPr>
                    <w:rPr>
                      <w:sz w:val="16"/>
                      <w:szCs w:val="16"/>
                    </w:rPr>
                  </w:pPr>
                </w:p>
              </w:tc>
            </w:tr>
            <w:tr w:rsidR="003F61B9" w:rsidRPr="001963A0" w14:paraId="7EFDE0C6" w14:textId="77777777" w:rsidTr="005E70D6">
              <w:tc>
                <w:tcPr>
                  <w:tcW w:w="620" w:type="dxa"/>
                </w:tcPr>
                <w:p w14:paraId="4A3447EE" w14:textId="09FD9D67" w:rsidR="003F61B9" w:rsidRDefault="003F61B9" w:rsidP="005E70D6">
                  <w:pPr>
                    <w:rPr>
                      <w:sz w:val="16"/>
                      <w:szCs w:val="16"/>
                    </w:rPr>
                  </w:pPr>
                  <w:r>
                    <w:rPr>
                      <w:sz w:val="16"/>
                      <w:szCs w:val="16"/>
                    </w:rPr>
                    <w:t>400</w:t>
                  </w:r>
                </w:p>
              </w:tc>
              <w:tc>
                <w:tcPr>
                  <w:tcW w:w="684" w:type="dxa"/>
                </w:tcPr>
                <w:p w14:paraId="52B83FDD" w14:textId="20E86B83" w:rsidR="003F61B9" w:rsidRDefault="003F61B9" w:rsidP="005E70D6">
                  <w:pPr>
                    <w:rPr>
                      <w:sz w:val="16"/>
                      <w:szCs w:val="16"/>
                    </w:rPr>
                  </w:pPr>
                  <w:r>
                    <w:rPr>
                      <w:sz w:val="16"/>
                      <w:szCs w:val="16"/>
                    </w:rPr>
                    <w:t>PNP</w:t>
                  </w:r>
                </w:p>
              </w:tc>
              <w:tc>
                <w:tcPr>
                  <w:tcW w:w="2410" w:type="dxa"/>
                </w:tcPr>
                <w:p w14:paraId="0176E94A" w14:textId="0F714574" w:rsidR="003F61B9" w:rsidRPr="00690376" w:rsidRDefault="003F61B9" w:rsidP="005E70D6">
                  <w:pPr>
                    <w:rPr>
                      <w:sz w:val="16"/>
                      <w:szCs w:val="16"/>
                    </w:rPr>
                  </w:pPr>
                  <w:r>
                    <w:rPr>
                      <w:sz w:val="16"/>
                      <w:szCs w:val="16"/>
                    </w:rPr>
                    <w:t>Profile not pending</w:t>
                  </w:r>
                </w:p>
              </w:tc>
              <w:tc>
                <w:tcPr>
                  <w:tcW w:w="1418" w:type="dxa"/>
                </w:tcPr>
                <w:p w14:paraId="49E073DB" w14:textId="77777777" w:rsidR="003F61B9" w:rsidRPr="001963A0" w:rsidRDefault="003F61B9" w:rsidP="005E70D6">
                  <w:pPr>
                    <w:rPr>
                      <w:sz w:val="16"/>
                      <w:szCs w:val="16"/>
                    </w:rPr>
                  </w:pPr>
                </w:p>
              </w:tc>
              <w:tc>
                <w:tcPr>
                  <w:tcW w:w="1984" w:type="dxa"/>
                </w:tcPr>
                <w:p w14:paraId="42C96656" w14:textId="078223D9" w:rsidR="003F61B9" w:rsidRPr="00690376" w:rsidRDefault="003F61B9" w:rsidP="005E70D6">
                  <w:pPr>
                    <w:rPr>
                      <w:sz w:val="16"/>
                      <w:szCs w:val="16"/>
                    </w:rPr>
                  </w:pPr>
                  <w:r w:rsidRPr="00690376">
                    <w:rPr>
                      <w:sz w:val="16"/>
                      <w:szCs w:val="16"/>
                    </w:rPr>
                    <w:t>profile status is not pending as expected. Status is:</w:t>
                  </w:r>
                  <w:r>
                    <w:rPr>
                      <w:sz w:val="16"/>
                      <w:szCs w:val="16"/>
                    </w:rPr>
                    <w:t xml:space="preserve"> Active: &lt;status&gt;</w:t>
                  </w:r>
                </w:p>
              </w:tc>
              <w:tc>
                <w:tcPr>
                  <w:tcW w:w="1730" w:type="dxa"/>
                </w:tcPr>
                <w:p w14:paraId="4367C503" w14:textId="7260E351" w:rsidR="003F61B9" w:rsidRDefault="003F61B9" w:rsidP="005E70D6">
                  <w:pPr>
                    <w:rPr>
                      <w:sz w:val="16"/>
                      <w:szCs w:val="16"/>
                    </w:rPr>
                  </w:pPr>
                </w:p>
              </w:tc>
            </w:tr>
            <w:tr w:rsidR="003F61B9" w:rsidRPr="001963A0" w14:paraId="51595823" w14:textId="77777777" w:rsidTr="005E70D6">
              <w:tc>
                <w:tcPr>
                  <w:tcW w:w="620" w:type="dxa"/>
                </w:tcPr>
                <w:p w14:paraId="560135BA" w14:textId="77777777" w:rsidR="003F61B9" w:rsidRDefault="003F61B9" w:rsidP="005E70D6">
                  <w:pPr>
                    <w:rPr>
                      <w:sz w:val="16"/>
                      <w:szCs w:val="16"/>
                    </w:rPr>
                  </w:pPr>
                  <w:r>
                    <w:rPr>
                      <w:sz w:val="16"/>
                      <w:szCs w:val="16"/>
                    </w:rPr>
                    <w:t>400</w:t>
                  </w:r>
                </w:p>
              </w:tc>
              <w:tc>
                <w:tcPr>
                  <w:tcW w:w="684" w:type="dxa"/>
                </w:tcPr>
                <w:p w14:paraId="0776F64B" w14:textId="77777777" w:rsidR="003F61B9" w:rsidRDefault="003F61B9" w:rsidP="005E70D6">
                  <w:pPr>
                    <w:rPr>
                      <w:sz w:val="16"/>
                      <w:szCs w:val="16"/>
                    </w:rPr>
                  </w:pPr>
                  <w:r>
                    <w:rPr>
                      <w:sz w:val="16"/>
                      <w:szCs w:val="16"/>
                    </w:rPr>
                    <w:t>AA</w:t>
                  </w:r>
                </w:p>
              </w:tc>
              <w:tc>
                <w:tcPr>
                  <w:tcW w:w="2410" w:type="dxa"/>
                </w:tcPr>
                <w:p w14:paraId="79D346ED" w14:textId="77777777" w:rsidR="003F61B9" w:rsidRDefault="003F61B9" w:rsidP="005E70D6">
                  <w:pPr>
                    <w:rPr>
                      <w:sz w:val="16"/>
                      <w:szCs w:val="16"/>
                    </w:rPr>
                  </w:pPr>
                  <w:r w:rsidRPr="00690376">
                    <w:rPr>
                      <w:sz w:val="16"/>
                      <w:szCs w:val="16"/>
                    </w:rPr>
                    <w:t xml:space="preserve">profile status is </w:t>
                  </w:r>
                  <w:r>
                    <w:rPr>
                      <w:sz w:val="16"/>
                      <w:szCs w:val="16"/>
                    </w:rPr>
                    <w:t>already in active state</w:t>
                  </w:r>
                </w:p>
              </w:tc>
              <w:tc>
                <w:tcPr>
                  <w:tcW w:w="1418" w:type="dxa"/>
                </w:tcPr>
                <w:p w14:paraId="3954EE54" w14:textId="77777777" w:rsidR="003F61B9" w:rsidRPr="001963A0" w:rsidRDefault="003F61B9" w:rsidP="005E70D6">
                  <w:pPr>
                    <w:rPr>
                      <w:sz w:val="16"/>
                      <w:szCs w:val="16"/>
                    </w:rPr>
                  </w:pPr>
                </w:p>
              </w:tc>
              <w:tc>
                <w:tcPr>
                  <w:tcW w:w="1984" w:type="dxa"/>
                </w:tcPr>
                <w:p w14:paraId="0A47ECA7" w14:textId="77777777" w:rsidR="003F61B9" w:rsidRPr="001942D3" w:rsidRDefault="003F61B9" w:rsidP="005E70D6">
                  <w:pPr>
                    <w:rPr>
                      <w:sz w:val="16"/>
                      <w:szCs w:val="16"/>
                    </w:rPr>
                  </w:pPr>
                  <w:r w:rsidRPr="00690376">
                    <w:rPr>
                      <w:sz w:val="16"/>
                      <w:szCs w:val="16"/>
                    </w:rPr>
                    <w:t>profile status is not pending as expected. Status is:</w:t>
                  </w:r>
                  <w:r>
                    <w:rPr>
                      <w:sz w:val="16"/>
                      <w:szCs w:val="16"/>
                    </w:rPr>
                    <w:t xml:space="preserve"> Active</w:t>
                  </w:r>
                </w:p>
              </w:tc>
              <w:tc>
                <w:tcPr>
                  <w:tcW w:w="1730" w:type="dxa"/>
                </w:tcPr>
                <w:p w14:paraId="044E77DF" w14:textId="77777777" w:rsidR="003F61B9" w:rsidRDefault="003F61B9" w:rsidP="005E70D6">
                  <w:pPr>
                    <w:rPr>
                      <w:sz w:val="16"/>
                      <w:szCs w:val="16"/>
                    </w:rPr>
                  </w:pPr>
                </w:p>
              </w:tc>
            </w:tr>
            <w:tr w:rsidR="003F61B9" w:rsidRPr="001963A0" w14:paraId="1BE8C66A" w14:textId="77777777" w:rsidTr="005E70D6">
              <w:tc>
                <w:tcPr>
                  <w:tcW w:w="620" w:type="dxa"/>
                </w:tcPr>
                <w:p w14:paraId="6B972468" w14:textId="77777777" w:rsidR="003F61B9" w:rsidRDefault="003F61B9" w:rsidP="005E70D6">
                  <w:pPr>
                    <w:rPr>
                      <w:sz w:val="16"/>
                      <w:szCs w:val="16"/>
                    </w:rPr>
                  </w:pPr>
                  <w:r>
                    <w:rPr>
                      <w:sz w:val="16"/>
                      <w:szCs w:val="16"/>
                    </w:rPr>
                    <w:t>400</w:t>
                  </w:r>
                </w:p>
              </w:tc>
              <w:tc>
                <w:tcPr>
                  <w:tcW w:w="684" w:type="dxa"/>
                </w:tcPr>
                <w:p w14:paraId="205CA6FD" w14:textId="77777777" w:rsidR="003F61B9" w:rsidRDefault="003F61B9" w:rsidP="005E70D6">
                  <w:pPr>
                    <w:rPr>
                      <w:sz w:val="16"/>
                      <w:szCs w:val="16"/>
                    </w:rPr>
                  </w:pPr>
                  <w:r>
                    <w:rPr>
                      <w:sz w:val="16"/>
                      <w:szCs w:val="16"/>
                    </w:rPr>
                    <w:t>EXP</w:t>
                  </w:r>
                </w:p>
              </w:tc>
              <w:tc>
                <w:tcPr>
                  <w:tcW w:w="2410" w:type="dxa"/>
                </w:tcPr>
                <w:p w14:paraId="1D7EFF78" w14:textId="77777777" w:rsidR="003F61B9" w:rsidRDefault="003F61B9" w:rsidP="005E70D6">
                  <w:pPr>
                    <w:rPr>
                      <w:sz w:val="16"/>
                      <w:szCs w:val="16"/>
                    </w:rPr>
                  </w:pPr>
                  <w:r w:rsidRPr="00690376">
                    <w:rPr>
                      <w:sz w:val="16"/>
                      <w:szCs w:val="16"/>
                    </w:rPr>
                    <w:t xml:space="preserve">profile status is </w:t>
                  </w:r>
                  <w:r>
                    <w:rPr>
                      <w:sz w:val="16"/>
                      <w:szCs w:val="16"/>
                    </w:rPr>
                    <w:t>expired</w:t>
                  </w:r>
                </w:p>
              </w:tc>
              <w:tc>
                <w:tcPr>
                  <w:tcW w:w="1418" w:type="dxa"/>
                </w:tcPr>
                <w:p w14:paraId="2C1B63FB" w14:textId="77777777" w:rsidR="003F61B9" w:rsidRPr="001963A0" w:rsidRDefault="003F61B9" w:rsidP="005E70D6">
                  <w:pPr>
                    <w:rPr>
                      <w:sz w:val="16"/>
                      <w:szCs w:val="16"/>
                    </w:rPr>
                  </w:pPr>
                </w:p>
              </w:tc>
              <w:tc>
                <w:tcPr>
                  <w:tcW w:w="1984" w:type="dxa"/>
                </w:tcPr>
                <w:p w14:paraId="31D74F4E" w14:textId="77777777" w:rsidR="003F61B9" w:rsidRPr="001942D3" w:rsidRDefault="003F61B9" w:rsidP="005E70D6">
                  <w:pPr>
                    <w:rPr>
                      <w:sz w:val="16"/>
                      <w:szCs w:val="16"/>
                    </w:rPr>
                  </w:pPr>
                  <w:r w:rsidRPr="00690376">
                    <w:rPr>
                      <w:sz w:val="16"/>
                      <w:szCs w:val="16"/>
                    </w:rPr>
                    <w:t>profile status is not pending as expected. Status is:</w:t>
                  </w:r>
                  <w:r>
                    <w:rPr>
                      <w:sz w:val="16"/>
                      <w:szCs w:val="16"/>
                    </w:rPr>
                    <w:t xml:space="preserve"> Expired</w:t>
                  </w:r>
                </w:p>
              </w:tc>
              <w:tc>
                <w:tcPr>
                  <w:tcW w:w="1730" w:type="dxa"/>
                </w:tcPr>
                <w:p w14:paraId="2C0A22E0" w14:textId="77777777" w:rsidR="003F61B9" w:rsidRDefault="003F61B9" w:rsidP="005E70D6">
                  <w:pPr>
                    <w:rPr>
                      <w:sz w:val="16"/>
                      <w:szCs w:val="16"/>
                    </w:rPr>
                  </w:pPr>
                </w:p>
              </w:tc>
            </w:tr>
            <w:tr w:rsidR="003F61B9" w:rsidRPr="001963A0" w14:paraId="145F22B1" w14:textId="77777777" w:rsidTr="005E70D6">
              <w:tc>
                <w:tcPr>
                  <w:tcW w:w="620" w:type="dxa"/>
                </w:tcPr>
                <w:p w14:paraId="4C109E95" w14:textId="77777777" w:rsidR="003F61B9" w:rsidRDefault="003F61B9" w:rsidP="005E70D6">
                  <w:pPr>
                    <w:rPr>
                      <w:sz w:val="16"/>
                      <w:szCs w:val="16"/>
                    </w:rPr>
                  </w:pPr>
                  <w:r w:rsidRPr="001963A0">
                    <w:rPr>
                      <w:sz w:val="16"/>
                      <w:szCs w:val="16"/>
                    </w:rPr>
                    <w:t>500</w:t>
                  </w:r>
                </w:p>
              </w:tc>
              <w:tc>
                <w:tcPr>
                  <w:tcW w:w="684" w:type="dxa"/>
                </w:tcPr>
                <w:p w14:paraId="34A09E4F" w14:textId="77777777" w:rsidR="003F61B9" w:rsidRPr="00690376" w:rsidRDefault="003F61B9" w:rsidP="005E70D6">
                  <w:pPr>
                    <w:rPr>
                      <w:sz w:val="16"/>
                      <w:szCs w:val="16"/>
                    </w:rPr>
                  </w:pPr>
                  <w:r>
                    <w:rPr>
                      <w:sz w:val="16"/>
                      <w:szCs w:val="16"/>
                    </w:rPr>
                    <w:t>CIPS</w:t>
                  </w:r>
                </w:p>
              </w:tc>
              <w:tc>
                <w:tcPr>
                  <w:tcW w:w="2410" w:type="dxa"/>
                </w:tcPr>
                <w:p w14:paraId="10E610EC" w14:textId="77777777" w:rsidR="003F61B9" w:rsidRPr="00690376" w:rsidRDefault="003F61B9" w:rsidP="005E70D6">
                  <w:pPr>
                    <w:rPr>
                      <w:sz w:val="16"/>
                      <w:szCs w:val="16"/>
                    </w:rPr>
                  </w:pPr>
                  <w:r>
                    <w:rPr>
                      <w:sz w:val="16"/>
                      <w:szCs w:val="16"/>
                    </w:rPr>
                    <w:t>Application level error</w:t>
                  </w:r>
                  <w:r w:rsidRPr="001963A0">
                    <w:rPr>
                      <w:sz w:val="16"/>
                      <w:szCs w:val="16"/>
                    </w:rPr>
                    <w:t xml:space="preserve"> </w:t>
                  </w:r>
                  <w:r>
                    <w:rPr>
                      <w:sz w:val="16"/>
                      <w:szCs w:val="16"/>
                    </w:rPr>
                    <w:t xml:space="preserve">(Client Identity Profile Service </w:t>
                  </w:r>
                  <w:r w:rsidRPr="001963A0">
                    <w:rPr>
                      <w:sz w:val="16"/>
                      <w:szCs w:val="16"/>
                    </w:rPr>
                    <w:t>call fail</w:t>
                  </w:r>
                  <w:r>
                    <w:rPr>
                      <w:sz w:val="16"/>
                      <w:szCs w:val="16"/>
                    </w:rPr>
                    <w:t>s)</w:t>
                  </w:r>
                </w:p>
              </w:tc>
              <w:tc>
                <w:tcPr>
                  <w:tcW w:w="1418" w:type="dxa"/>
                </w:tcPr>
                <w:p w14:paraId="6523E781" w14:textId="77777777" w:rsidR="003F61B9" w:rsidRPr="001963A0" w:rsidRDefault="003F61B9" w:rsidP="005E70D6">
                  <w:pPr>
                    <w:rPr>
                      <w:sz w:val="16"/>
                      <w:szCs w:val="16"/>
                    </w:rPr>
                  </w:pPr>
                </w:p>
              </w:tc>
              <w:tc>
                <w:tcPr>
                  <w:tcW w:w="1984" w:type="dxa"/>
                </w:tcPr>
                <w:p w14:paraId="2D751B6D" w14:textId="77777777" w:rsidR="003F61B9" w:rsidRPr="00690376" w:rsidRDefault="003F61B9" w:rsidP="005E70D6">
                  <w:pPr>
                    <w:rPr>
                      <w:sz w:val="16"/>
                      <w:szCs w:val="16"/>
                    </w:rPr>
                  </w:pPr>
                  <w:r>
                    <w:rPr>
                      <w:sz w:val="16"/>
                      <w:szCs w:val="16"/>
                    </w:rPr>
                    <w:t>Pass through error code</w:t>
                  </w:r>
                </w:p>
              </w:tc>
              <w:tc>
                <w:tcPr>
                  <w:tcW w:w="1730" w:type="dxa"/>
                </w:tcPr>
                <w:p w14:paraId="00A9FD18" w14:textId="77777777" w:rsidR="003F61B9" w:rsidRDefault="003F61B9" w:rsidP="005E70D6">
                  <w:pPr>
                    <w:rPr>
                      <w:sz w:val="16"/>
                      <w:szCs w:val="16"/>
                    </w:rPr>
                  </w:pPr>
                  <w:r w:rsidRPr="001963A0">
                    <w:rPr>
                      <w:sz w:val="16"/>
                      <w:szCs w:val="16"/>
                    </w:rPr>
                    <w:t>Any other Service Exception</w:t>
                  </w:r>
                </w:p>
              </w:tc>
            </w:tr>
            <w:tr w:rsidR="003F61B9" w:rsidRPr="001963A0" w14:paraId="410166BE" w14:textId="77777777" w:rsidTr="005E70D6">
              <w:tc>
                <w:tcPr>
                  <w:tcW w:w="620" w:type="dxa"/>
                </w:tcPr>
                <w:p w14:paraId="20C290C8" w14:textId="77777777" w:rsidR="003F61B9" w:rsidRDefault="003F61B9" w:rsidP="005E70D6">
                  <w:pPr>
                    <w:rPr>
                      <w:sz w:val="16"/>
                      <w:szCs w:val="16"/>
                    </w:rPr>
                  </w:pPr>
                  <w:r w:rsidRPr="001963A0">
                    <w:rPr>
                      <w:sz w:val="16"/>
                      <w:szCs w:val="16"/>
                    </w:rPr>
                    <w:t>500</w:t>
                  </w:r>
                </w:p>
              </w:tc>
              <w:tc>
                <w:tcPr>
                  <w:tcW w:w="684" w:type="dxa"/>
                </w:tcPr>
                <w:p w14:paraId="63391BA3" w14:textId="77777777" w:rsidR="003F61B9" w:rsidRDefault="003F61B9" w:rsidP="005E70D6">
                  <w:pPr>
                    <w:rPr>
                      <w:sz w:val="16"/>
                      <w:szCs w:val="16"/>
                    </w:rPr>
                  </w:pPr>
                </w:p>
              </w:tc>
              <w:tc>
                <w:tcPr>
                  <w:tcW w:w="2410" w:type="dxa"/>
                </w:tcPr>
                <w:p w14:paraId="20E62FA5" w14:textId="77777777" w:rsidR="003F61B9" w:rsidRDefault="003F61B9" w:rsidP="005E70D6">
                  <w:pPr>
                    <w:rPr>
                      <w:sz w:val="16"/>
                      <w:szCs w:val="16"/>
                    </w:rPr>
                  </w:pPr>
                  <w:r w:rsidRPr="001963A0">
                    <w:rPr>
                      <w:sz w:val="16"/>
                      <w:szCs w:val="16"/>
                    </w:rPr>
                    <w:t>general error</w:t>
                  </w:r>
                </w:p>
              </w:tc>
              <w:tc>
                <w:tcPr>
                  <w:tcW w:w="1418" w:type="dxa"/>
                </w:tcPr>
                <w:p w14:paraId="39BE8CA2" w14:textId="77777777" w:rsidR="003F61B9" w:rsidRPr="001963A0" w:rsidRDefault="003F61B9" w:rsidP="005E70D6">
                  <w:pPr>
                    <w:rPr>
                      <w:sz w:val="16"/>
                      <w:szCs w:val="16"/>
                    </w:rPr>
                  </w:pPr>
                </w:p>
              </w:tc>
              <w:tc>
                <w:tcPr>
                  <w:tcW w:w="1984" w:type="dxa"/>
                </w:tcPr>
                <w:p w14:paraId="5E25E576" w14:textId="77777777" w:rsidR="003F61B9" w:rsidRPr="001942D3" w:rsidRDefault="003F61B9" w:rsidP="005E70D6">
                  <w:pPr>
                    <w:rPr>
                      <w:sz w:val="16"/>
                      <w:szCs w:val="16"/>
                    </w:rPr>
                  </w:pPr>
                </w:p>
              </w:tc>
              <w:tc>
                <w:tcPr>
                  <w:tcW w:w="1730" w:type="dxa"/>
                </w:tcPr>
                <w:p w14:paraId="6EE0CC10" w14:textId="77777777" w:rsidR="003F61B9" w:rsidRDefault="003F61B9" w:rsidP="005E70D6">
                  <w:pPr>
                    <w:rPr>
                      <w:sz w:val="16"/>
                      <w:szCs w:val="16"/>
                    </w:rPr>
                  </w:pPr>
                  <w:r>
                    <w:rPr>
                      <w:sz w:val="16"/>
                      <w:szCs w:val="16"/>
                    </w:rPr>
                    <w:t>Any caught exception not handled elsewhere</w:t>
                  </w:r>
                </w:p>
              </w:tc>
            </w:tr>
            <w:tr w:rsidR="003F61B9" w:rsidRPr="001963A0" w14:paraId="1A3BA29F" w14:textId="77777777" w:rsidTr="005E70D6">
              <w:tc>
                <w:tcPr>
                  <w:tcW w:w="620" w:type="dxa"/>
                </w:tcPr>
                <w:p w14:paraId="6DCF5446" w14:textId="77777777" w:rsidR="003F61B9" w:rsidRDefault="003F61B9" w:rsidP="005E70D6">
                  <w:pPr>
                    <w:rPr>
                      <w:sz w:val="16"/>
                      <w:szCs w:val="16"/>
                    </w:rPr>
                  </w:pPr>
                </w:p>
              </w:tc>
              <w:tc>
                <w:tcPr>
                  <w:tcW w:w="684" w:type="dxa"/>
                </w:tcPr>
                <w:p w14:paraId="45E0E5AF" w14:textId="77777777" w:rsidR="003F61B9" w:rsidRDefault="003F61B9" w:rsidP="005E70D6">
                  <w:pPr>
                    <w:rPr>
                      <w:sz w:val="16"/>
                      <w:szCs w:val="16"/>
                    </w:rPr>
                  </w:pPr>
                </w:p>
              </w:tc>
              <w:tc>
                <w:tcPr>
                  <w:tcW w:w="2410" w:type="dxa"/>
                </w:tcPr>
                <w:p w14:paraId="5FD845E9" w14:textId="77777777" w:rsidR="003F61B9" w:rsidRDefault="003F61B9" w:rsidP="005E70D6">
                  <w:pPr>
                    <w:rPr>
                      <w:sz w:val="16"/>
                      <w:szCs w:val="16"/>
                    </w:rPr>
                  </w:pPr>
                </w:p>
              </w:tc>
              <w:tc>
                <w:tcPr>
                  <w:tcW w:w="1418" w:type="dxa"/>
                </w:tcPr>
                <w:p w14:paraId="06FEE599" w14:textId="77777777" w:rsidR="003F61B9" w:rsidRPr="001963A0" w:rsidRDefault="003F61B9" w:rsidP="005E70D6">
                  <w:pPr>
                    <w:rPr>
                      <w:sz w:val="16"/>
                      <w:szCs w:val="16"/>
                    </w:rPr>
                  </w:pPr>
                </w:p>
              </w:tc>
              <w:tc>
                <w:tcPr>
                  <w:tcW w:w="1984" w:type="dxa"/>
                </w:tcPr>
                <w:p w14:paraId="7BBACBE9" w14:textId="77777777" w:rsidR="003F61B9" w:rsidRPr="001942D3" w:rsidRDefault="003F61B9" w:rsidP="005E70D6">
                  <w:pPr>
                    <w:rPr>
                      <w:sz w:val="16"/>
                      <w:szCs w:val="16"/>
                    </w:rPr>
                  </w:pPr>
                </w:p>
              </w:tc>
              <w:tc>
                <w:tcPr>
                  <w:tcW w:w="1730" w:type="dxa"/>
                </w:tcPr>
                <w:p w14:paraId="482DA5BA" w14:textId="77777777" w:rsidR="003F61B9" w:rsidRDefault="003F61B9" w:rsidP="005E70D6">
                  <w:pPr>
                    <w:rPr>
                      <w:sz w:val="16"/>
                      <w:szCs w:val="16"/>
                    </w:rPr>
                  </w:pPr>
                </w:p>
              </w:tc>
            </w:tr>
            <w:tr w:rsidR="003F61B9" w:rsidRPr="001963A0" w14:paraId="7A407EA2" w14:textId="77777777" w:rsidTr="005E70D6">
              <w:tc>
                <w:tcPr>
                  <w:tcW w:w="620" w:type="dxa"/>
                </w:tcPr>
                <w:p w14:paraId="7CDA5D43" w14:textId="77777777" w:rsidR="003F61B9" w:rsidRPr="001963A0" w:rsidRDefault="003F61B9" w:rsidP="005E70D6">
                  <w:pPr>
                    <w:rPr>
                      <w:sz w:val="16"/>
                      <w:szCs w:val="16"/>
                    </w:rPr>
                  </w:pPr>
                </w:p>
              </w:tc>
              <w:tc>
                <w:tcPr>
                  <w:tcW w:w="684" w:type="dxa"/>
                </w:tcPr>
                <w:p w14:paraId="6038D9AF" w14:textId="77777777" w:rsidR="003F61B9" w:rsidRPr="001963A0" w:rsidRDefault="003F61B9" w:rsidP="005E70D6">
                  <w:pPr>
                    <w:rPr>
                      <w:sz w:val="16"/>
                      <w:szCs w:val="16"/>
                    </w:rPr>
                  </w:pPr>
                </w:p>
              </w:tc>
              <w:tc>
                <w:tcPr>
                  <w:tcW w:w="2410" w:type="dxa"/>
                </w:tcPr>
                <w:p w14:paraId="000402A4" w14:textId="77777777" w:rsidR="003F61B9" w:rsidRPr="001963A0" w:rsidRDefault="003F61B9" w:rsidP="005E70D6">
                  <w:pPr>
                    <w:rPr>
                      <w:sz w:val="16"/>
                      <w:szCs w:val="16"/>
                    </w:rPr>
                  </w:pPr>
                </w:p>
              </w:tc>
              <w:tc>
                <w:tcPr>
                  <w:tcW w:w="1418" w:type="dxa"/>
                </w:tcPr>
                <w:p w14:paraId="34E60EEB" w14:textId="77777777" w:rsidR="003F61B9" w:rsidRPr="001963A0" w:rsidRDefault="003F61B9" w:rsidP="005E70D6">
                  <w:pPr>
                    <w:rPr>
                      <w:sz w:val="16"/>
                      <w:szCs w:val="16"/>
                    </w:rPr>
                  </w:pPr>
                </w:p>
              </w:tc>
              <w:tc>
                <w:tcPr>
                  <w:tcW w:w="1984" w:type="dxa"/>
                </w:tcPr>
                <w:p w14:paraId="78D70FD5" w14:textId="77777777" w:rsidR="003F61B9" w:rsidRPr="001963A0" w:rsidRDefault="003F61B9" w:rsidP="005E70D6">
                  <w:pPr>
                    <w:rPr>
                      <w:sz w:val="16"/>
                      <w:szCs w:val="16"/>
                    </w:rPr>
                  </w:pPr>
                </w:p>
              </w:tc>
              <w:tc>
                <w:tcPr>
                  <w:tcW w:w="1730" w:type="dxa"/>
                </w:tcPr>
                <w:p w14:paraId="6D874A76" w14:textId="77777777" w:rsidR="003F61B9" w:rsidRPr="001963A0" w:rsidRDefault="003F61B9" w:rsidP="005E70D6">
                  <w:pPr>
                    <w:rPr>
                      <w:sz w:val="16"/>
                      <w:szCs w:val="16"/>
                    </w:rPr>
                  </w:pPr>
                </w:p>
              </w:tc>
            </w:tr>
            <w:tr w:rsidR="003F61B9" w:rsidRPr="001963A0" w14:paraId="5B6B79DC" w14:textId="77777777" w:rsidTr="005E70D6">
              <w:tc>
                <w:tcPr>
                  <w:tcW w:w="620" w:type="dxa"/>
                </w:tcPr>
                <w:p w14:paraId="1747111A" w14:textId="77777777" w:rsidR="003F61B9" w:rsidRPr="001963A0" w:rsidRDefault="003F61B9" w:rsidP="005E70D6">
                  <w:pPr>
                    <w:rPr>
                      <w:sz w:val="16"/>
                      <w:szCs w:val="16"/>
                    </w:rPr>
                  </w:pPr>
                </w:p>
              </w:tc>
              <w:tc>
                <w:tcPr>
                  <w:tcW w:w="684" w:type="dxa"/>
                </w:tcPr>
                <w:p w14:paraId="1C67DCDA" w14:textId="77777777" w:rsidR="003F61B9" w:rsidRDefault="003F61B9" w:rsidP="005E70D6">
                  <w:pPr>
                    <w:rPr>
                      <w:sz w:val="16"/>
                      <w:szCs w:val="16"/>
                    </w:rPr>
                  </w:pPr>
                </w:p>
              </w:tc>
              <w:tc>
                <w:tcPr>
                  <w:tcW w:w="2410" w:type="dxa"/>
                </w:tcPr>
                <w:p w14:paraId="579058D5" w14:textId="77777777" w:rsidR="003F61B9" w:rsidRDefault="003F61B9" w:rsidP="005E70D6">
                  <w:pPr>
                    <w:rPr>
                      <w:sz w:val="16"/>
                      <w:szCs w:val="16"/>
                    </w:rPr>
                  </w:pPr>
                </w:p>
              </w:tc>
              <w:tc>
                <w:tcPr>
                  <w:tcW w:w="1418" w:type="dxa"/>
                </w:tcPr>
                <w:p w14:paraId="57ACC1B6" w14:textId="77777777" w:rsidR="003F61B9" w:rsidRPr="001963A0" w:rsidRDefault="003F61B9" w:rsidP="005E70D6">
                  <w:pPr>
                    <w:rPr>
                      <w:sz w:val="16"/>
                      <w:szCs w:val="16"/>
                    </w:rPr>
                  </w:pPr>
                </w:p>
              </w:tc>
              <w:tc>
                <w:tcPr>
                  <w:tcW w:w="1984" w:type="dxa"/>
                </w:tcPr>
                <w:p w14:paraId="19905742" w14:textId="77777777" w:rsidR="003F61B9" w:rsidRDefault="003F61B9" w:rsidP="005E70D6">
                  <w:pPr>
                    <w:rPr>
                      <w:sz w:val="16"/>
                      <w:szCs w:val="16"/>
                    </w:rPr>
                  </w:pPr>
                </w:p>
              </w:tc>
              <w:tc>
                <w:tcPr>
                  <w:tcW w:w="1730" w:type="dxa"/>
                </w:tcPr>
                <w:p w14:paraId="51704748" w14:textId="77777777" w:rsidR="003F61B9" w:rsidRPr="001963A0" w:rsidRDefault="003F61B9" w:rsidP="005E70D6">
                  <w:pPr>
                    <w:rPr>
                      <w:sz w:val="16"/>
                      <w:szCs w:val="16"/>
                    </w:rPr>
                  </w:pPr>
                </w:p>
              </w:tc>
            </w:tr>
          </w:tbl>
          <w:p w14:paraId="452ECB8E" w14:textId="77777777" w:rsidR="0019565F" w:rsidRDefault="0019565F" w:rsidP="005E70D6">
            <w:pPr>
              <w:rPr>
                <w:sz w:val="18"/>
                <w:szCs w:val="16"/>
              </w:rPr>
            </w:pPr>
          </w:p>
          <w:p w14:paraId="2F43F03C" w14:textId="77777777" w:rsidR="0019565F" w:rsidRPr="00C934DC" w:rsidRDefault="0019565F" w:rsidP="005E70D6">
            <w:pPr>
              <w:rPr>
                <w:sz w:val="18"/>
                <w:szCs w:val="16"/>
              </w:rPr>
            </w:pPr>
          </w:p>
        </w:tc>
      </w:tr>
      <w:tr w:rsidR="0019565F" w:rsidRPr="00C934DC" w14:paraId="363BACF1" w14:textId="77777777" w:rsidTr="005E70D6">
        <w:tc>
          <w:tcPr>
            <w:tcW w:w="1526" w:type="dxa"/>
          </w:tcPr>
          <w:p w14:paraId="052C8264" w14:textId="77777777" w:rsidR="0019565F" w:rsidRPr="00C934DC" w:rsidRDefault="0019565F" w:rsidP="005E70D6">
            <w:pPr>
              <w:rPr>
                <w:sz w:val="18"/>
                <w:szCs w:val="16"/>
              </w:rPr>
            </w:pPr>
            <w:r w:rsidRPr="00797478">
              <w:rPr>
                <w:b/>
                <w:sz w:val="18"/>
                <w:szCs w:val="16"/>
              </w:rPr>
              <w:t>Output</w:t>
            </w:r>
          </w:p>
        </w:tc>
        <w:tc>
          <w:tcPr>
            <w:tcW w:w="9355" w:type="dxa"/>
          </w:tcPr>
          <w:p w14:paraId="1792E084" w14:textId="77777777" w:rsidR="0019565F" w:rsidRDefault="0019565F" w:rsidP="005E70D6">
            <w:pPr>
              <w:rPr>
                <w:sz w:val="18"/>
                <w:szCs w:val="16"/>
              </w:rPr>
            </w:pPr>
            <w:r>
              <w:rPr>
                <w:sz w:val="18"/>
                <w:szCs w:val="16"/>
              </w:rPr>
              <w:t>“tokenValidationS</w:t>
            </w:r>
            <w:r w:rsidRPr="00391BDD">
              <w:rPr>
                <w:sz w:val="18"/>
                <w:szCs w:val="16"/>
              </w:rPr>
              <w:t>ervice</w:t>
            </w:r>
            <w:r>
              <w:rPr>
                <w:sz w:val="18"/>
                <w:szCs w:val="16"/>
              </w:rPr>
              <w:t>Response” :  {</w:t>
            </w:r>
          </w:p>
          <w:p w14:paraId="78BBE58B" w14:textId="77777777" w:rsidR="0019565F" w:rsidRDefault="0019565F" w:rsidP="005E70D6">
            <w:pPr>
              <w:rPr>
                <w:sz w:val="18"/>
                <w:szCs w:val="16"/>
              </w:rPr>
            </w:pPr>
          </w:p>
          <w:p w14:paraId="5B61EB2C" w14:textId="77777777" w:rsidR="0019565F" w:rsidRDefault="0019565F" w:rsidP="005E70D6">
            <w:pPr>
              <w:rPr>
                <w:sz w:val="18"/>
                <w:szCs w:val="16"/>
              </w:rPr>
            </w:pPr>
            <w:r w:rsidRPr="00C934DC">
              <w:rPr>
                <w:sz w:val="18"/>
                <w:szCs w:val="16"/>
              </w:rPr>
              <w:t>"</w:t>
            </w:r>
            <w:r>
              <w:rPr>
                <w:sz w:val="18"/>
                <w:szCs w:val="16"/>
              </w:rPr>
              <w:t>status” : &lt;status&gt;</w:t>
            </w:r>
          </w:p>
          <w:p w14:paraId="5687E38E" w14:textId="77777777" w:rsidR="0019565F" w:rsidRDefault="0019565F" w:rsidP="005E70D6">
            <w:pPr>
              <w:rPr>
                <w:sz w:val="18"/>
                <w:szCs w:val="16"/>
              </w:rPr>
            </w:pPr>
          </w:p>
          <w:p w14:paraId="36319FFE" w14:textId="77777777" w:rsidR="0019565F" w:rsidRPr="002A15E4" w:rsidRDefault="0019565F" w:rsidP="005E70D6">
            <w:pPr>
              <w:rPr>
                <w:sz w:val="18"/>
                <w:szCs w:val="16"/>
              </w:rPr>
            </w:pPr>
            <w:r w:rsidRPr="002A15E4">
              <w:rPr>
                <w:sz w:val="18"/>
                <w:szCs w:val="16"/>
              </w:rPr>
              <w:t>Example:</w:t>
            </w:r>
          </w:p>
          <w:p w14:paraId="28D3B236" w14:textId="77777777" w:rsidR="0019565F" w:rsidRDefault="0019565F" w:rsidP="005E70D6">
            <w:pPr>
              <w:rPr>
                <w:rFonts w:ascii="Lucida Console" w:hAnsi="Lucida Console"/>
                <w:sz w:val="16"/>
                <w:szCs w:val="16"/>
              </w:rPr>
            </w:pPr>
          </w:p>
          <w:tbl>
            <w:tblPr>
              <w:tblStyle w:val="TableGrid"/>
              <w:tblW w:w="58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840"/>
            </w:tblGrid>
            <w:tr w:rsidR="0019565F" w14:paraId="2F2D0236" w14:textId="77777777" w:rsidTr="005E70D6">
              <w:tc>
                <w:tcPr>
                  <w:tcW w:w="5840" w:type="dxa"/>
                </w:tcPr>
                <w:p w14:paraId="5C687A69" w14:textId="77777777" w:rsidR="0019565F" w:rsidRPr="00EE7634" w:rsidRDefault="0019565F" w:rsidP="005E70D6">
                  <w:pPr>
                    <w:rPr>
                      <w:sz w:val="18"/>
                      <w:szCs w:val="16"/>
                    </w:rPr>
                  </w:pPr>
                  <w:r w:rsidRPr="00EE7634">
                    <w:rPr>
                      <w:sz w:val="18"/>
                      <w:szCs w:val="16"/>
                    </w:rPr>
                    <w:t>Undecorated</w:t>
                  </w:r>
                </w:p>
              </w:tc>
            </w:tr>
            <w:tr w:rsidR="0019565F" w14:paraId="46ED38FD" w14:textId="77777777" w:rsidTr="005E70D6">
              <w:tc>
                <w:tcPr>
                  <w:tcW w:w="5840" w:type="dxa"/>
                </w:tcPr>
                <w:p w14:paraId="6CBA92F4" w14:textId="77777777" w:rsidR="0019565F" w:rsidRPr="00AC0A91" w:rsidRDefault="0019565F" w:rsidP="005E70D6">
                  <w:pPr>
                    <w:rPr>
                      <w:rFonts w:ascii="Lucida Console" w:hAnsi="Lucida Console"/>
                      <w:sz w:val="16"/>
                      <w:szCs w:val="16"/>
                    </w:rPr>
                  </w:pPr>
                  <w:r w:rsidRPr="00AC0A91">
                    <w:rPr>
                      <w:rFonts w:ascii="Lucida Console" w:hAnsi="Lucida Console"/>
                      <w:sz w:val="16"/>
                      <w:szCs w:val="16"/>
                    </w:rPr>
                    <w:t>{</w:t>
                  </w:r>
                </w:p>
                <w:p w14:paraId="4CA48377" w14:textId="77777777" w:rsidR="0019565F" w:rsidRPr="00AC0A91" w:rsidRDefault="0019565F" w:rsidP="005E70D6">
                  <w:pPr>
                    <w:rPr>
                      <w:rFonts w:ascii="Lucida Console" w:hAnsi="Lucida Console"/>
                      <w:sz w:val="16"/>
                      <w:szCs w:val="16"/>
                    </w:rPr>
                  </w:pPr>
                </w:p>
                <w:p w14:paraId="5E544A90" w14:textId="77777777" w:rsidR="0019565F" w:rsidRPr="00AC0A91" w:rsidRDefault="0019565F" w:rsidP="005E70D6">
                  <w:pPr>
                    <w:rPr>
                      <w:rFonts w:ascii="Lucida Console" w:hAnsi="Lucida Console"/>
                      <w:sz w:val="16"/>
                      <w:szCs w:val="16"/>
                    </w:rPr>
                  </w:pPr>
                  <w:r w:rsidRPr="00AC0A91">
                    <w:rPr>
                      <w:rFonts w:ascii="Lucida Console" w:hAnsi="Lucida Console"/>
                      <w:sz w:val="16"/>
                      <w:szCs w:val="16"/>
                    </w:rPr>
                    <w:t xml:space="preserve"> "clientTypeTxt" : "Mobility Consumer",</w:t>
                  </w:r>
                </w:p>
                <w:p w14:paraId="62BD6A73" w14:textId="77777777" w:rsidR="0019565F" w:rsidRPr="00AC0A91" w:rsidRDefault="0019565F" w:rsidP="005E70D6">
                  <w:pPr>
                    <w:rPr>
                      <w:rFonts w:ascii="Lucida Console" w:hAnsi="Lucida Console"/>
                      <w:sz w:val="16"/>
                      <w:szCs w:val="16"/>
                    </w:rPr>
                  </w:pPr>
                </w:p>
                <w:p w14:paraId="17A9AC73"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 {</w:t>
                  </w:r>
                </w:p>
                <w:p w14:paraId="6349761E"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"statusCd": "200",</w:t>
                  </w:r>
                </w:p>
                <w:p w14:paraId="14453B89"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"statusSubCd": null,</w:t>
                  </w:r>
                </w:p>
                <w:p w14:paraId="3F09BA0E"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"statusTxt": "OK",</w:t>
                  </w:r>
                </w:p>
                <w:p w14:paraId="73338945"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"systemErrorTimeStamp": null,</w:t>
                  </w:r>
                </w:p>
                <w:p w14:paraId="1B260245"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"systemErrorCd": 0,</w:t>
                  </w:r>
                </w:p>
                <w:p w14:paraId="1C31E19E"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"systemErrorTxt": null</w:t>
                  </w:r>
                </w:p>
                <w:p w14:paraId="40A927FD"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w:t>
                  </w:r>
                </w:p>
                <w:p w14:paraId="346FFA97" w14:textId="77777777" w:rsidR="0019565F" w:rsidRDefault="0019565F" w:rsidP="005E70D6">
                  <w:pPr>
                    <w:rPr>
                      <w:sz w:val="18"/>
                      <w:szCs w:val="16"/>
                    </w:rPr>
                  </w:pPr>
                  <w:r>
                    <w:rPr>
                      <w:sz w:val="18"/>
                      <w:szCs w:val="16"/>
                    </w:rPr>
                    <w:t>}</w:t>
                  </w:r>
                </w:p>
              </w:tc>
            </w:tr>
          </w:tbl>
          <w:p w14:paraId="15B01C5A" w14:textId="77777777" w:rsidR="0019565F" w:rsidRDefault="0019565F" w:rsidP="005E70D6">
            <w:pPr>
              <w:rPr>
                <w:sz w:val="18"/>
                <w:szCs w:val="16"/>
              </w:rPr>
            </w:pPr>
          </w:p>
          <w:p w14:paraId="203C6564" w14:textId="77777777" w:rsidR="0019565F" w:rsidRDefault="0019565F" w:rsidP="005E70D6">
            <w:pPr>
              <w:rPr>
                <w:sz w:val="18"/>
                <w:szCs w:val="16"/>
              </w:rPr>
            </w:pPr>
            <w:r>
              <w:rPr>
                <w:sz w:val="18"/>
                <w:szCs w:val="16"/>
              </w:rPr>
              <w:t>Where fields are returned:</w:t>
            </w:r>
          </w:p>
          <w:tbl>
            <w:tblPr>
              <w:tblStyle w:val="TableGrid"/>
              <w:tblW w:w="0" w:type="auto"/>
              <w:tblLook w:val="04A0" w:firstRow="1" w:lastRow="0" w:firstColumn="1" w:lastColumn="0" w:noHBand="0" w:noVBand="1"/>
            </w:tblPr>
            <w:tblGrid>
              <w:gridCol w:w="1952"/>
              <w:gridCol w:w="1181"/>
              <w:gridCol w:w="3274"/>
              <w:gridCol w:w="2694"/>
            </w:tblGrid>
            <w:tr w:rsidR="0019565F" w14:paraId="23F7BF3C" w14:textId="77777777" w:rsidTr="004B31E6">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A65C0" w14:textId="77777777" w:rsidR="0019565F" w:rsidRDefault="0019565F" w:rsidP="005E70D6">
                  <w:pPr>
                    <w:rPr>
                      <w:b/>
                      <w:sz w:val="18"/>
                      <w:szCs w:val="16"/>
                    </w:rPr>
                  </w:pPr>
                  <w:r>
                    <w:rPr>
                      <w:b/>
                      <w:sz w:val="18"/>
                      <w:szCs w:val="16"/>
                    </w:rPr>
                    <w:t>Field</w:t>
                  </w:r>
                </w:p>
              </w:tc>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E47F9" w14:textId="77777777" w:rsidR="0019565F" w:rsidRDefault="0019565F" w:rsidP="005E70D6">
                  <w:pPr>
                    <w:rPr>
                      <w:b/>
                      <w:sz w:val="18"/>
                      <w:szCs w:val="16"/>
                    </w:rPr>
                  </w:pPr>
                  <w:r>
                    <w:rPr>
                      <w:b/>
                      <w:sz w:val="18"/>
                      <w:szCs w:val="16"/>
                    </w:rPr>
                    <w:t>Datatype</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BF166" w14:textId="77777777" w:rsidR="0019565F" w:rsidRDefault="0019565F" w:rsidP="005E70D6">
                  <w:pPr>
                    <w:rPr>
                      <w:b/>
                      <w:sz w:val="18"/>
                      <w:szCs w:val="16"/>
                    </w:rPr>
                  </w:pPr>
                  <w:r>
                    <w:rPr>
                      <w:b/>
                      <w:sz w:val="18"/>
                      <w:szCs w:val="16"/>
                    </w:rPr>
                    <w:t>Description</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78BD02" w14:textId="77777777" w:rsidR="0019565F" w:rsidRDefault="0019565F" w:rsidP="005E70D6">
                  <w:pPr>
                    <w:rPr>
                      <w:b/>
                      <w:sz w:val="18"/>
                      <w:szCs w:val="16"/>
                    </w:rPr>
                  </w:pPr>
                  <w:r>
                    <w:rPr>
                      <w:b/>
                      <w:sz w:val="18"/>
                      <w:szCs w:val="16"/>
                    </w:rPr>
                    <w:t>Possible/typical values</w:t>
                  </w:r>
                </w:p>
              </w:tc>
            </w:tr>
            <w:tr w:rsidR="0019565F" w14:paraId="344066FE" w14:textId="77777777" w:rsidTr="004B31E6">
              <w:tc>
                <w:tcPr>
                  <w:tcW w:w="1952" w:type="dxa"/>
                  <w:tcBorders>
                    <w:top w:val="single" w:sz="4" w:space="0" w:color="auto"/>
                    <w:left w:val="single" w:sz="4" w:space="0" w:color="auto"/>
                    <w:bottom w:val="single" w:sz="4" w:space="0" w:color="auto"/>
                    <w:right w:val="single" w:sz="4" w:space="0" w:color="auto"/>
                  </w:tcBorders>
                  <w:hideMark/>
                </w:tcPr>
                <w:p w14:paraId="72701B8A" w14:textId="77777777" w:rsidR="0019565F" w:rsidRPr="00EE6B00" w:rsidRDefault="0019565F" w:rsidP="005E70D6">
                  <w:pPr>
                    <w:rPr>
                      <w:sz w:val="18"/>
                      <w:szCs w:val="16"/>
                    </w:rPr>
                  </w:pPr>
                  <w:r w:rsidRPr="00EE6B00">
                    <w:rPr>
                      <w:rFonts w:ascii="Lucida Console" w:hAnsi="Lucida Console"/>
                      <w:sz w:val="16"/>
                      <w:szCs w:val="16"/>
                    </w:rPr>
                    <w:t>clientTypeTxt</w:t>
                  </w:r>
                </w:p>
              </w:tc>
              <w:tc>
                <w:tcPr>
                  <w:tcW w:w="1181" w:type="dxa"/>
                  <w:tcBorders>
                    <w:top w:val="single" w:sz="4" w:space="0" w:color="auto"/>
                    <w:left w:val="single" w:sz="4" w:space="0" w:color="auto"/>
                    <w:bottom w:val="single" w:sz="4" w:space="0" w:color="auto"/>
                    <w:right w:val="single" w:sz="4" w:space="0" w:color="auto"/>
                  </w:tcBorders>
                  <w:hideMark/>
                </w:tcPr>
                <w:p w14:paraId="51DD668E" w14:textId="77777777" w:rsidR="0019565F" w:rsidRPr="00EE6B00" w:rsidRDefault="0019565F" w:rsidP="005E70D6">
                  <w:pPr>
                    <w:rPr>
                      <w:sz w:val="18"/>
                      <w:szCs w:val="16"/>
                    </w:rPr>
                  </w:pPr>
                  <w:r w:rsidRPr="00EE6B00">
                    <w:rPr>
                      <w:sz w:val="18"/>
                      <w:szCs w:val="16"/>
                    </w:rPr>
                    <w:t>string</w:t>
                  </w:r>
                </w:p>
              </w:tc>
              <w:tc>
                <w:tcPr>
                  <w:tcW w:w="3274" w:type="dxa"/>
                  <w:tcBorders>
                    <w:top w:val="single" w:sz="4" w:space="0" w:color="auto"/>
                    <w:left w:val="single" w:sz="4" w:space="0" w:color="auto"/>
                    <w:bottom w:val="single" w:sz="4" w:space="0" w:color="auto"/>
                    <w:right w:val="single" w:sz="4" w:space="0" w:color="auto"/>
                  </w:tcBorders>
                  <w:hideMark/>
                </w:tcPr>
                <w:p w14:paraId="35B4454E" w14:textId="77777777" w:rsidR="0019565F" w:rsidRDefault="0019565F" w:rsidP="005E70D6">
                  <w:pPr>
                    <w:rPr>
                      <w:sz w:val="18"/>
                      <w:szCs w:val="16"/>
                    </w:rPr>
                  </w:pPr>
                  <w:r>
                    <w:rPr>
                      <w:sz w:val="18"/>
                      <w:szCs w:val="16"/>
                    </w:rPr>
                    <w:t>Type of account to be matched for challenge question.</w:t>
                  </w:r>
                </w:p>
              </w:tc>
              <w:tc>
                <w:tcPr>
                  <w:tcW w:w="2694" w:type="dxa"/>
                  <w:tcBorders>
                    <w:top w:val="single" w:sz="4" w:space="0" w:color="auto"/>
                    <w:left w:val="single" w:sz="4" w:space="0" w:color="auto"/>
                    <w:bottom w:val="single" w:sz="4" w:space="0" w:color="auto"/>
                    <w:right w:val="single" w:sz="4" w:space="0" w:color="auto"/>
                  </w:tcBorders>
                  <w:hideMark/>
                </w:tcPr>
                <w:p w14:paraId="5FD39481" w14:textId="77777777" w:rsidR="0019565F" w:rsidRDefault="0019565F" w:rsidP="005E70D6">
                  <w:pPr>
                    <w:rPr>
                      <w:b/>
                      <w:sz w:val="18"/>
                      <w:szCs w:val="16"/>
                    </w:rPr>
                  </w:pPr>
                  <w:r>
                    <w:rPr>
                      <w:b/>
                      <w:sz w:val="18"/>
                      <w:szCs w:val="16"/>
                    </w:rPr>
                    <w:t>Mobility Consumer</w:t>
                  </w:r>
                </w:p>
                <w:p w14:paraId="52F50A87" w14:textId="77777777" w:rsidR="0019565F" w:rsidRDefault="0019565F" w:rsidP="005E70D6">
                  <w:pPr>
                    <w:rPr>
                      <w:b/>
                      <w:sz w:val="18"/>
                      <w:szCs w:val="16"/>
                    </w:rPr>
                  </w:pPr>
                  <w:r>
                    <w:rPr>
                      <w:b/>
                      <w:sz w:val="18"/>
                      <w:szCs w:val="16"/>
                    </w:rPr>
                    <w:t>Mobility SMB</w:t>
                  </w:r>
                </w:p>
                <w:p w14:paraId="627BBC21" w14:textId="0D5E3123" w:rsidR="004B31E6" w:rsidRDefault="004B31E6" w:rsidP="005E70D6">
                  <w:pPr>
                    <w:rPr>
                      <w:b/>
                      <w:sz w:val="18"/>
                      <w:szCs w:val="16"/>
                    </w:rPr>
                  </w:pPr>
                  <w:r>
                    <w:rPr>
                      <w:b/>
                      <w:sz w:val="18"/>
                      <w:szCs w:val="16"/>
                    </w:rPr>
                    <w:t>Mobility SMB Business Connect</w:t>
                  </w:r>
                </w:p>
                <w:p w14:paraId="1DA1CBF0" w14:textId="77777777" w:rsidR="0019565F" w:rsidRDefault="0019565F" w:rsidP="005E70D6">
                  <w:pPr>
                    <w:rPr>
                      <w:b/>
                      <w:sz w:val="18"/>
                      <w:szCs w:val="16"/>
                    </w:rPr>
                  </w:pPr>
                  <w:r>
                    <w:rPr>
                      <w:b/>
                      <w:sz w:val="18"/>
                      <w:szCs w:val="16"/>
                    </w:rPr>
                    <w:t>Mobility Corporate</w:t>
                  </w:r>
                </w:p>
                <w:p w14:paraId="6319896E" w14:textId="77777777" w:rsidR="0019565F" w:rsidRDefault="0019565F" w:rsidP="005E70D6">
                  <w:pPr>
                    <w:rPr>
                      <w:b/>
                      <w:sz w:val="18"/>
                      <w:szCs w:val="16"/>
                    </w:rPr>
                  </w:pPr>
                  <w:r>
                    <w:rPr>
                      <w:b/>
                      <w:sz w:val="18"/>
                      <w:szCs w:val="16"/>
                    </w:rPr>
                    <w:t>FFH Consumer</w:t>
                  </w:r>
                </w:p>
                <w:p w14:paraId="65BA3998" w14:textId="77777777" w:rsidR="0019565F" w:rsidRDefault="0019565F" w:rsidP="005E70D6">
                  <w:pPr>
                    <w:rPr>
                      <w:sz w:val="18"/>
                      <w:szCs w:val="16"/>
                    </w:rPr>
                  </w:pPr>
                  <w:r>
                    <w:rPr>
                      <w:b/>
                      <w:sz w:val="18"/>
                      <w:szCs w:val="16"/>
                    </w:rPr>
                    <w:t>FFH SMB</w:t>
                  </w:r>
                </w:p>
              </w:tc>
            </w:tr>
          </w:tbl>
          <w:p w14:paraId="25BBF1E5" w14:textId="77777777" w:rsidR="0019565F" w:rsidRPr="00C934DC" w:rsidRDefault="0019565F" w:rsidP="005E70D6">
            <w:pPr>
              <w:rPr>
                <w:sz w:val="18"/>
                <w:szCs w:val="16"/>
              </w:rPr>
            </w:pPr>
          </w:p>
        </w:tc>
      </w:tr>
      <w:tr w:rsidR="0019565F" w:rsidRPr="00C934DC" w14:paraId="2EEFE94F" w14:textId="77777777" w:rsidTr="005E70D6">
        <w:tc>
          <w:tcPr>
            <w:tcW w:w="1526" w:type="dxa"/>
          </w:tcPr>
          <w:p w14:paraId="2A666FB8" w14:textId="77777777" w:rsidR="0019565F" w:rsidRDefault="0019565F" w:rsidP="005E70D6">
            <w:pPr>
              <w:rPr>
                <w:b/>
                <w:sz w:val="18"/>
                <w:szCs w:val="16"/>
              </w:rPr>
            </w:pPr>
            <w:r>
              <w:rPr>
                <w:b/>
                <w:sz w:val="18"/>
                <w:szCs w:val="16"/>
              </w:rPr>
              <w:t>SLA</w:t>
            </w:r>
          </w:p>
        </w:tc>
        <w:tc>
          <w:tcPr>
            <w:tcW w:w="9355" w:type="dxa"/>
          </w:tcPr>
          <w:p w14:paraId="36D8BB56" w14:textId="77777777" w:rsidR="0019565F" w:rsidRDefault="0019565F" w:rsidP="005E70D6">
            <w:pPr>
              <w:rPr>
                <w:sz w:val="18"/>
                <w:szCs w:val="16"/>
              </w:rPr>
            </w:pPr>
            <w:r>
              <w:rPr>
                <w:sz w:val="18"/>
                <w:szCs w:val="16"/>
              </w:rPr>
              <w:t>Services/APIs called:</w:t>
            </w:r>
          </w:p>
          <w:p w14:paraId="3397B5BF" w14:textId="77777777" w:rsidR="0019565F" w:rsidRDefault="0019565F" w:rsidP="005E70D6">
            <w:pPr>
              <w:rPr>
                <w:sz w:val="18"/>
                <w:szCs w:val="16"/>
              </w:rPr>
            </w:pPr>
          </w:p>
          <w:p w14:paraId="5E24429E" w14:textId="77777777" w:rsidR="0019565F" w:rsidRPr="00706118" w:rsidRDefault="0019565F" w:rsidP="005E70D6">
            <w:pPr>
              <w:rPr>
                <w:b/>
                <w:sz w:val="18"/>
                <w:szCs w:val="16"/>
              </w:rPr>
            </w:pPr>
            <w:r w:rsidRPr="00706118">
              <w:rPr>
                <w:b/>
                <w:sz w:val="18"/>
                <w:szCs w:val="16"/>
              </w:rPr>
              <w:t>ClientIdentityProfileSvc</w:t>
            </w:r>
          </w:p>
          <w:p w14:paraId="301C8642" w14:textId="77777777" w:rsidR="0019565F" w:rsidRDefault="0019565F" w:rsidP="005E70D6">
            <w:pPr>
              <w:rPr>
                <w:sz w:val="18"/>
                <w:szCs w:val="16"/>
              </w:rPr>
            </w:pPr>
            <w:r w:rsidRPr="00D85C9F">
              <w:rPr>
                <w:sz w:val="18"/>
                <w:szCs w:val="16"/>
              </w:rPr>
              <w:t>searchProfile</w:t>
            </w:r>
          </w:p>
          <w:p w14:paraId="51576A2B" w14:textId="77777777" w:rsidR="0019565F" w:rsidRDefault="0019565F" w:rsidP="005E70D6">
            <w:pPr>
              <w:rPr>
                <w:sz w:val="18"/>
                <w:szCs w:val="16"/>
              </w:rPr>
            </w:pPr>
          </w:p>
          <w:p w14:paraId="6EA5DFE7" w14:textId="77777777" w:rsidR="003A20E0" w:rsidRPr="003A20E0" w:rsidRDefault="003A20E0" w:rsidP="003A20E0">
            <w:pPr>
              <w:rPr>
                <w:sz w:val="18"/>
                <w:szCs w:val="18"/>
                <w:lang w:eastAsia="en-CA"/>
              </w:rPr>
            </w:pPr>
            <w:r w:rsidRPr="003A20E0">
              <w:rPr>
                <w:b/>
                <w:sz w:val="18"/>
                <w:szCs w:val="16"/>
              </w:rPr>
              <w:t>SubscriberInformationService</w:t>
            </w:r>
            <w:r>
              <w:rPr>
                <w:b/>
                <w:sz w:val="18"/>
                <w:szCs w:val="16"/>
              </w:rPr>
              <w:t xml:space="preserve"> </w:t>
            </w:r>
            <w:r w:rsidRPr="003A20E0">
              <w:rPr>
                <w:b/>
                <w:sz w:val="18"/>
                <w:szCs w:val="16"/>
              </w:rPr>
              <w:t>v3</w:t>
            </w:r>
            <w:r>
              <w:rPr>
                <w:b/>
                <w:sz w:val="18"/>
                <w:szCs w:val="16"/>
              </w:rPr>
              <w:t>.</w:t>
            </w:r>
            <w:r w:rsidRPr="003A20E0">
              <w:rPr>
                <w:b/>
                <w:sz w:val="18"/>
                <w:szCs w:val="16"/>
              </w:rPr>
              <w:t>2</w:t>
            </w:r>
            <w:r>
              <w:rPr>
                <w:b/>
                <w:sz w:val="18"/>
                <w:szCs w:val="16"/>
              </w:rPr>
              <w:t xml:space="preserve"> (BVoip MDN cross reference)</w:t>
            </w:r>
            <w:r>
              <w:rPr>
                <w:b/>
                <w:sz w:val="18"/>
                <w:szCs w:val="16"/>
              </w:rPr>
              <w:br/>
            </w:r>
            <w:r w:rsidRPr="003A20E0">
              <w:rPr>
                <w:sz w:val="18"/>
                <w:szCs w:val="18"/>
                <w:lang w:eastAsia="en-CA"/>
              </w:rPr>
              <w:t>getSubscriberByPhoneNumber</w:t>
            </w:r>
          </w:p>
          <w:p w14:paraId="0E8AC39E" w14:textId="77777777" w:rsidR="003A20E0" w:rsidRDefault="003A20E0" w:rsidP="005E70D6">
            <w:pPr>
              <w:rPr>
                <w:sz w:val="18"/>
                <w:szCs w:val="16"/>
              </w:rPr>
            </w:pPr>
          </w:p>
          <w:p w14:paraId="2190C572" w14:textId="77777777" w:rsidR="0019565F" w:rsidRDefault="0019565F" w:rsidP="005E70D6">
            <w:pPr>
              <w:rPr>
                <w:b/>
                <w:sz w:val="18"/>
                <w:szCs w:val="16"/>
              </w:rPr>
            </w:pPr>
            <w:r>
              <w:rPr>
                <w:b/>
                <w:sz w:val="18"/>
                <w:szCs w:val="16"/>
              </w:rPr>
              <w:t>WirelessPermissionSvc</w:t>
            </w:r>
          </w:p>
          <w:p w14:paraId="49F36760" w14:textId="77777777" w:rsidR="0019565F" w:rsidRDefault="0019565F" w:rsidP="005E70D6">
            <w:pPr>
              <w:rPr>
                <w:sz w:val="18"/>
                <w:szCs w:val="16"/>
              </w:rPr>
            </w:pPr>
            <w:r>
              <w:rPr>
                <w:sz w:val="18"/>
                <w:szCs w:val="16"/>
              </w:rPr>
              <w:t>getRolePermissionList</w:t>
            </w:r>
          </w:p>
          <w:p w14:paraId="19D1BA39" w14:textId="77777777" w:rsidR="0019565F" w:rsidRDefault="0019565F" w:rsidP="005E70D6">
            <w:pPr>
              <w:rPr>
                <w:sz w:val="18"/>
                <w:szCs w:val="16"/>
              </w:rPr>
            </w:pPr>
          </w:p>
          <w:p w14:paraId="1DE1E936" w14:textId="77777777" w:rsidR="0019565F" w:rsidRDefault="0019565F" w:rsidP="005E70D6">
            <w:pPr>
              <w:rPr>
                <w:sz w:val="18"/>
                <w:szCs w:val="16"/>
              </w:rPr>
            </w:pPr>
            <w:r>
              <w:rPr>
                <w:sz w:val="18"/>
                <w:szCs w:val="16"/>
              </w:rPr>
              <w:t>---- for wireline support ----</w:t>
            </w:r>
          </w:p>
          <w:p w14:paraId="7EBC818C" w14:textId="77777777" w:rsidR="0019565F" w:rsidRPr="005861D5" w:rsidRDefault="0019565F" w:rsidP="005E70D6">
            <w:pPr>
              <w:rPr>
                <w:b/>
                <w:sz w:val="18"/>
                <w:szCs w:val="16"/>
                <w:lang w:val="fr-CA"/>
              </w:rPr>
            </w:pPr>
            <w:r w:rsidRPr="005861D5">
              <w:rPr>
                <w:b/>
                <w:sz w:val="18"/>
                <w:szCs w:val="16"/>
                <w:lang w:val="fr-CA"/>
              </w:rPr>
              <w:t>PermissionService</w:t>
            </w:r>
            <w:r w:rsidRPr="005861D5">
              <w:rPr>
                <w:sz w:val="18"/>
                <w:szCs w:val="16"/>
                <w:lang w:val="fr-CA"/>
              </w:rPr>
              <w:t xml:space="preserve">  (aka enterprise permission svc)</w:t>
            </w:r>
          </w:p>
          <w:p w14:paraId="20C2DC43" w14:textId="77777777" w:rsidR="0019565F" w:rsidRPr="005861D5" w:rsidRDefault="0019565F" w:rsidP="005E70D6">
            <w:pPr>
              <w:rPr>
                <w:sz w:val="18"/>
                <w:szCs w:val="16"/>
              </w:rPr>
            </w:pPr>
            <w:r w:rsidRPr="005861D5">
              <w:rPr>
                <w:sz w:val="18"/>
                <w:szCs w:val="16"/>
              </w:rPr>
              <w:t>getPermissions</w:t>
            </w:r>
          </w:p>
          <w:p w14:paraId="6E88A851" w14:textId="77777777" w:rsidR="0019565F" w:rsidRPr="00706118" w:rsidRDefault="0019565F" w:rsidP="005E70D6">
            <w:pPr>
              <w:rPr>
                <w:sz w:val="18"/>
                <w:szCs w:val="16"/>
              </w:rPr>
            </w:pPr>
          </w:p>
          <w:p w14:paraId="0BAE0B30" w14:textId="77777777" w:rsidR="0019565F" w:rsidRDefault="0019565F" w:rsidP="005E70D6">
            <w:pPr>
              <w:rPr>
                <w:sz w:val="18"/>
                <w:szCs w:val="16"/>
              </w:rPr>
            </w:pPr>
            <w:r>
              <w:rPr>
                <w:sz w:val="18"/>
                <w:szCs w:val="16"/>
              </w:rPr>
              <w:t>Expected average response time: 1500 ms</w:t>
            </w:r>
          </w:p>
        </w:tc>
      </w:tr>
      <w:tr w:rsidR="0019565F" w:rsidRPr="00C934DC" w14:paraId="365D194E" w14:textId="77777777" w:rsidTr="005E70D6">
        <w:tc>
          <w:tcPr>
            <w:tcW w:w="1526" w:type="dxa"/>
          </w:tcPr>
          <w:p w14:paraId="44D6505E" w14:textId="77777777" w:rsidR="0019565F" w:rsidRPr="00B534AD" w:rsidRDefault="0019565F" w:rsidP="005E70D6">
            <w:pPr>
              <w:rPr>
                <w:b/>
                <w:sz w:val="18"/>
                <w:szCs w:val="16"/>
              </w:rPr>
            </w:pPr>
            <w:r w:rsidRPr="00B534AD">
              <w:rPr>
                <w:b/>
                <w:sz w:val="18"/>
                <w:szCs w:val="16"/>
              </w:rPr>
              <w:t>Sample GUI</w:t>
            </w:r>
          </w:p>
          <w:p w14:paraId="6CD609BA" w14:textId="77777777" w:rsidR="0019565F" w:rsidRDefault="0019565F" w:rsidP="005E70D6">
            <w:pPr>
              <w:rPr>
                <w:b/>
                <w:sz w:val="18"/>
                <w:szCs w:val="16"/>
              </w:rPr>
            </w:pPr>
          </w:p>
        </w:tc>
        <w:tc>
          <w:tcPr>
            <w:tcW w:w="9355" w:type="dxa"/>
          </w:tcPr>
          <w:p w14:paraId="6A400DC4" w14:textId="77777777" w:rsidR="0019565F" w:rsidRDefault="0019565F" w:rsidP="005E70D6">
            <w:pPr>
              <w:rPr>
                <w:sz w:val="18"/>
                <w:szCs w:val="16"/>
              </w:rPr>
            </w:pPr>
          </w:p>
        </w:tc>
      </w:tr>
    </w:tbl>
    <w:p w14:paraId="2CA09DE7" w14:textId="77777777" w:rsidR="0019565F" w:rsidRDefault="0019565F" w:rsidP="0019565F"/>
    <w:p w14:paraId="28D67538" w14:textId="77777777" w:rsidR="0019565F" w:rsidRDefault="0019565F" w:rsidP="0019565F"/>
    <w:p w14:paraId="465BB811" w14:textId="77777777" w:rsidR="0019565F" w:rsidRDefault="0019565F" w:rsidP="0019565F"/>
    <w:p w14:paraId="47B12C08" w14:textId="77777777" w:rsidR="0019565F" w:rsidRPr="003D51A0" w:rsidRDefault="0019565F" w:rsidP="0019565F">
      <w:pPr>
        <w:pStyle w:val="Heading2"/>
      </w:pPr>
      <w:bookmarkStart w:id="22" w:name="_Toc390764919"/>
      <w:r>
        <w:t>account-validation</w:t>
      </w:r>
      <w:bookmarkEnd w:id="22"/>
    </w:p>
    <w:tbl>
      <w:tblPr>
        <w:tblStyle w:val="TableGrid"/>
        <w:tblW w:w="0" w:type="auto"/>
        <w:tblLook w:val="04A0" w:firstRow="1" w:lastRow="0" w:firstColumn="1" w:lastColumn="0" w:noHBand="0" w:noVBand="1"/>
      </w:tblPr>
      <w:tblGrid>
        <w:gridCol w:w="1526"/>
        <w:gridCol w:w="9355"/>
      </w:tblGrid>
      <w:tr w:rsidR="0019565F" w:rsidRPr="001B35FC" w14:paraId="6AD76116" w14:textId="77777777" w:rsidTr="005E70D6">
        <w:tc>
          <w:tcPr>
            <w:tcW w:w="10881" w:type="dxa"/>
            <w:gridSpan w:val="2"/>
            <w:shd w:val="clear" w:color="auto" w:fill="D9D9D9" w:themeFill="background1" w:themeFillShade="D9"/>
          </w:tcPr>
          <w:p w14:paraId="72F31029" w14:textId="77777777" w:rsidR="0019565F" w:rsidRDefault="0019565F" w:rsidP="005E70D6">
            <w:pPr>
              <w:rPr>
                <w:b/>
                <w:szCs w:val="16"/>
              </w:rPr>
            </w:pPr>
            <w:r>
              <w:rPr>
                <w:b/>
                <w:szCs w:val="16"/>
              </w:rPr>
              <w:t>OPERATION</w:t>
            </w:r>
          </w:p>
          <w:p w14:paraId="71BFEC41" w14:textId="77777777" w:rsidR="0019565F" w:rsidRPr="00074AFE" w:rsidRDefault="0019565F" w:rsidP="005E70D6">
            <w:pPr>
              <w:rPr>
                <w:szCs w:val="16"/>
              </w:rPr>
            </w:pPr>
            <w:r>
              <w:rPr>
                <w:szCs w:val="16"/>
              </w:rPr>
              <w:t>registrationtoken/{token}/account-validation</w:t>
            </w:r>
          </w:p>
        </w:tc>
      </w:tr>
      <w:tr w:rsidR="0019565F" w:rsidRPr="001B35FC" w14:paraId="24BACB88" w14:textId="77777777" w:rsidTr="005E70D6">
        <w:tc>
          <w:tcPr>
            <w:tcW w:w="1526" w:type="dxa"/>
          </w:tcPr>
          <w:p w14:paraId="63B48359" w14:textId="77777777" w:rsidR="0019565F" w:rsidRDefault="0019565F" w:rsidP="005E70D6">
            <w:pPr>
              <w:rPr>
                <w:b/>
                <w:sz w:val="18"/>
                <w:szCs w:val="16"/>
              </w:rPr>
            </w:pPr>
            <w:r>
              <w:rPr>
                <w:b/>
                <w:sz w:val="18"/>
                <w:szCs w:val="16"/>
              </w:rPr>
              <w:t>Method</w:t>
            </w:r>
          </w:p>
        </w:tc>
        <w:tc>
          <w:tcPr>
            <w:tcW w:w="9355" w:type="dxa"/>
          </w:tcPr>
          <w:p w14:paraId="1F1FDF00" w14:textId="77777777" w:rsidR="0019565F" w:rsidRPr="00C934DC" w:rsidRDefault="0019565F" w:rsidP="005E70D6">
            <w:pPr>
              <w:rPr>
                <w:sz w:val="18"/>
                <w:szCs w:val="16"/>
              </w:rPr>
            </w:pPr>
            <w:r>
              <w:rPr>
                <w:sz w:val="18"/>
                <w:szCs w:val="16"/>
              </w:rPr>
              <w:t>GET</w:t>
            </w:r>
          </w:p>
        </w:tc>
      </w:tr>
      <w:tr w:rsidR="0019565F" w:rsidRPr="001B35FC" w14:paraId="7278DB5F" w14:textId="77777777" w:rsidTr="005E70D6">
        <w:tc>
          <w:tcPr>
            <w:tcW w:w="1526" w:type="dxa"/>
          </w:tcPr>
          <w:p w14:paraId="2D1EF3A7" w14:textId="77777777" w:rsidR="0019565F" w:rsidRPr="001B35FC" w:rsidRDefault="0019565F" w:rsidP="005E70D6">
            <w:pPr>
              <w:rPr>
                <w:b/>
                <w:sz w:val="18"/>
                <w:szCs w:val="16"/>
              </w:rPr>
            </w:pPr>
            <w:r>
              <w:rPr>
                <w:b/>
                <w:sz w:val="18"/>
                <w:szCs w:val="16"/>
              </w:rPr>
              <w:t>Description</w:t>
            </w:r>
          </w:p>
        </w:tc>
        <w:tc>
          <w:tcPr>
            <w:tcW w:w="9355" w:type="dxa"/>
          </w:tcPr>
          <w:p w14:paraId="17761FF1" w14:textId="77777777" w:rsidR="0019565F" w:rsidRDefault="0019565F" w:rsidP="005E70D6">
            <w:pPr>
              <w:rPr>
                <w:sz w:val="18"/>
                <w:szCs w:val="16"/>
              </w:rPr>
            </w:pPr>
            <w:r>
              <w:rPr>
                <w:sz w:val="18"/>
                <w:szCs w:val="16"/>
              </w:rPr>
              <w:t>To validate a subscriber belongs to any BAN associated with a user profile provided or directly to any user profile.</w:t>
            </w:r>
          </w:p>
          <w:p w14:paraId="29B424F6" w14:textId="77777777" w:rsidR="0019565F" w:rsidRDefault="0019565F" w:rsidP="005E70D6">
            <w:pPr>
              <w:rPr>
                <w:sz w:val="18"/>
                <w:szCs w:val="16"/>
              </w:rPr>
            </w:pPr>
          </w:p>
          <w:p w14:paraId="7EFAC4FC" w14:textId="77777777" w:rsidR="0019565F" w:rsidRPr="0079225F" w:rsidRDefault="0019565F" w:rsidP="005E70D6">
            <w:pPr>
              <w:pStyle w:val="ListParagraph"/>
              <w:numPr>
                <w:ilvl w:val="0"/>
                <w:numId w:val="7"/>
              </w:numPr>
              <w:rPr>
                <w:sz w:val="18"/>
                <w:szCs w:val="16"/>
              </w:rPr>
            </w:pPr>
            <w:r>
              <w:rPr>
                <w:sz w:val="18"/>
                <w:szCs w:val="16"/>
              </w:rPr>
              <w:t>Using token is input, r</w:t>
            </w:r>
            <w:r w:rsidRPr="0079225F">
              <w:rPr>
                <w:sz w:val="18"/>
                <w:szCs w:val="16"/>
              </w:rPr>
              <w:t>etrieves a UUID</w:t>
            </w:r>
            <w:r>
              <w:rPr>
                <w:sz w:val="18"/>
                <w:szCs w:val="16"/>
              </w:rPr>
              <w:t xml:space="preserve"> from ClientIdentity Profile Service.</w:t>
            </w:r>
          </w:p>
          <w:p w14:paraId="7563ECA8" w14:textId="77777777" w:rsidR="0019565F" w:rsidRDefault="0019565F" w:rsidP="005E70D6">
            <w:pPr>
              <w:pStyle w:val="ListParagraph"/>
              <w:numPr>
                <w:ilvl w:val="0"/>
                <w:numId w:val="7"/>
              </w:numPr>
              <w:rPr>
                <w:sz w:val="18"/>
                <w:szCs w:val="16"/>
              </w:rPr>
            </w:pPr>
            <w:r w:rsidRPr="0079225F">
              <w:rPr>
                <w:sz w:val="18"/>
                <w:szCs w:val="16"/>
              </w:rPr>
              <w:t>Looks up wireless permissions to see if mobility</w:t>
            </w:r>
            <w:r>
              <w:rPr>
                <w:sz w:val="18"/>
                <w:szCs w:val="16"/>
              </w:rPr>
              <w:t xml:space="preserve"> (via UUID)</w:t>
            </w:r>
          </w:p>
          <w:p w14:paraId="157AE5A4" w14:textId="77777777" w:rsidR="0019565F" w:rsidRDefault="0019565F" w:rsidP="005E70D6">
            <w:pPr>
              <w:pStyle w:val="ListParagraph"/>
              <w:numPr>
                <w:ilvl w:val="1"/>
                <w:numId w:val="7"/>
              </w:numPr>
              <w:rPr>
                <w:sz w:val="18"/>
                <w:szCs w:val="16"/>
              </w:rPr>
            </w:pPr>
            <w:r>
              <w:rPr>
                <w:sz w:val="18"/>
                <w:szCs w:val="16"/>
              </w:rPr>
              <w:t>For mobility BAN (as a list) obtains client_account_id’s via calling getAccountList</w:t>
            </w:r>
          </w:p>
          <w:p w14:paraId="26C87AC1" w14:textId="77777777" w:rsidR="0019565F" w:rsidRDefault="0019565F" w:rsidP="005E70D6">
            <w:pPr>
              <w:pStyle w:val="ListParagraph"/>
              <w:numPr>
                <w:ilvl w:val="1"/>
                <w:numId w:val="7"/>
              </w:numPr>
              <w:rPr>
                <w:sz w:val="18"/>
                <w:szCs w:val="16"/>
              </w:rPr>
            </w:pPr>
            <w:r>
              <w:rPr>
                <w:sz w:val="18"/>
                <w:szCs w:val="16"/>
              </w:rPr>
              <w:t xml:space="preserve">For client_account_id, calls </w:t>
            </w:r>
            <w:r w:rsidRPr="00026515">
              <w:rPr>
                <w:sz w:val="18"/>
                <w:szCs w:val="16"/>
              </w:rPr>
              <w:t>getSubscriptionsByClientAccountId</w:t>
            </w:r>
            <w:r>
              <w:rPr>
                <w:sz w:val="18"/>
                <w:szCs w:val="16"/>
              </w:rPr>
              <w:t xml:space="preserve"> and checks for first matching subscriber</w:t>
            </w:r>
          </w:p>
          <w:p w14:paraId="7419FE19" w14:textId="77777777" w:rsidR="0019565F" w:rsidRPr="0079225F" w:rsidRDefault="0019565F" w:rsidP="005E70D6">
            <w:pPr>
              <w:pStyle w:val="ListParagraph"/>
              <w:numPr>
                <w:ilvl w:val="1"/>
                <w:numId w:val="7"/>
              </w:numPr>
              <w:rPr>
                <w:sz w:val="18"/>
                <w:szCs w:val="16"/>
              </w:rPr>
            </w:pPr>
            <w:r>
              <w:rPr>
                <w:sz w:val="18"/>
                <w:szCs w:val="16"/>
              </w:rPr>
              <w:t>If matching subscriber, returns 200 success.</w:t>
            </w:r>
          </w:p>
          <w:p w14:paraId="243609EF" w14:textId="77777777" w:rsidR="0019565F" w:rsidRDefault="0019565F" w:rsidP="005E70D6">
            <w:pPr>
              <w:pStyle w:val="ListParagraph"/>
              <w:numPr>
                <w:ilvl w:val="0"/>
                <w:numId w:val="7"/>
              </w:numPr>
              <w:rPr>
                <w:sz w:val="18"/>
                <w:szCs w:val="16"/>
              </w:rPr>
            </w:pPr>
            <w:r w:rsidRPr="0079225F">
              <w:rPr>
                <w:sz w:val="18"/>
                <w:szCs w:val="16"/>
              </w:rPr>
              <w:t>Looks up enterprise permissions to see i</w:t>
            </w:r>
            <w:r>
              <w:rPr>
                <w:sz w:val="18"/>
                <w:szCs w:val="16"/>
              </w:rPr>
              <w:t>f FFH customer ID is associated (via UUID)</w:t>
            </w:r>
          </w:p>
          <w:p w14:paraId="4827CB3F" w14:textId="77777777" w:rsidR="0019565F" w:rsidRDefault="0019565F" w:rsidP="005E70D6">
            <w:pPr>
              <w:rPr>
                <w:sz w:val="18"/>
                <w:szCs w:val="16"/>
              </w:rPr>
            </w:pPr>
          </w:p>
          <w:p w14:paraId="39AD1D48" w14:textId="77777777" w:rsidR="0019565F" w:rsidRDefault="0019565F" w:rsidP="005E70D6">
            <w:pPr>
              <w:rPr>
                <w:sz w:val="18"/>
                <w:szCs w:val="16"/>
              </w:rPr>
            </w:pPr>
            <w:r>
              <w:rPr>
                <w:sz w:val="18"/>
                <w:szCs w:val="16"/>
              </w:rPr>
              <w:t>Upon successful subscriber validation a client identity role is issued by sending Client Identity one of several roles to associate to the user:</w:t>
            </w:r>
          </w:p>
          <w:p w14:paraId="4149347D" w14:textId="77777777" w:rsidR="0019565F" w:rsidRDefault="0019565F" w:rsidP="005E70D6">
            <w:pPr>
              <w:rPr>
                <w:sz w:val="18"/>
                <w:szCs w:val="16"/>
              </w:rPr>
            </w:pPr>
          </w:p>
          <w:p w14:paraId="306F7761" w14:textId="77777777" w:rsidR="0019565F" w:rsidRPr="00426CCA" w:rsidRDefault="0019565F" w:rsidP="005E70D6">
            <w:pPr>
              <w:rPr>
                <w:sz w:val="18"/>
                <w:szCs w:val="16"/>
              </w:rPr>
            </w:pPr>
            <w:r>
              <w:rPr>
                <w:sz w:val="18"/>
                <w:szCs w:val="16"/>
              </w:rPr>
              <w:t>"teluswirelessconsumer"</w:t>
            </w:r>
          </w:p>
          <w:p w14:paraId="3F438128" w14:textId="77777777" w:rsidR="0019565F" w:rsidRPr="00426CCA" w:rsidRDefault="0019565F" w:rsidP="005E70D6">
            <w:pPr>
              <w:rPr>
                <w:sz w:val="18"/>
                <w:szCs w:val="16"/>
              </w:rPr>
            </w:pPr>
            <w:r>
              <w:rPr>
                <w:sz w:val="18"/>
                <w:szCs w:val="16"/>
              </w:rPr>
              <w:t>"teluswirelessbusiness"</w:t>
            </w:r>
          </w:p>
          <w:p w14:paraId="1BBEA8DC" w14:textId="77777777" w:rsidR="0019565F" w:rsidRPr="00426CCA" w:rsidRDefault="0019565F" w:rsidP="005E70D6">
            <w:pPr>
              <w:rPr>
                <w:sz w:val="18"/>
                <w:szCs w:val="16"/>
              </w:rPr>
            </w:pPr>
            <w:r>
              <w:rPr>
                <w:sz w:val="18"/>
                <w:szCs w:val="16"/>
              </w:rPr>
              <w:t>"teluswirelesscorporate"</w:t>
            </w:r>
          </w:p>
          <w:p w14:paraId="7C60C4C7" w14:textId="77777777" w:rsidR="0019565F" w:rsidRPr="00EE6B00" w:rsidRDefault="0019565F" w:rsidP="005E70D6">
            <w:pPr>
              <w:rPr>
                <w:sz w:val="18"/>
                <w:szCs w:val="16"/>
              </w:rPr>
            </w:pPr>
            <w:r>
              <w:rPr>
                <w:sz w:val="18"/>
                <w:szCs w:val="16"/>
              </w:rPr>
              <w:t>"</w:t>
            </w:r>
            <w:r w:rsidRPr="00EE6B00">
              <w:rPr>
                <w:sz w:val="18"/>
                <w:szCs w:val="16"/>
              </w:rPr>
              <w:t>koodoWirelessConsumer"</w:t>
            </w:r>
          </w:p>
          <w:p w14:paraId="276A03BA" w14:textId="77777777" w:rsidR="0019565F" w:rsidRPr="00EE6B00" w:rsidRDefault="0019565F" w:rsidP="005E70D6">
            <w:pPr>
              <w:rPr>
                <w:sz w:val="18"/>
                <w:szCs w:val="16"/>
              </w:rPr>
            </w:pPr>
            <w:r w:rsidRPr="00EE6B00">
              <w:rPr>
                <w:sz w:val="18"/>
                <w:szCs w:val="16"/>
              </w:rPr>
              <w:t>“telusffh”</w:t>
            </w:r>
          </w:p>
          <w:p w14:paraId="291DACBF" w14:textId="77777777" w:rsidR="0019565F" w:rsidRPr="00797478" w:rsidRDefault="0019565F" w:rsidP="005E70D6">
            <w:pPr>
              <w:rPr>
                <w:sz w:val="18"/>
                <w:szCs w:val="16"/>
              </w:rPr>
            </w:pPr>
          </w:p>
        </w:tc>
      </w:tr>
      <w:tr w:rsidR="0019565F" w:rsidRPr="00C934DC" w14:paraId="5A2D48D6" w14:textId="77777777" w:rsidTr="005E70D6">
        <w:tc>
          <w:tcPr>
            <w:tcW w:w="1526" w:type="dxa"/>
          </w:tcPr>
          <w:p w14:paraId="2184D05D" w14:textId="77777777" w:rsidR="0019565F" w:rsidRPr="00CF7CD1" w:rsidRDefault="0019565F" w:rsidP="005E70D6">
            <w:pPr>
              <w:rPr>
                <w:b/>
                <w:sz w:val="18"/>
                <w:szCs w:val="16"/>
              </w:rPr>
            </w:pPr>
            <w:r w:rsidRPr="00CF7CD1">
              <w:rPr>
                <w:b/>
                <w:sz w:val="18"/>
                <w:szCs w:val="16"/>
              </w:rPr>
              <w:t>Input</w:t>
            </w:r>
          </w:p>
        </w:tc>
        <w:tc>
          <w:tcPr>
            <w:tcW w:w="9355" w:type="dxa"/>
          </w:tcPr>
          <w:p w14:paraId="7F3A3535" w14:textId="77777777" w:rsidR="0019565F" w:rsidRDefault="0019565F" w:rsidP="005E70D6">
            <w:pPr>
              <w:rPr>
                <w:sz w:val="18"/>
                <w:szCs w:val="16"/>
              </w:rPr>
            </w:pPr>
            <w:r>
              <w:rPr>
                <w:sz w:val="18"/>
                <w:szCs w:val="16"/>
              </w:rPr>
              <w:t>Inputs:</w:t>
            </w:r>
          </w:p>
          <w:p w14:paraId="77181FA5" w14:textId="77777777" w:rsidR="0019565F" w:rsidRDefault="0019565F" w:rsidP="005E70D6">
            <w:pPr>
              <w:rPr>
                <w:sz w:val="18"/>
                <w:szCs w:val="16"/>
              </w:rPr>
            </w:pPr>
            <w:r>
              <w:rPr>
                <w:b/>
                <w:sz w:val="18"/>
                <w:szCs w:val="16"/>
              </w:rPr>
              <w:t>registrationtoken</w:t>
            </w:r>
            <w:r>
              <w:rPr>
                <w:sz w:val="18"/>
                <w:szCs w:val="16"/>
              </w:rPr>
              <w:t xml:space="preserve"> = Client Identity user profile token as issued by client identity system.</w:t>
            </w:r>
          </w:p>
          <w:p w14:paraId="738304A2" w14:textId="77777777" w:rsidR="0019565F" w:rsidRDefault="0019565F" w:rsidP="005E70D6">
            <w:pPr>
              <w:rPr>
                <w:sz w:val="18"/>
                <w:szCs w:val="16"/>
              </w:rPr>
            </w:pPr>
          </w:p>
          <w:p w14:paraId="0455B942" w14:textId="77777777" w:rsidR="0019565F" w:rsidRDefault="0019565F" w:rsidP="005E70D6">
            <w:pPr>
              <w:rPr>
                <w:sz w:val="18"/>
                <w:szCs w:val="16"/>
              </w:rPr>
            </w:pPr>
            <w:r>
              <w:rPr>
                <w:sz w:val="18"/>
                <w:szCs w:val="16"/>
              </w:rPr>
              <w:t>Parameters</w:t>
            </w:r>
          </w:p>
          <w:tbl>
            <w:tblPr>
              <w:tblStyle w:val="TableGrid"/>
              <w:tblW w:w="0" w:type="auto"/>
              <w:tblLook w:val="04A0" w:firstRow="1" w:lastRow="0" w:firstColumn="1" w:lastColumn="0" w:noHBand="0" w:noVBand="1"/>
            </w:tblPr>
            <w:tblGrid>
              <w:gridCol w:w="1712"/>
              <w:gridCol w:w="2409"/>
              <w:gridCol w:w="1137"/>
              <w:gridCol w:w="3564"/>
            </w:tblGrid>
            <w:tr w:rsidR="0019565F" w:rsidRPr="00444190" w14:paraId="44A6FA94" w14:textId="77777777" w:rsidTr="005E70D6">
              <w:tc>
                <w:tcPr>
                  <w:tcW w:w="1712" w:type="dxa"/>
                  <w:shd w:val="clear" w:color="auto" w:fill="D9D9D9" w:themeFill="background1" w:themeFillShade="D9"/>
                </w:tcPr>
                <w:p w14:paraId="67B0DCEF" w14:textId="77777777" w:rsidR="0019565F" w:rsidRPr="00444190" w:rsidRDefault="0019565F" w:rsidP="005E70D6">
                  <w:pPr>
                    <w:rPr>
                      <w:b/>
                      <w:sz w:val="18"/>
                      <w:szCs w:val="16"/>
                    </w:rPr>
                  </w:pPr>
                  <w:r w:rsidRPr="00444190">
                    <w:rPr>
                      <w:b/>
                      <w:sz w:val="18"/>
                      <w:szCs w:val="16"/>
                    </w:rPr>
                    <w:t>Name</w:t>
                  </w:r>
                </w:p>
              </w:tc>
              <w:tc>
                <w:tcPr>
                  <w:tcW w:w="2409" w:type="dxa"/>
                  <w:shd w:val="clear" w:color="auto" w:fill="D9D9D9" w:themeFill="background1" w:themeFillShade="D9"/>
                </w:tcPr>
                <w:p w14:paraId="0718B35D" w14:textId="77777777" w:rsidR="0019565F" w:rsidRPr="00444190" w:rsidRDefault="0019565F" w:rsidP="005E70D6">
                  <w:pPr>
                    <w:rPr>
                      <w:b/>
                      <w:sz w:val="18"/>
                      <w:szCs w:val="16"/>
                    </w:rPr>
                  </w:pPr>
                  <w:r>
                    <w:rPr>
                      <w:b/>
                      <w:sz w:val="18"/>
                      <w:szCs w:val="16"/>
                    </w:rPr>
                    <w:t>Values</w:t>
                  </w:r>
                </w:p>
              </w:tc>
              <w:tc>
                <w:tcPr>
                  <w:tcW w:w="1137" w:type="dxa"/>
                  <w:shd w:val="clear" w:color="auto" w:fill="D9D9D9" w:themeFill="background1" w:themeFillShade="D9"/>
                </w:tcPr>
                <w:p w14:paraId="59A5B7E6" w14:textId="77777777" w:rsidR="0019565F" w:rsidRPr="00444190" w:rsidRDefault="0019565F" w:rsidP="005E70D6">
                  <w:pPr>
                    <w:rPr>
                      <w:b/>
                      <w:sz w:val="18"/>
                      <w:szCs w:val="16"/>
                    </w:rPr>
                  </w:pPr>
                  <w:r w:rsidRPr="00444190">
                    <w:rPr>
                      <w:b/>
                      <w:sz w:val="18"/>
                      <w:szCs w:val="16"/>
                    </w:rPr>
                    <w:t>Mandatory</w:t>
                  </w:r>
                  <w:r>
                    <w:rPr>
                      <w:b/>
                      <w:sz w:val="18"/>
                      <w:szCs w:val="16"/>
                    </w:rPr>
                    <w:t>?</w:t>
                  </w:r>
                </w:p>
              </w:tc>
              <w:tc>
                <w:tcPr>
                  <w:tcW w:w="3564" w:type="dxa"/>
                  <w:shd w:val="clear" w:color="auto" w:fill="D9D9D9" w:themeFill="background1" w:themeFillShade="D9"/>
                </w:tcPr>
                <w:p w14:paraId="458CC679" w14:textId="77777777" w:rsidR="0019565F" w:rsidRPr="00444190" w:rsidRDefault="0019565F" w:rsidP="005E70D6">
                  <w:pPr>
                    <w:rPr>
                      <w:b/>
                      <w:sz w:val="18"/>
                      <w:szCs w:val="16"/>
                    </w:rPr>
                  </w:pPr>
                  <w:r w:rsidRPr="00444190">
                    <w:rPr>
                      <w:b/>
                      <w:sz w:val="18"/>
                      <w:szCs w:val="16"/>
                    </w:rPr>
                    <w:t>Comments</w:t>
                  </w:r>
                </w:p>
              </w:tc>
            </w:tr>
            <w:tr w:rsidR="0019565F" w14:paraId="3739BFC4" w14:textId="77777777" w:rsidTr="005E70D6">
              <w:tc>
                <w:tcPr>
                  <w:tcW w:w="1712" w:type="dxa"/>
                </w:tcPr>
                <w:p w14:paraId="54E7EBD0" w14:textId="77777777" w:rsidR="0019565F" w:rsidRDefault="0019565F" w:rsidP="005E70D6">
                  <w:pPr>
                    <w:rPr>
                      <w:sz w:val="18"/>
                      <w:szCs w:val="16"/>
                    </w:rPr>
                  </w:pPr>
                  <w:r>
                    <w:rPr>
                      <w:sz w:val="18"/>
                      <w:szCs w:val="16"/>
                    </w:rPr>
                    <w:t>brand</w:t>
                  </w:r>
                </w:p>
              </w:tc>
              <w:tc>
                <w:tcPr>
                  <w:tcW w:w="2409" w:type="dxa"/>
                </w:tcPr>
                <w:p w14:paraId="604E618D" w14:textId="77777777" w:rsidR="0019565F" w:rsidRDefault="0019565F" w:rsidP="005E70D6">
                  <w:pPr>
                    <w:rPr>
                      <w:sz w:val="18"/>
                      <w:szCs w:val="16"/>
                    </w:rPr>
                  </w:pPr>
                  <w:r>
                    <w:rPr>
                      <w:sz w:val="18"/>
                      <w:szCs w:val="16"/>
                    </w:rPr>
                    <w:t>1 = Telus</w:t>
                  </w:r>
                </w:p>
                <w:p w14:paraId="3A015A01" w14:textId="77777777" w:rsidR="0019565F" w:rsidRDefault="0019565F" w:rsidP="005E70D6">
                  <w:pPr>
                    <w:rPr>
                      <w:sz w:val="18"/>
                      <w:szCs w:val="16"/>
                    </w:rPr>
                  </w:pPr>
                  <w:r>
                    <w:rPr>
                      <w:sz w:val="18"/>
                      <w:szCs w:val="16"/>
                    </w:rPr>
                    <w:t>3 = Koodo</w:t>
                  </w:r>
                </w:p>
              </w:tc>
              <w:tc>
                <w:tcPr>
                  <w:tcW w:w="1137" w:type="dxa"/>
                </w:tcPr>
                <w:p w14:paraId="60E6B4E6" w14:textId="77777777" w:rsidR="0019565F" w:rsidRDefault="0019565F" w:rsidP="005E70D6">
                  <w:pPr>
                    <w:rPr>
                      <w:sz w:val="18"/>
                      <w:szCs w:val="16"/>
                    </w:rPr>
                  </w:pPr>
                  <w:r>
                    <w:rPr>
                      <w:sz w:val="18"/>
                      <w:szCs w:val="16"/>
                    </w:rPr>
                    <w:t>Yes</w:t>
                  </w:r>
                </w:p>
              </w:tc>
              <w:tc>
                <w:tcPr>
                  <w:tcW w:w="3564" w:type="dxa"/>
                </w:tcPr>
                <w:p w14:paraId="0DB6C1E9" w14:textId="77777777" w:rsidR="0019565F" w:rsidRDefault="0019565F" w:rsidP="005E70D6">
                  <w:pPr>
                    <w:rPr>
                      <w:sz w:val="18"/>
                      <w:szCs w:val="16"/>
                    </w:rPr>
                  </w:pPr>
                  <w:r>
                    <w:rPr>
                      <w:sz w:val="18"/>
                      <w:szCs w:val="16"/>
                    </w:rPr>
                    <w:t>Indicates company brand</w:t>
                  </w:r>
                </w:p>
              </w:tc>
            </w:tr>
            <w:tr w:rsidR="0019565F" w14:paraId="7A0F28FA" w14:textId="77777777" w:rsidTr="005E70D6">
              <w:tc>
                <w:tcPr>
                  <w:tcW w:w="1712" w:type="dxa"/>
                </w:tcPr>
                <w:p w14:paraId="3D7E9DEA" w14:textId="77777777" w:rsidR="0019565F" w:rsidRDefault="0019565F" w:rsidP="005E70D6">
                  <w:pPr>
                    <w:rPr>
                      <w:sz w:val="18"/>
                      <w:szCs w:val="16"/>
                    </w:rPr>
                  </w:pPr>
                  <w:r>
                    <w:rPr>
                      <w:sz w:val="18"/>
                      <w:szCs w:val="16"/>
                    </w:rPr>
                    <w:t>sub</w:t>
                  </w:r>
                </w:p>
              </w:tc>
              <w:tc>
                <w:tcPr>
                  <w:tcW w:w="2409" w:type="dxa"/>
                </w:tcPr>
                <w:p w14:paraId="3D7D006F" w14:textId="77777777" w:rsidR="0019565F" w:rsidRDefault="0019565F" w:rsidP="005E70D6">
                  <w:pPr>
                    <w:rPr>
                      <w:sz w:val="18"/>
                      <w:szCs w:val="16"/>
                    </w:rPr>
                  </w:pPr>
                  <w:r>
                    <w:rPr>
                      <w:sz w:val="18"/>
                      <w:szCs w:val="16"/>
                    </w:rPr>
                    <w:t>“4165551234”</w:t>
                  </w:r>
                </w:p>
              </w:tc>
              <w:tc>
                <w:tcPr>
                  <w:tcW w:w="1137" w:type="dxa"/>
                </w:tcPr>
                <w:p w14:paraId="7F8687C6" w14:textId="77777777" w:rsidR="0019565F" w:rsidRDefault="0019565F" w:rsidP="005E70D6">
                  <w:pPr>
                    <w:rPr>
                      <w:sz w:val="18"/>
                      <w:szCs w:val="16"/>
                    </w:rPr>
                  </w:pPr>
                  <w:r>
                    <w:rPr>
                      <w:sz w:val="18"/>
                      <w:szCs w:val="16"/>
                    </w:rPr>
                    <w:t>Yes</w:t>
                  </w:r>
                </w:p>
              </w:tc>
              <w:tc>
                <w:tcPr>
                  <w:tcW w:w="3564" w:type="dxa"/>
                </w:tcPr>
                <w:p w14:paraId="6713B4E2" w14:textId="77777777" w:rsidR="0019565F" w:rsidRDefault="0019565F" w:rsidP="005E70D6">
                  <w:pPr>
                    <w:rPr>
                      <w:sz w:val="18"/>
                      <w:szCs w:val="16"/>
                    </w:rPr>
                  </w:pPr>
                  <w:r>
                    <w:rPr>
                      <w:sz w:val="18"/>
                      <w:szCs w:val="16"/>
                    </w:rPr>
                    <w:t>Indicates the subscriber to match to any associated</w:t>
                  </w:r>
                </w:p>
              </w:tc>
            </w:tr>
          </w:tbl>
          <w:p w14:paraId="32A3E7B9" w14:textId="77777777" w:rsidR="0019565F" w:rsidRDefault="0019565F" w:rsidP="005E70D6">
            <w:pPr>
              <w:rPr>
                <w:sz w:val="18"/>
                <w:szCs w:val="16"/>
              </w:rPr>
            </w:pPr>
          </w:p>
          <w:p w14:paraId="54FD6312" w14:textId="77777777" w:rsidR="0019565F" w:rsidRDefault="0019565F" w:rsidP="005E70D6">
            <w:pPr>
              <w:rPr>
                <w:sz w:val="18"/>
                <w:szCs w:val="16"/>
              </w:rPr>
            </w:pPr>
            <w:r>
              <w:rPr>
                <w:sz w:val="18"/>
                <w:szCs w:val="16"/>
              </w:rPr>
              <w:t>Example:</w:t>
            </w:r>
          </w:p>
          <w:p w14:paraId="17CE9297" w14:textId="77777777" w:rsidR="0019565F" w:rsidRPr="007B1D09" w:rsidRDefault="0019565F" w:rsidP="005E70D6">
            <w:pPr>
              <w:rPr>
                <w:sz w:val="18"/>
                <w:szCs w:val="16"/>
              </w:rPr>
            </w:pPr>
            <w:r>
              <w:rPr>
                <w:sz w:val="18"/>
                <w:szCs w:val="16"/>
              </w:rPr>
              <w:t>profilemanagement/registration</w:t>
            </w:r>
            <w:r w:rsidRPr="00BD66EB">
              <w:rPr>
                <w:sz w:val="18"/>
                <w:szCs w:val="16"/>
              </w:rPr>
              <w:t>token</w:t>
            </w:r>
            <w:r w:rsidRPr="007B1D09">
              <w:rPr>
                <w:sz w:val="18"/>
                <w:szCs w:val="16"/>
              </w:rPr>
              <w:t>/</w:t>
            </w:r>
            <w:r w:rsidRPr="00B7753C">
              <w:rPr>
                <w:sz w:val="18"/>
                <w:szCs w:val="16"/>
              </w:rPr>
              <w:t>2280bbbc</w:t>
            </w:r>
            <w:r>
              <w:rPr>
                <w:sz w:val="18"/>
                <w:szCs w:val="16"/>
              </w:rPr>
              <w:t>x</w:t>
            </w:r>
            <w:r w:rsidRPr="00B7753C">
              <w:rPr>
                <w:sz w:val="18"/>
                <w:szCs w:val="16"/>
              </w:rPr>
              <w:t>5b52</w:t>
            </w:r>
            <w:r>
              <w:rPr>
                <w:sz w:val="18"/>
                <w:szCs w:val="16"/>
              </w:rPr>
              <w:t>b</w:t>
            </w:r>
            <w:r w:rsidRPr="00B7753C">
              <w:rPr>
                <w:sz w:val="18"/>
                <w:szCs w:val="16"/>
              </w:rPr>
              <w:t>4429</w:t>
            </w:r>
            <w:r>
              <w:rPr>
                <w:sz w:val="18"/>
                <w:szCs w:val="16"/>
              </w:rPr>
              <w:t>b</w:t>
            </w:r>
            <w:r w:rsidRPr="00B7753C">
              <w:rPr>
                <w:sz w:val="18"/>
                <w:szCs w:val="16"/>
              </w:rPr>
              <w:t>b98b</w:t>
            </w:r>
            <w:r>
              <w:rPr>
                <w:sz w:val="18"/>
                <w:szCs w:val="16"/>
              </w:rPr>
              <w:t>b</w:t>
            </w:r>
            <w:r w:rsidRPr="00B7753C">
              <w:rPr>
                <w:sz w:val="18"/>
                <w:szCs w:val="16"/>
              </w:rPr>
              <w:t>09dcc64ed502</w:t>
            </w:r>
            <w:r w:rsidRPr="007B1D09">
              <w:rPr>
                <w:sz w:val="18"/>
                <w:szCs w:val="16"/>
              </w:rPr>
              <w:t>/</w:t>
            </w:r>
            <w:r w:rsidRPr="00B7753C">
              <w:rPr>
                <w:sz w:val="18"/>
                <w:szCs w:val="16"/>
              </w:rPr>
              <w:t>a</w:t>
            </w:r>
            <w:r>
              <w:rPr>
                <w:sz w:val="18"/>
                <w:szCs w:val="16"/>
              </w:rPr>
              <w:t>ccount</w:t>
            </w:r>
            <w:r w:rsidRPr="00B7753C">
              <w:rPr>
                <w:sz w:val="18"/>
                <w:szCs w:val="16"/>
              </w:rPr>
              <w:t>-validation</w:t>
            </w:r>
            <w:r w:rsidRPr="007B1D09">
              <w:rPr>
                <w:sz w:val="18"/>
                <w:szCs w:val="16"/>
              </w:rPr>
              <w:t>?brand=</w:t>
            </w:r>
            <w:r>
              <w:rPr>
                <w:sz w:val="18"/>
                <w:szCs w:val="16"/>
              </w:rPr>
              <w:t>1&amp;sub=4165551234</w:t>
            </w:r>
          </w:p>
          <w:p w14:paraId="6ADA77A8" w14:textId="77777777" w:rsidR="0019565F" w:rsidRPr="00C934DC" w:rsidRDefault="0019565F" w:rsidP="005E70D6">
            <w:pPr>
              <w:rPr>
                <w:sz w:val="18"/>
                <w:szCs w:val="16"/>
              </w:rPr>
            </w:pPr>
          </w:p>
        </w:tc>
      </w:tr>
      <w:tr w:rsidR="0019565F" w:rsidRPr="00C934DC" w14:paraId="46CD1786" w14:textId="77777777" w:rsidTr="005E70D6">
        <w:tc>
          <w:tcPr>
            <w:tcW w:w="1526" w:type="dxa"/>
          </w:tcPr>
          <w:p w14:paraId="16502DA9" w14:textId="77777777" w:rsidR="0019565F" w:rsidRPr="00797478" w:rsidRDefault="0019565F" w:rsidP="005E70D6">
            <w:pPr>
              <w:rPr>
                <w:b/>
                <w:sz w:val="18"/>
                <w:szCs w:val="16"/>
              </w:rPr>
            </w:pPr>
            <w:r>
              <w:rPr>
                <w:b/>
                <w:sz w:val="18"/>
                <w:szCs w:val="16"/>
              </w:rPr>
              <w:t>Status Codes</w:t>
            </w:r>
          </w:p>
        </w:tc>
        <w:tc>
          <w:tcPr>
            <w:tcW w:w="9355" w:type="dxa"/>
          </w:tcPr>
          <w:p w14:paraId="1CF45FCC" w14:textId="77777777" w:rsidR="0019565F" w:rsidRDefault="0019565F" w:rsidP="005E70D6">
            <w:pPr>
              <w:rPr>
                <w:sz w:val="18"/>
                <w:szCs w:val="16"/>
              </w:rPr>
            </w:pPr>
          </w:p>
          <w:tbl>
            <w:tblPr>
              <w:tblStyle w:val="TableGrid"/>
              <w:tblW w:w="0" w:type="auto"/>
              <w:tblLook w:val="04A0" w:firstRow="1" w:lastRow="0" w:firstColumn="1" w:lastColumn="0" w:noHBand="0" w:noVBand="1"/>
            </w:tblPr>
            <w:tblGrid>
              <w:gridCol w:w="620"/>
              <w:gridCol w:w="684"/>
              <w:gridCol w:w="2410"/>
              <w:gridCol w:w="1418"/>
              <w:gridCol w:w="1984"/>
              <w:gridCol w:w="1730"/>
            </w:tblGrid>
            <w:tr w:rsidR="0019565F" w:rsidRPr="001963A0" w14:paraId="3BBD02FF" w14:textId="77777777" w:rsidTr="005E70D6">
              <w:tc>
                <w:tcPr>
                  <w:tcW w:w="620" w:type="dxa"/>
                  <w:shd w:val="clear" w:color="auto" w:fill="D9D9D9" w:themeFill="background1" w:themeFillShade="D9"/>
                </w:tcPr>
                <w:p w14:paraId="660BDFD0" w14:textId="77777777" w:rsidR="0019565F" w:rsidRPr="001963A0" w:rsidRDefault="0019565F" w:rsidP="005E70D6">
                  <w:pPr>
                    <w:rPr>
                      <w:b/>
                      <w:sz w:val="16"/>
                      <w:szCs w:val="16"/>
                    </w:rPr>
                  </w:pPr>
                  <w:r w:rsidRPr="001963A0">
                    <w:rPr>
                      <w:b/>
                      <w:sz w:val="16"/>
                      <w:szCs w:val="16"/>
                    </w:rPr>
                    <w:t>status</w:t>
                  </w:r>
                </w:p>
                <w:p w14:paraId="70960C12" w14:textId="77777777" w:rsidR="0019565F" w:rsidRPr="001963A0" w:rsidRDefault="0019565F" w:rsidP="005E70D6">
                  <w:pPr>
                    <w:rPr>
                      <w:b/>
                      <w:sz w:val="16"/>
                      <w:szCs w:val="16"/>
                    </w:rPr>
                  </w:pPr>
                  <w:r w:rsidRPr="001963A0">
                    <w:rPr>
                      <w:b/>
                      <w:sz w:val="16"/>
                      <w:szCs w:val="16"/>
                    </w:rPr>
                    <w:t>Cd</w:t>
                  </w:r>
                </w:p>
              </w:tc>
              <w:tc>
                <w:tcPr>
                  <w:tcW w:w="684" w:type="dxa"/>
                  <w:shd w:val="clear" w:color="auto" w:fill="D9D9D9" w:themeFill="background1" w:themeFillShade="D9"/>
                </w:tcPr>
                <w:p w14:paraId="475A02C1" w14:textId="77777777" w:rsidR="0019565F" w:rsidRPr="001963A0" w:rsidRDefault="0019565F" w:rsidP="005E70D6">
                  <w:pPr>
                    <w:rPr>
                      <w:b/>
                      <w:sz w:val="16"/>
                      <w:szCs w:val="16"/>
                    </w:rPr>
                  </w:pPr>
                  <w:r w:rsidRPr="001963A0">
                    <w:rPr>
                      <w:b/>
                      <w:sz w:val="16"/>
                      <w:szCs w:val="16"/>
                    </w:rPr>
                    <w:t>status</w:t>
                  </w:r>
                </w:p>
                <w:p w14:paraId="63287576" w14:textId="77777777" w:rsidR="0019565F" w:rsidRPr="001963A0" w:rsidRDefault="0019565F" w:rsidP="005E70D6">
                  <w:pPr>
                    <w:rPr>
                      <w:b/>
                      <w:sz w:val="16"/>
                      <w:szCs w:val="16"/>
                    </w:rPr>
                  </w:pPr>
                  <w:r w:rsidRPr="001963A0">
                    <w:rPr>
                      <w:b/>
                      <w:sz w:val="16"/>
                      <w:szCs w:val="16"/>
                    </w:rPr>
                    <w:t>SubCd</w:t>
                  </w:r>
                </w:p>
              </w:tc>
              <w:tc>
                <w:tcPr>
                  <w:tcW w:w="2410" w:type="dxa"/>
                  <w:shd w:val="clear" w:color="auto" w:fill="D9D9D9" w:themeFill="background1" w:themeFillShade="D9"/>
                </w:tcPr>
                <w:p w14:paraId="222F176C" w14:textId="77777777" w:rsidR="0019565F" w:rsidRPr="001963A0" w:rsidRDefault="0019565F" w:rsidP="005E70D6">
                  <w:pPr>
                    <w:rPr>
                      <w:b/>
                      <w:sz w:val="16"/>
                      <w:szCs w:val="16"/>
                    </w:rPr>
                  </w:pPr>
                  <w:r w:rsidRPr="001963A0">
                    <w:rPr>
                      <w:b/>
                      <w:sz w:val="16"/>
                      <w:szCs w:val="16"/>
                    </w:rPr>
                    <w:t>statusTxt</w:t>
                  </w:r>
                </w:p>
              </w:tc>
              <w:tc>
                <w:tcPr>
                  <w:tcW w:w="1418" w:type="dxa"/>
                  <w:shd w:val="clear" w:color="auto" w:fill="D9D9D9" w:themeFill="background1" w:themeFillShade="D9"/>
                </w:tcPr>
                <w:p w14:paraId="03A23EC3" w14:textId="77777777" w:rsidR="0019565F" w:rsidRPr="001963A0" w:rsidRDefault="0019565F" w:rsidP="005E70D6">
                  <w:pPr>
                    <w:rPr>
                      <w:b/>
                      <w:sz w:val="16"/>
                      <w:szCs w:val="16"/>
                    </w:rPr>
                  </w:pPr>
                  <w:r w:rsidRPr="001963A0">
                    <w:rPr>
                      <w:b/>
                      <w:sz w:val="16"/>
                      <w:szCs w:val="16"/>
                    </w:rPr>
                    <w:t>systemErrorCd</w:t>
                  </w:r>
                </w:p>
              </w:tc>
              <w:tc>
                <w:tcPr>
                  <w:tcW w:w="1984" w:type="dxa"/>
                  <w:shd w:val="clear" w:color="auto" w:fill="D9D9D9" w:themeFill="background1" w:themeFillShade="D9"/>
                </w:tcPr>
                <w:p w14:paraId="024E7EFC" w14:textId="77777777" w:rsidR="0019565F" w:rsidRPr="001963A0" w:rsidRDefault="0019565F" w:rsidP="005E70D6">
                  <w:pPr>
                    <w:rPr>
                      <w:b/>
                      <w:sz w:val="16"/>
                      <w:szCs w:val="16"/>
                    </w:rPr>
                  </w:pPr>
                  <w:r w:rsidRPr="001963A0">
                    <w:rPr>
                      <w:b/>
                      <w:sz w:val="16"/>
                      <w:szCs w:val="16"/>
                    </w:rPr>
                    <w:t>systemErrorTxt</w:t>
                  </w:r>
                </w:p>
              </w:tc>
              <w:tc>
                <w:tcPr>
                  <w:tcW w:w="1730" w:type="dxa"/>
                  <w:shd w:val="clear" w:color="auto" w:fill="D9D9D9" w:themeFill="background1" w:themeFillShade="D9"/>
                </w:tcPr>
                <w:p w14:paraId="186A293F" w14:textId="77777777" w:rsidR="0019565F" w:rsidRPr="001963A0" w:rsidRDefault="0019565F" w:rsidP="005E70D6">
                  <w:pPr>
                    <w:rPr>
                      <w:b/>
                      <w:i/>
                      <w:sz w:val="16"/>
                      <w:szCs w:val="16"/>
                    </w:rPr>
                  </w:pPr>
                  <w:r w:rsidRPr="001963A0">
                    <w:rPr>
                      <w:b/>
                      <w:i/>
                      <w:sz w:val="16"/>
                      <w:szCs w:val="16"/>
                    </w:rPr>
                    <w:t>Notes</w:t>
                  </w:r>
                </w:p>
              </w:tc>
            </w:tr>
            <w:tr w:rsidR="0019565F" w:rsidRPr="001963A0" w14:paraId="3F98F343" w14:textId="77777777" w:rsidTr="005E70D6">
              <w:tc>
                <w:tcPr>
                  <w:tcW w:w="620" w:type="dxa"/>
                </w:tcPr>
                <w:p w14:paraId="5D28C874" w14:textId="77777777" w:rsidR="0019565F" w:rsidRPr="001963A0" w:rsidRDefault="0019565F" w:rsidP="005E70D6">
                  <w:pPr>
                    <w:rPr>
                      <w:sz w:val="16"/>
                      <w:szCs w:val="16"/>
                    </w:rPr>
                  </w:pPr>
                  <w:r w:rsidRPr="001963A0">
                    <w:rPr>
                      <w:sz w:val="16"/>
                      <w:szCs w:val="16"/>
                    </w:rPr>
                    <w:t>200</w:t>
                  </w:r>
                </w:p>
              </w:tc>
              <w:tc>
                <w:tcPr>
                  <w:tcW w:w="684" w:type="dxa"/>
                </w:tcPr>
                <w:p w14:paraId="009EDF7D" w14:textId="77777777" w:rsidR="0019565F" w:rsidRPr="001963A0" w:rsidRDefault="0019565F" w:rsidP="005E70D6">
                  <w:pPr>
                    <w:rPr>
                      <w:sz w:val="16"/>
                      <w:szCs w:val="16"/>
                    </w:rPr>
                  </w:pPr>
                </w:p>
              </w:tc>
              <w:tc>
                <w:tcPr>
                  <w:tcW w:w="2410" w:type="dxa"/>
                </w:tcPr>
                <w:p w14:paraId="69F06D9D" w14:textId="77777777" w:rsidR="0019565F" w:rsidRPr="001963A0" w:rsidRDefault="0019565F" w:rsidP="005E70D6">
                  <w:pPr>
                    <w:rPr>
                      <w:sz w:val="16"/>
                      <w:szCs w:val="16"/>
                    </w:rPr>
                  </w:pPr>
                  <w:r w:rsidRPr="001963A0">
                    <w:rPr>
                      <w:sz w:val="16"/>
                      <w:szCs w:val="16"/>
                    </w:rPr>
                    <w:t>OK</w:t>
                  </w:r>
                </w:p>
              </w:tc>
              <w:tc>
                <w:tcPr>
                  <w:tcW w:w="1418" w:type="dxa"/>
                </w:tcPr>
                <w:p w14:paraId="47AA0A82" w14:textId="77777777" w:rsidR="0019565F" w:rsidRPr="001963A0" w:rsidRDefault="0019565F" w:rsidP="005E70D6">
                  <w:pPr>
                    <w:rPr>
                      <w:sz w:val="16"/>
                      <w:szCs w:val="16"/>
                    </w:rPr>
                  </w:pPr>
                </w:p>
              </w:tc>
              <w:tc>
                <w:tcPr>
                  <w:tcW w:w="1984" w:type="dxa"/>
                </w:tcPr>
                <w:p w14:paraId="616206CC" w14:textId="77777777" w:rsidR="0019565F" w:rsidRPr="001963A0" w:rsidRDefault="0019565F" w:rsidP="005E70D6">
                  <w:pPr>
                    <w:rPr>
                      <w:sz w:val="16"/>
                      <w:szCs w:val="16"/>
                    </w:rPr>
                  </w:pPr>
                </w:p>
              </w:tc>
              <w:tc>
                <w:tcPr>
                  <w:tcW w:w="1730" w:type="dxa"/>
                </w:tcPr>
                <w:p w14:paraId="08ABBDB1" w14:textId="77777777" w:rsidR="0019565F" w:rsidRPr="001963A0" w:rsidRDefault="0019565F" w:rsidP="005E70D6">
                  <w:pPr>
                    <w:rPr>
                      <w:sz w:val="16"/>
                      <w:szCs w:val="16"/>
                    </w:rPr>
                  </w:pPr>
                </w:p>
              </w:tc>
            </w:tr>
            <w:tr w:rsidR="0019565F" w:rsidRPr="001963A0" w14:paraId="036ECBD1" w14:textId="77777777" w:rsidTr="005E70D6">
              <w:tc>
                <w:tcPr>
                  <w:tcW w:w="620" w:type="dxa"/>
                </w:tcPr>
                <w:p w14:paraId="69B92183" w14:textId="77777777" w:rsidR="0019565F" w:rsidRPr="001963A0" w:rsidRDefault="0019565F" w:rsidP="005E70D6">
                  <w:pPr>
                    <w:rPr>
                      <w:sz w:val="16"/>
                      <w:szCs w:val="16"/>
                    </w:rPr>
                  </w:pPr>
                  <w:r>
                    <w:rPr>
                      <w:sz w:val="16"/>
                      <w:szCs w:val="16"/>
                    </w:rPr>
                    <w:t>400</w:t>
                  </w:r>
                </w:p>
              </w:tc>
              <w:tc>
                <w:tcPr>
                  <w:tcW w:w="684" w:type="dxa"/>
                </w:tcPr>
                <w:p w14:paraId="7E478610" w14:textId="77777777" w:rsidR="0019565F" w:rsidRPr="001963A0" w:rsidRDefault="0019565F" w:rsidP="005E70D6">
                  <w:pPr>
                    <w:rPr>
                      <w:sz w:val="16"/>
                      <w:szCs w:val="16"/>
                    </w:rPr>
                  </w:pPr>
                  <w:r>
                    <w:rPr>
                      <w:sz w:val="16"/>
                      <w:szCs w:val="16"/>
                    </w:rPr>
                    <w:t>NP</w:t>
                  </w:r>
                </w:p>
              </w:tc>
              <w:tc>
                <w:tcPr>
                  <w:tcW w:w="2410" w:type="dxa"/>
                </w:tcPr>
                <w:p w14:paraId="18EF0E19" w14:textId="77777777" w:rsidR="0019565F" w:rsidRPr="001963A0" w:rsidRDefault="0019565F" w:rsidP="005E70D6">
                  <w:pPr>
                    <w:rPr>
                      <w:sz w:val="16"/>
                      <w:szCs w:val="16"/>
                    </w:rPr>
                  </w:pPr>
                  <w:r>
                    <w:rPr>
                      <w:sz w:val="16"/>
                      <w:szCs w:val="16"/>
                    </w:rPr>
                    <w:t>No Permissions</w:t>
                  </w:r>
                </w:p>
              </w:tc>
              <w:tc>
                <w:tcPr>
                  <w:tcW w:w="1418" w:type="dxa"/>
                </w:tcPr>
                <w:p w14:paraId="25FC9958" w14:textId="77777777" w:rsidR="0019565F" w:rsidRPr="001963A0" w:rsidRDefault="0019565F" w:rsidP="005E70D6">
                  <w:pPr>
                    <w:rPr>
                      <w:sz w:val="16"/>
                      <w:szCs w:val="16"/>
                    </w:rPr>
                  </w:pPr>
                </w:p>
              </w:tc>
              <w:tc>
                <w:tcPr>
                  <w:tcW w:w="1984" w:type="dxa"/>
                </w:tcPr>
                <w:p w14:paraId="66938AA6" w14:textId="77777777" w:rsidR="0019565F" w:rsidRPr="001942D3" w:rsidRDefault="0019565F" w:rsidP="005E70D6">
                  <w:pPr>
                    <w:rPr>
                      <w:sz w:val="16"/>
                      <w:szCs w:val="16"/>
                    </w:rPr>
                  </w:pPr>
                  <w:r w:rsidRPr="001942D3">
                    <w:rPr>
                      <w:sz w:val="16"/>
                      <w:szCs w:val="16"/>
                    </w:rPr>
                    <w:t>User is has no associated service permissions</w:t>
                  </w:r>
                </w:p>
              </w:tc>
              <w:tc>
                <w:tcPr>
                  <w:tcW w:w="1730" w:type="dxa"/>
                </w:tcPr>
                <w:p w14:paraId="453AFFA9" w14:textId="77777777" w:rsidR="0019565F" w:rsidRPr="001963A0" w:rsidRDefault="0019565F" w:rsidP="005E70D6">
                  <w:pPr>
                    <w:rPr>
                      <w:sz w:val="16"/>
                      <w:szCs w:val="16"/>
                    </w:rPr>
                  </w:pPr>
                  <w:r>
                    <w:rPr>
                      <w:sz w:val="16"/>
                      <w:szCs w:val="16"/>
                    </w:rPr>
                    <w:t>Call fails due to permitted business objects associated with UUID represented by token input</w:t>
                  </w:r>
                </w:p>
              </w:tc>
            </w:tr>
            <w:tr w:rsidR="0019565F" w:rsidRPr="001963A0" w14:paraId="44F93C12" w14:textId="77777777" w:rsidTr="005E70D6">
              <w:tc>
                <w:tcPr>
                  <w:tcW w:w="620" w:type="dxa"/>
                </w:tcPr>
                <w:p w14:paraId="4C8DC719" w14:textId="77777777" w:rsidR="0019565F" w:rsidRPr="001963A0" w:rsidRDefault="0019565F" w:rsidP="005E70D6">
                  <w:pPr>
                    <w:rPr>
                      <w:sz w:val="16"/>
                      <w:szCs w:val="16"/>
                    </w:rPr>
                  </w:pPr>
                  <w:r>
                    <w:rPr>
                      <w:sz w:val="16"/>
                      <w:szCs w:val="16"/>
                    </w:rPr>
                    <w:t>400</w:t>
                  </w:r>
                </w:p>
              </w:tc>
              <w:tc>
                <w:tcPr>
                  <w:tcW w:w="684" w:type="dxa"/>
                </w:tcPr>
                <w:p w14:paraId="761BF06E" w14:textId="77777777" w:rsidR="0019565F" w:rsidRDefault="0019565F" w:rsidP="005E70D6">
                  <w:pPr>
                    <w:rPr>
                      <w:sz w:val="16"/>
                      <w:szCs w:val="16"/>
                    </w:rPr>
                  </w:pPr>
                  <w:r w:rsidRPr="00690376">
                    <w:rPr>
                      <w:sz w:val="16"/>
                      <w:szCs w:val="16"/>
                    </w:rPr>
                    <w:t>NPR</w:t>
                  </w:r>
                </w:p>
              </w:tc>
              <w:tc>
                <w:tcPr>
                  <w:tcW w:w="2410" w:type="dxa"/>
                </w:tcPr>
                <w:p w14:paraId="28E3B0CF" w14:textId="77777777" w:rsidR="0019565F" w:rsidRDefault="0019565F" w:rsidP="005E70D6">
                  <w:pPr>
                    <w:rPr>
                      <w:sz w:val="16"/>
                      <w:szCs w:val="16"/>
                    </w:rPr>
                  </w:pPr>
                  <w:r w:rsidRPr="00690376">
                    <w:rPr>
                      <w:sz w:val="16"/>
                      <w:szCs w:val="16"/>
                    </w:rPr>
                    <w:t>No Profile</w:t>
                  </w:r>
                </w:p>
              </w:tc>
              <w:tc>
                <w:tcPr>
                  <w:tcW w:w="1418" w:type="dxa"/>
                </w:tcPr>
                <w:p w14:paraId="4202D0FD" w14:textId="77777777" w:rsidR="0019565F" w:rsidRPr="001963A0" w:rsidRDefault="0019565F" w:rsidP="005E70D6">
                  <w:pPr>
                    <w:rPr>
                      <w:sz w:val="16"/>
                      <w:szCs w:val="16"/>
                    </w:rPr>
                  </w:pPr>
                </w:p>
              </w:tc>
              <w:tc>
                <w:tcPr>
                  <w:tcW w:w="1984" w:type="dxa"/>
                </w:tcPr>
                <w:p w14:paraId="011840F2" w14:textId="77777777" w:rsidR="0019565F" w:rsidRDefault="0019565F" w:rsidP="005E70D6">
                  <w:pPr>
                    <w:rPr>
                      <w:sz w:val="16"/>
                      <w:szCs w:val="16"/>
                    </w:rPr>
                  </w:pPr>
                  <w:r w:rsidRPr="00690376">
                    <w:rPr>
                      <w:sz w:val="16"/>
                      <w:szCs w:val="16"/>
                    </w:rPr>
                    <w:t>no profile exists</w:t>
                  </w:r>
                </w:p>
              </w:tc>
              <w:tc>
                <w:tcPr>
                  <w:tcW w:w="1730" w:type="dxa"/>
                </w:tcPr>
                <w:p w14:paraId="1A803EE3" w14:textId="77777777" w:rsidR="0019565F" w:rsidRPr="001963A0" w:rsidRDefault="0019565F" w:rsidP="005E70D6">
                  <w:pPr>
                    <w:rPr>
                      <w:sz w:val="16"/>
                      <w:szCs w:val="16"/>
                    </w:rPr>
                  </w:pPr>
                </w:p>
              </w:tc>
            </w:tr>
            <w:tr w:rsidR="002A4EF4" w:rsidRPr="001963A0" w14:paraId="03F2B7CC" w14:textId="77777777" w:rsidTr="005E70D6">
              <w:tc>
                <w:tcPr>
                  <w:tcW w:w="620" w:type="dxa"/>
                </w:tcPr>
                <w:p w14:paraId="3276AF6F" w14:textId="0A10A4C8" w:rsidR="002A4EF4" w:rsidRDefault="002A4EF4" w:rsidP="005E70D6">
                  <w:pPr>
                    <w:rPr>
                      <w:sz w:val="16"/>
                      <w:szCs w:val="16"/>
                    </w:rPr>
                  </w:pPr>
                  <w:r>
                    <w:rPr>
                      <w:sz w:val="16"/>
                      <w:szCs w:val="16"/>
                    </w:rPr>
                    <w:t>400</w:t>
                  </w:r>
                </w:p>
              </w:tc>
              <w:tc>
                <w:tcPr>
                  <w:tcW w:w="684" w:type="dxa"/>
                </w:tcPr>
                <w:p w14:paraId="0E34F59E" w14:textId="3B8E4E12" w:rsidR="002A4EF4" w:rsidRPr="00690376" w:rsidRDefault="002A4EF4" w:rsidP="005E70D6">
                  <w:pPr>
                    <w:rPr>
                      <w:sz w:val="16"/>
                      <w:szCs w:val="16"/>
                    </w:rPr>
                  </w:pPr>
                  <w:r>
                    <w:rPr>
                      <w:sz w:val="16"/>
                      <w:szCs w:val="16"/>
                    </w:rPr>
                    <w:t>IC</w:t>
                  </w:r>
                </w:p>
              </w:tc>
              <w:tc>
                <w:tcPr>
                  <w:tcW w:w="2410" w:type="dxa"/>
                </w:tcPr>
                <w:p w14:paraId="20BF5C08" w14:textId="48E87DD5" w:rsidR="002A4EF4" w:rsidRPr="00690376" w:rsidRDefault="002A4EF4" w:rsidP="005E70D6">
                  <w:pPr>
                    <w:rPr>
                      <w:sz w:val="16"/>
                      <w:szCs w:val="16"/>
                    </w:rPr>
                  </w:pPr>
                  <w:r>
                    <w:rPr>
                      <w:sz w:val="16"/>
                      <w:szCs w:val="16"/>
                    </w:rPr>
                    <w:t>Invalid Credentials</w:t>
                  </w:r>
                </w:p>
              </w:tc>
              <w:tc>
                <w:tcPr>
                  <w:tcW w:w="1418" w:type="dxa"/>
                </w:tcPr>
                <w:p w14:paraId="683A6A22" w14:textId="77777777" w:rsidR="002A4EF4" w:rsidRPr="001963A0" w:rsidRDefault="002A4EF4" w:rsidP="005E70D6">
                  <w:pPr>
                    <w:rPr>
                      <w:sz w:val="16"/>
                      <w:szCs w:val="16"/>
                    </w:rPr>
                  </w:pPr>
                </w:p>
              </w:tc>
              <w:tc>
                <w:tcPr>
                  <w:tcW w:w="1984" w:type="dxa"/>
                </w:tcPr>
                <w:p w14:paraId="24068247" w14:textId="4382115F" w:rsidR="002A4EF4" w:rsidRPr="002A4EF4" w:rsidRDefault="002A4EF4" w:rsidP="002A4EF4">
                  <w:pPr>
                    <w:rPr>
                      <w:sz w:val="16"/>
                      <w:szCs w:val="16"/>
                    </w:rPr>
                  </w:pPr>
                  <w:r w:rsidRPr="002A4EF4">
                    <w:rPr>
                      <w:sz w:val="16"/>
                      <w:szCs w:val="16"/>
                    </w:rPr>
                    <w:t xml:space="preserve">subscriber: </w:t>
                  </w:r>
                  <w:r>
                    <w:rPr>
                      <w:sz w:val="16"/>
                      <w:szCs w:val="16"/>
                    </w:rPr>
                    <w:t xml:space="preserve"> &lt;</w:t>
                  </w:r>
                  <w:r w:rsidRPr="002A4EF4">
                    <w:rPr>
                      <w:sz w:val="16"/>
                      <w:szCs w:val="16"/>
                    </w:rPr>
                    <w:t>sub</w:t>
                  </w:r>
                  <w:r>
                    <w:rPr>
                      <w:sz w:val="16"/>
                      <w:szCs w:val="16"/>
                    </w:rPr>
                    <w:t>&gt;</w:t>
                  </w:r>
                  <w:r w:rsidRPr="002A4EF4">
                    <w:rPr>
                      <w:sz w:val="16"/>
                      <w:szCs w:val="16"/>
                    </w:rPr>
                    <w:t xml:space="preserve"> is different fro</w:t>
                  </w:r>
                  <w:r>
                    <w:rPr>
                      <w:sz w:val="16"/>
                      <w:szCs w:val="16"/>
                    </w:rPr>
                    <w:t>m what was found on the account</w:t>
                  </w:r>
                </w:p>
              </w:tc>
              <w:tc>
                <w:tcPr>
                  <w:tcW w:w="1730" w:type="dxa"/>
                </w:tcPr>
                <w:p w14:paraId="6FE134A5" w14:textId="198BC89F" w:rsidR="002A4EF4" w:rsidRDefault="002A4EF4" w:rsidP="002A4EF4">
                  <w:pPr>
                    <w:rPr>
                      <w:sz w:val="16"/>
                      <w:szCs w:val="16"/>
                    </w:rPr>
                  </w:pPr>
                  <w:r>
                    <w:rPr>
                      <w:sz w:val="16"/>
                      <w:szCs w:val="16"/>
                    </w:rPr>
                    <w:t>if BVOIP and v1.1 up, systemErrorTxt could potentually be:</w:t>
                  </w:r>
                </w:p>
                <w:p w14:paraId="2DAD86C4" w14:textId="77777777" w:rsidR="002A4EF4" w:rsidRDefault="002A4EF4" w:rsidP="002A4EF4">
                  <w:pPr>
                    <w:pStyle w:val="ListParagraph"/>
                    <w:numPr>
                      <w:ilvl w:val="0"/>
                      <w:numId w:val="8"/>
                    </w:numPr>
                    <w:rPr>
                      <w:sz w:val="16"/>
                      <w:szCs w:val="16"/>
                    </w:rPr>
                  </w:pPr>
                  <w:r w:rsidRPr="002A4EF4">
                    <w:rPr>
                      <w:sz w:val="16"/>
                      <w:szCs w:val="16"/>
                    </w:rPr>
                    <w:t>brand:  &lt;brand&gt; is different from what was found on the account</w:t>
                  </w:r>
                </w:p>
                <w:p w14:paraId="39DF9593" w14:textId="77777777" w:rsidR="002A4EF4" w:rsidRDefault="002A4EF4" w:rsidP="002A4EF4">
                  <w:pPr>
                    <w:pStyle w:val="ListParagraph"/>
                    <w:numPr>
                      <w:ilvl w:val="0"/>
                      <w:numId w:val="8"/>
                    </w:numPr>
                    <w:rPr>
                      <w:sz w:val="16"/>
                      <w:szCs w:val="16"/>
                    </w:rPr>
                  </w:pPr>
                  <w:r w:rsidRPr="002A4EF4">
                    <w:rPr>
                      <w:sz w:val="16"/>
                      <w:szCs w:val="16"/>
                    </w:rPr>
                    <w:t>the account is not active.</w:t>
                  </w:r>
                </w:p>
                <w:p w14:paraId="28C0B529" w14:textId="5179FCFF" w:rsidR="002A4EF4" w:rsidRPr="002A4EF4" w:rsidRDefault="002A4EF4" w:rsidP="002A4EF4">
                  <w:pPr>
                    <w:pStyle w:val="ListParagraph"/>
                    <w:numPr>
                      <w:ilvl w:val="0"/>
                      <w:numId w:val="8"/>
                    </w:numPr>
                    <w:rPr>
                      <w:sz w:val="16"/>
                      <w:szCs w:val="16"/>
                    </w:rPr>
                  </w:pPr>
                  <w:r w:rsidRPr="002A4EF4">
                    <w:rPr>
                      <w:sz w:val="16"/>
                      <w:szCs w:val="16"/>
                    </w:rPr>
                    <w:t>the account is not linked.</w:t>
                  </w:r>
                </w:p>
              </w:tc>
            </w:tr>
            <w:tr w:rsidR="002A4EF4" w:rsidRPr="001963A0" w14:paraId="74F29B5C" w14:textId="77777777" w:rsidTr="005E70D6">
              <w:tc>
                <w:tcPr>
                  <w:tcW w:w="620" w:type="dxa"/>
                </w:tcPr>
                <w:p w14:paraId="33A657ED" w14:textId="50D2EA98" w:rsidR="002A4EF4" w:rsidRPr="001963A0" w:rsidRDefault="002A4EF4" w:rsidP="005E70D6">
                  <w:pPr>
                    <w:rPr>
                      <w:sz w:val="16"/>
                      <w:szCs w:val="16"/>
                    </w:rPr>
                  </w:pPr>
                  <w:r>
                    <w:rPr>
                      <w:sz w:val="16"/>
                      <w:szCs w:val="16"/>
                    </w:rPr>
                    <w:t>400</w:t>
                  </w:r>
                </w:p>
              </w:tc>
              <w:tc>
                <w:tcPr>
                  <w:tcW w:w="684" w:type="dxa"/>
                </w:tcPr>
                <w:p w14:paraId="0F87EBE7" w14:textId="77777777" w:rsidR="002A4EF4" w:rsidRDefault="002A4EF4" w:rsidP="005E70D6">
                  <w:pPr>
                    <w:rPr>
                      <w:sz w:val="16"/>
                      <w:szCs w:val="16"/>
                    </w:rPr>
                  </w:pPr>
                  <w:r>
                    <w:rPr>
                      <w:sz w:val="16"/>
                      <w:szCs w:val="16"/>
                    </w:rPr>
                    <w:t>AA</w:t>
                  </w:r>
                </w:p>
              </w:tc>
              <w:tc>
                <w:tcPr>
                  <w:tcW w:w="2410" w:type="dxa"/>
                </w:tcPr>
                <w:p w14:paraId="6C71B75C" w14:textId="77777777" w:rsidR="002A4EF4" w:rsidRDefault="002A4EF4" w:rsidP="005E70D6">
                  <w:pPr>
                    <w:rPr>
                      <w:sz w:val="16"/>
                      <w:szCs w:val="16"/>
                    </w:rPr>
                  </w:pPr>
                  <w:r w:rsidRPr="00690376">
                    <w:rPr>
                      <w:sz w:val="16"/>
                      <w:szCs w:val="16"/>
                    </w:rPr>
                    <w:t xml:space="preserve">profile status is </w:t>
                  </w:r>
                  <w:r>
                    <w:rPr>
                      <w:sz w:val="16"/>
                      <w:szCs w:val="16"/>
                    </w:rPr>
                    <w:t>already in active state</w:t>
                  </w:r>
                </w:p>
              </w:tc>
              <w:tc>
                <w:tcPr>
                  <w:tcW w:w="1418" w:type="dxa"/>
                </w:tcPr>
                <w:p w14:paraId="61943856" w14:textId="77777777" w:rsidR="002A4EF4" w:rsidRPr="001963A0" w:rsidRDefault="002A4EF4" w:rsidP="005E70D6">
                  <w:pPr>
                    <w:rPr>
                      <w:sz w:val="16"/>
                      <w:szCs w:val="16"/>
                    </w:rPr>
                  </w:pPr>
                </w:p>
              </w:tc>
              <w:tc>
                <w:tcPr>
                  <w:tcW w:w="1984" w:type="dxa"/>
                </w:tcPr>
                <w:p w14:paraId="0E421516" w14:textId="77777777" w:rsidR="002A4EF4" w:rsidRDefault="002A4EF4" w:rsidP="005E70D6">
                  <w:pPr>
                    <w:rPr>
                      <w:sz w:val="16"/>
                      <w:szCs w:val="16"/>
                    </w:rPr>
                  </w:pPr>
                  <w:r w:rsidRPr="00690376">
                    <w:rPr>
                      <w:sz w:val="16"/>
                      <w:szCs w:val="16"/>
                    </w:rPr>
                    <w:t>profile status is not pending as expected. Status is:</w:t>
                  </w:r>
                  <w:r>
                    <w:rPr>
                      <w:sz w:val="16"/>
                      <w:szCs w:val="16"/>
                    </w:rPr>
                    <w:t xml:space="preserve"> Active</w:t>
                  </w:r>
                </w:p>
              </w:tc>
              <w:tc>
                <w:tcPr>
                  <w:tcW w:w="1730" w:type="dxa"/>
                </w:tcPr>
                <w:p w14:paraId="182F984E" w14:textId="58AF1C06" w:rsidR="002A4EF4" w:rsidRPr="001963A0" w:rsidRDefault="002A4EF4" w:rsidP="005E70D6">
                  <w:pPr>
                    <w:rPr>
                      <w:sz w:val="16"/>
                      <w:szCs w:val="16"/>
                    </w:rPr>
                  </w:pPr>
                </w:p>
              </w:tc>
            </w:tr>
            <w:tr w:rsidR="002A4EF4" w:rsidRPr="001963A0" w14:paraId="3D1266E2" w14:textId="77777777" w:rsidTr="005E70D6">
              <w:tc>
                <w:tcPr>
                  <w:tcW w:w="620" w:type="dxa"/>
                </w:tcPr>
                <w:p w14:paraId="0B6B6EF0" w14:textId="54799DFF" w:rsidR="002A4EF4" w:rsidRDefault="002A4EF4" w:rsidP="005E70D6">
                  <w:pPr>
                    <w:rPr>
                      <w:sz w:val="16"/>
                      <w:szCs w:val="16"/>
                    </w:rPr>
                  </w:pPr>
                  <w:r>
                    <w:rPr>
                      <w:sz w:val="16"/>
                      <w:szCs w:val="16"/>
                    </w:rPr>
                    <w:t>400</w:t>
                  </w:r>
                </w:p>
              </w:tc>
              <w:tc>
                <w:tcPr>
                  <w:tcW w:w="684" w:type="dxa"/>
                </w:tcPr>
                <w:p w14:paraId="338BACA7" w14:textId="698C93DC" w:rsidR="002A4EF4" w:rsidRDefault="002A4EF4" w:rsidP="005E70D6">
                  <w:pPr>
                    <w:rPr>
                      <w:sz w:val="16"/>
                      <w:szCs w:val="16"/>
                    </w:rPr>
                  </w:pPr>
                  <w:r>
                    <w:rPr>
                      <w:sz w:val="16"/>
                      <w:szCs w:val="16"/>
                    </w:rPr>
                    <w:t>PNP</w:t>
                  </w:r>
                </w:p>
              </w:tc>
              <w:tc>
                <w:tcPr>
                  <w:tcW w:w="2410" w:type="dxa"/>
                </w:tcPr>
                <w:p w14:paraId="106B56BE" w14:textId="51113FBA" w:rsidR="002A4EF4" w:rsidRPr="00690376" w:rsidRDefault="002A4EF4" w:rsidP="005E70D6">
                  <w:pPr>
                    <w:rPr>
                      <w:sz w:val="16"/>
                      <w:szCs w:val="16"/>
                    </w:rPr>
                  </w:pPr>
                  <w:r>
                    <w:rPr>
                      <w:sz w:val="16"/>
                      <w:szCs w:val="16"/>
                    </w:rPr>
                    <w:t>Profile not pending</w:t>
                  </w:r>
                </w:p>
              </w:tc>
              <w:tc>
                <w:tcPr>
                  <w:tcW w:w="1418" w:type="dxa"/>
                </w:tcPr>
                <w:p w14:paraId="00EB62DC" w14:textId="77777777" w:rsidR="002A4EF4" w:rsidRPr="001963A0" w:rsidRDefault="002A4EF4" w:rsidP="005E70D6">
                  <w:pPr>
                    <w:rPr>
                      <w:sz w:val="16"/>
                      <w:szCs w:val="16"/>
                    </w:rPr>
                  </w:pPr>
                </w:p>
              </w:tc>
              <w:tc>
                <w:tcPr>
                  <w:tcW w:w="1984" w:type="dxa"/>
                </w:tcPr>
                <w:p w14:paraId="613C4F5D" w14:textId="173917A2" w:rsidR="002A4EF4" w:rsidRPr="00690376" w:rsidRDefault="002A4EF4" w:rsidP="003F61B9">
                  <w:pPr>
                    <w:rPr>
                      <w:sz w:val="16"/>
                      <w:szCs w:val="16"/>
                    </w:rPr>
                  </w:pPr>
                  <w:r w:rsidRPr="00690376">
                    <w:rPr>
                      <w:sz w:val="16"/>
                      <w:szCs w:val="16"/>
                    </w:rPr>
                    <w:t>profile status is not pending as expected. Status is:</w:t>
                  </w:r>
                  <w:r>
                    <w:rPr>
                      <w:sz w:val="16"/>
                      <w:szCs w:val="16"/>
                    </w:rPr>
                    <w:t xml:space="preserve"> Active: &lt;status&gt;</w:t>
                  </w:r>
                </w:p>
              </w:tc>
              <w:tc>
                <w:tcPr>
                  <w:tcW w:w="1730" w:type="dxa"/>
                </w:tcPr>
                <w:p w14:paraId="61BD7A87" w14:textId="5E03D7C6" w:rsidR="002A4EF4" w:rsidRPr="001963A0" w:rsidRDefault="002A4EF4" w:rsidP="005E70D6">
                  <w:pPr>
                    <w:rPr>
                      <w:sz w:val="16"/>
                      <w:szCs w:val="16"/>
                    </w:rPr>
                  </w:pPr>
                </w:p>
              </w:tc>
            </w:tr>
            <w:tr w:rsidR="002A4EF4" w:rsidRPr="001963A0" w14:paraId="4C2C7814" w14:textId="77777777" w:rsidTr="005E70D6">
              <w:tc>
                <w:tcPr>
                  <w:tcW w:w="620" w:type="dxa"/>
                </w:tcPr>
                <w:p w14:paraId="1A3F0D03" w14:textId="5F731BF1" w:rsidR="002A4EF4" w:rsidRDefault="002A4EF4" w:rsidP="005E70D6">
                  <w:pPr>
                    <w:rPr>
                      <w:sz w:val="16"/>
                      <w:szCs w:val="16"/>
                    </w:rPr>
                  </w:pPr>
                  <w:r>
                    <w:rPr>
                      <w:sz w:val="16"/>
                      <w:szCs w:val="16"/>
                    </w:rPr>
                    <w:t>400</w:t>
                  </w:r>
                </w:p>
              </w:tc>
              <w:tc>
                <w:tcPr>
                  <w:tcW w:w="684" w:type="dxa"/>
                </w:tcPr>
                <w:p w14:paraId="7FE2F7D7" w14:textId="77777777" w:rsidR="002A4EF4" w:rsidRPr="00690376" w:rsidRDefault="002A4EF4" w:rsidP="005E70D6">
                  <w:pPr>
                    <w:rPr>
                      <w:sz w:val="16"/>
                      <w:szCs w:val="16"/>
                    </w:rPr>
                  </w:pPr>
                  <w:r>
                    <w:rPr>
                      <w:sz w:val="16"/>
                      <w:szCs w:val="16"/>
                    </w:rPr>
                    <w:t>EXP</w:t>
                  </w:r>
                </w:p>
              </w:tc>
              <w:tc>
                <w:tcPr>
                  <w:tcW w:w="2410" w:type="dxa"/>
                </w:tcPr>
                <w:p w14:paraId="414AE572" w14:textId="77777777" w:rsidR="002A4EF4" w:rsidRPr="00690376" w:rsidRDefault="002A4EF4" w:rsidP="005E70D6">
                  <w:pPr>
                    <w:rPr>
                      <w:sz w:val="16"/>
                      <w:szCs w:val="16"/>
                    </w:rPr>
                  </w:pPr>
                  <w:r w:rsidRPr="00690376">
                    <w:rPr>
                      <w:sz w:val="16"/>
                      <w:szCs w:val="16"/>
                    </w:rPr>
                    <w:t xml:space="preserve">profile status is </w:t>
                  </w:r>
                  <w:r>
                    <w:rPr>
                      <w:sz w:val="16"/>
                      <w:szCs w:val="16"/>
                    </w:rPr>
                    <w:t>expired</w:t>
                  </w:r>
                </w:p>
              </w:tc>
              <w:tc>
                <w:tcPr>
                  <w:tcW w:w="1418" w:type="dxa"/>
                </w:tcPr>
                <w:p w14:paraId="71512772" w14:textId="77777777" w:rsidR="002A4EF4" w:rsidRPr="001963A0" w:rsidRDefault="002A4EF4" w:rsidP="005E70D6">
                  <w:pPr>
                    <w:rPr>
                      <w:sz w:val="16"/>
                      <w:szCs w:val="16"/>
                    </w:rPr>
                  </w:pPr>
                </w:p>
              </w:tc>
              <w:tc>
                <w:tcPr>
                  <w:tcW w:w="1984" w:type="dxa"/>
                </w:tcPr>
                <w:p w14:paraId="516322DE" w14:textId="77777777" w:rsidR="002A4EF4" w:rsidRPr="00690376" w:rsidRDefault="002A4EF4" w:rsidP="005E70D6">
                  <w:pPr>
                    <w:rPr>
                      <w:sz w:val="16"/>
                      <w:szCs w:val="16"/>
                    </w:rPr>
                  </w:pPr>
                  <w:r w:rsidRPr="00690376">
                    <w:rPr>
                      <w:sz w:val="16"/>
                      <w:szCs w:val="16"/>
                    </w:rPr>
                    <w:t>profile status is not pending as expected. Status is:</w:t>
                  </w:r>
                  <w:r>
                    <w:rPr>
                      <w:sz w:val="16"/>
                      <w:szCs w:val="16"/>
                    </w:rPr>
                    <w:t xml:space="preserve"> Expired</w:t>
                  </w:r>
                </w:p>
              </w:tc>
              <w:tc>
                <w:tcPr>
                  <w:tcW w:w="1730" w:type="dxa"/>
                </w:tcPr>
                <w:p w14:paraId="633D9290" w14:textId="777BB246" w:rsidR="002A4EF4" w:rsidRPr="001963A0" w:rsidRDefault="002A4EF4" w:rsidP="005E70D6">
                  <w:pPr>
                    <w:rPr>
                      <w:sz w:val="16"/>
                      <w:szCs w:val="16"/>
                    </w:rPr>
                  </w:pPr>
                </w:p>
              </w:tc>
            </w:tr>
            <w:tr w:rsidR="002A4EF4" w:rsidRPr="001963A0" w14:paraId="5D6C74A0" w14:textId="77777777" w:rsidTr="005E70D6">
              <w:tc>
                <w:tcPr>
                  <w:tcW w:w="620" w:type="dxa"/>
                </w:tcPr>
                <w:p w14:paraId="610761F8" w14:textId="3CAA9750" w:rsidR="002A4EF4" w:rsidRDefault="002A4EF4" w:rsidP="005E70D6">
                  <w:pPr>
                    <w:rPr>
                      <w:sz w:val="16"/>
                      <w:szCs w:val="16"/>
                    </w:rPr>
                  </w:pPr>
                  <w:r w:rsidRPr="001963A0">
                    <w:rPr>
                      <w:sz w:val="16"/>
                      <w:szCs w:val="16"/>
                    </w:rPr>
                    <w:t>500</w:t>
                  </w:r>
                </w:p>
              </w:tc>
              <w:tc>
                <w:tcPr>
                  <w:tcW w:w="684" w:type="dxa"/>
                </w:tcPr>
                <w:p w14:paraId="7346449A" w14:textId="77777777" w:rsidR="002A4EF4" w:rsidRPr="00690376" w:rsidRDefault="002A4EF4" w:rsidP="005E70D6">
                  <w:pPr>
                    <w:rPr>
                      <w:sz w:val="16"/>
                      <w:szCs w:val="16"/>
                    </w:rPr>
                  </w:pPr>
                  <w:r>
                    <w:rPr>
                      <w:sz w:val="16"/>
                      <w:szCs w:val="16"/>
                    </w:rPr>
                    <w:t>CIPS</w:t>
                  </w:r>
                </w:p>
              </w:tc>
              <w:tc>
                <w:tcPr>
                  <w:tcW w:w="2410" w:type="dxa"/>
                </w:tcPr>
                <w:p w14:paraId="69C2BC28" w14:textId="77777777" w:rsidR="002A4EF4" w:rsidRPr="00690376" w:rsidRDefault="002A4EF4" w:rsidP="005E70D6">
                  <w:pPr>
                    <w:rPr>
                      <w:sz w:val="16"/>
                      <w:szCs w:val="16"/>
                    </w:rPr>
                  </w:pPr>
                  <w:r>
                    <w:rPr>
                      <w:sz w:val="16"/>
                      <w:szCs w:val="16"/>
                    </w:rPr>
                    <w:t>Application level error</w:t>
                  </w:r>
                  <w:r w:rsidRPr="001963A0">
                    <w:rPr>
                      <w:sz w:val="16"/>
                      <w:szCs w:val="16"/>
                    </w:rPr>
                    <w:t xml:space="preserve"> </w:t>
                  </w:r>
                  <w:r>
                    <w:rPr>
                      <w:sz w:val="16"/>
                      <w:szCs w:val="16"/>
                    </w:rPr>
                    <w:t xml:space="preserve">(Client Identity Profile Service </w:t>
                  </w:r>
                  <w:r w:rsidRPr="001963A0">
                    <w:rPr>
                      <w:sz w:val="16"/>
                      <w:szCs w:val="16"/>
                    </w:rPr>
                    <w:t>call fail</w:t>
                  </w:r>
                  <w:r>
                    <w:rPr>
                      <w:sz w:val="16"/>
                      <w:szCs w:val="16"/>
                    </w:rPr>
                    <w:t>s)</w:t>
                  </w:r>
                </w:p>
              </w:tc>
              <w:tc>
                <w:tcPr>
                  <w:tcW w:w="1418" w:type="dxa"/>
                </w:tcPr>
                <w:p w14:paraId="6EB9403E" w14:textId="77777777" w:rsidR="002A4EF4" w:rsidRPr="001963A0" w:rsidRDefault="002A4EF4" w:rsidP="005E70D6">
                  <w:pPr>
                    <w:rPr>
                      <w:sz w:val="16"/>
                      <w:szCs w:val="16"/>
                    </w:rPr>
                  </w:pPr>
                </w:p>
              </w:tc>
              <w:tc>
                <w:tcPr>
                  <w:tcW w:w="1984" w:type="dxa"/>
                </w:tcPr>
                <w:p w14:paraId="53E27213" w14:textId="77777777" w:rsidR="002A4EF4" w:rsidRPr="00690376" w:rsidRDefault="002A4EF4" w:rsidP="005E70D6">
                  <w:pPr>
                    <w:rPr>
                      <w:sz w:val="16"/>
                      <w:szCs w:val="16"/>
                    </w:rPr>
                  </w:pPr>
                  <w:r>
                    <w:rPr>
                      <w:sz w:val="16"/>
                      <w:szCs w:val="16"/>
                    </w:rPr>
                    <w:t>Pass through error code</w:t>
                  </w:r>
                </w:p>
              </w:tc>
              <w:tc>
                <w:tcPr>
                  <w:tcW w:w="1730" w:type="dxa"/>
                </w:tcPr>
                <w:p w14:paraId="313F1DF1" w14:textId="438E1439" w:rsidR="002A4EF4" w:rsidRPr="001963A0" w:rsidRDefault="002A4EF4" w:rsidP="005E70D6">
                  <w:pPr>
                    <w:rPr>
                      <w:sz w:val="16"/>
                      <w:szCs w:val="16"/>
                    </w:rPr>
                  </w:pPr>
                  <w:r w:rsidRPr="001963A0">
                    <w:rPr>
                      <w:sz w:val="16"/>
                      <w:szCs w:val="16"/>
                    </w:rPr>
                    <w:t>Any other Service Exception</w:t>
                  </w:r>
                </w:p>
              </w:tc>
            </w:tr>
            <w:tr w:rsidR="002A4EF4" w:rsidRPr="001963A0" w14:paraId="2CD884AF" w14:textId="77777777" w:rsidTr="005E70D6">
              <w:tc>
                <w:tcPr>
                  <w:tcW w:w="620" w:type="dxa"/>
                </w:tcPr>
                <w:p w14:paraId="24C3024E" w14:textId="4A6298D6" w:rsidR="002A4EF4" w:rsidRDefault="002A4EF4" w:rsidP="005E70D6">
                  <w:pPr>
                    <w:rPr>
                      <w:sz w:val="16"/>
                      <w:szCs w:val="16"/>
                    </w:rPr>
                  </w:pPr>
                  <w:r w:rsidRPr="001963A0">
                    <w:rPr>
                      <w:sz w:val="16"/>
                      <w:szCs w:val="16"/>
                    </w:rPr>
                    <w:t>500</w:t>
                  </w:r>
                </w:p>
              </w:tc>
              <w:tc>
                <w:tcPr>
                  <w:tcW w:w="684" w:type="dxa"/>
                </w:tcPr>
                <w:p w14:paraId="683C3E8E" w14:textId="77777777" w:rsidR="002A4EF4" w:rsidRPr="00690376" w:rsidRDefault="002A4EF4" w:rsidP="005E70D6">
                  <w:pPr>
                    <w:rPr>
                      <w:sz w:val="16"/>
                      <w:szCs w:val="16"/>
                    </w:rPr>
                  </w:pPr>
                </w:p>
              </w:tc>
              <w:tc>
                <w:tcPr>
                  <w:tcW w:w="2410" w:type="dxa"/>
                </w:tcPr>
                <w:p w14:paraId="6A38ADB7" w14:textId="77777777" w:rsidR="002A4EF4" w:rsidRPr="00690376" w:rsidRDefault="002A4EF4" w:rsidP="005E70D6">
                  <w:pPr>
                    <w:rPr>
                      <w:sz w:val="16"/>
                      <w:szCs w:val="16"/>
                    </w:rPr>
                  </w:pPr>
                  <w:r w:rsidRPr="001963A0">
                    <w:rPr>
                      <w:sz w:val="16"/>
                      <w:szCs w:val="16"/>
                    </w:rPr>
                    <w:t>general error</w:t>
                  </w:r>
                </w:p>
              </w:tc>
              <w:tc>
                <w:tcPr>
                  <w:tcW w:w="1418" w:type="dxa"/>
                </w:tcPr>
                <w:p w14:paraId="1B6D4769" w14:textId="77777777" w:rsidR="002A4EF4" w:rsidRPr="001963A0" w:rsidRDefault="002A4EF4" w:rsidP="005E70D6">
                  <w:pPr>
                    <w:rPr>
                      <w:sz w:val="16"/>
                      <w:szCs w:val="16"/>
                    </w:rPr>
                  </w:pPr>
                </w:p>
              </w:tc>
              <w:tc>
                <w:tcPr>
                  <w:tcW w:w="1984" w:type="dxa"/>
                </w:tcPr>
                <w:p w14:paraId="4A593945" w14:textId="77777777" w:rsidR="002A4EF4" w:rsidRPr="00690376" w:rsidRDefault="002A4EF4" w:rsidP="005E70D6">
                  <w:pPr>
                    <w:rPr>
                      <w:sz w:val="16"/>
                      <w:szCs w:val="16"/>
                    </w:rPr>
                  </w:pPr>
                </w:p>
              </w:tc>
              <w:tc>
                <w:tcPr>
                  <w:tcW w:w="1730" w:type="dxa"/>
                </w:tcPr>
                <w:p w14:paraId="5BF6F9C3" w14:textId="2E56936D" w:rsidR="002A4EF4" w:rsidRPr="001963A0" w:rsidRDefault="002A4EF4" w:rsidP="005E70D6">
                  <w:pPr>
                    <w:rPr>
                      <w:sz w:val="16"/>
                      <w:szCs w:val="16"/>
                    </w:rPr>
                  </w:pPr>
                  <w:r>
                    <w:rPr>
                      <w:sz w:val="16"/>
                      <w:szCs w:val="16"/>
                    </w:rPr>
                    <w:t>Any caught exception not handled elsewhere</w:t>
                  </w:r>
                </w:p>
              </w:tc>
            </w:tr>
          </w:tbl>
          <w:p w14:paraId="1E9823DE" w14:textId="77777777" w:rsidR="0019565F" w:rsidRDefault="0019565F" w:rsidP="005E70D6">
            <w:pPr>
              <w:rPr>
                <w:sz w:val="18"/>
                <w:szCs w:val="16"/>
              </w:rPr>
            </w:pPr>
          </w:p>
          <w:p w14:paraId="4DA4D004" w14:textId="77777777" w:rsidR="0019565F" w:rsidRPr="00C934DC" w:rsidRDefault="0019565F" w:rsidP="005E70D6">
            <w:pPr>
              <w:rPr>
                <w:sz w:val="18"/>
                <w:szCs w:val="16"/>
              </w:rPr>
            </w:pPr>
          </w:p>
        </w:tc>
      </w:tr>
      <w:tr w:rsidR="0019565F" w:rsidRPr="00C934DC" w14:paraId="0D7015BC" w14:textId="77777777" w:rsidTr="005E70D6">
        <w:tc>
          <w:tcPr>
            <w:tcW w:w="1526" w:type="dxa"/>
          </w:tcPr>
          <w:p w14:paraId="450C4300" w14:textId="77777777" w:rsidR="0019565F" w:rsidRPr="00C934DC" w:rsidRDefault="0019565F" w:rsidP="005E70D6">
            <w:pPr>
              <w:rPr>
                <w:sz w:val="18"/>
                <w:szCs w:val="16"/>
              </w:rPr>
            </w:pPr>
            <w:r w:rsidRPr="00797478">
              <w:rPr>
                <w:b/>
                <w:sz w:val="18"/>
                <w:szCs w:val="16"/>
              </w:rPr>
              <w:t>Output</w:t>
            </w:r>
          </w:p>
        </w:tc>
        <w:tc>
          <w:tcPr>
            <w:tcW w:w="9355" w:type="dxa"/>
          </w:tcPr>
          <w:p w14:paraId="0273303E" w14:textId="77777777" w:rsidR="0019565F" w:rsidRDefault="0019565F" w:rsidP="005E70D6">
            <w:pPr>
              <w:rPr>
                <w:sz w:val="18"/>
                <w:szCs w:val="16"/>
              </w:rPr>
            </w:pPr>
            <w:r>
              <w:rPr>
                <w:sz w:val="18"/>
                <w:szCs w:val="16"/>
              </w:rPr>
              <w:t>“accountV</w:t>
            </w:r>
            <w:r w:rsidRPr="0020297A">
              <w:rPr>
                <w:sz w:val="18"/>
                <w:szCs w:val="16"/>
              </w:rPr>
              <w:t>alidation</w:t>
            </w:r>
            <w:r>
              <w:rPr>
                <w:sz w:val="18"/>
                <w:szCs w:val="16"/>
              </w:rPr>
              <w:t>ServiceResponse” :  {</w:t>
            </w:r>
          </w:p>
          <w:p w14:paraId="180E7AD1" w14:textId="77777777" w:rsidR="0019565F" w:rsidRDefault="0019565F" w:rsidP="005E70D6">
            <w:pPr>
              <w:rPr>
                <w:sz w:val="18"/>
                <w:szCs w:val="16"/>
              </w:rPr>
            </w:pPr>
          </w:p>
          <w:p w14:paraId="7E8A518E" w14:textId="77777777" w:rsidR="0019565F" w:rsidRDefault="0019565F" w:rsidP="005E70D6">
            <w:pPr>
              <w:rPr>
                <w:sz w:val="18"/>
                <w:szCs w:val="16"/>
              </w:rPr>
            </w:pPr>
            <w:r w:rsidRPr="00C934DC">
              <w:rPr>
                <w:sz w:val="18"/>
                <w:szCs w:val="16"/>
              </w:rPr>
              <w:t>"</w:t>
            </w:r>
            <w:r>
              <w:rPr>
                <w:sz w:val="18"/>
                <w:szCs w:val="16"/>
              </w:rPr>
              <w:t>status” : &lt;status&gt;</w:t>
            </w:r>
          </w:p>
          <w:p w14:paraId="1B67BD2F" w14:textId="77777777" w:rsidR="0019565F" w:rsidRDefault="0019565F" w:rsidP="005E70D6">
            <w:pPr>
              <w:rPr>
                <w:sz w:val="18"/>
                <w:szCs w:val="16"/>
              </w:rPr>
            </w:pPr>
          </w:p>
          <w:p w14:paraId="75D16CA4" w14:textId="77777777" w:rsidR="0019565F" w:rsidRDefault="0019565F" w:rsidP="005E70D6">
            <w:pPr>
              <w:rPr>
                <w:rFonts w:ascii="Lucida Console" w:hAnsi="Lucida Console"/>
                <w:sz w:val="16"/>
                <w:szCs w:val="16"/>
              </w:rPr>
            </w:pPr>
            <w:r w:rsidRPr="002A15E4">
              <w:rPr>
                <w:sz w:val="18"/>
                <w:szCs w:val="16"/>
              </w:rPr>
              <w:t>Example:</w:t>
            </w:r>
          </w:p>
          <w:tbl>
            <w:tblPr>
              <w:tblStyle w:val="TableGrid"/>
              <w:tblW w:w="4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65"/>
            </w:tblGrid>
            <w:tr w:rsidR="0019565F" w14:paraId="3E99144C" w14:textId="77777777" w:rsidTr="005E70D6">
              <w:tc>
                <w:tcPr>
                  <w:tcW w:w="4565" w:type="dxa"/>
                </w:tcPr>
                <w:p w14:paraId="7E41D519" w14:textId="77777777" w:rsidR="0019565F" w:rsidRPr="00EE7634" w:rsidRDefault="0019565F" w:rsidP="005E70D6">
                  <w:pPr>
                    <w:rPr>
                      <w:sz w:val="18"/>
                      <w:szCs w:val="16"/>
                    </w:rPr>
                  </w:pPr>
                  <w:r w:rsidRPr="00EE7634">
                    <w:rPr>
                      <w:sz w:val="18"/>
                      <w:szCs w:val="16"/>
                    </w:rPr>
                    <w:t>Undecorated</w:t>
                  </w:r>
                </w:p>
              </w:tc>
            </w:tr>
            <w:tr w:rsidR="0019565F" w14:paraId="25B2CB96" w14:textId="77777777" w:rsidTr="005E70D6">
              <w:tc>
                <w:tcPr>
                  <w:tcW w:w="4565" w:type="dxa"/>
                </w:tcPr>
                <w:p w14:paraId="11AC76F6" w14:textId="77777777" w:rsidR="0019565F" w:rsidRDefault="0019565F" w:rsidP="005E70D6">
                  <w:pPr>
                    <w:rPr>
                      <w:rFonts w:ascii="Lucida Console" w:hAnsi="Lucida Console"/>
                      <w:sz w:val="16"/>
                      <w:szCs w:val="16"/>
                    </w:rPr>
                  </w:pPr>
                  <w:r>
                    <w:rPr>
                      <w:rFonts w:ascii="Lucida Console" w:hAnsi="Lucida Console"/>
                      <w:sz w:val="16"/>
                      <w:szCs w:val="16"/>
                    </w:rPr>
                    <w:t>{</w:t>
                  </w:r>
                </w:p>
                <w:p w14:paraId="205C7C8F" w14:textId="77777777" w:rsidR="0019565F" w:rsidRDefault="0019565F" w:rsidP="005E70D6">
                  <w:pPr>
                    <w:rPr>
                      <w:rFonts w:ascii="Lucida Console" w:hAnsi="Lucida Console"/>
                      <w:color w:val="FF0000"/>
                      <w:sz w:val="16"/>
                      <w:szCs w:val="16"/>
                    </w:rPr>
                  </w:pPr>
                </w:p>
                <w:p w14:paraId="17232E7A"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"clientTypeTxt" : "Mobility Consumer",</w:t>
                  </w:r>
                </w:p>
                <w:p w14:paraId="3BBABE76" w14:textId="77777777" w:rsidR="0019565F" w:rsidRPr="00EE6B00" w:rsidRDefault="0019565F" w:rsidP="005E70D6">
                  <w:pPr>
                    <w:rPr>
                      <w:rFonts w:ascii="Lucida Console" w:hAnsi="Lucida Console"/>
                      <w:sz w:val="16"/>
                      <w:szCs w:val="16"/>
                    </w:rPr>
                  </w:pPr>
                </w:p>
                <w:p w14:paraId="06297AEE"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 {</w:t>
                  </w:r>
                </w:p>
                <w:p w14:paraId="005DA992"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"statusCd": "200",</w:t>
                  </w:r>
                </w:p>
                <w:p w14:paraId="243F06DB"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"statusSubCd": null,</w:t>
                  </w:r>
                </w:p>
                <w:p w14:paraId="20F6B79C" w14:textId="77777777" w:rsidR="0019565F" w:rsidRPr="00EE6B00" w:rsidRDefault="0019565F" w:rsidP="005E70D6">
                  <w:pPr>
                    <w:rPr>
                      <w:rFonts w:ascii="Lucida Console" w:hAnsi="Lucida Console"/>
                      <w:sz w:val="16"/>
                      <w:szCs w:val="16"/>
                    </w:rPr>
                  </w:pPr>
                  <w:r w:rsidRPr="00EE6B00">
                    <w:rPr>
                      <w:rFonts w:ascii="Lucida Console" w:hAnsi="Lucida Console"/>
                      <w:sz w:val="16"/>
                      <w:szCs w:val="16"/>
                    </w:rPr>
                    <w:t xml:space="preserve">    "statusTxt": "OK",</w:t>
                  </w:r>
                </w:p>
                <w:p w14:paraId="33EE9871" w14:textId="77777777" w:rsidR="0019565F" w:rsidRPr="007C4285" w:rsidRDefault="0019565F" w:rsidP="005E70D6">
                  <w:pPr>
                    <w:rPr>
                      <w:rFonts w:ascii="Lucida Console" w:hAnsi="Lucida Console"/>
                      <w:sz w:val="16"/>
                      <w:szCs w:val="16"/>
                    </w:rPr>
                  </w:pPr>
                  <w:r w:rsidRPr="00EE6B00">
                    <w:rPr>
                      <w:rFonts w:ascii="Lucida Console" w:hAnsi="Lucida Console"/>
                      <w:sz w:val="16"/>
                      <w:szCs w:val="16"/>
                    </w:rPr>
                    <w:t xml:space="preserve">    "systemErrorTimeStamp</w:t>
                  </w:r>
                  <w:r w:rsidRPr="007C4285">
                    <w:rPr>
                      <w:rFonts w:ascii="Lucida Console" w:hAnsi="Lucida Console"/>
                      <w:sz w:val="16"/>
                      <w:szCs w:val="16"/>
                    </w:rPr>
                    <w:t>": null,</w:t>
                  </w:r>
                </w:p>
                <w:p w14:paraId="635AE670"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"systemErrorCd": 0,</w:t>
                  </w:r>
                </w:p>
                <w:p w14:paraId="31474A27"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"systemErrorTxt": null</w:t>
                  </w:r>
                </w:p>
                <w:p w14:paraId="16F4907D"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w:t>
                  </w:r>
                </w:p>
                <w:p w14:paraId="3F57C87A" w14:textId="77777777" w:rsidR="0019565F" w:rsidRDefault="0019565F" w:rsidP="005E70D6">
                  <w:pPr>
                    <w:rPr>
                      <w:sz w:val="18"/>
                      <w:szCs w:val="16"/>
                    </w:rPr>
                  </w:pPr>
                  <w:r>
                    <w:rPr>
                      <w:sz w:val="18"/>
                      <w:szCs w:val="16"/>
                    </w:rPr>
                    <w:t>}</w:t>
                  </w:r>
                </w:p>
              </w:tc>
            </w:tr>
          </w:tbl>
          <w:p w14:paraId="5738F61C" w14:textId="77777777" w:rsidR="0019565F" w:rsidRDefault="0019565F" w:rsidP="005E70D6">
            <w:pPr>
              <w:rPr>
                <w:sz w:val="18"/>
                <w:szCs w:val="16"/>
              </w:rPr>
            </w:pPr>
            <w:r>
              <w:rPr>
                <w:sz w:val="18"/>
                <w:szCs w:val="16"/>
              </w:rPr>
              <w:t>Where fields are returned:</w:t>
            </w:r>
          </w:p>
          <w:tbl>
            <w:tblPr>
              <w:tblStyle w:val="TableGrid"/>
              <w:tblW w:w="0" w:type="auto"/>
              <w:tblLook w:val="04A0" w:firstRow="1" w:lastRow="0" w:firstColumn="1" w:lastColumn="0" w:noHBand="0" w:noVBand="1"/>
            </w:tblPr>
            <w:tblGrid>
              <w:gridCol w:w="1952"/>
              <w:gridCol w:w="1181"/>
              <w:gridCol w:w="3274"/>
              <w:gridCol w:w="2694"/>
            </w:tblGrid>
            <w:tr w:rsidR="0019565F" w14:paraId="7461592E" w14:textId="77777777" w:rsidTr="004B31E6">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4667FD" w14:textId="77777777" w:rsidR="0019565F" w:rsidRPr="00EE6B00" w:rsidRDefault="0019565F" w:rsidP="005E70D6">
                  <w:pPr>
                    <w:rPr>
                      <w:b/>
                      <w:sz w:val="18"/>
                      <w:szCs w:val="16"/>
                    </w:rPr>
                  </w:pPr>
                  <w:r w:rsidRPr="00EE6B00">
                    <w:rPr>
                      <w:b/>
                      <w:sz w:val="18"/>
                      <w:szCs w:val="16"/>
                    </w:rPr>
                    <w:t>Field</w:t>
                  </w:r>
                </w:p>
              </w:tc>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102A42" w14:textId="77777777" w:rsidR="0019565F" w:rsidRDefault="0019565F" w:rsidP="005E70D6">
                  <w:pPr>
                    <w:rPr>
                      <w:b/>
                      <w:sz w:val="18"/>
                      <w:szCs w:val="16"/>
                    </w:rPr>
                  </w:pPr>
                  <w:r>
                    <w:rPr>
                      <w:b/>
                      <w:sz w:val="18"/>
                      <w:szCs w:val="16"/>
                    </w:rPr>
                    <w:t>Datatype</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31D52F" w14:textId="77777777" w:rsidR="0019565F" w:rsidRDefault="0019565F" w:rsidP="005E70D6">
                  <w:pPr>
                    <w:rPr>
                      <w:b/>
                      <w:sz w:val="18"/>
                      <w:szCs w:val="16"/>
                    </w:rPr>
                  </w:pPr>
                  <w:r>
                    <w:rPr>
                      <w:b/>
                      <w:sz w:val="18"/>
                      <w:szCs w:val="16"/>
                    </w:rPr>
                    <w:t>Description</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CC302F" w14:textId="77777777" w:rsidR="0019565F" w:rsidRDefault="0019565F" w:rsidP="005E70D6">
                  <w:pPr>
                    <w:rPr>
                      <w:b/>
                      <w:sz w:val="18"/>
                      <w:szCs w:val="16"/>
                    </w:rPr>
                  </w:pPr>
                  <w:r>
                    <w:rPr>
                      <w:b/>
                      <w:sz w:val="18"/>
                      <w:szCs w:val="16"/>
                    </w:rPr>
                    <w:t>Possible/typical values</w:t>
                  </w:r>
                </w:p>
              </w:tc>
            </w:tr>
            <w:tr w:rsidR="0019565F" w14:paraId="029DEEF6" w14:textId="77777777" w:rsidTr="004B31E6">
              <w:trPr>
                <w:trHeight w:val="1363"/>
              </w:trPr>
              <w:tc>
                <w:tcPr>
                  <w:tcW w:w="1952" w:type="dxa"/>
                  <w:tcBorders>
                    <w:top w:val="single" w:sz="4" w:space="0" w:color="auto"/>
                    <w:left w:val="single" w:sz="4" w:space="0" w:color="auto"/>
                    <w:bottom w:val="single" w:sz="4" w:space="0" w:color="auto"/>
                    <w:right w:val="single" w:sz="4" w:space="0" w:color="auto"/>
                  </w:tcBorders>
                  <w:hideMark/>
                </w:tcPr>
                <w:p w14:paraId="55A73F4F" w14:textId="77777777" w:rsidR="0019565F" w:rsidRPr="00EE6B00" w:rsidRDefault="0019565F" w:rsidP="005E70D6">
                  <w:pPr>
                    <w:rPr>
                      <w:sz w:val="18"/>
                      <w:szCs w:val="16"/>
                    </w:rPr>
                  </w:pPr>
                  <w:r w:rsidRPr="00EE6B00">
                    <w:rPr>
                      <w:rFonts w:ascii="Lucida Console" w:hAnsi="Lucida Console"/>
                      <w:sz w:val="16"/>
                      <w:szCs w:val="16"/>
                    </w:rPr>
                    <w:t>clientTypeTxt</w:t>
                  </w:r>
                </w:p>
              </w:tc>
              <w:tc>
                <w:tcPr>
                  <w:tcW w:w="1181" w:type="dxa"/>
                  <w:tcBorders>
                    <w:top w:val="single" w:sz="4" w:space="0" w:color="auto"/>
                    <w:left w:val="single" w:sz="4" w:space="0" w:color="auto"/>
                    <w:bottom w:val="single" w:sz="4" w:space="0" w:color="auto"/>
                    <w:right w:val="single" w:sz="4" w:space="0" w:color="auto"/>
                  </w:tcBorders>
                  <w:hideMark/>
                </w:tcPr>
                <w:p w14:paraId="0C348E72" w14:textId="77777777" w:rsidR="0019565F" w:rsidRDefault="0019565F" w:rsidP="005E70D6">
                  <w:pPr>
                    <w:rPr>
                      <w:sz w:val="18"/>
                      <w:szCs w:val="16"/>
                    </w:rPr>
                  </w:pPr>
                  <w:r>
                    <w:rPr>
                      <w:sz w:val="18"/>
                      <w:szCs w:val="16"/>
                    </w:rPr>
                    <w:t>string</w:t>
                  </w:r>
                </w:p>
              </w:tc>
              <w:tc>
                <w:tcPr>
                  <w:tcW w:w="3274" w:type="dxa"/>
                  <w:tcBorders>
                    <w:top w:val="single" w:sz="4" w:space="0" w:color="auto"/>
                    <w:left w:val="single" w:sz="4" w:space="0" w:color="auto"/>
                    <w:bottom w:val="single" w:sz="4" w:space="0" w:color="auto"/>
                    <w:right w:val="single" w:sz="4" w:space="0" w:color="auto"/>
                  </w:tcBorders>
                  <w:hideMark/>
                </w:tcPr>
                <w:p w14:paraId="57496F99" w14:textId="77777777" w:rsidR="0019565F" w:rsidRDefault="0019565F" w:rsidP="005E70D6">
                  <w:pPr>
                    <w:rPr>
                      <w:sz w:val="18"/>
                      <w:szCs w:val="16"/>
                    </w:rPr>
                  </w:pPr>
                  <w:r>
                    <w:rPr>
                      <w:sz w:val="18"/>
                      <w:szCs w:val="16"/>
                    </w:rPr>
                    <w:t>Type of account matched for challenge question.</w:t>
                  </w:r>
                </w:p>
              </w:tc>
              <w:tc>
                <w:tcPr>
                  <w:tcW w:w="2694" w:type="dxa"/>
                  <w:tcBorders>
                    <w:top w:val="single" w:sz="4" w:space="0" w:color="auto"/>
                    <w:left w:val="single" w:sz="4" w:space="0" w:color="auto"/>
                    <w:bottom w:val="single" w:sz="4" w:space="0" w:color="auto"/>
                    <w:right w:val="single" w:sz="4" w:space="0" w:color="auto"/>
                  </w:tcBorders>
                  <w:hideMark/>
                </w:tcPr>
                <w:p w14:paraId="7A34ABBB" w14:textId="77777777" w:rsidR="004B31E6" w:rsidRDefault="004B31E6" w:rsidP="004B31E6">
                  <w:pPr>
                    <w:rPr>
                      <w:b/>
                      <w:sz w:val="18"/>
                      <w:szCs w:val="16"/>
                    </w:rPr>
                  </w:pPr>
                  <w:r>
                    <w:rPr>
                      <w:b/>
                      <w:sz w:val="18"/>
                      <w:szCs w:val="16"/>
                    </w:rPr>
                    <w:t>Mobility Consumer</w:t>
                  </w:r>
                </w:p>
                <w:p w14:paraId="51AD2F53" w14:textId="77777777" w:rsidR="004B31E6" w:rsidRDefault="004B31E6" w:rsidP="004B31E6">
                  <w:pPr>
                    <w:rPr>
                      <w:b/>
                      <w:sz w:val="18"/>
                      <w:szCs w:val="16"/>
                    </w:rPr>
                  </w:pPr>
                  <w:r>
                    <w:rPr>
                      <w:b/>
                      <w:sz w:val="18"/>
                      <w:szCs w:val="16"/>
                    </w:rPr>
                    <w:t>Mobility SMB</w:t>
                  </w:r>
                </w:p>
                <w:p w14:paraId="7BFD6FDF" w14:textId="77777777" w:rsidR="004B31E6" w:rsidRDefault="004B31E6" w:rsidP="004B31E6">
                  <w:pPr>
                    <w:rPr>
                      <w:b/>
                      <w:sz w:val="18"/>
                      <w:szCs w:val="16"/>
                    </w:rPr>
                  </w:pPr>
                  <w:r>
                    <w:rPr>
                      <w:b/>
                      <w:sz w:val="18"/>
                      <w:szCs w:val="16"/>
                    </w:rPr>
                    <w:t>Mobility SMB Business Connect</w:t>
                  </w:r>
                </w:p>
                <w:p w14:paraId="44B9AD5B" w14:textId="77777777" w:rsidR="004B31E6" w:rsidRDefault="004B31E6" w:rsidP="004B31E6">
                  <w:pPr>
                    <w:rPr>
                      <w:b/>
                      <w:sz w:val="18"/>
                      <w:szCs w:val="16"/>
                    </w:rPr>
                  </w:pPr>
                  <w:r>
                    <w:rPr>
                      <w:b/>
                      <w:sz w:val="18"/>
                      <w:szCs w:val="16"/>
                    </w:rPr>
                    <w:t>Mobility Corporate</w:t>
                  </w:r>
                </w:p>
                <w:p w14:paraId="223C52E7" w14:textId="77777777" w:rsidR="004B31E6" w:rsidRDefault="004B31E6" w:rsidP="004B31E6">
                  <w:pPr>
                    <w:rPr>
                      <w:b/>
                      <w:sz w:val="18"/>
                      <w:szCs w:val="16"/>
                    </w:rPr>
                  </w:pPr>
                  <w:r>
                    <w:rPr>
                      <w:b/>
                      <w:sz w:val="18"/>
                      <w:szCs w:val="16"/>
                    </w:rPr>
                    <w:t>FFH Consumer</w:t>
                  </w:r>
                </w:p>
                <w:p w14:paraId="02048639" w14:textId="7F452F65" w:rsidR="0019565F" w:rsidRDefault="004B31E6" w:rsidP="004B31E6">
                  <w:pPr>
                    <w:rPr>
                      <w:sz w:val="18"/>
                      <w:szCs w:val="16"/>
                    </w:rPr>
                  </w:pPr>
                  <w:r>
                    <w:rPr>
                      <w:b/>
                      <w:sz w:val="18"/>
                      <w:szCs w:val="16"/>
                    </w:rPr>
                    <w:t>FFH SMB</w:t>
                  </w:r>
                </w:p>
              </w:tc>
            </w:tr>
          </w:tbl>
          <w:p w14:paraId="7FE4F3F6" w14:textId="77777777" w:rsidR="0019565F" w:rsidRPr="00C934DC" w:rsidRDefault="0019565F" w:rsidP="005E70D6">
            <w:pPr>
              <w:rPr>
                <w:sz w:val="18"/>
                <w:szCs w:val="16"/>
              </w:rPr>
            </w:pPr>
          </w:p>
        </w:tc>
      </w:tr>
      <w:tr w:rsidR="0019565F" w:rsidRPr="00C934DC" w14:paraId="49FAF567" w14:textId="77777777" w:rsidTr="005E70D6">
        <w:tc>
          <w:tcPr>
            <w:tcW w:w="1526" w:type="dxa"/>
          </w:tcPr>
          <w:p w14:paraId="1FFE7263" w14:textId="77777777" w:rsidR="0019565F" w:rsidRDefault="0019565F" w:rsidP="005E70D6">
            <w:pPr>
              <w:rPr>
                <w:b/>
                <w:sz w:val="18"/>
                <w:szCs w:val="16"/>
              </w:rPr>
            </w:pPr>
            <w:r>
              <w:rPr>
                <w:b/>
                <w:sz w:val="18"/>
                <w:szCs w:val="16"/>
              </w:rPr>
              <w:t>SLA</w:t>
            </w:r>
          </w:p>
        </w:tc>
        <w:tc>
          <w:tcPr>
            <w:tcW w:w="9355" w:type="dxa"/>
          </w:tcPr>
          <w:p w14:paraId="7F77166E" w14:textId="77777777" w:rsidR="0019565F" w:rsidRDefault="0019565F" w:rsidP="005E70D6">
            <w:pPr>
              <w:rPr>
                <w:sz w:val="18"/>
                <w:szCs w:val="16"/>
              </w:rPr>
            </w:pPr>
            <w:r>
              <w:rPr>
                <w:sz w:val="18"/>
                <w:szCs w:val="16"/>
              </w:rPr>
              <w:t>Services/APIs called:</w:t>
            </w:r>
          </w:p>
          <w:p w14:paraId="16A46B55" w14:textId="77777777" w:rsidR="0019565F" w:rsidRDefault="0019565F" w:rsidP="005E70D6">
            <w:pPr>
              <w:rPr>
                <w:b/>
                <w:sz w:val="18"/>
                <w:szCs w:val="16"/>
              </w:rPr>
            </w:pPr>
            <w:r>
              <w:rPr>
                <w:b/>
                <w:sz w:val="18"/>
                <w:szCs w:val="16"/>
              </w:rPr>
              <w:t>AccountMgmtDataService</w:t>
            </w:r>
            <w:r w:rsidRPr="00C74314">
              <w:rPr>
                <w:b/>
                <w:sz w:val="18"/>
                <w:szCs w:val="16"/>
              </w:rPr>
              <w:t xml:space="preserve"> </w:t>
            </w:r>
          </w:p>
          <w:p w14:paraId="3CB6489D" w14:textId="77777777" w:rsidR="0019565F" w:rsidRDefault="0019565F" w:rsidP="005E70D6">
            <w:pPr>
              <w:rPr>
                <w:sz w:val="18"/>
                <w:szCs w:val="18"/>
                <w:lang w:eastAsia="en-CA"/>
              </w:rPr>
            </w:pPr>
            <w:r>
              <w:rPr>
                <w:sz w:val="18"/>
                <w:szCs w:val="18"/>
                <w:lang w:eastAsia="en-CA"/>
              </w:rPr>
              <w:t>getAccountList</w:t>
            </w:r>
          </w:p>
          <w:p w14:paraId="380C735F" w14:textId="77777777" w:rsidR="0019565F" w:rsidRDefault="0019565F" w:rsidP="005E70D6">
            <w:pPr>
              <w:rPr>
                <w:sz w:val="18"/>
                <w:szCs w:val="18"/>
                <w:lang w:eastAsia="en-CA"/>
              </w:rPr>
            </w:pPr>
            <w:r w:rsidRPr="00017080">
              <w:rPr>
                <w:sz w:val="18"/>
                <w:szCs w:val="18"/>
                <w:lang w:eastAsia="en-CA"/>
              </w:rPr>
              <w:t>getSubscriptionsByClientAccountId</w:t>
            </w:r>
          </w:p>
          <w:p w14:paraId="483F5767" w14:textId="77777777" w:rsidR="003A20E0" w:rsidRDefault="003A20E0" w:rsidP="003A20E0">
            <w:pPr>
              <w:rPr>
                <w:b/>
                <w:sz w:val="18"/>
                <w:szCs w:val="16"/>
              </w:rPr>
            </w:pPr>
          </w:p>
          <w:p w14:paraId="73FA2B28" w14:textId="74FF33E9" w:rsidR="003A20E0" w:rsidRPr="003A20E0" w:rsidRDefault="003A20E0" w:rsidP="003A20E0">
            <w:pPr>
              <w:rPr>
                <w:sz w:val="18"/>
                <w:szCs w:val="18"/>
                <w:lang w:eastAsia="en-CA"/>
              </w:rPr>
            </w:pPr>
            <w:r w:rsidRPr="003A20E0">
              <w:rPr>
                <w:b/>
                <w:sz w:val="18"/>
                <w:szCs w:val="16"/>
              </w:rPr>
              <w:t>SubscriberInformationService</w:t>
            </w:r>
            <w:r>
              <w:rPr>
                <w:b/>
                <w:sz w:val="18"/>
                <w:szCs w:val="16"/>
              </w:rPr>
              <w:t xml:space="preserve"> </w:t>
            </w:r>
            <w:r w:rsidRPr="003A20E0">
              <w:rPr>
                <w:b/>
                <w:sz w:val="18"/>
                <w:szCs w:val="16"/>
              </w:rPr>
              <w:t>v3</w:t>
            </w:r>
            <w:r>
              <w:rPr>
                <w:b/>
                <w:sz w:val="18"/>
                <w:szCs w:val="16"/>
              </w:rPr>
              <w:t>.</w:t>
            </w:r>
            <w:r w:rsidRPr="003A20E0">
              <w:rPr>
                <w:b/>
                <w:sz w:val="18"/>
                <w:szCs w:val="16"/>
              </w:rPr>
              <w:t>2</w:t>
            </w:r>
            <w:r>
              <w:rPr>
                <w:b/>
                <w:sz w:val="18"/>
                <w:szCs w:val="16"/>
              </w:rPr>
              <w:t xml:space="preserve">  (BVoip MDN cross reference)</w:t>
            </w:r>
            <w:r>
              <w:rPr>
                <w:b/>
                <w:sz w:val="18"/>
                <w:szCs w:val="16"/>
              </w:rPr>
              <w:br/>
            </w:r>
            <w:r w:rsidRPr="003A20E0">
              <w:rPr>
                <w:sz w:val="18"/>
                <w:szCs w:val="18"/>
                <w:lang w:eastAsia="en-CA"/>
              </w:rPr>
              <w:t>getSubscriberByPhoneNumber</w:t>
            </w:r>
          </w:p>
          <w:p w14:paraId="50B2D02A" w14:textId="6E7CE3E2" w:rsidR="0019565F" w:rsidRPr="003A20E0" w:rsidRDefault="0019565F" w:rsidP="005E70D6">
            <w:pPr>
              <w:rPr>
                <w:b/>
                <w:sz w:val="18"/>
                <w:szCs w:val="16"/>
              </w:rPr>
            </w:pPr>
          </w:p>
          <w:p w14:paraId="76E8AE20" w14:textId="77777777" w:rsidR="0019565F" w:rsidRDefault="0019565F" w:rsidP="005E70D6">
            <w:pPr>
              <w:rPr>
                <w:b/>
                <w:sz w:val="18"/>
                <w:szCs w:val="16"/>
              </w:rPr>
            </w:pPr>
            <w:r>
              <w:rPr>
                <w:b/>
                <w:sz w:val="18"/>
                <w:szCs w:val="16"/>
              </w:rPr>
              <w:t>WirelessPermissionSvc</w:t>
            </w:r>
          </w:p>
          <w:p w14:paraId="576CFDC8" w14:textId="77777777" w:rsidR="0019565F" w:rsidRDefault="0019565F" w:rsidP="005E70D6">
            <w:pPr>
              <w:rPr>
                <w:sz w:val="18"/>
                <w:szCs w:val="16"/>
              </w:rPr>
            </w:pPr>
            <w:r>
              <w:rPr>
                <w:sz w:val="18"/>
                <w:szCs w:val="16"/>
              </w:rPr>
              <w:t>getRolePermissionList</w:t>
            </w:r>
          </w:p>
          <w:p w14:paraId="0B50BAC0" w14:textId="77777777" w:rsidR="0019565F" w:rsidRDefault="0019565F" w:rsidP="005E70D6">
            <w:pPr>
              <w:rPr>
                <w:sz w:val="18"/>
                <w:szCs w:val="16"/>
              </w:rPr>
            </w:pPr>
          </w:p>
          <w:p w14:paraId="33190A1A" w14:textId="77777777" w:rsidR="0019565F" w:rsidRPr="00706118" w:rsidRDefault="0019565F" w:rsidP="005E70D6">
            <w:pPr>
              <w:rPr>
                <w:b/>
                <w:sz w:val="18"/>
                <w:szCs w:val="16"/>
              </w:rPr>
            </w:pPr>
            <w:r w:rsidRPr="00706118">
              <w:rPr>
                <w:b/>
                <w:sz w:val="18"/>
                <w:szCs w:val="16"/>
              </w:rPr>
              <w:t>ClientIdentityProfileSvc</w:t>
            </w:r>
          </w:p>
          <w:p w14:paraId="62A563AE" w14:textId="77777777" w:rsidR="0019565F" w:rsidRDefault="0019565F" w:rsidP="005E70D6">
            <w:pPr>
              <w:rPr>
                <w:sz w:val="18"/>
                <w:szCs w:val="16"/>
              </w:rPr>
            </w:pPr>
            <w:r w:rsidRPr="00D85C9F">
              <w:rPr>
                <w:sz w:val="18"/>
                <w:szCs w:val="16"/>
              </w:rPr>
              <w:t>searchProfile</w:t>
            </w:r>
          </w:p>
          <w:p w14:paraId="7DEDFB0D" w14:textId="77777777" w:rsidR="0019565F" w:rsidRDefault="0019565F" w:rsidP="005E70D6">
            <w:pPr>
              <w:rPr>
                <w:sz w:val="18"/>
                <w:szCs w:val="16"/>
              </w:rPr>
            </w:pPr>
            <w:r w:rsidRPr="00426CCA">
              <w:rPr>
                <w:sz w:val="18"/>
                <w:szCs w:val="16"/>
              </w:rPr>
              <w:t>createInitialProfile</w:t>
            </w:r>
          </w:p>
          <w:p w14:paraId="2DC510B1" w14:textId="77777777" w:rsidR="0019565F" w:rsidRPr="00EE6B00" w:rsidRDefault="0019565F" w:rsidP="005E70D6">
            <w:pPr>
              <w:rPr>
                <w:sz w:val="18"/>
                <w:szCs w:val="16"/>
              </w:rPr>
            </w:pPr>
          </w:p>
          <w:p w14:paraId="7C1E3096" w14:textId="77777777" w:rsidR="0019565F" w:rsidRPr="00EE6B00" w:rsidRDefault="0019565F" w:rsidP="005E70D6">
            <w:pPr>
              <w:rPr>
                <w:sz w:val="18"/>
                <w:szCs w:val="16"/>
              </w:rPr>
            </w:pPr>
            <w:r w:rsidRPr="00EE6B00">
              <w:rPr>
                <w:sz w:val="18"/>
                <w:szCs w:val="16"/>
              </w:rPr>
              <w:t>--- To support FFH later ---</w:t>
            </w:r>
          </w:p>
          <w:p w14:paraId="2D3AE5FA" w14:textId="77777777" w:rsidR="0019565F" w:rsidRPr="00EE6B00" w:rsidRDefault="0019565F" w:rsidP="005E70D6">
            <w:pPr>
              <w:rPr>
                <w:b/>
                <w:sz w:val="18"/>
                <w:szCs w:val="16"/>
                <w:lang w:val="fr-CA"/>
              </w:rPr>
            </w:pPr>
            <w:r w:rsidRPr="00EE6B00">
              <w:rPr>
                <w:b/>
                <w:sz w:val="18"/>
                <w:szCs w:val="16"/>
                <w:lang w:val="fr-CA"/>
              </w:rPr>
              <w:t>PermissionService</w:t>
            </w:r>
            <w:r w:rsidRPr="00EE6B00">
              <w:rPr>
                <w:sz w:val="18"/>
                <w:szCs w:val="16"/>
                <w:lang w:val="fr-CA"/>
              </w:rPr>
              <w:t xml:space="preserve">  (aka enterprise permission svc)</w:t>
            </w:r>
          </w:p>
          <w:p w14:paraId="4795687C" w14:textId="77777777" w:rsidR="0019565F" w:rsidRPr="00EE6B00" w:rsidRDefault="0019565F" w:rsidP="005E70D6">
            <w:pPr>
              <w:rPr>
                <w:sz w:val="18"/>
                <w:szCs w:val="16"/>
              </w:rPr>
            </w:pPr>
            <w:r w:rsidRPr="00EE6B00">
              <w:rPr>
                <w:sz w:val="18"/>
                <w:szCs w:val="16"/>
              </w:rPr>
              <w:t>getPermissions</w:t>
            </w:r>
          </w:p>
          <w:p w14:paraId="49D62D85" w14:textId="77777777" w:rsidR="0019565F" w:rsidRPr="00EE6B00" w:rsidRDefault="0019565F" w:rsidP="005E70D6">
            <w:pPr>
              <w:rPr>
                <w:sz w:val="18"/>
                <w:szCs w:val="16"/>
              </w:rPr>
            </w:pPr>
          </w:p>
          <w:p w14:paraId="389D244E" w14:textId="77777777" w:rsidR="0019565F" w:rsidRPr="00EE6B00" w:rsidRDefault="0019565F" w:rsidP="005E70D6">
            <w:pPr>
              <w:rPr>
                <w:b/>
                <w:sz w:val="18"/>
                <w:szCs w:val="16"/>
              </w:rPr>
            </w:pPr>
            <w:r w:rsidRPr="00EE6B00">
              <w:rPr>
                <w:b/>
                <w:sz w:val="18"/>
                <w:szCs w:val="16"/>
              </w:rPr>
              <w:t>ConsumerCustomerManagementService</w:t>
            </w:r>
          </w:p>
          <w:p w14:paraId="7F8687C5" w14:textId="77777777" w:rsidR="0019565F" w:rsidRPr="00EE6B00" w:rsidRDefault="0019565F" w:rsidP="005E70D6">
            <w:pPr>
              <w:rPr>
                <w:i/>
                <w:sz w:val="18"/>
                <w:szCs w:val="16"/>
              </w:rPr>
            </w:pPr>
            <w:r w:rsidRPr="00EE6B00">
              <w:rPr>
                <w:i/>
                <w:sz w:val="18"/>
                <w:szCs w:val="16"/>
              </w:rPr>
              <w:t>searchCustomer</w:t>
            </w:r>
          </w:p>
          <w:p w14:paraId="67137CB0" w14:textId="77777777" w:rsidR="0019565F" w:rsidRPr="00EE6B00" w:rsidRDefault="0019565F" w:rsidP="005E70D6">
            <w:pPr>
              <w:rPr>
                <w:i/>
                <w:sz w:val="18"/>
                <w:szCs w:val="16"/>
              </w:rPr>
            </w:pPr>
            <w:r w:rsidRPr="00EE6B00">
              <w:rPr>
                <w:i/>
                <w:sz w:val="18"/>
                <w:szCs w:val="16"/>
              </w:rPr>
              <w:t>getCustomer</w:t>
            </w:r>
          </w:p>
          <w:p w14:paraId="71A349F8" w14:textId="77777777" w:rsidR="0019565F" w:rsidRPr="00EE6B00" w:rsidRDefault="0019565F" w:rsidP="005E70D6">
            <w:pPr>
              <w:rPr>
                <w:i/>
                <w:sz w:val="18"/>
                <w:szCs w:val="16"/>
              </w:rPr>
            </w:pPr>
            <w:r w:rsidRPr="00EE6B00">
              <w:rPr>
                <w:i/>
                <w:sz w:val="18"/>
                <w:szCs w:val="16"/>
              </w:rPr>
              <w:t>getCustomerWithContacts</w:t>
            </w:r>
          </w:p>
          <w:p w14:paraId="2059ADBA" w14:textId="77777777" w:rsidR="0019565F" w:rsidRPr="00EE6B00" w:rsidRDefault="0019565F" w:rsidP="005E70D6">
            <w:pPr>
              <w:rPr>
                <w:sz w:val="18"/>
                <w:szCs w:val="16"/>
              </w:rPr>
            </w:pPr>
          </w:p>
          <w:p w14:paraId="2B6A6B26" w14:textId="77777777" w:rsidR="0019565F" w:rsidRDefault="0019565F" w:rsidP="005E70D6">
            <w:pPr>
              <w:rPr>
                <w:sz w:val="18"/>
                <w:szCs w:val="16"/>
              </w:rPr>
            </w:pPr>
            <w:r w:rsidRPr="00EE6B00">
              <w:rPr>
                <w:sz w:val="18"/>
                <w:szCs w:val="16"/>
              </w:rPr>
              <w:t>No method today to “activate</w:t>
            </w:r>
            <w:r>
              <w:rPr>
                <w:sz w:val="18"/>
                <w:szCs w:val="16"/>
              </w:rPr>
              <w:t>” an existing link independently of the CII user profile..</w:t>
            </w:r>
          </w:p>
          <w:p w14:paraId="2C9D5B96" w14:textId="77777777" w:rsidR="0019565F" w:rsidRPr="00706118" w:rsidRDefault="0019565F" w:rsidP="005E70D6">
            <w:pPr>
              <w:rPr>
                <w:sz w:val="18"/>
                <w:szCs w:val="16"/>
              </w:rPr>
            </w:pPr>
          </w:p>
          <w:p w14:paraId="2BCF479C" w14:textId="77777777" w:rsidR="0019565F" w:rsidRDefault="0019565F" w:rsidP="005E70D6">
            <w:pPr>
              <w:rPr>
                <w:sz w:val="18"/>
                <w:szCs w:val="16"/>
              </w:rPr>
            </w:pPr>
            <w:r>
              <w:rPr>
                <w:sz w:val="18"/>
                <w:szCs w:val="16"/>
              </w:rPr>
              <w:t>Expected average response time: 2500 ms</w:t>
            </w:r>
          </w:p>
        </w:tc>
      </w:tr>
      <w:tr w:rsidR="0019565F" w:rsidRPr="00C934DC" w14:paraId="2E46A350" w14:textId="77777777" w:rsidTr="005E70D6">
        <w:tc>
          <w:tcPr>
            <w:tcW w:w="1526" w:type="dxa"/>
          </w:tcPr>
          <w:p w14:paraId="3BA54011" w14:textId="77777777" w:rsidR="0019565F" w:rsidRPr="00B534AD" w:rsidRDefault="0019565F" w:rsidP="005E70D6">
            <w:pPr>
              <w:rPr>
                <w:b/>
                <w:sz w:val="18"/>
                <w:szCs w:val="16"/>
              </w:rPr>
            </w:pPr>
            <w:r w:rsidRPr="00B534AD">
              <w:rPr>
                <w:b/>
                <w:sz w:val="18"/>
                <w:szCs w:val="16"/>
              </w:rPr>
              <w:t>Sample GUI</w:t>
            </w:r>
          </w:p>
          <w:p w14:paraId="4D97A93C" w14:textId="77777777" w:rsidR="0019565F" w:rsidRDefault="0019565F" w:rsidP="005E70D6">
            <w:pPr>
              <w:rPr>
                <w:b/>
                <w:sz w:val="18"/>
                <w:szCs w:val="16"/>
              </w:rPr>
            </w:pPr>
          </w:p>
        </w:tc>
        <w:tc>
          <w:tcPr>
            <w:tcW w:w="9355" w:type="dxa"/>
          </w:tcPr>
          <w:p w14:paraId="4E445390" w14:textId="77777777" w:rsidR="0019565F" w:rsidRDefault="0019565F" w:rsidP="005E70D6">
            <w:pPr>
              <w:rPr>
                <w:sz w:val="18"/>
                <w:szCs w:val="16"/>
              </w:rPr>
            </w:pPr>
          </w:p>
        </w:tc>
      </w:tr>
    </w:tbl>
    <w:p w14:paraId="66F41265" w14:textId="77777777" w:rsidR="0019565F" w:rsidRDefault="0019565F" w:rsidP="0019565F"/>
    <w:p w14:paraId="3C72A0D5" w14:textId="77777777" w:rsidR="0019565F" w:rsidRDefault="0019565F" w:rsidP="0019565F"/>
    <w:p w14:paraId="1490D3B0" w14:textId="77777777" w:rsidR="0019565F" w:rsidRDefault="0019565F" w:rsidP="0019565F"/>
    <w:p w14:paraId="1315C548" w14:textId="77777777" w:rsidR="0019565F" w:rsidRPr="003D51A0" w:rsidRDefault="0019565F" w:rsidP="0019565F">
      <w:pPr>
        <w:pStyle w:val="Heading2"/>
      </w:pPr>
      <w:bookmarkStart w:id="23" w:name="_Toc390764920"/>
      <w:r w:rsidRPr="003D51A0">
        <w:t>service</w:t>
      </w:r>
      <w:r>
        <w:t>-disassociation</w:t>
      </w:r>
      <w:bookmarkEnd w:id="23"/>
    </w:p>
    <w:tbl>
      <w:tblPr>
        <w:tblStyle w:val="TableGrid"/>
        <w:tblW w:w="0" w:type="auto"/>
        <w:tblLook w:val="04A0" w:firstRow="1" w:lastRow="0" w:firstColumn="1" w:lastColumn="0" w:noHBand="0" w:noVBand="1"/>
      </w:tblPr>
      <w:tblGrid>
        <w:gridCol w:w="1526"/>
        <w:gridCol w:w="9355"/>
      </w:tblGrid>
      <w:tr w:rsidR="0019565F" w:rsidRPr="001B35FC" w14:paraId="2AD41D13" w14:textId="77777777" w:rsidTr="005E70D6">
        <w:tc>
          <w:tcPr>
            <w:tcW w:w="10881" w:type="dxa"/>
            <w:gridSpan w:val="2"/>
            <w:shd w:val="clear" w:color="auto" w:fill="D9D9D9" w:themeFill="background1" w:themeFillShade="D9"/>
          </w:tcPr>
          <w:p w14:paraId="453E136D" w14:textId="77777777" w:rsidR="0019565F" w:rsidRDefault="0019565F" w:rsidP="005E70D6">
            <w:pPr>
              <w:rPr>
                <w:b/>
                <w:szCs w:val="16"/>
              </w:rPr>
            </w:pPr>
            <w:r>
              <w:rPr>
                <w:b/>
                <w:szCs w:val="16"/>
              </w:rPr>
              <w:t>OPERATION</w:t>
            </w:r>
          </w:p>
          <w:p w14:paraId="797C263E" w14:textId="77777777" w:rsidR="0019565F" w:rsidRPr="00633283" w:rsidRDefault="0019565F" w:rsidP="005E70D6">
            <w:pPr>
              <w:rPr>
                <w:szCs w:val="16"/>
              </w:rPr>
            </w:pPr>
            <w:r>
              <w:rPr>
                <w:szCs w:val="16"/>
              </w:rPr>
              <w:t>profile/{uuid}/service-disassociation</w:t>
            </w:r>
          </w:p>
        </w:tc>
      </w:tr>
      <w:tr w:rsidR="0019565F" w:rsidRPr="001B35FC" w14:paraId="26819CE3" w14:textId="77777777" w:rsidTr="005E70D6">
        <w:tc>
          <w:tcPr>
            <w:tcW w:w="1526" w:type="dxa"/>
          </w:tcPr>
          <w:p w14:paraId="266C21D1" w14:textId="77777777" w:rsidR="0019565F" w:rsidRDefault="0019565F" w:rsidP="005E70D6">
            <w:pPr>
              <w:rPr>
                <w:b/>
                <w:sz w:val="18"/>
                <w:szCs w:val="16"/>
              </w:rPr>
            </w:pPr>
            <w:r>
              <w:rPr>
                <w:b/>
                <w:sz w:val="18"/>
                <w:szCs w:val="16"/>
              </w:rPr>
              <w:t>Method</w:t>
            </w:r>
          </w:p>
        </w:tc>
        <w:tc>
          <w:tcPr>
            <w:tcW w:w="9355" w:type="dxa"/>
          </w:tcPr>
          <w:p w14:paraId="1D5A2672" w14:textId="77777777" w:rsidR="0019565F" w:rsidRPr="00C934DC" w:rsidRDefault="0019565F" w:rsidP="005E70D6">
            <w:pPr>
              <w:rPr>
                <w:sz w:val="18"/>
                <w:szCs w:val="16"/>
              </w:rPr>
            </w:pPr>
            <w:r>
              <w:rPr>
                <w:sz w:val="18"/>
                <w:szCs w:val="16"/>
              </w:rPr>
              <w:t>POST</w:t>
            </w:r>
          </w:p>
        </w:tc>
      </w:tr>
      <w:tr w:rsidR="0019565F" w:rsidRPr="001B35FC" w14:paraId="6A5C5E46" w14:textId="77777777" w:rsidTr="005E70D6">
        <w:tc>
          <w:tcPr>
            <w:tcW w:w="1526" w:type="dxa"/>
          </w:tcPr>
          <w:p w14:paraId="556C7027" w14:textId="77777777" w:rsidR="0019565F" w:rsidRPr="001B35FC" w:rsidRDefault="0019565F" w:rsidP="005E70D6">
            <w:pPr>
              <w:rPr>
                <w:b/>
                <w:sz w:val="18"/>
                <w:szCs w:val="16"/>
              </w:rPr>
            </w:pPr>
            <w:r>
              <w:rPr>
                <w:b/>
                <w:sz w:val="18"/>
                <w:szCs w:val="16"/>
              </w:rPr>
              <w:t>Description</w:t>
            </w:r>
          </w:p>
        </w:tc>
        <w:tc>
          <w:tcPr>
            <w:tcW w:w="9355" w:type="dxa"/>
          </w:tcPr>
          <w:p w14:paraId="3C177125" w14:textId="77777777" w:rsidR="0019565F" w:rsidRPr="00797478" w:rsidRDefault="0019565F" w:rsidP="005E70D6">
            <w:pPr>
              <w:rPr>
                <w:sz w:val="18"/>
                <w:szCs w:val="16"/>
              </w:rPr>
            </w:pPr>
            <w:r>
              <w:rPr>
                <w:sz w:val="18"/>
                <w:szCs w:val="16"/>
              </w:rPr>
              <w:t>TO disassociate (unlink) either a BAN (as owner), BAN (as manager) or Subscriber (as member) to a given portal profile (UUID)</w:t>
            </w:r>
          </w:p>
        </w:tc>
      </w:tr>
      <w:tr w:rsidR="0019565F" w:rsidRPr="00C934DC" w14:paraId="022DD53A" w14:textId="77777777" w:rsidTr="005E70D6">
        <w:tc>
          <w:tcPr>
            <w:tcW w:w="1526" w:type="dxa"/>
          </w:tcPr>
          <w:p w14:paraId="7499885B" w14:textId="77777777" w:rsidR="0019565F" w:rsidRPr="00CF7CD1" w:rsidRDefault="0019565F" w:rsidP="005E70D6">
            <w:pPr>
              <w:rPr>
                <w:b/>
                <w:sz w:val="18"/>
                <w:szCs w:val="16"/>
              </w:rPr>
            </w:pPr>
            <w:r w:rsidRPr="00CF7CD1">
              <w:rPr>
                <w:b/>
                <w:sz w:val="18"/>
                <w:szCs w:val="16"/>
              </w:rPr>
              <w:t>Input</w:t>
            </w:r>
          </w:p>
        </w:tc>
        <w:tc>
          <w:tcPr>
            <w:tcW w:w="9355" w:type="dxa"/>
          </w:tcPr>
          <w:p w14:paraId="4110FE99" w14:textId="77777777" w:rsidR="0019565F" w:rsidRDefault="0019565F" w:rsidP="005E70D6">
            <w:pPr>
              <w:rPr>
                <w:sz w:val="18"/>
                <w:szCs w:val="16"/>
              </w:rPr>
            </w:pPr>
            <w:r>
              <w:rPr>
                <w:sz w:val="18"/>
                <w:szCs w:val="16"/>
              </w:rPr>
              <w:t>Inputs:</w:t>
            </w:r>
          </w:p>
          <w:p w14:paraId="44041105" w14:textId="77777777" w:rsidR="0019565F" w:rsidRDefault="0019565F" w:rsidP="005E70D6">
            <w:pPr>
              <w:rPr>
                <w:sz w:val="18"/>
                <w:szCs w:val="16"/>
              </w:rPr>
            </w:pPr>
            <w:r>
              <w:rPr>
                <w:b/>
                <w:sz w:val="18"/>
                <w:szCs w:val="16"/>
              </w:rPr>
              <w:t>uuid</w:t>
            </w:r>
            <w:r>
              <w:rPr>
                <w:sz w:val="18"/>
                <w:szCs w:val="16"/>
              </w:rPr>
              <w:t xml:space="preserve"> = Indicates the user profile ID to associate service to</w:t>
            </w:r>
          </w:p>
          <w:p w14:paraId="6B0DB3B2" w14:textId="77777777" w:rsidR="0019565F" w:rsidRDefault="0019565F" w:rsidP="005E70D6">
            <w:pPr>
              <w:rPr>
                <w:sz w:val="18"/>
                <w:szCs w:val="16"/>
              </w:rPr>
            </w:pPr>
          </w:p>
          <w:p w14:paraId="07B3AD6D" w14:textId="77777777" w:rsidR="0019565F" w:rsidRDefault="0019565F" w:rsidP="005E70D6">
            <w:pPr>
              <w:rPr>
                <w:sz w:val="18"/>
                <w:szCs w:val="16"/>
              </w:rPr>
            </w:pPr>
            <w:r>
              <w:rPr>
                <w:sz w:val="18"/>
                <w:szCs w:val="16"/>
              </w:rPr>
              <w:t>Parameters</w:t>
            </w:r>
          </w:p>
          <w:tbl>
            <w:tblPr>
              <w:tblStyle w:val="TableGrid"/>
              <w:tblW w:w="0" w:type="auto"/>
              <w:tblLook w:val="04A0" w:firstRow="1" w:lastRow="0" w:firstColumn="1" w:lastColumn="0" w:noHBand="0" w:noVBand="1"/>
            </w:tblPr>
            <w:tblGrid>
              <w:gridCol w:w="1305"/>
              <w:gridCol w:w="2126"/>
              <w:gridCol w:w="1420"/>
              <w:gridCol w:w="3564"/>
            </w:tblGrid>
            <w:tr w:rsidR="0019565F" w14:paraId="49FADEF1" w14:textId="77777777" w:rsidTr="005E70D6">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10E885" w14:textId="77777777" w:rsidR="0019565F" w:rsidRDefault="0019565F" w:rsidP="005E70D6">
                  <w:pPr>
                    <w:rPr>
                      <w:b/>
                      <w:sz w:val="18"/>
                      <w:szCs w:val="16"/>
                    </w:rPr>
                  </w:pPr>
                  <w:r>
                    <w:rPr>
                      <w:b/>
                      <w:sz w:val="18"/>
                      <w:szCs w:val="16"/>
                    </w:rPr>
                    <w:t>Name</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B4F975" w14:textId="77777777" w:rsidR="0019565F" w:rsidRDefault="0019565F" w:rsidP="005E70D6">
                  <w:pPr>
                    <w:rPr>
                      <w:b/>
                      <w:sz w:val="18"/>
                      <w:szCs w:val="16"/>
                    </w:rPr>
                  </w:pPr>
                  <w:r>
                    <w:rPr>
                      <w:b/>
                      <w:sz w:val="18"/>
                      <w:szCs w:val="16"/>
                    </w:rPr>
                    <w:t>Values</w:t>
                  </w: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D2A763" w14:textId="77777777" w:rsidR="0019565F" w:rsidRDefault="0019565F" w:rsidP="005E70D6">
                  <w:pPr>
                    <w:rPr>
                      <w:b/>
                      <w:sz w:val="18"/>
                      <w:szCs w:val="16"/>
                    </w:rPr>
                  </w:pPr>
                  <w:r>
                    <w:rPr>
                      <w:b/>
                      <w:sz w:val="18"/>
                      <w:szCs w:val="16"/>
                    </w:rPr>
                    <w:t>Mandatory?</w:t>
                  </w:r>
                </w:p>
              </w:tc>
              <w:tc>
                <w:tcPr>
                  <w:tcW w:w="3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C6F69" w14:textId="77777777" w:rsidR="0019565F" w:rsidRDefault="0019565F" w:rsidP="005E70D6">
                  <w:pPr>
                    <w:rPr>
                      <w:b/>
                      <w:sz w:val="18"/>
                      <w:szCs w:val="16"/>
                    </w:rPr>
                  </w:pPr>
                  <w:r>
                    <w:rPr>
                      <w:b/>
                      <w:sz w:val="18"/>
                      <w:szCs w:val="16"/>
                    </w:rPr>
                    <w:t>Comments</w:t>
                  </w:r>
                </w:p>
              </w:tc>
            </w:tr>
            <w:tr w:rsidR="0019565F" w14:paraId="0F7FB0EB" w14:textId="77777777" w:rsidTr="005E70D6">
              <w:tc>
                <w:tcPr>
                  <w:tcW w:w="1305" w:type="dxa"/>
                  <w:tcBorders>
                    <w:top w:val="single" w:sz="4" w:space="0" w:color="auto"/>
                    <w:left w:val="single" w:sz="4" w:space="0" w:color="auto"/>
                    <w:bottom w:val="single" w:sz="4" w:space="0" w:color="auto"/>
                    <w:right w:val="single" w:sz="4" w:space="0" w:color="auto"/>
                  </w:tcBorders>
                  <w:hideMark/>
                </w:tcPr>
                <w:p w14:paraId="3847AE8D" w14:textId="77777777" w:rsidR="0019565F" w:rsidRDefault="0019565F" w:rsidP="005E70D6">
                  <w:pPr>
                    <w:rPr>
                      <w:sz w:val="18"/>
                      <w:szCs w:val="16"/>
                    </w:rPr>
                  </w:pPr>
                  <w:r>
                    <w:rPr>
                      <w:sz w:val="18"/>
                      <w:szCs w:val="16"/>
                    </w:rPr>
                    <w:t>banList</w:t>
                  </w:r>
                </w:p>
              </w:tc>
              <w:tc>
                <w:tcPr>
                  <w:tcW w:w="2126" w:type="dxa"/>
                  <w:tcBorders>
                    <w:top w:val="single" w:sz="4" w:space="0" w:color="auto"/>
                    <w:left w:val="single" w:sz="4" w:space="0" w:color="auto"/>
                    <w:bottom w:val="single" w:sz="4" w:space="0" w:color="auto"/>
                    <w:right w:val="single" w:sz="4" w:space="0" w:color="auto"/>
                  </w:tcBorders>
                  <w:hideMark/>
                </w:tcPr>
                <w:p w14:paraId="31001963" w14:textId="77777777" w:rsidR="0019565F" w:rsidRDefault="0019565F" w:rsidP="005E70D6">
                  <w:pPr>
                    <w:rPr>
                      <w:sz w:val="18"/>
                      <w:szCs w:val="16"/>
                    </w:rPr>
                  </w:pPr>
                  <w:r>
                    <w:rPr>
                      <w:sz w:val="18"/>
                      <w:szCs w:val="16"/>
                    </w:rPr>
                    <w:t>list of bans</w:t>
                  </w:r>
                </w:p>
              </w:tc>
              <w:tc>
                <w:tcPr>
                  <w:tcW w:w="1420" w:type="dxa"/>
                  <w:tcBorders>
                    <w:top w:val="single" w:sz="4" w:space="0" w:color="auto"/>
                    <w:left w:val="single" w:sz="4" w:space="0" w:color="auto"/>
                    <w:bottom w:val="single" w:sz="4" w:space="0" w:color="auto"/>
                    <w:right w:val="single" w:sz="4" w:space="0" w:color="auto"/>
                  </w:tcBorders>
                  <w:hideMark/>
                </w:tcPr>
                <w:p w14:paraId="6BDAAD59" w14:textId="77777777" w:rsidR="0019565F" w:rsidRDefault="0019565F" w:rsidP="005E70D6">
                  <w:pPr>
                    <w:rPr>
                      <w:sz w:val="18"/>
                      <w:szCs w:val="16"/>
                    </w:rPr>
                  </w:pPr>
                  <w:r>
                    <w:rPr>
                      <w:sz w:val="18"/>
                      <w:szCs w:val="16"/>
                    </w:rPr>
                    <w:t>optional</w:t>
                  </w:r>
                </w:p>
              </w:tc>
              <w:tc>
                <w:tcPr>
                  <w:tcW w:w="3564" w:type="dxa"/>
                  <w:tcBorders>
                    <w:top w:val="single" w:sz="4" w:space="0" w:color="auto"/>
                    <w:left w:val="single" w:sz="4" w:space="0" w:color="auto"/>
                    <w:bottom w:val="single" w:sz="4" w:space="0" w:color="auto"/>
                    <w:right w:val="single" w:sz="4" w:space="0" w:color="auto"/>
                  </w:tcBorders>
                  <w:hideMark/>
                </w:tcPr>
                <w:p w14:paraId="3F392CFD" w14:textId="77777777" w:rsidR="0019565F" w:rsidRDefault="0019565F" w:rsidP="005E70D6">
                  <w:pPr>
                    <w:rPr>
                      <w:sz w:val="18"/>
                      <w:szCs w:val="16"/>
                      <w:highlight w:val="yellow"/>
                    </w:rPr>
                  </w:pPr>
                  <w:r>
                    <w:rPr>
                      <w:sz w:val="18"/>
                      <w:szCs w:val="16"/>
                    </w:rPr>
                    <w:t>Indicates the account to associate to user profile as either owner or manager</w:t>
                  </w:r>
                </w:p>
              </w:tc>
            </w:tr>
            <w:tr w:rsidR="0019565F" w14:paraId="1CD9BA5B" w14:textId="77777777" w:rsidTr="005E70D6">
              <w:tc>
                <w:tcPr>
                  <w:tcW w:w="1305" w:type="dxa"/>
                  <w:tcBorders>
                    <w:top w:val="single" w:sz="4" w:space="0" w:color="auto"/>
                    <w:left w:val="single" w:sz="4" w:space="0" w:color="auto"/>
                    <w:bottom w:val="single" w:sz="4" w:space="0" w:color="auto"/>
                    <w:right w:val="single" w:sz="4" w:space="0" w:color="auto"/>
                  </w:tcBorders>
                  <w:hideMark/>
                </w:tcPr>
                <w:p w14:paraId="30B2D408" w14:textId="77777777" w:rsidR="0019565F" w:rsidRDefault="0019565F" w:rsidP="005E70D6">
                  <w:pPr>
                    <w:rPr>
                      <w:sz w:val="18"/>
                      <w:szCs w:val="16"/>
                    </w:rPr>
                  </w:pPr>
                  <w:r>
                    <w:rPr>
                      <w:sz w:val="18"/>
                      <w:szCs w:val="16"/>
                    </w:rPr>
                    <w:t>subList</w:t>
                  </w:r>
                </w:p>
              </w:tc>
              <w:tc>
                <w:tcPr>
                  <w:tcW w:w="2126" w:type="dxa"/>
                  <w:tcBorders>
                    <w:top w:val="single" w:sz="4" w:space="0" w:color="auto"/>
                    <w:left w:val="single" w:sz="4" w:space="0" w:color="auto"/>
                    <w:bottom w:val="single" w:sz="4" w:space="0" w:color="auto"/>
                    <w:right w:val="single" w:sz="4" w:space="0" w:color="auto"/>
                  </w:tcBorders>
                  <w:hideMark/>
                </w:tcPr>
                <w:p w14:paraId="577CF445" w14:textId="77777777" w:rsidR="0019565F" w:rsidRDefault="0019565F" w:rsidP="005E70D6">
                  <w:pPr>
                    <w:rPr>
                      <w:sz w:val="18"/>
                      <w:szCs w:val="16"/>
                    </w:rPr>
                  </w:pPr>
                  <w:r>
                    <w:rPr>
                      <w:sz w:val="18"/>
                      <w:szCs w:val="16"/>
                    </w:rPr>
                    <w:t>List of subscribers</w:t>
                  </w:r>
                </w:p>
              </w:tc>
              <w:tc>
                <w:tcPr>
                  <w:tcW w:w="1420" w:type="dxa"/>
                  <w:tcBorders>
                    <w:top w:val="single" w:sz="4" w:space="0" w:color="auto"/>
                    <w:left w:val="single" w:sz="4" w:space="0" w:color="auto"/>
                    <w:bottom w:val="single" w:sz="4" w:space="0" w:color="auto"/>
                    <w:right w:val="single" w:sz="4" w:space="0" w:color="auto"/>
                  </w:tcBorders>
                  <w:hideMark/>
                </w:tcPr>
                <w:p w14:paraId="6FB3F233" w14:textId="77777777" w:rsidR="0019565F" w:rsidRDefault="0019565F" w:rsidP="005E70D6">
                  <w:pPr>
                    <w:rPr>
                      <w:sz w:val="18"/>
                      <w:szCs w:val="16"/>
                    </w:rPr>
                  </w:pPr>
                  <w:r>
                    <w:rPr>
                      <w:sz w:val="18"/>
                      <w:szCs w:val="16"/>
                    </w:rPr>
                    <w:t>optional</w:t>
                  </w:r>
                </w:p>
              </w:tc>
              <w:tc>
                <w:tcPr>
                  <w:tcW w:w="3564" w:type="dxa"/>
                  <w:tcBorders>
                    <w:top w:val="single" w:sz="4" w:space="0" w:color="auto"/>
                    <w:left w:val="single" w:sz="4" w:space="0" w:color="auto"/>
                    <w:bottom w:val="single" w:sz="4" w:space="0" w:color="auto"/>
                    <w:right w:val="single" w:sz="4" w:space="0" w:color="auto"/>
                  </w:tcBorders>
                  <w:hideMark/>
                </w:tcPr>
                <w:p w14:paraId="655F8762" w14:textId="77777777" w:rsidR="0019565F" w:rsidRDefault="0019565F" w:rsidP="005E70D6">
                  <w:pPr>
                    <w:rPr>
                      <w:sz w:val="18"/>
                      <w:szCs w:val="16"/>
                    </w:rPr>
                  </w:pPr>
                  <w:r>
                    <w:rPr>
                      <w:sz w:val="18"/>
                      <w:szCs w:val="16"/>
                    </w:rPr>
                    <w:t>Indicates the subscriber to assign as member to user profile</w:t>
                  </w:r>
                </w:p>
              </w:tc>
            </w:tr>
            <w:tr w:rsidR="0019565F" w14:paraId="37672570" w14:textId="77777777" w:rsidTr="005E70D6">
              <w:tc>
                <w:tcPr>
                  <w:tcW w:w="1305" w:type="dxa"/>
                  <w:tcBorders>
                    <w:top w:val="single" w:sz="4" w:space="0" w:color="auto"/>
                    <w:left w:val="single" w:sz="4" w:space="0" w:color="auto"/>
                    <w:bottom w:val="single" w:sz="4" w:space="0" w:color="auto"/>
                    <w:right w:val="single" w:sz="4" w:space="0" w:color="auto"/>
                  </w:tcBorders>
                  <w:hideMark/>
                </w:tcPr>
                <w:p w14:paraId="67CF0348" w14:textId="77777777" w:rsidR="0019565F" w:rsidRDefault="0019565F" w:rsidP="005E70D6">
                  <w:pPr>
                    <w:rPr>
                      <w:sz w:val="18"/>
                      <w:szCs w:val="16"/>
                    </w:rPr>
                  </w:pPr>
                  <w:r>
                    <w:rPr>
                      <w:sz w:val="18"/>
                      <w:szCs w:val="16"/>
                    </w:rPr>
                    <w:t>brand</w:t>
                  </w:r>
                </w:p>
              </w:tc>
              <w:tc>
                <w:tcPr>
                  <w:tcW w:w="2126" w:type="dxa"/>
                  <w:tcBorders>
                    <w:top w:val="single" w:sz="4" w:space="0" w:color="auto"/>
                    <w:left w:val="single" w:sz="4" w:space="0" w:color="auto"/>
                    <w:bottom w:val="single" w:sz="4" w:space="0" w:color="auto"/>
                    <w:right w:val="single" w:sz="4" w:space="0" w:color="auto"/>
                  </w:tcBorders>
                  <w:hideMark/>
                </w:tcPr>
                <w:p w14:paraId="0BBDD347" w14:textId="77777777" w:rsidR="0019565F" w:rsidRDefault="0019565F" w:rsidP="005E70D6">
                  <w:pPr>
                    <w:rPr>
                      <w:sz w:val="18"/>
                      <w:szCs w:val="16"/>
                    </w:rPr>
                  </w:pPr>
                  <w:r>
                    <w:rPr>
                      <w:sz w:val="18"/>
                      <w:szCs w:val="16"/>
                    </w:rPr>
                    <w:t>1 = Telus</w:t>
                  </w:r>
                </w:p>
                <w:p w14:paraId="0C5EF069" w14:textId="77777777" w:rsidR="0019565F" w:rsidRDefault="0019565F" w:rsidP="005E70D6">
                  <w:pPr>
                    <w:rPr>
                      <w:sz w:val="18"/>
                      <w:szCs w:val="16"/>
                    </w:rPr>
                  </w:pPr>
                  <w:r>
                    <w:rPr>
                      <w:sz w:val="18"/>
                      <w:szCs w:val="16"/>
                    </w:rPr>
                    <w:t>3 = Koodo</w:t>
                  </w:r>
                </w:p>
              </w:tc>
              <w:tc>
                <w:tcPr>
                  <w:tcW w:w="1420" w:type="dxa"/>
                  <w:tcBorders>
                    <w:top w:val="single" w:sz="4" w:space="0" w:color="auto"/>
                    <w:left w:val="single" w:sz="4" w:space="0" w:color="auto"/>
                    <w:bottom w:val="single" w:sz="4" w:space="0" w:color="auto"/>
                    <w:right w:val="single" w:sz="4" w:space="0" w:color="auto"/>
                  </w:tcBorders>
                  <w:hideMark/>
                </w:tcPr>
                <w:p w14:paraId="3139A6AA" w14:textId="77777777" w:rsidR="0019565F" w:rsidRDefault="0019565F" w:rsidP="005E70D6">
                  <w:pPr>
                    <w:rPr>
                      <w:sz w:val="18"/>
                      <w:szCs w:val="16"/>
                    </w:rPr>
                  </w:pPr>
                  <w:r>
                    <w:rPr>
                      <w:sz w:val="18"/>
                      <w:szCs w:val="16"/>
                    </w:rPr>
                    <w:t>Yes</w:t>
                  </w:r>
                </w:p>
              </w:tc>
              <w:tc>
                <w:tcPr>
                  <w:tcW w:w="3564" w:type="dxa"/>
                  <w:tcBorders>
                    <w:top w:val="single" w:sz="4" w:space="0" w:color="auto"/>
                    <w:left w:val="single" w:sz="4" w:space="0" w:color="auto"/>
                    <w:bottom w:val="single" w:sz="4" w:space="0" w:color="auto"/>
                    <w:right w:val="single" w:sz="4" w:space="0" w:color="auto"/>
                  </w:tcBorders>
                  <w:hideMark/>
                </w:tcPr>
                <w:p w14:paraId="0BBB9C48" w14:textId="77777777" w:rsidR="0019565F" w:rsidRDefault="0019565F" w:rsidP="005E70D6">
                  <w:pPr>
                    <w:rPr>
                      <w:sz w:val="18"/>
                      <w:szCs w:val="16"/>
                    </w:rPr>
                  </w:pPr>
                  <w:r>
                    <w:rPr>
                      <w:sz w:val="18"/>
                      <w:szCs w:val="16"/>
                    </w:rPr>
                    <w:t>Indicates company brand</w:t>
                  </w:r>
                </w:p>
              </w:tc>
            </w:tr>
          </w:tbl>
          <w:p w14:paraId="0B1404C5" w14:textId="77777777" w:rsidR="0019565F" w:rsidRDefault="0019565F" w:rsidP="005E70D6">
            <w:pPr>
              <w:rPr>
                <w:sz w:val="18"/>
                <w:szCs w:val="16"/>
              </w:rPr>
            </w:pPr>
          </w:p>
          <w:p w14:paraId="1A07AD32" w14:textId="77777777" w:rsidR="0019565F" w:rsidRDefault="0019565F" w:rsidP="005E70D6">
            <w:pPr>
              <w:rPr>
                <w:sz w:val="18"/>
                <w:szCs w:val="16"/>
              </w:rPr>
            </w:pPr>
            <w:r>
              <w:rPr>
                <w:sz w:val="18"/>
                <w:szCs w:val="16"/>
              </w:rPr>
              <w:t>Example:</w:t>
            </w:r>
          </w:p>
          <w:p w14:paraId="338C1069" w14:textId="77777777" w:rsidR="0019565F" w:rsidRPr="00C934DC" w:rsidRDefault="0019565F" w:rsidP="005E70D6">
            <w:pPr>
              <w:rPr>
                <w:sz w:val="18"/>
                <w:szCs w:val="16"/>
              </w:rPr>
            </w:pPr>
            <w:r>
              <w:rPr>
                <w:sz w:val="18"/>
                <w:szCs w:val="16"/>
              </w:rPr>
              <w:t>profilemanagement/profile</w:t>
            </w:r>
            <w:r w:rsidRPr="007B1D09">
              <w:rPr>
                <w:sz w:val="18"/>
                <w:szCs w:val="16"/>
              </w:rPr>
              <w:t>/</w:t>
            </w:r>
            <w:r w:rsidRPr="00C505A0">
              <w:rPr>
                <w:sz w:val="18"/>
                <w:szCs w:val="16"/>
              </w:rPr>
              <w:t>21EC2020-3AEA-1069-A2DD-08002B30309D</w:t>
            </w:r>
            <w:r w:rsidRPr="007B1D09">
              <w:rPr>
                <w:sz w:val="18"/>
                <w:szCs w:val="16"/>
              </w:rPr>
              <w:t>/</w:t>
            </w:r>
            <w:r>
              <w:rPr>
                <w:sz w:val="18"/>
                <w:szCs w:val="16"/>
              </w:rPr>
              <w:t>service-disassociation</w:t>
            </w:r>
          </w:p>
          <w:p w14:paraId="1F5E5D4B" w14:textId="77777777" w:rsidR="0019565F" w:rsidRPr="00C934DC" w:rsidRDefault="0019565F" w:rsidP="005E70D6">
            <w:pPr>
              <w:rPr>
                <w:sz w:val="18"/>
                <w:szCs w:val="16"/>
              </w:rPr>
            </w:pPr>
            <w:r w:rsidRPr="00C934DC">
              <w:rPr>
                <w:sz w:val="18"/>
                <w:szCs w:val="16"/>
              </w:rPr>
              <w:t xml:space="preserve"> </w:t>
            </w:r>
          </w:p>
        </w:tc>
      </w:tr>
      <w:tr w:rsidR="0019565F" w:rsidRPr="00C934DC" w14:paraId="374A1722" w14:textId="77777777" w:rsidTr="005E70D6">
        <w:tc>
          <w:tcPr>
            <w:tcW w:w="1526" w:type="dxa"/>
          </w:tcPr>
          <w:p w14:paraId="3359B06B" w14:textId="77777777" w:rsidR="0019565F" w:rsidRPr="00797478" w:rsidRDefault="0019565F" w:rsidP="005E70D6">
            <w:pPr>
              <w:rPr>
                <w:b/>
                <w:sz w:val="18"/>
                <w:szCs w:val="16"/>
              </w:rPr>
            </w:pPr>
            <w:r>
              <w:rPr>
                <w:b/>
                <w:sz w:val="18"/>
                <w:szCs w:val="16"/>
              </w:rPr>
              <w:t>Status Codes</w:t>
            </w:r>
          </w:p>
        </w:tc>
        <w:tc>
          <w:tcPr>
            <w:tcW w:w="9355" w:type="dxa"/>
          </w:tcPr>
          <w:p w14:paraId="12D1C202" w14:textId="77777777" w:rsidR="0019565F" w:rsidRDefault="0019565F" w:rsidP="005E70D6">
            <w:pPr>
              <w:rPr>
                <w:sz w:val="18"/>
                <w:szCs w:val="16"/>
              </w:rPr>
            </w:pPr>
          </w:p>
          <w:tbl>
            <w:tblPr>
              <w:tblStyle w:val="TableGrid"/>
              <w:tblW w:w="0" w:type="auto"/>
              <w:tblLook w:val="04A0" w:firstRow="1" w:lastRow="0" w:firstColumn="1" w:lastColumn="0" w:noHBand="0" w:noVBand="1"/>
            </w:tblPr>
            <w:tblGrid>
              <w:gridCol w:w="620"/>
              <w:gridCol w:w="929"/>
              <w:gridCol w:w="2113"/>
              <w:gridCol w:w="1323"/>
              <w:gridCol w:w="2744"/>
              <w:gridCol w:w="1400"/>
            </w:tblGrid>
            <w:tr w:rsidR="0019565F" w:rsidRPr="001963A0" w14:paraId="0AF0BD77" w14:textId="77777777" w:rsidTr="005E70D6">
              <w:tc>
                <w:tcPr>
                  <w:tcW w:w="620" w:type="dxa"/>
                  <w:shd w:val="clear" w:color="auto" w:fill="D9D9D9" w:themeFill="background1" w:themeFillShade="D9"/>
                </w:tcPr>
                <w:p w14:paraId="140C75A2" w14:textId="77777777" w:rsidR="0019565F" w:rsidRPr="001963A0" w:rsidRDefault="0019565F" w:rsidP="005E70D6">
                  <w:pPr>
                    <w:rPr>
                      <w:b/>
                      <w:sz w:val="16"/>
                      <w:szCs w:val="16"/>
                    </w:rPr>
                  </w:pPr>
                  <w:r w:rsidRPr="001963A0">
                    <w:rPr>
                      <w:b/>
                      <w:sz w:val="16"/>
                      <w:szCs w:val="16"/>
                    </w:rPr>
                    <w:t>status</w:t>
                  </w:r>
                </w:p>
                <w:p w14:paraId="3D099674" w14:textId="77777777" w:rsidR="0019565F" w:rsidRPr="001963A0" w:rsidRDefault="0019565F" w:rsidP="005E70D6">
                  <w:pPr>
                    <w:rPr>
                      <w:b/>
                      <w:sz w:val="16"/>
                      <w:szCs w:val="16"/>
                    </w:rPr>
                  </w:pPr>
                  <w:r w:rsidRPr="001963A0">
                    <w:rPr>
                      <w:b/>
                      <w:sz w:val="16"/>
                      <w:szCs w:val="16"/>
                    </w:rPr>
                    <w:t>Cd</w:t>
                  </w:r>
                </w:p>
              </w:tc>
              <w:tc>
                <w:tcPr>
                  <w:tcW w:w="929" w:type="dxa"/>
                  <w:shd w:val="clear" w:color="auto" w:fill="D9D9D9" w:themeFill="background1" w:themeFillShade="D9"/>
                </w:tcPr>
                <w:p w14:paraId="33DDA85F" w14:textId="77777777" w:rsidR="0019565F" w:rsidRPr="001963A0" w:rsidRDefault="0019565F" w:rsidP="005E70D6">
                  <w:pPr>
                    <w:rPr>
                      <w:b/>
                      <w:sz w:val="16"/>
                      <w:szCs w:val="16"/>
                    </w:rPr>
                  </w:pPr>
                  <w:r w:rsidRPr="001963A0">
                    <w:rPr>
                      <w:b/>
                      <w:sz w:val="16"/>
                      <w:szCs w:val="16"/>
                    </w:rPr>
                    <w:t>Status</w:t>
                  </w:r>
                </w:p>
                <w:p w14:paraId="5991223F" w14:textId="77777777" w:rsidR="0019565F" w:rsidRPr="001963A0" w:rsidRDefault="0019565F" w:rsidP="005E70D6">
                  <w:pPr>
                    <w:rPr>
                      <w:b/>
                      <w:sz w:val="16"/>
                      <w:szCs w:val="16"/>
                    </w:rPr>
                  </w:pPr>
                  <w:r w:rsidRPr="001963A0">
                    <w:rPr>
                      <w:b/>
                      <w:sz w:val="16"/>
                      <w:szCs w:val="16"/>
                    </w:rPr>
                    <w:t>SubCd</w:t>
                  </w:r>
                </w:p>
              </w:tc>
              <w:tc>
                <w:tcPr>
                  <w:tcW w:w="2113" w:type="dxa"/>
                  <w:shd w:val="clear" w:color="auto" w:fill="D9D9D9" w:themeFill="background1" w:themeFillShade="D9"/>
                </w:tcPr>
                <w:p w14:paraId="2FDBADA5" w14:textId="77777777" w:rsidR="0019565F" w:rsidRPr="001963A0" w:rsidRDefault="0019565F" w:rsidP="005E70D6">
                  <w:pPr>
                    <w:rPr>
                      <w:b/>
                      <w:sz w:val="16"/>
                      <w:szCs w:val="16"/>
                    </w:rPr>
                  </w:pPr>
                  <w:r w:rsidRPr="001963A0">
                    <w:rPr>
                      <w:b/>
                      <w:sz w:val="16"/>
                      <w:szCs w:val="16"/>
                    </w:rPr>
                    <w:t>statusTxt</w:t>
                  </w:r>
                </w:p>
              </w:tc>
              <w:tc>
                <w:tcPr>
                  <w:tcW w:w="1323" w:type="dxa"/>
                  <w:shd w:val="clear" w:color="auto" w:fill="D9D9D9" w:themeFill="background1" w:themeFillShade="D9"/>
                </w:tcPr>
                <w:p w14:paraId="19A155DB" w14:textId="77777777" w:rsidR="0019565F" w:rsidRPr="001963A0" w:rsidRDefault="0019565F" w:rsidP="005E70D6">
                  <w:pPr>
                    <w:rPr>
                      <w:b/>
                      <w:sz w:val="16"/>
                      <w:szCs w:val="16"/>
                    </w:rPr>
                  </w:pPr>
                  <w:r w:rsidRPr="001963A0">
                    <w:rPr>
                      <w:b/>
                      <w:sz w:val="16"/>
                      <w:szCs w:val="16"/>
                    </w:rPr>
                    <w:t>systemErrorCd</w:t>
                  </w:r>
                </w:p>
              </w:tc>
              <w:tc>
                <w:tcPr>
                  <w:tcW w:w="2744" w:type="dxa"/>
                  <w:shd w:val="clear" w:color="auto" w:fill="D9D9D9" w:themeFill="background1" w:themeFillShade="D9"/>
                </w:tcPr>
                <w:p w14:paraId="5D676DE6" w14:textId="77777777" w:rsidR="0019565F" w:rsidRPr="001963A0" w:rsidRDefault="0019565F" w:rsidP="005E70D6">
                  <w:pPr>
                    <w:rPr>
                      <w:b/>
                      <w:sz w:val="16"/>
                      <w:szCs w:val="16"/>
                    </w:rPr>
                  </w:pPr>
                  <w:r w:rsidRPr="001963A0">
                    <w:rPr>
                      <w:b/>
                      <w:sz w:val="16"/>
                      <w:szCs w:val="16"/>
                    </w:rPr>
                    <w:t>systemErrorTxt</w:t>
                  </w:r>
                </w:p>
              </w:tc>
              <w:tc>
                <w:tcPr>
                  <w:tcW w:w="1400" w:type="dxa"/>
                  <w:shd w:val="clear" w:color="auto" w:fill="D9D9D9" w:themeFill="background1" w:themeFillShade="D9"/>
                </w:tcPr>
                <w:p w14:paraId="63F00B5C" w14:textId="77777777" w:rsidR="0019565F" w:rsidRPr="001963A0" w:rsidRDefault="0019565F" w:rsidP="005E70D6">
                  <w:pPr>
                    <w:rPr>
                      <w:b/>
                      <w:i/>
                      <w:sz w:val="16"/>
                      <w:szCs w:val="16"/>
                    </w:rPr>
                  </w:pPr>
                  <w:r w:rsidRPr="001963A0">
                    <w:rPr>
                      <w:b/>
                      <w:i/>
                      <w:sz w:val="16"/>
                      <w:szCs w:val="16"/>
                    </w:rPr>
                    <w:t>Notes</w:t>
                  </w:r>
                </w:p>
              </w:tc>
            </w:tr>
            <w:tr w:rsidR="0019565F" w:rsidRPr="001963A0" w14:paraId="4D7D3CDC" w14:textId="77777777" w:rsidTr="005E70D6">
              <w:tc>
                <w:tcPr>
                  <w:tcW w:w="620" w:type="dxa"/>
                </w:tcPr>
                <w:p w14:paraId="50A12711" w14:textId="77777777" w:rsidR="0019565F" w:rsidRPr="001963A0" w:rsidRDefault="0019565F" w:rsidP="005E70D6">
                  <w:pPr>
                    <w:rPr>
                      <w:sz w:val="16"/>
                      <w:szCs w:val="16"/>
                    </w:rPr>
                  </w:pPr>
                  <w:r w:rsidRPr="001963A0">
                    <w:rPr>
                      <w:sz w:val="16"/>
                      <w:szCs w:val="16"/>
                    </w:rPr>
                    <w:t>200</w:t>
                  </w:r>
                </w:p>
              </w:tc>
              <w:tc>
                <w:tcPr>
                  <w:tcW w:w="929" w:type="dxa"/>
                </w:tcPr>
                <w:p w14:paraId="516490CA" w14:textId="77777777" w:rsidR="0019565F" w:rsidRPr="001963A0" w:rsidRDefault="0019565F" w:rsidP="005E70D6">
                  <w:pPr>
                    <w:rPr>
                      <w:sz w:val="16"/>
                      <w:szCs w:val="16"/>
                    </w:rPr>
                  </w:pPr>
                </w:p>
              </w:tc>
              <w:tc>
                <w:tcPr>
                  <w:tcW w:w="2113" w:type="dxa"/>
                </w:tcPr>
                <w:p w14:paraId="1A137884" w14:textId="77777777" w:rsidR="0019565F" w:rsidRPr="001963A0" w:rsidRDefault="0019565F" w:rsidP="005E70D6">
                  <w:pPr>
                    <w:rPr>
                      <w:sz w:val="16"/>
                      <w:szCs w:val="16"/>
                    </w:rPr>
                  </w:pPr>
                  <w:r w:rsidRPr="001963A0">
                    <w:rPr>
                      <w:sz w:val="16"/>
                      <w:szCs w:val="16"/>
                    </w:rPr>
                    <w:t>OK</w:t>
                  </w:r>
                </w:p>
              </w:tc>
              <w:tc>
                <w:tcPr>
                  <w:tcW w:w="1323" w:type="dxa"/>
                </w:tcPr>
                <w:p w14:paraId="78031F57" w14:textId="77777777" w:rsidR="0019565F" w:rsidRPr="001963A0" w:rsidRDefault="0019565F" w:rsidP="005E70D6">
                  <w:pPr>
                    <w:rPr>
                      <w:sz w:val="16"/>
                      <w:szCs w:val="16"/>
                    </w:rPr>
                  </w:pPr>
                </w:p>
              </w:tc>
              <w:tc>
                <w:tcPr>
                  <w:tcW w:w="2744" w:type="dxa"/>
                </w:tcPr>
                <w:p w14:paraId="2AD64012" w14:textId="77777777" w:rsidR="0019565F" w:rsidRPr="001963A0" w:rsidRDefault="0019565F" w:rsidP="005E70D6">
                  <w:pPr>
                    <w:rPr>
                      <w:sz w:val="16"/>
                      <w:szCs w:val="16"/>
                    </w:rPr>
                  </w:pPr>
                </w:p>
              </w:tc>
              <w:tc>
                <w:tcPr>
                  <w:tcW w:w="1400" w:type="dxa"/>
                </w:tcPr>
                <w:p w14:paraId="7864C8EE" w14:textId="77777777" w:rsidR="0019565F" w:rsidRPr="001963A0" w:rsidRDefault="0019565F" w:rsidP="005E70D6">
                  <w:pPr>
                    <w:rPr>
                      <w:sz w:val="16"/>
                      <w:szCs w:val="16"/>
                    </w:rPr>
                  </w:pPr>
                </w:p>
              </w:tc>
            </w:tr>
            <w:tr w:rsidR="0019565F" w:rsidRPr="001963A0" w14:paraId="1DE8DABB" w14:textId="77777777" w:rsidTr="005E70D6">
              <w:tc>
                <w:tcPr>
                  <w:tcW w:w="620" w:type="dxa"/>
                </w:tcPr>
                <w:p w14:paraId="58949B10" w14:textId="77777777" w:rsidR="0019565F" w:rsidRPr="001963A0" w:rsidRDefault="0019565F" w:rsidP="005E70D6">
                  <w:pPr>
                    <w:rPr>
                      <w:sz w:val="16"/>
                      <w:szCs w:val="16"/>
                    </w:rPr>
                  </w:pPr>
                  <w:r>
                    <w:rPr>
                      <w:sz w:val="16"/>
                      <w:szCs w:val="16"/>
                    </w:rPr>
                    <w:t>400</w:t>
                  </w:r>
                </w:p>
              </w:tc>
              <w:tc>
                <w:tcPr>
                  <w:tcW w:w="929" w:type="dxa"/>
                </w:tcPr>
                <w:p w14:paraId="580D982B" w14:textId="77777777" w:rsidR="0019565F" w:rsidRPr="001963A0" w:rsidRDefault="0019565F" w:rsidP="005E70D6">
                  <w:pPr>
                    <w:rPr>
                      <w:sz w:val="16"/>
                      <w:szCs w:val="16"/>
                    </w:rPr>
                  </w:pPr>
                  <w:r>
                    <w:rPr>
                      <w:sz w:val="16"/>
                      <w:szCs w:val="16"/>
                    </w:rPr>
                    <w:t>IB</w:t>
                  </w:r>
                </w:p>
              </w:tc>
              <w:tc>
                <w:tcPr>
                  <w:tcW w:w="2113" w:type="dxa"/>
                </w:tcPr>
                <w:p w14:paraId="1C937DEB" w14:textId="77777777" w:rsidR="0019565F" w:rsidRPr="001963A0" w:rsidRDefault="0019565F" w:rsidP="005E70D6">
                  <w:pPr>
                    <w:rPr>
                      <w:sz w:val="16"/>
                      <w:szCs w:val="16"/>
                    </w:rPr>
                  </w:pPr>
                  <w:r>
                    <w:rPr>
                      <w:sz w:val="16"/>
                      <w:szCs w:val="16"/>
                    </w:rPr>
                    <w:t>Invalid BAN</w:t>
                  </w:r>
                </w:p>
              </w:tc>
              <w:tc>
                <w:tcPr>
                  <w:tcW w:w="1323" w:type="dxa"/>
                </w:tcPr>
                <w:p w14:paraId="6152611C" w14:textId="77777777" w:rsidR="0019565F" w:rsidRPr="001963A0" w:rsidRDefault="0019565F" w:rsidP="005E70D6">
                  <w:pPr>
                    <w:rPr>
                      <w:sz w:val="16"/>
                      <w:szCs w:val="16"/>
                    </w:rPr>
                  </w:pPr>
                  <w:r w:rsidRPr="001963A0">
                    <w:rPr>
                      <w:sz w:val="16"/>
                      <w:szCs w:val="16"/>
                    </w:rPr>
                    <w:t>BAN [90653242] Not Found</w:t>
                  </w:r>
                </w:p>
              </w:tc>
              <w:tc>
                <w:tcPr>
                  <w:tcW w:w="2744" w:type="dxa"/>
                </w:tcPr>
                <w:p w14:paraId="3064469D" w14:textId="77777777" w:rsidR="0019565F" w:rsidRPr="00FF002F" w:rsidRDefault="0019565F" w:rsidP="005E70D6">
                  <w:pPr>
                    <w:rPr>
                      <w:sz w:val="16"/>
                      <w:szCs w:val="16"/>
                      <w:lang w:val="fr-CA"/>
                    </w:rPr>
                  </w:pPr>
                  <w:r w:rsidRPr="00FF002F">
                    <w:rPr>
                      <w:sz w:val="16"/>
                      <w:szCs w:val="16"/>
                      <w:lang w:val="fr-CA"/>
                    </w:rPr>
                    <w:t>messageId=</w:t>
                  </w:r>
                  <w:r>
                    <w:rPr>
                      <w:sz w:val="16"/>
                      <w:szCs w:val="16"/>
                      <w:lang w:val="fr-CA"/>
                    </w:rPr>
                    <w:t>xxxxx</w:t>
                  </w:r>
                  <w:r w:rsidRPr="00FF002F">
                    <w:rPr>
                      <w:sz w:val="16"/>
                      <w:szCs w:val="16"/>
                      <w:lang w:val="fr-CA"/>
                    </w:rPr>
                    <w:t xml:space="preserve"> errorCode=</w:t>
                  </w:r>
                  <w:r>
                    <w:rPr>
                      <w:sz w:val="16"/>
                      <w:szCs w:val="16"/>
                      <w:lang w:val="fr-CA"/>
                    </w:rPr>
                    <w:t>xxxxx</w:t>
                  </w:r>
                </w:p>
              </w:tc>
              <w:tc>
                <w:tcPr>
                  <w:tcW w:w="1400" w:type="dxa"/>
                </w:tcPr>
                <w:p w14:paraId="11F5CDE7" w14:textId="77777777" w:rsidR="0019565F" w:rsidRPr="001963A0" w:rsidRDefault="0019565F" w:rsidP="005E70D6">
                  <w:pPr>
                    <w:rPr>
                      <w:sz w:val="16"/>
                      <w:szCs w:val="16"/>
                    </w:rPr>
                  </w:pPr>
                  <w:r>
                    <w:rPr>
                      <w:sz w:val="16"/>
                      <w:szCs w:val="16"/>
                    </w:rPr>
                    <w:t>Call fails due to invalid Ban</w:t>
                  </w:r>
                </w:p>
              </w:tc>
            </w:tr>
            <w:tr w:rsidR="0019565F" w:rsidRPr="001963A0" w14:paraId="6F5733ED" w14:textId="77777777" w:rsidTr="005E70D6">
              <w:tc>
                <w:tcPr>
                  <w:tcW w:w="620" w:type="dxa"/>
                </w:tcPr>
                <w:p w14:paraId="091BFA2D" w14:textId="77777777" w:rsidR="0019565F" w:rsidRPr="001963A0" w:rsidRDefault="0019565F" w:rsidP="005E70D6">
                  <w:pPr>
                    <w:rPr>
                      <w:sz w:val="16"/>
                      <w:szCs w:val="16"/>
                    </w:rPr>
                  </w:pPr>
                  <w:r>
                    <w:rPr>
                      <w:sz w:val="16"/>
                      <w:szCs w:val="16"/>
                    </w:rPr>
                    <w:t>400</w:t>
                  </w:r>
                </w:p>
              </w:tc>
              <w:tc>
                <w:tcPr>
                  <w:tcW w:w="929" w:type="dxa"/>
                </w:tcPr>
                <w:p w14:paraId="11593358" w14:textId="77777777" w:rsidR="0019565F" w:rsidDel="00A45889" w:rsidRDefault="0019565F" w:rsidP="005E70D6">
                  <w:pPr>
                    <w:rPr>
                      <w:sz w:val="16"/>
                      <w:szCs w:val="16"/>
                    </w:rPr>
                  </w:pPr>
                  <w:r>
                    <w:rPr>
                      <w:sz w:val="16"/>
                      <w:szCs w:val="16"/>
                    </w:rPr>
                    <w:t>IS</w:t>
                  </w:r>
                </w:p>
              </w:tc>
              <w:tc>
                <w:tcPr>
                  <w:tcW w:w="2113" w:type="dxa"/>
                </w:tcPr>
                <w:p w14:paraId="261363C7" w14:textId="77777777" w:rsidR="0019565F" w:rsidRDefault="0019565F" w:rsidP="005E70D6">
                  <w:pPr>
                    <w:rPr>
                      <w:sz w:val="16"/>
                      <w:szCs w:val="16"/>
                    </w:rPr>
                  </w:pPr>
                  <w:r>
                    <w:rPr>
                      <w:sz w:val="16"/>
                      <w:szCs w:val="16"/>
                    </w:rPr>
                    <w:t>Invalid Sub</w:t>
                  </w:r>
                </w:p>
              </w:tc>
              <w:tc>
                <w:tcPr>
                  <w:tcW w:w="1323" w:type="dxa"/>
                </w:tcPr>
                <w:p w14:paraId="50E79498" w14:textId="77777777" w:rsidR="0019565F" w:rsidRDefault="0019565F" w:rsidP="005E70D6">
                  <w:pPr>
                    <w:rPr>
                      <w:sz w:val="16"/>
                      <w:szCs w:val="16"/>
                    </w:rPr>
                  </w:pPr>
                  <w:r>
                    <w:rPr>
                      <w:sz w:val="16"/>
                      <w:szCs w:val="16"/>
                    </w:rPr>
                    <w:t>Subscriber</w:t>
                  </w:r>
                  <w:r w:rsidRPr="001963A0">
                    <w:rPr>
                      <w:sz w:val="16"/>
                      <w:szCs w:val="16"/>
                    </w:rPr>
                    <w:t xml:space="preserve"> [</w:t>
                  </w:r>
                  <w:r>
                    <w:rPr>
                      <w:sz w:val="16"/>
                      <w:szCs w:val="16"/>
                    </w:rPr>
                    <w:t>416-97623232</w:t>
                  </w:r>
                  <w:r w:rsidRPr="001963A0">
                    <w:rPr>
                      <w:sz w:val="16"/>
                      <w:szCs w:val="16"/>
                    </w:rPr>
                    <w:t>] Not Found</w:t>
                  </w:r>
                </w:p>
              </w:tc>
              <w:tc>
                <w:tcPr>
                  <w:tcW w:w="2744" w:type="dxa"/>
                </w:tcPr>
                <w:p w14:paraId="5F3C7A1C" w14:textId="77777777" w:rsidR="0019565F" w:rsidRDefault="0019565F" w:rsidP="005E70D6">
                  <w:pPr>
                    <w:rPr>
                      <w:sz w:val="16"/>
                      <w:szCs w:val="16"/>
                    </w:rPr>
                  </w:pPr>
                  <w:r w:rsidRPr="004372B6">
                    <w:rPr>
                      <w:sz w:val="16"/>
                      <w:szCs w:val="16"/>
                      <w:lang w:val="fr-CA"/>
                    </w:rPr>
                    <w:t>messageId=xxxxxxxx, errorCode=</w:t>
                  </w:r>
                  <w:r>
                    <w:rPr>
                      <w:sz w:val="16"/>
                      <w:szCs w:val="16"/>
                      <w:lang w:val="fr-CA"/>
                    </w:rPr>
                    <w:t>xxxxxxxxxx</w:t>
                  </w:r>
                </w:p>
              </w:tc>
              <w:tc>
                <w:tcPr>
                  <w:tcW w:w="1400" w:type="dxa"/>
                </w:tcPr>
                <w:p w14:paraId="2E257DC8" w14:textId="77777777" w:rsidR="0019565F" w:rsidRPr="001963A0" w:rsidRDefault="0019565F" w:rsidP="005E70D6">
                  <w:pPr>
                    <w:rPr>
                      <w:sz w:val="16"/>
                      <w:szCs w:val="16"/>
                    </w:rPr>
                  </w:pPr>
                  <w:r>
                    <w:rPr>
                      <w:sz w:val="16"/>
                      <w:szCs w:val="16"/>
                    </w:rPr>
                    <w:t>Call fails due to invalid Sub</w:t>
                  </w:r>
                </w:p>
              </w:tc>
            </w:tr>
            <w:tr w:rsidR="0019565F" w:rsidRPr="001963A0" w14:paraId="2FCC20DE" w14:textId="77777777" w:rsidTr="005E70D6">
              <w:tc>
                <w:tcPr>
                  <w:tcW w:w="620" w:type="dxa"/>
                </w:tcPr>
                <w:p w14:paraId="7F6FF5DE" w14:textId="77777777" w:rsidR="0019565F" w:rsidRPr="001963A0" w:rsidRDefault="0019565F" w:rsidP="005E70D6">
                  <w:pPr>
                    <w:rPr>
                      <w:sz w:val="16"/>
                      <w:szCs w:val="16"/>
                    </w:rPr>
                  </w:pPr>
                  <w:r w:rsidRPr="001963A0">
                    <w:rPr>
                      <w:sz w:val="16"/>
                      <w:szCs w:val="16"/>
                    </w:rPr>
                    <w:t>500</w:t>
                  </w:r>
                </w:p>
              </w:tc>
              <w:tc>
                <w:tcPr>
                  <w:tcW w:w="929" w:type="dxa"/>
                </w:tcPr>
                <w:p w14:paraId="05383FB6" w14:textId="77777777" w:rsidR="0019565F" w:rsidRPr="001963A0" w:rsidRDefault="0019565F" w:rsidP="005E70D6">
                  <w:pPr>
                    <w:rPr>
                      <w:sz w:val="16"/>
                      <w:szCs w:val="16"/>
                    </w:rPr>
                  </w:pPr>
                  <w:r>
                    <w:rPr>
                      <w:sz w:val="16"/>
                      <w:szCs w:val="16"/>
                    </w:rPr>
                    <w:t>WPS</w:t>
                  </w:r>
                </w:p>
              </w:tc>
              <w:tc>
                <w:tcPr>
                  <w:tcW w:w="2113" w:type="dxa"/>
                </w:tcPr>
                <w:p w14:paraId="59F0D88C" w14:textId="77777777" w:rsidR="0019565F" w:rsidRPr="001963A0" w:rsidRDefault="0019565F" w:rsidP="005E70D6">
                  <w:pPr>
                    <w:rPr>
                      <w:sz w:val="16"/>
                      <w:szCs w:val="16"/>
                    </w:rPr>
                  </w:pPr>
                  <w:r>
                    <w:rPr>
                      <w:sz w:val="16"/>
                      <w:szCs w:val="16"/>
                    </w:rPr>
                    <w:t>WirelessPermissionSvc Down</w:t>
                  </w:r>
                </w:p>
              </w:tc>
              <w:tc>
                <w:tcPr>
                  <w:tcW w:w="1323" w:type="dxa"/>
                </w:tcPr>
                <w:p w14:paraId="07B04BE1" w14:textId="77777777" w:rsidR="0019565F" w:rsidRPr="001963A0" w:rsidRDefault="0019565F" w:rsidP="005E70D6">
                  <w:pPr>
                    <w:rPr>
                      <w:sz w:val="16"/>
                      <w:szCs w:val="16"/>
                    </w:rPr>
                  </w:pPr>
                  <w:r>
                    <w:rPr>
                      <w:sz w:val="16"/>
                      <w:szCs w:val="16"/>
                    </w:rPr>
                    <w:t>underlying error code</w:t>
                  </w:r>
                </w:p>
              </w:tc>
              <w:tc>
                <w:tcPr>
                  <w:tcW w:w="2744" w:type="dxa"/>
                </w:tcPr>
                <w:p w14:paraId="115BA220" w14:textId="77777777" w:rsidR="0019565F" w:rsidRPr="001963A0" w:rsidRDefault="0019565F" w:rsidP="005E70D6">
                  <w:pPr>
                    <w:rPr>
                      <w:sz w:val="16"/>
                      <w:szCs w:val="16"/>
                    </w:rPr>
                  </w:pPr>
                  <w:r>
                    <w:rPr>
                      <w:sz w:val="16"/>
                      <w:szCs w:val="16"/>
                    </w:rPr>
                    <w:t>underlying error message</w:t>
                  </w:r>
                </w:p>
              </w:tc>
              <w:tc>
                <w:tcPr>
                  <w:tcW w:w="1400" w:type="dxa"/>
                </w:tcPr>
                <w:p w14:paraId="03675FA0" w14:textId="77777777" w:rsidR="0019565F" w:rsidRPr="001963A0" w:rsidRDefault="0019565F" w:rsidP="005E70D6">
                  <w:pPr>
                    <w:rPr>
                      <w:sz w:val="16"/>
                      <w:szCs w:val="16"/>
                    </w:rPr>
                  </w:pPr>
                  <w:r w:rsidRPr="001963A0">
                    <w:rPr>
                      <w:sz w:val="16"/>
                      <w:szCs w:val="16"/>
                    </w:rPr>
                    <w:t>Any other Policy or Service Exception</w:t>
                  </w:r>
                </w:p>
              </w:tc>
            </w:tr>
            <w:tr w:rsidR="0019565F" w:rsidRPr="001963A0" w14:paraId="336C7698" w14:textId="77777777" w:rsidTr="005E70D6">
              <w:tc>
                <w:tcPr>
                  <w:tcW w:w="620" w:type="dxa"/>
                </w:tcPr>
                <w:p w14:paraId="4515B0C7" w14:textId="77777777" w:rsidR="0019565F" w:rsidRPr="001963A0" w:rsidRDefault="0019565F" w:rsidP="005E70D6">
                  <w:pPr>
                    <w:rPr>
                      <w:sz w:val="16"/>
                      <w:szCs w:val="16"/>
                    </w:rPr>
                  </w:pPr>
                  <w:r w:rsidRPr="001963A0">
                    <w:rPr>
                      <w:sz w:val="16"/>
                      <w:szCs w:val="16"/>
                    </w:rPr>
                    <w:t>500</w:t>
                  </w:r>
                </w:p>
              </w:tc>
              <w:tc>
                <w:tcPr>
                  <w:tcW w:w="929" w:type="dxa"/>
                </w:tcPr>
                <w:p w14:paraId="6C2B8ABF" w14:textId="77777777" w:rsidR="0019565F" w:rsidRPr="001963A0" w:rsidRDefault="0019565F" w:rsidP="005E70D6">
                  <w:pPr>
                    <w:rPr>
                      <w:sz w:val="16"/>
                      <w:szCs w:val="16"/>
                    </w:rPr>
                  </w:pPr>
                  <w:r>
                    <w:rPr>
                      <w:sz w:val="16"/>
                      <w:szCs w:val="16"/>
                    </w:rPr>
                    <w:t>DAL</w:t>
                  </w:r>
                </w:p>
              </w:tc>
              <w:tc>
                <w:tcPr>
                  <w:tcW w:w="2113" w:type="dxa"/>
                </w:tcPr>
                <w:p w14:paraId="5D76B407" w14:textId="77777777" w:rsidR="0019565F" w:rsidRPr="001963A0" w:rsidRDefault="0019565F" w:rsidP="005E70D6">
                  <w:pPr>
                    <w:rPr>
                      <w:sz w:val="16"/>
                      <w:szCs w:val="16"/>
                    </w:rPr>
                  </w:pPr>
                  <w:r>
                    <w:rPr>
                      <w:sz w:val="16"/>
                      <w:szCs w:val="16"/>
                    </w:rPr>
                    <w:t>Application level error</w:t>
                  </w:r>
                  <w:r w:rsidRPr="001963A0">
                    <w:rPr>
                      <w:sz w:val="16"/>
                      <w:szCs w:val="16"/>
                    </w:rPr>
                    <w:t xml:space="preserve"> </w:t>
                  </w:r>
                  <w:r>
                    <w:rPr>
                      <w:sz w:val="16"/>
                      <w:szCs w:val="16"/>
                    </w:rPr>
                    <w:t xml:space="preserve">(DAL </w:t>
                  </w:r>
                  <w:r w:rsidRPr="001963A0">
                    <w:rPr>
                      <w:sz w:val="16"/>
                      <w:szCs w:val="16"/>
                    </w:rPr>
                    <w:t>call fail</w:t>
                  </w:r>
                  <w:r>
                    <w:rPr>
                      <w:sz w:val="16"/>
                      <w:szCs w:val="16"/>
                    </w:rPr>
                    <w:t>s)</w:t>
                  </w:r>
                </w:p>
              </w:tc>
              <w:tc>
                <w:tcPr>
                  <w:tcW w:w="1323" w:type="dxa"/>
                </w:tcPr>
                <w:p w14:paraId="2DE54716" w14:textId="77777777" w:rsidR="0019565F" w:rsidRPr="001963A0" w:rsidRDefault="0019565F" w:rsidP="005E70D6">
                  <w:pPr>
                    <w:rPr>
                      <w:sz w:val="16"/>
                      <w:szCs w:val="16"/>
                    </w:rPr>
                  </w:pPr>
                </w:p>
              </w:tc>
              <w:tc>
                <w:tcPr>
                  <w:tcW w:w="2744" w:type="dxa"/>
                </w:tcPr>
                <w:p w14:paraId="4FE4E8F7" w14:textId="77777777" w:rsidR="0019565F" w:rsidRPr="001963A0" w:rsidRDefault="0019565F" w:rsidP="005E70D6">
                  <w:pPr>
                    <w:rPr>
                      <w:sz w:val="16"/>
                      <w:szCs w:val="16"/>
                    </w:rPr>
                  </w:pPr>
                  <w:r>
                    <w:rPr>
                      <w:sz w:val="16"/>
                      <w:szCs w:val="16"/>
                    </w:rPr>
                    <w:t>Pass through error code</w:t>
                  </w:r>
                </w:p>
              </w:tc>
              <w:tc>
                <w:tcPr>
                  <w:tcW w:w="1400" w:type="dxa"/>
                </w:tcPr>
                <w:p w14:paraId="1BCA1AA2" w14:textId="77777777" w:rsidR="0019565F" w:rsidRPr="001963A0" w:rsidRDefault="0019565F" w:rsidP="005E70D6">
                  <w:pPr>
                    <w:rPr>
                      <w:sz w:val="16"/>
                      <w:szCs w:val="16"/>
                    </w:rPr>
                  </w:pPr>
                  <w:r w:rsidRPr="001963A0">
                    <w:rPr>
                      <w:sz w:val="16"/>
                      <w:szCs w:val="16"/>
                    </w:rPr>
                    <w:t>Any other Service Exception</w:t>
                  </w:r>
                </w:p>
              </w:tc>
            </w:tr>
            <w:tr w:rsidR="0019565F" w:rsidRPr="001963A0" w14:paraId="50A686C3" w14:textId="77777777" w:rsidTr="005E70D6">
              <w:tc>
                <w:tcPr>
                  <w:tcW w:w="620" w:type="dxa"/>
                </w:tcPr>
                <w:p w14:paraId="630E7278" w14:textId="77777777" w:rsidR="0019565F" w:rsidRPr="001963A0" w:rsidRDefault="0019565F" w:rsidP="005E70D6">
                  <w:pPr>
                    <w:rPr>
                      <w:sz w:val="16"/>
                      <w:szCs w:val="16"/>
                    </w:rPr>
                  </w:pPr>
                  <w:r w:rsidRPr="001963A0">
                    <w:rPr>
                      <w:sz w:val="16"/>
                      <w:szCs w:val="16"/>
                    </w:rPr>
                    <w:t>500</w:t>
                  </w:r>
                </w:p>
              </w:tc>
              <w:tc>
                <w:tcPr>
                  <w:tcW w:w="929" w:type="dxa"/>
                </w:tcPr>
                <w:p w14:paraId="3C4A49D9" w14:textId="77777777" w:rsidR="0019565F" w:rsidRDefault="0019565F" w:rsidP="005E70D6">
                  <w:pPr>
                    <w:rPr>
                      <w:sz w:val="16"/>
                      <w:szCs w:val="16"/>
                    </w:rPr>
                  </w:pPr>
                </w:p>
              </w:tc>
              <w:tc>
                <w:tcPr>
                  <w:tcW w:w="2113" w:type="dxa"/>
                </w:tcPr>
                <w:p w14:paraId="08FFE506" w14:textId="77777777" w:rsidR="0019565F" w:rsidRDefault="0019565F" w:rsidP="005E70D6">
                  <w:pPr>
                    <w:rPr>
                      <w:sz w:val="16"/>
                      <w:szCs w:val="16"/>
                    </w:rPr>
                  </w:pPr>
                  <w:r w:rsidRPr="001963A0">
                    <w:rPr>
                      <w:sz w:val="16"/>
                      <w:szCs w:val="16"/>
                    </w:rPr>
                    <w:t>general error</w:t>
                  </w:r>
                </w:p>
              </w:tc>
              <w:tc>
                <w:tcPr>
                  <w:tcW w:w="1323" w:type="dxa"/>
                </w:tcPr>
                <w:p w14:paraId="5C01CCD4" w14:textId="77777777" w:rsidR="0019565F" w:rsidRPr="001963A0" w:rsidRDefault="0019565F" w:rsidP="005E70D6">
                  <w:pPr>
                    <w:rPr>
                      <w:sz w:val="16"/>
                      <w:szCs w:val="16"/>
                    </w:rPr>
                  </w:pPr>
                </w:p>
              </w:tc>
              <w:tc>
                <w:tcPr>
                  <w:tcW w:w="2744" w:type="dxa"/>
                </w:tcPr>
                <w:p w14:paraId="4C1BBCF4" w14:textId="77777777" w:rsidR="0019565F" w:rsidRDefault="0019565F" w:rsidP="005E70D6">
                  <w:pPr>
                    <w:rPr>
                      <w:sz w:val="16"/>
                      <w:szCs w:val="16"/>
                    </w:rPr>
                  </w:pPr>
                </w:p>
              </w:tc>
              <w:tc>
                <w:tcPr>
                  <w:tcW w:w="1400" w:type="dxa"/>
                </w:tcPr>
                <w:p w14:paraId="5F2CB19C" w14:textId="77777777" w:rsidR="0019565F" w:rsidRPr="001963A0" w:rsidRDefault="0019565F" w:rsidP="005E70D6">
                  <w:pPr>
                    <w:rPr>
                      <w:sz w:val="16"/>
                      <w:szCs w:val="16"/>
                    </w:rPr>
                  </w:pPr>
                  <w:r>
                    <w:rPr>
                      <w:sz w:val="16"/>
                      <w:szCs w:val="16"/>
                    </w:rPr>
                    <w:t>Any caught exception not handled elsewhere</w:t>
                  </w:r>
                </w:p>
              </w:tc>
            </w:tr>
          </w:tbl>
          <w:p w14:paraId="1F8CBF8F" w14:textId="77777777" w:rsidR="0019565F" w:rsidRDefault="0019565F" w:rsidP="005E70D6">
            <w:pPr>
              <w:rPr>
                <w:sz w:val="18"/>
                <w:szCs w:val="16"/>
              </w:rPr>
            </w:pPr>
          </w:p>
          <w:p w14:paraId="759D86D2" w14:textId="77777777" w:rsidR="0019565F" w:rsidRPr="00C934DC" w:rsidRDefault="0019565F" w:rsidP="005E70D6">
            <w:pPr>
              <w:rPr>
                <w:sz w:val="18"/>
                <w:szCs w:val="16"/>
              </w:rPr>
            </w:pPr>
          </w:p>
        </w:tc>
      </w:tr>
      <w:tr w:rsidR="0019565F" w:rsidRPr="00C934DC" w14:paraId="19F25D76" w14:textId="77777777" w:rsidTr="005E70D6">
        <w:tc>
          <w:tcPr>
            <w:tcW w:w="1526" w:type="dxa"/>
          </w:tcPr>
          <w:p w14:paraId="30663C1C" w14:textId="77777777" w:rsidR="0019565F" w:rsidRPr="00C934DC" w:rsidRDefault="0019565F" w:rsidP="005E70D6">
            <w:pPr>
              <w:rPr>
                <w:sz w:val="18"/>
                <w:szCs w:val="16"/>
              </w:rPr>
            </w:pPr>
            <w:r w:rsidRPr="00797478">
              <w:rPr>
                <w:b/>
                <w:sz w:val="18"/>
                <w:szCs w:val="16"/>
              </w:rPr>
              <w:t>Output</w:t>
            </w:r>
          </w:p>
        </w:tc>
        <w:tc>
          <w:tcPr>
            <w:tcW w:w="9355" w:type="dxa"/>
          </w:tcPr>
          <w:p w14:paraId="5D1CBFF5" w14:textId="77777777" w:rsidR="0019565F" w:rsidRDefault="0019565F" w:rsidP="005E70D6">
            <w:pPr>
              <w:rPr>
                <w:sz w:val="18"/>
                <w:szCs w:val="16"/>
              </w:rPr>
            </w:pPr>
            <w:r>
              <w:rPr>
                <w:sz w:val="18"/>
                <w:szCs w:val="16"/>
              </w:rPr>
              <w:t>“disassociateS</w:t>
            </w:r>
            <w:r w:rsidRPr="00391BDD">
              <w:rPr>
                <w:sz w:val="18"/>
                <w:szCs w:val="16"/>
              </w:rPr>
              <w:t>ervice</w:t>
            </w:r>
            <w:r>
              <w:rPr>
                <w:sz w:val="18"/>
                <w:szCs w:val="16"/>
              </w:rPr>
              <w:t>Response” :  {</w:t>
            </w:r>
          </w:p>
          <w:p w14:paraId="32FD0647" w14:textId="77777777" w:rsidR="0019565F" w:rsidRDefault="0019565F" w:rsidP="005E70D6">
            <w:pPr>
              <w:rPr>
                <w:sz w:val="18"/>
                <w:szCs w:val="16"/>
              </w:rPr>
            </w:pPr>
          </w:p>
          <w:p w14:paraId="2FE69754" w14:textId="77777777" w:rsidR="0019565F" w:rsidRDefault="0019565F" w:rsidP="005E70D6">
            <w:pPr>
              <w:rPr>
                <w:sz w:val="18"/>
                <w:szCs w:val="16"/>
              </w:rPr>
            </w:pPr>
            <w:r w:rsidRPr="00C934DC">
              <w:rPr>
                <w:sz w:val="18"/>
                <w:szCs w:val="16"/>
              </w:rPr>
              <w:t>"</w:t>
            </w:r>
            <w:r>
              <w:rPr>
                <w:sz w:val="18"/>
                <w:szCs w:val="16"/>
              </w:rPr>
              <w:t>status” : &lt;status&gt;</w:t>
            </w:r>
          </w:p>
          <w:p w14:paraId="3C483A92" w14:textId="77777777" w:rsidR="0019565F" w:rsidRDefault="0019565F" w:rsidP="005E70D6">
            <w:pPr>
              <w:rPr>
                <w:sz w:val="18"/>
                <w:szCs w:val="16"/>
              </w:rPr>
            </w:pPr>
          </w:p>
          <w:p w14:paraId="39FBD0B3" w14:textId="77777777" w:rsidR="0019565F" w:rsidRPr="002A15E4" w:rsidRDefault="0019565F" w:rsidP="005E70D6">
            <w:pPr>
              <w:rPr>
                <w:sz w:val="18"/>
                <w:szCs w:val="16"/>
              </w:rPr>
            </w:pPr>
            <w:r w:rsidRPr="002A15E4">
              <w:rPr>
                <w:sz w:val="18"/>
                <w:szCs w:val="16"/>
              </w:rPr>
              <w:t>Example:</w:t>
            </w:r>
          </w:p>
          <w:p w14:paraId="0C823ED1" w14:textId="77777777" w:rsidR="0019565F" w:rsidRDefault="0019565F" w:rsidP="005E70D6">
            <w:pPr>
              <w:rPr>
                <w:rFonts w:ascii="Lucida Console" w:hAnsi="Lucida Console"/>
                <w:sz w:val="16"/>
                <w:szCs w:val="16"/>
              </w:rPr>
            </w:pPr>
          </w:p>
          <w:tbl>
            <w:tblPr>
              <w:tblStyle w:val="TableGrid"/>
              <w:tblW w:w="68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833"/>
            </w:tblGrid>
            <w:tr w:rsidR="0019565F" w14:paraId="41CEFE56" w14:textId="77777777" w:rsidTr="005E70D6">
              <w:tc>
                <w:tcPr>
                  <w:tcW w:w="6833" w:type="dxa"/>
                </w:tcPr>
                <w:p w14:paraId="7BB09EF4" w14:textId="77777777" w:rsidR="0019565F" w:rsidRPr="00EE7634" w:rsidRDefault="0019565F" w:rsidP="005E70D6">
                  <w:pPr>
                    <w:rPr>
                      <w:sz w:val="18"/>
                      <w:szCs w:val="16"/>
                    </w:rPr>
                  </w:pPr>
                  <w:r w:rsidRPr="00EE7634">
                    <w:rPr>
                      <w:sz w:val="18"/>
                      <w:szCs w:val="16"/>
                    </w:rPr>
                    <w:t>Undecorated</w:t>
                  </w:r>
                </w:p>
              </w:tc>
            </w:tr>
            <w:tr w:rsidR="0019565F" w14:paraId="00CBDF66" w14:textId="77777777" w:rsidTr="005E70D6">
              <w:tc>
                <w:tcPr>
                  <w:tcW w:w="6833" w:type="dxa"/>
                </w:tcPr>
                <w:p w14:paraId="3D000149" w14:textId="77777777" w:rsidR="0019565F" w:rsidRDefault="0019565F" w:rsidP="005E70D6">
                  <w:pPr>
                    <w:rPr>
                      <w:rFonts w:ascii="Lucida Console" w:hAnsi="Lucida Console"/>
                      <w:sz w:val="16"/>
                      <w:szCs w:val="16"/>
                    </w:rPr>
                  </w:pPr>
                  <w:r>
                    <w:rPr>
                      <w:rFonts w:ascii="Lucida Console" w:hAnsi="Lucida Console"/>
                      <w:sz w:val="16"/>
                      <w:szCs w:val="16"/>
                    </w:rPr>
                    <w:t>{</w:t>
                  </w:r>
                </w:p>
                <w:p w14:paraId="443E1168"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 {</w:t>
                  </w:r>
                </w:p>
                <w:p w14:paraId="1C2E8BFD"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"statusCd": "200",</w:t>
                  </w:r>
                </w:p>
                <w:p w14:paraId="40BD2E25"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"statusSubCd": null,</w:t>
                  </w:r>
                </w:p>
                <w:p w14:paraId="34A014FD"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"statusTxt": "OK",</w:t>
                  </w:r>
                </w:p>
                <w:p w14:paraId="7C51F5B0"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"systemErrorTimeStamp": null,</w:t>
                  </w:r>
                </w:p>
                <w:p w14:paraId="6F4B6196"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"systemErrorCd": 0,</w:t>
                  </w:r>
                </w:p>
                <w:p w14:paraId="39EBB30D"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"systemErrorTxt": null</w:t>
                  </w:r>
                </w:p>
                <w:p w14:paraId="2240C16E"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w:t>
                  </w:r>
                </w:p>
                <w:p w14:paraId="29496C48" w14:textId="77777777" w:rsidR="0019565F" w:rsidRDefault="0019565F" w:rsidP="005E70D6">
                  <w:pPr>
                    <w:rPr>
                      <w:sz w:val="18"/>
                      <w:szCs w:val="16"/>
                    </w:rPr>
                  </w:pPr>
                  <w:r>
                    <w:rPr>
                      <w:sz w:val="18"/>
                      <w:szCs w:val="16"/>
                    </w:rPr>
                    <w:t>}</w:t>
                  </w:r>
                </w:p>
              </w:tc>
            </w:tr>
          </w:tbl>
          <w:p w14:paraId="28460C58" w14:textId="77777777" w:rsidR="0019565F" w:rsidRDefault="0019565F" w:rsidP="005E70D6">
            <w:pPr>
              <w:rPr>
                <w:sz w:val="18"/>
                <w:szCs w:val="16"/>
              </w:rPr>
            </w:pPr>
          </w:p>
          <w:p w14:paraId="22545FF7" w14:textId="77777777" w:rsidR="0019565F" w:rsidRPr="00C934DC" w:rsidRDefault="0019565F" w:rsidP="005E70D6">
            <w:pPr>
              <w:rPr>
                <w:sz w:val="18"/>
                <w:szCs w:val="16"/>
              </w:rPr>
            </w:pPr>
          </w:p>
        </w:tc>
      </w:tr>
      <w:tr w:rsidR="0019565F" w:rsidRPr="00C934DC" w14:paraId="432FDE05" w14:textId="77777777" w:rsidTr="005E70D6">
        <w:tc>
          <w:tcPr>
            <w:tcW w:w="1526" w:type="dxa"/>
          </w:tcPr>
          <w:p w14:paraId="01F84815" w14:textId="77777777" w:rsidR="0019565F" w:rsidRDefault="0019565F" w:rsidP="005E70D6">
            <w:pPr>
              <w:rPr>
                <w:b/>
                <w:sz w:val="18"/>
                <w:szCs w:val="16"/>
              </w:rPr>
            </w:pPr>
            <w:r>
              <w:rPr>
                <w:b/>
                <w:sz w:val="18"/>
                <w:szCs w:val="16"/>
              </w:rPr>
              <w:t>SLA</w:t>
            </w:r>
          </w:p>
        </w:tc>
        <w:tc>
          <w:tcPr>
            <w:tcW w:w="9355" w:type="dxa"/>
          </w:tcPr>
          <w:p w14:paraId="2CF1FF0C" w14:textId="77777777" w:rsidR="0019565F" w:rsidRPr="00586A2A" w:rsidRDefault="0019565F" w:rsidP="005E70D6">
            <w:pPr>
              <w:rPr>
                <w:sz w:val="18"/>
                <w:szCs w:val="16"/>
                <w:lang w:val="fr-CA"/>
              </w:rPr>
            </w:pPr>
            <w:r w:rsidRPr="00586A2A">
              <w:rPr>
                <w:sz w:val="18"/>
                <w:szCs w:val="16"/>
                <w:lang w:val="fr-CA"/>
              </w:rPr>
              <w:t>Services/APIs called:</w:t>
            </w:r>
          </w:p>
          <w:p w14:paraId="5AD22E0A" w14:textId="77777777" w:rsidR="0019565F" w:rsidRPr="00586A2A" w:rsidRDefault="0019565F" w:rsidP="005E70D6">
            <w:pPr>
              <w:rPr>
                <w:b/>
                <w:sz w:val="18"/>
                <w:szCs w:val="16"/>
                <w:lang w:val="fr-CA"/>
              </w:rPr>
            </w:pPr>
          </w:p>
          <w:p w14:paraId="4C3D1115" w14:textId="77777777" w:rsidR="0019565F" w:rsidRPr="00586A2A" w:rsidRDefault="0019565F" w:rsidP="005E70D6">
            <w:pPr>
              <w:rPr>
                <w:b/>
                <w:sz w:val="18"/>
                <w:szCs w:val="16"/>
                <w:lang w:val="fr-CA"/>
              </w:rPr>
            </w:pPr>
            <w:r w:rsidRPr="00586A2A">
              <w:rPr>
                <w:b/>
                <w:sz w:val="18"/>
                <w:szCs w:val="16"/>
                <w:lang w:val="fr-CA"/>
              </w:rPr>
              <w:t>UserRoleManagementSvc</w:t>
            </w:r>
          </w:p>
          <w:p w14:paraId="5DC533E2" w14:textId="77777777" w:rsidR="0019565F" w:rsidRPr="00586A2A" w:rsidRDefault="0019565F" w:rsidP="005E70D6">
            <w:pPr>
              <w:rPr>
                <w:sz w:val="18"/>
                <w:szCs w:val="16"/>
                <w:lang w:val="fr-CA"/>
              </w:rPr>
            </w:pPr>
            <w:r w:rsidRPr="00586A2A">
              <w:rPr>
                <w:sz w:val="18"/>
                <w:szCs w:val="16"/>
                <w:lang w:val="fr-CA"/>
              </w:rPr>
              <w:t>deleteUserRoles</w:t>
            </w:r>
          </w:p>
          <w:p w14:paraId="71645C76" w14:textId="77777777" w:rsidR="0019565F" w:rsidRPr="00586A2A" w:rsidRDefault="0019565F" w:rsidP="005E70D6">
            <w:pPr>
              <w:rPr>
                <w:sz w:val="18"/>
                <w:szCs w:val="16"/>
                <w:lang w:val="fr-CA"/>
              </w:rPr>
            </w:pPr>
          </w:p>
          <w:p w14:paraId="323C0245" w14:textId="77777777" w:rsidR="0019565F" w:rsidRDefault="0019565F" w:rsidP="005E70D6">
            <w:pPr>
              <w:rPr>
                <w:sz w:val="18"/>
                <w:szCs w:val="16"/>
              </w:rPr>
            </w:pPr>
            <w:r w:rsidRPr="00EE6B00">
              <w:rPr>
                <w:sz w:val="18"/>
                <w:szCs w:val="16"/>
              </w:rPr>
              <w:br/>
              <w:t>Expected average response time: 2500 ms</w:t>
            </w:r>
          </w:p>
        </w:tc>
      </w:tr>
      <w:tr w:rsidR="0019565F" w:rsidRPr="00C934DC" w14:paraId="5EE5BAA3" w14:textId="77777777" w:rsidTr="005E70D6">
        <w:tc>
          <w:tcPr>
            <w:tcW w:w="1526" w:type="dxa"/>
          </w:tcPr>
          <w:p w14:paraId="1E652E33" w14:textId="77777777" w:rsidR="0019565F" w:rsidRPr="00B534AD" w:rsidRDefault="0019565F" w:rsidP="005E70D6">
            <w:pPr>
              <w:rPr>
                <w:b/>
                <w:sz w:val="18"/>
                <w:szCs w:val="16"/>
              </w:rPr>
            </w:pPr>
            <w:r w:rsidRPr="00B534AD">
              <w:rPr>
                <w:b/>
                <w:sz w:val="18"/>
                <w:szCs w:val="16"/>
              </w:rPr>
              <w:t>Sample GUI</w:t>
            </w:r>
          </w:p>
          <w:p w14:paraId="2AAA1FD6" w14:textId="77777777" w:rsidR="0019565F" w:rsidRDefault="0019565F" w:rsidP="005E70D6">
            <w:pPr>
              <w:rPr>
                <w:b/>
                <w:sz w:val="18"/>
                <w:szCs w:val="16"/>
              </w:rPr>
            </w:pPr>
          </w:p>
        </w:tc>
        <w:tc>
          <w:tcPr>
            <w:tcW w:w="9355" w:type="dxa"/>
          </w:tcPr>
          <w:p w14:paraId="5B942F41" w14:textId="77777777" w:rsidR="0019565F" w:rsidRDefault="0019565F" w:rsidP="005E70D6">
            <w:pPr>
              <w:rPr>
                <w:sz w:val="18"/>
                <w:szCs w:val="16"/>
              </w:rPr>
            </w:pPr>
          </w:p>
        </w:tc>
      </w:tr>
    </w:tbl>
    <w:p w14:paraId="2E35D9E1" w14:textId="77777777" w:rsidR="0019565F" w:rsidRDefault="0019565F" w:rsidP="0019565F">
      <w:pPr>
        <w:rPr>
          <w:b/>
          <w:sz w:val="28"/>
        </w:rPr>
      </w:pPr>
      <w:r>
        <w:rPr>
          <w:b/>
          <w:sz w:val="28"/>
        </w:rPr>
        <w:br w:type="page"/>
      </w:r>
    </w:p>
    <w:p w14:paraId="62F45E55" w14:textId="77777777" w:rsidR="0019565F" w:rsidRDefault="0019565F" w:rsidP="0019565F"/>
    <w:p w14:paraId="53D3DBAA" w14:textId="77777777" w:rsidR="0019565F" w:rsidRPr="003D51A0" w:rsidRDefault="0019565F" w:rsidP="0019565F">
      <w:pPr>
        <w:pStyle w:val="Heading2"/>
      </w:pPr>
      <w:bookmarkStart w:id="24" w:name="_Toc390764921"/>
      <w:r>
        <w:t>email</w:t>
      </w:r>
      <w:bookmarkEnd w:id="24"/>
    </w:p>
    <w:tbl>
      <w:tblPr>
        <w:tblStyle w:val="TableGrid"/>
        <w:tblW w:w="0" w:type="auto"/>
        <w:tblLook w:val="04A0" w:firstRow="1" w:lastRow="0" w:firstColumn="1" w:lastColumn="0" w:noHBand="0" w:noVBand="1"/>
      </w:tblPr>
      <w:tblGrid>
        <w:gridCol w:w="1526"/>
        <w:gridCol w:w="9355"/>
      </w:tblGrid>
      <w:tr w:rsidR="0019565F" w:rsidRPr="001B35FC" w14:paraId="62850EF0" w14:textId="77777777" w:rsidTr="005E70D6">
        <w:tc>
          <w:tcPr>
            <w:tcW w:w="10881" w:type="dxa"/>
            <w:gridSpan w:val="2"/>
            <w:shd w:val="clear" w:color="auto" w:fill="D9D9D9" w:themeFill="background1" w:themeFillShade="D9"/>
          </w:tcPr>
          <w:p w14:paraId="019EDB1C" w14:textId="77777777" w:rsidR="0019565F" w:rsidRDefault="0019565F" w:rsidP="005E70D6">
            <w:pPr>
              <w:rPr>
                <w:b/>
                <w:szCs w:val="16"/>
              </w:rPr>
            </w:pPr>
            <w:r>
              <w:rPr>
                <w:b/>
                <w:szCs w:val="16"/>
              </w:rPr>
              <w:t>OPERATION</w:t>
            </w:r>
          </w:p>
          <w:p w14:paraId="46486630" w14:textId="77777777" w:rsidR="0019565F" w:rsidRPr="00074AFE" w:rsidRDefault="0019565F" w:rsidP="005E70D6">
            <w:pPr>
              <w:rPr>
                <w:szCs w:val="16"/>
              </w:rPr>
            </w:pPr>
            <w:r>
              <w:rPr>
                <w:szCs w:val="16"/>
              </w:rPr>
              <w:t>profile/{uuid}/email</w:t>
            </w:r>
          </w:p>
        </w:tc>
      </w:tr>
      <w:tr w:rsidR="0019565F" w:rsidRPr="001B35FC" w14:paraId="08FD3F48" w14:textId="77777777" w:rsidTr="005E70D6">
        <w:tc>
          <w:tcPr>
            <w:tcW w:w="1526" w:type="dxa"/>
          </w:tcPr>
          <w:p w14:paraId="259AE7C7" w14:textId="77777777" w:rsidR="0019565F" w:rsidRDefault="0019565F" w:rsidP="005E70D6">
            <w:pPr>
              <w:rPr>
                <w:b/>
                <w:sz w:val="18"/>
                <w:szCs w:val="16"/>
              </w:rPr>
            </w:pPr>
            <w:r>
              <w:rPr>
                <w:b/>
                <w:sz w:val="18"/>
                <w:szCs w:val="16"/>
              </w:rPr>
              <w:t>Method</w:t>
            </w:r>
          </w:p>
        </w:tc>
        <w:tc>
          <w:tcPr>
            <w:tcW w:w="9355" w:type="dxa"/>
          </w:tcPr>
          <w:p w14:paraId="42BA87EC" w14:textId="77777777" w:rsidR="0019565F" w:rsidRPr="00C934DC" w:rsidRDefault="0019565F" w:rsidP="005E70D6">
            <w:pPr>
              <w:rPr>
                <w:sz w:val="18"/>
                <w:szCs w:val="16"/>
              </w:rPr>
            </w:pPr>
            <w:r>
              <w:rPr>
                <w:sz w:val="18"/>
                <w:szCs w:val="16"/>
              </w:rPr>
              <w:t>PUT</w:t>
            </w:r>
          </w:p>
        </w:tc>
      </w:tr>
      <w:tr w:rsidR="0019565F" w:rsidRPr="001B35FC" w14:paraId="184E42F1" w14:textId="77777777" w:rsidTr="005E70D6">
        <w:tc>
          <w:tcPr>
            <w:tcW w:w="1526" w:type="dxa"/>
          </w:tcPr>
          <w:p w14:paraId="767158C3" w14:textId="77777777" w:rsidR="0019565F" w:rsidRPr="001B35FC" w:rsidRDefault="0019565F" w:rsidP="005E70D6">
            <w:pPr>
              <w:rPr>
                <w:b/>
                <w:sz w:val="18"/>
                <w:szCs w:val="16"/>
              </w:rPr>
            </w:pPr>
            <w:r>
              <w:rPr>
                <w:b/>
                <w:sz w:val="18"/>
                <w:szCs w:val="16"/>
              </w:rPr>
              <w:t>Description</w:t>
            </w:r>
          </w:p>
        </w:tc>
        <w:tc>
          <w:tcPr>
            <w:tcW w:w="9355" w:type="dxa"/>
          </w:tcPr>
          <w:p w14:paraId="7567261A" w14:textId="77777777" w:rsidR="0019565F" w:rsidRDefault="0019565F" w:rsidP="005E70D6">
            <w:pPr>
              <w:rPr>
                <w:sz w:val="18"/>
                <w:szCs w:val="16"/>
              </w:rPr>
            </w:pPr>
            <w:r>
              <w:rPr>
                <w:sz w:val="18"/>
                <w:szCs w:val="16"/>
              </w:rPr>
              <w:t>This operation takes sets an email address as belonging to a user profile (uuid).</w:t>
            </w:r>
          </w:p>
          <w:p w14:paraId="112D97A1" w14:textId="77777777" w:rsidR="0019565F" w:rsidRDefault="0019565F" w:rsidP="005E70D6">
            <w:pPr>
              <w:rPr>
                <w:sz w:val="18"/>
                <w:szCs w:val="16"/>
              </w:rPr>
            </w:pPr>
          </w:p>
          <w:p w14:paraId="343279CB" w14:textId="0578ECB0" w:rsidR="004961CB" w:rsidRPr="00D15D7D" w:rsidRDefault="004961CB" w:rsidP="005E70D6">
            <w:pPr>
              <w:rPr>
                <w:b/>
                <w:sz w:val="18"/>
                <w:szCs w:val="16"/>
              </w:rPr>
            </w:pPr>
            <w:r w:rsidRPr="00D15D7D">
              <w:rPr>
                <w:b/>
                <w:sz w:val="18"/>
                <w:szCs w:val="16"/>
              </w:rPr>
              <w:t>Version 1.0, 1.1:</w:t>
            </w:r>
          </w:p>
          <w:p w14:paraId="5706ABE6" w14:textId="71982E82" w:rsidR="0019565F" w:rsidRDefault="0019565F" w:rsidP="005E70D6">
            <w:pPr>
              <w:pStyle w:val="ListParagraph"/>
              <w:numPr>
                <w:ilvl w:val="0"/>
                <w:numId w:val="7"/>
              </w:numPr>
              <w:rPr>
                <w:sz w:val="18"/>
                <w:szCs w:val="16"/>
              </w:rPr>
            </w:pPr>
            <w:r>
              <w:rPr>
                <w:sz w:val="18"/>
                <w:szCs w:val="16"/>
              </w:rPr>
              <w:t xml:space="preserve">Call CustomerEmailSyncService </w:t>
            </w:r>
            <w:r w:rsidRPr="00582ABD">
              <w:rPr>
                <w:b/>
                <w:sz w:val="18"/>
                <w:szCs w:val="16"/>
              </w:rPr>
              <w:t>changeUserEmailAddress</w:t>
            </w:r>
            <w:r>
              <w:rPr>
                <w:sz w:val="18"/>
                <w:szCs w:val="16"/>
              </w:rPr>
              <w:t xml:space="preserve"> operation sending in ServiceType=”consumer”, uuid and email, and self serve CMDB appid ‘11776’</w:t>
            </w:r>
          </w:p>
          <w:p w14:paraId="35FD6F6C" w14:textId="77777777" w:rsidR="0019565F" w:rsidRDefault="0019565F" w:rsidP="005E70D6">
            <w:pPr>
              <w:rPr>
                <w:sz w:val="18"/>
                <w:szCs w:val="16"/>
              </w:rPr>
            </w:pPr>
          </w:p>
          <w:p w14:paraId="56A8460B" w14:textId="77777777" w:rsidR="0019565F" w:rsidRPr="00582ABD" w:rsidRDefault="0019565F" w:rsidP="005E70D6">
            <w:pPr>
              <w:rPr>
                <w:sz w:val="18"/>
                <w:szCs w:val="16"/>
              </w:rPr>
            </w:pPr>
            <w:r w:rsidRPr="00582ABD">
              <w:rPr>
                <w:b/>
                <w:sz w:val="18"/>
                <w:szCs w:val="16"/>
              </w:rPr>
              <w:t>Reminder:</w:t>
            </w:r>
            <w:r w:rsidRPr="00582ABD">
              <w:rPr>
                <w:sz w:val="18"/>
                <w:szCs w:val="16"/>
              </w:rPr>
              <w:t xml:space="preserve"> The URI parameter profile/{uuid} input will not be used</w:t>
            </w:r>
            <w:r>
              <w:rPr>
                <w:sz w:val="18"/>
                <w:szCs w:val="16"/>
              </w:rPr>
              <w:t xml:space="preserve"> as input</w:t>
            </w:r>
            <w:r w:rsidRPr="00582ABD">
              <w:rPr>
                <w:sz w:val="18"/>
                <w:szCs w:val="16"/>
              </w:rPr>
              <w:t xml:space="preserve">, rather, everything is read from POST body. </w:t>
            </w:r>
            <w:r>
              <w:rPr>
                <w:sz w:val="18"/>
                <w:szCs w:val="16"/>
              </w:rPr>
              <w:t>URI pattern is</w:t>
            </w:r>
            <w:r w:rsidRPr="00582ABD">
              <w:rPr>
                <w:sz w:val="18"/>
                <w:szCs w:val="16"/>
              </w:rPr>
              <w:t xml:space="preserve"> used as a security mechanism for SDF solution.</w:t>
            </w:r>
            <w:r>
              <w:rPr>
                <w:sz w:val="18"/>
                <w:szCs w:val="16"/>
              </w:rPr>
              <w:t xml:space="preserve"> The uuid parameter in both URI and in POST body will be populated by SDF based on access token issued, sent by calling application.</w:t>
            </w:r>
          </w:p>
          <w:p w14:paraId="6C05F5AB" w14:textId="77777777" w:rsidR="0019565F" w:rsidRDefault="0019565F" w:rsidP="005E70D6">
            <w:pPr>
              <w:rPr>
                <w:sz w:val="18"/>
                <w:szCs w:val="16"/>
              </w:rPr>
            </w:pPr>
          </w:p>
          <w:p w14:paraId="0B1CDF9A" w14:textId="4489C48B" w:rsidR="004961CB" w:rsidRPr="00D15D7D" w:rsidRDefault="004961CB" w:rsidP="005E70D6">
            <w:pPr>
              <w:rPr>
                <w:b/>
                <w:sz w:val="18"/>
                <w:szCs w:val="16"/>
              </w:rPr>
            </w:pPr>
            <w:r w:rsidRPr="00D15D7D">
              <w:rPr>
                <w:b/>
                <w:sz w:val="18"/>
                <w:szCs w:val="16"/>
              </w:rPr>
              <w:t>Version 1.2:</w:t>
            </w:r>
          </w:p>
          <w:p w14:paraId="1093FC99" w14:textId="59660383" w:rsidR="004961CB" w:rsidRPr="00797478" w:rsidRDefault="004961CB" w:rsidP="004961CB">
            <w:pPr>
              <w:rPr>
                <w:sz w:val="18"/>
                <w:szCs w:val="16"/>
              </w:rPr>
            </w:pPr>
            <w:r>
              <w:rPr>
                <w:sz w:val="18"/>
                <w:szCs w:val="16"/>
              </w:rPr>
              <w:t xml:space="preserve">Returns </w:t>
            </w:r>
            <w:r w:rsidR="00D15D7D">
              <w:rPr>
                <w:sz w:val="18"/>
                <w:szCs w:val="16"/>
              </w:rPr>
              <w:t>a list describing which</w:t>
            </w:r>
            <w:r>
              <w:rPr>
                <w:sz w:val="18"/>
                <w:szCs w:val="16"/>
              </w:rPr>
              <w:t xml:space="preserve"> systems </w:t>
            </w:r>
            <w:r w:rsidR="00D15D7D">
              <w:rPr>
                <w:sz w:val="18"/>
                <w:szCs w:val="16"/>
              </w:rPr>
              <w:t xml:space="preserve">are </w:t>
            </w:r>
            <w:r>
              <w:rPr>
                <w:sz w:val="18"/>
                <w:szCs w:val="16"/>
              </w:rPr>
              <w:t>updated by</w:t>
            </w:r>
            <w:r w:rsidR="00D15D7D">
              <w:rPr>
                <w:sz w:val="18"/>
                <w:szCs w:val="16"/>
              </w:rPr>
              <w:t xml:space="preserve"> changeUserEmailAddress operation.</w:t>
            </w:r>
            <w:r>
              <w:rPr>
                <w:sz w:val="18"/>
                <w:szCs w:val="16"/>
              </w:rPr>
              <w:t xml:space="preserve"> </w:t>
            </w:r>
          </w:p>
        </w:tc>
      </w:tr>
      <w:tr w:rsidR="0019565F" w:rsidRPr="00C934DC" w14:paraId="1E8B9EA4" w14:textId="77777777" w:rsidTr="005E70D6">
        <w:tc>
          <w:tcPr>
            <w:tcW w:w="1526" w:type="dxa"/>
          </w:tcPr>
          <w:p w14:paraId="0D6AC45C" w14:textId="77777777" w:rsidR="0019565F" w:rsidRPr="00CF7CD1" w:rsidRDefault="0019565F" w:rsidP="005E70D6">
            <w:pPr>
              <w:rPr>
                <w:b/>
                <w:sz w:val="18"/>
                <w:szCs w:val="16"/>
              </w:rPr>
            </w:pPr>
            <w:r w:rsidRPr="00CF7CD1">
              <w:rPr>
                <w:b/>
                <w:sz w:val="18"/>
                <w:szCs w:val="16"/>
              </w:rPr>
              <w:t>Input</w:t>
            </w:r>
          </w:p>
        </w:tc>
        <w:tc>
          <w:tcPr>
            <w:tcW w:w="9355" w:type="dxa"/>
          </w:tcPr>
          <w:p w14:paraId="53FBC8B9" w14:textId="77777777" w:rsidR="0019565F" w:rsidRDefault="0019565F" w:rsidP="005E70D6">
            <w:pPr>
              <w:rPr>
                <w:sz w:val="18"/>
                <w:szCs w:val="16"/>
              </w:rPr>
            </w:pPr>
            <w:r>
              <w:rPr>
                <w:sz w:val="18"/>
                <w:szCs w:val="16"/>
              </w:rPr>
              <w:t>Inputs:</w:t>
            </w:r>
          </w:p>
          <w:p w14:paraId="7D505019" w14:textId="77777777" w:rsidR="0019565F" w:rsidRDefault="0019565F" w:rsidP="005E70D6">
            <w:pPr>
              <w:rPr>
                <w:sz w:val="18"/>
                <w:szCs w:val="16"/>
              </w:rPr>
            </w:pPr>
            <w:r>
              <w:rPr>
                <w:b/>
                <w:sz w:val="18"/>
                <w:szCs w:val="16"/>
              </w:rPr>
              <w:t>uuid</w:t>
            </w:r>
            <w:r>
              <w:rPr>
                <w:sz w:val="18"/>
                <w:szCs w:val="16"/>
              </w:rPr>
              <w:t xml:space="preserve"> = Indicates the user profile ID to associate service to</w:t>
            </w:r>
          </w:p>
          <w:p w14:paraId="0D1DC8B2" w14:textId="77777777" w:rsidR="0019565F" w:rsidRDefault="0019565F" w:rsidP="005E70D6">
            <w:pPr>
              <w:rPr>
                <w:sz w:val="18"/>
                <w:szCs w:val="16"/>
              </w:rPr>
            </w:pPr>
          </w:p>
          <w:p w14:paraId="4AA900A6" w14:textId="77777777" w:rsidR="0019565F" w:rsidRDefault="0019565F" w:rsidP="005E70D6">
            <w:pPr>
              <w:rPr>
                <w:sz w:val="18"/>
                <w:szCs w:val="16"/>
              </w:rPr>
            </w:pPr>
            <w:r>
              <w:rPr>
                <w:sz w:val="18"/>
                <w:szCs w:val="16"/>
              </w:rPr>
              <w:t>Parameters</w:t>
            </w:r>
          </w:p>
          <w:tbl>
            <w:tblPr>
              <w:tblStyle w:val="TableGrid"/>
              <w:tblW w:w="0" w:type="auto"/>
              <w:tblLook w:val="04A0" w:firstRow="1" w:lastRow="0" w:firstColumn="1" w:lastColumn="0" w:noHBand="0" w:noVBand="1"/>
            </w:tblPr>
            <w:tblGrid>
              <w:gridCol w:w="1305"/>
              <w:gridCol w:w="2693"/>
              <w:gridCol w:w="1137"/>
              <w:gridCol w:w="3564"/>
            </w:tblGrid>
            <w:tr w:rsidR="0019565F" w14:paraId="0258CBC5" w14:textId="77777777" w:rsidTr="005E70D6">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8AABAF" w14:textId="77777777" w:rsidR="0019565F" w:rsidRDefault="0019565F" w:rsidP="005E70D6">
                  <w:pPr>
                    <w:rPr>
                      <w:b/>
                      <w:sz w:val="18"/>
                      <w:szCs w:val="16"/>
                    </w:rPr>
                  </w:pPr>
                  <w:r>
                    <w:rPr>
                      <w:b/>
                      <w:sz w:val="18"/>
                      <w:szCs w:val="16"/>
                    </w:rPr>
                    <w:t>Name</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E92812" w14:textId="77777777" w:rsidR="0019565F" w:rsidRDefault="0019565F" w:rsidP="005E70D6">
                  <w:pPr>
                    <w:rPr>
                      <w:b/>
                      <w:sz w:val="18"/>
                      <w:szCs w:val="16"/>
                    </w:rPr>
                  </w:pPr>
                  <w:r>
                    <w:rPr>
                      <w:b/>
                      <w:sz w:val="18"/>
                      <w:szCs w:val="16"/>
                    </w:rPr>
                    <w:t>Values</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B33006" w14:textId="77777777" w:rsidR="0019565F" w:rsidRDefault="0019565F" w:rsidP="005E70D6">
                  <w:pPr>
                    <w:rPr>
                      <w:b/>
                      <w:sz w:val="18"/>
                      <w:szCs w:val="16"/>
                    </w:rPr>
                  </w:pPr>
                  <w:r>
                    <w:rPr>
                      <w:b/>
                      <w:sz w:val="18"/>
                      <w:szCs w:val="16"/>
                    </w:rPr>
                    <w:t>Mandatory?</w:t>
                  </w:r>
                </w:p>
              </w:tc>
              <w:tc>
                <w:tcPr>
                  <w:tcW w:w="3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464F30" w14:textId="77777777" w:rsidR="0019565F" w:rsidRDefault="0019565F" w:rsidP="005E70D6">
                  <w:pPr>
                    <w:rPr>
                      <w:b/>
                      <w:sz w:val="18"/>
                      <w:szCs w:val="16"/>
                    </w:rPr>
                  </w:pPr>
                  <w:r>
                    <w:rPr>
                      <w:b/>
                      <w:sz w:val="18"/>
                      <w:szCs w:val="16"/>
                    </w:rPr>
                    <w:t>Comments</w:t>
                  </w:r>
                </w:p>
              </w:tc>
            </w:tr>
            <w:tr w:rsidR="0019565F" w14:paraId="3D7B1FB3" w14:textId="77777777" w:rsidTr="005E70D6">
              <w:tc>
                <w:tcPr>
                  <w:tcW w:w="1305" w:type="dxa"/>
                  <w:tcBorders>
                    <w:top w:val="single" w:sz="4" w:space="0" w:color="auto"/>
                    <w:left w:val="single" w:sz="4" w:space="0" w:color="auto"/>
                    <w:bottom w:val="single" w:sz="4" w:space="0" w:color="auto"/>
                    <w:right w:val="single" w:sz="4" w:space="0" w:color="auto"/>
                  </w:tcBorders>
                </w:tcPr>
                <w:p w14:paraId="238DE443" w14:textId="77777777" w:rsidR="0019565F" w:rsidRDefault="0019565F" w:rsidP="005E70D6">
                  <w:pPr>
                    <w:rPr>
                      <w:sz w:val="18"/>
                      <w:szCs w:val="16"/>
                    </w:rPr>
                  </w:pPr>
                  <w:r>
                    <w:rPr>
                      <w:sz w:val="18"/>
                      <w:szCs w:val="16"/>
                    </w:rPr>
                    <w:t>uuid</w:t>
                  </w:r>
                </w:p>
              </w:tc>
              <w:tc>
                <w:tcPr>
                  <w:tcW w:w="2693" w:type="dxa"/>
                  <w:tcBorders>
                    <w:top w:val="single" w:sz="4" w:space="0" w:color="auto"/>
                    <w:left w:val="single" w:sz="4" w:space="0" w:color="auto"/>
                    <w:bottom w:val="single" w:sz="4" w:space="0" w:color="auto"/>
                    <w:right w:val="single" w:sz="4" w:space="0" w:color="auto"/>
                  </w:tcBorders>
                </w:tcPr>
                <w:p w14:paraId="157AB1D1" w14:textId="77777777" w:rsidR="0019565F" w:rsidRDefault="0019565F" w:rsidP="005E70D6">
                  <w:pPr>
                    <w:rPr>
                      <w:sz w:val="18"/>
                      <w:szCs w:val="16"/>
                    </w:rPr>
                  </w:pPr>
                  <w:r>
                    <w:rPr>
                      <w:sz w:val="18"/>
                      <w:szCs w:val="16"/>
                    </w:rPr>
                    <w:t>ie “</w:t>
                  </w:r>
                  <w:r w:rsidRPr="00C505A0">
                    <w:rPr>
                      <w:sz w:val="18"/>
                      <w:szCs w:val="16"/>
                    </w:rPr>
                    <w:t>21EC2020-3AEA-1069-A2DD-08002B30309D</w:t>
                  </w:r>
                  <w:r>
                    <w:rPr>
                      <w:sz w:val="18"/>
                      <w:szCs w:val="16"/>
                    </w:rPr>
                    <w:t>”</w:t>
                  </w:r>
                </w:p>
              </w:tc>
              <w:tc>
                <w:tcPr>
                  <w:tcW w:w="1080" w:type="dxa"/>
                  <w:tcBorders>
                    <w:top w:val="single" w:sz="4" w:space="0" w:color="auto"/>
                    <w:left w:val="single" w:sz="4" w:space="0" w:color="auto"/>
                    <w:bottom w:val="single" w:sz="4" w:space="0" w:color="auto"/>
                    <w:right w:val="single" w:sz="4" w:space="0" w:color="auto"/>
                  </w:tcBorders>
                </w:tcPr>
                <w:p w14:paraId="1F045061" w14:textId="77777777" w:rsidR="0019565F" w:rsidRDefault="0019565F" w:rsidP="005E70D6">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038C6E96" w14:textId="77777777" w:rsidR="0019565F" w:rsidRDefault="0019565F" w:rsidP="005E70D6">
                  <w:pPr>
                    <w:rPr>
                      <w:sz w:val="18"/>
                      <w:szCs w:val="16"/>
                    </w:rPr>
                  </w:pPr>
                  <w:r>
                    <w:rPr>
                      <w:sz w:val="18"/>
                      <w:szCs w:val="16"/>
                    </w:rPr>
                    <w:t>Client Identity unified user profile identifier</w:t>
                  </w:r>
                </w:p>
              </w:tc>
            </w:tr>
            <w:tr w:rsidR="0019565F" w14:paraId="02917BEF" w14:textId="77777777" w:rsidTr="005E70D6">
              <w:tc>
                <w:tcPr>
                  <w:tcW w:w="1305" w:type="dxa"/>
                  <w:tcBorders>
                    <w:top w:val="single" w:sz="4" w:space="0" w:color="auto"/>
                    <w:left w:val="single" w:sz="4" w:space="0" w:color="auto"/>
                    <w:bottom w:val="single" w:sz="4" w:space="0" w:color="auto"/>
                    <w:right w:val="single" w:sz="4" w:space="0" w:color="auto"/>
                  </w:tcBorders>
                </w:tcPr>
                <w:p w14:paraId="377BDA23" w14:textId="77777777" w:rsidR="0019565F" w:rsidRDefault="0019565F" w:rsidP="005E70D6">
                  <w:pPr>
                    <w:rPr>
                      <w:sz w:val="18"/>
                      <w:szCs w:val="16"/>
                    </w:rPr>
                  </w:pPr>
                  <w:r>
                    <w:rPr>
                      <w:sz w:val="18"/>
                      <w:szCs w:val="16"/>
                    </w:rPr>
                    <w:t>email</w:t>
                  </w:r>
                </w:p>
              </w:tc>
              <w:tc>
                <w:tcPr>
                  <w:tcW w:w="2693" w:type="dxa"/>
                  <w:tcBorders>
                    <w:top w:val="single" w:sz="4" w:space="0" w:color="auto"/>
                    <w:left w:val="single" w:sz="4" w:space="0" w:color="auto"/>
                    <w:bottom w:val="single" w:sz="4" w:space="0" w:color="auto"/>
                    <w:right w:val="single" w:sz="4" w:space="0" w:color="auto"/>
                  </w:tcBorders>
                </w:tcPr>
                <w:p w14:paraId="256C4ED4" w14:textId="77777777" w:rsidR="0019565F" w:rsidRDefault="0019565F" w:rsidP="005E70D6">
                  <w:pPr>
                    <w:rPr>
                      <w:sz w:val="18"/>
                      <w:szCs w:val="16"/>
                    </w:rPr>
                  </w:pPr>
                  <w:r>
                    <w:rPr>
                      <w:sz w:val="18"/>
                      <w:szCs w:val="16"/>
                    </w:rPr>
                    <w:t>ie “robisawesome@gmail.com”</w:t>
                  </w:r>
                </w:p>
              </w:tc>
              <w:tc>
                <w:tcPr>
                  <w:tcW w:w="1080" w:type="dxa"/>
                  <w:tcBorders>
                    <w:top w:val="single" w:sz="4" w:space="0" w:color="auto"/>
                    <w:left w:val="single" w:sz="4" w:space="0" w:color="auto"/>
                    <w:bottom w:val="single" w:sz="4" w:space="0" w:color="auto"/>
                    <w:right w:val="single" w:sz="4" w:space="0" w:color="auto"/>
                  </w:tcBorders>
                </w:tcPr>
                <w:p w14:paraId="4718D3E3" w14:textId="77777777" w:rsidR="0019565F" w:rsidRDefault="0019565F" w:rsidP="005E70D6">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1E858023" w14:textId="77777777" w:rsidR="0019565F" w:rsidRDefault="0019565F" w:rsidP="005E70D6">
                  <w:pPr>
                    <w:rPr>
                      <w:sz w:val="18"/>
                      <w:szCs w:val="16"/>
                    </w:rPr>
                  </w:pPr>
                  <w:r>
                    <w:rPr>
                      <w:sz w:val="18"/>
                      <w:szCs w:val="16"/>
                    </w:rPr>
                    <w:t>Email to apply to user profile</w:t>
                  </w:r>
                </w:p>
              </w:tc>
            </w:tr>
          </w:tbl>
          <w:p w14:paraId="224C42AA" w14:textId="77777777" w:rsidR="0019565F" w:rsidRDefault="0019565F" w:rsidP="005E70D6">
            <w:pPr>
              <w:rPr>
                <w:sz w:val="18"/>
                <w:szCs w:val="16"/>
              </w:rPr>
            </w:pPr>
          </w:p>
          <w:p w14:paraId="62A62822" w14:textId="77777777" w:rsidR="0019565F" w:rsidRDefault="0019565F" w:rsidP="005E70D6">
            <w:pPr>
              <w:rPr>
                <w:sz w:val="18"/>
                <w:szCs w:val="16"/>
              </w:rPr>
            </w:pPr>
            <w:r>
              <w:rPr>
                <w:sz w:val="18"/>
                <w:szCs w:val="16"/>
              </w:rPr>
              <w:t>Example:</w:t>
            </w:r>
          </w:p>
          <w:p w14:paraId="1B5E8FEC" w14:textId="77777777" w:rsidR="0019565F" w:rsidRPr="00C934DC" w:rsidRDefault="0019565F" w:rsidP="005E70D6">
            <w:pPr>
              <w:rPr>
                <w:sz w:val="18"/>
                <w:szCs w:val="16"/>
              </w:rPr>
            </w:pPr>
            <w:r>
              <w:rPr>
                <w:sz w:val="18"/>
                <w:szCs w:val="16"/>
              </w:rPr>
              <w:t>profilemanagement/profile</w:t>
            </w:r>
            <w:r w:rsidRPr="007B1D09">
              <w:rPr>
                <w:sz w:val="18"/>
                <w:szCs w:val="16"/>
              </w:rPr>
              <w:t>/</w:t>
            </w:r>
            <w:r w:rsidRPr="00C505A0">
              <w:rPr>
                <w:sz w:val="18"/>
                <w:szCs w:val="16"/>
              </w:rPr>
              <w:t>21EC2020-3AEA-1069-A2DD-08002B30309D</w:t>
            </w:r>
            <w:r w:rsidRPr="007B1D09">
              <w:rPr>
                <w:sz w:val="18"/>
                <w:szCs w:val="16"/>
              </w:rPr>
              <w:t>/</w:t>
            </w:r>
            <w:r>
              <w:rPr>
                <w:sz w:val="18"/>
                <w:szCs w:val="16"/>
              </w:rPr>
              <w:t>email</w:t>
            </w:r>
          </w:p>
          <w:p w14:paraId="15C415F9" w14:textId="77777777" w:rsidR="0019565F" w:rsidRPr="00C934DC" w:rsidRDefault="0019565F" w:rsidP="005E70D6">
            <w:pPr>
              <w:rPr>
                <w:sz w:val="18"/>
                <w:szCs w:val="16"/>
              </w:rPr>
            </w:pPr>
            <w:r w:rsidRPr="00C934DC">
              <w:rPr>
                <w:sz w:val="18"/>
                <w:szCs w:val="16"/>
              </w:rPr>
              <w:t xml:space="preserve"> </w:t>
            </w:r>
          </w:p>
        </w:tc>
      </w:tr>
      <w:tr w:rsidR="0019565F" w:rsidRPr="00C934DC" w14:paraId="447F0BB5" w14:textId="77777777" w:rsidTr="005E70D6">
        <w:tc>
          <w:tcPr>
            <w:tcW w:w="1526" w:type="dxa"/>
          </w:tcPr>
          <w:p w14:paraId="6D51C15B" w14:textId="77777777" w:rsidR="0019565F" w:rsidRPr="00797478" w:rsidRDefault="0019565F" w:rsidP="005E70D6">
            <w:pPr>
              <w:rPr>
                <w:b/>
                <w:sz w:val="18"/>
                <w:szCs w:val="16"/>
              </w:rPr>
            </w:pPr>
            <w:r>
              <w:rPr>
                <w:b/>
                <w:sz w:val="18"/>
                <w:szCs w:val="16"/>
              </w:rPr>
              <w:t>Status Codes</w:t>
            </w:r>
          </w:p>
        </w:tc>
        <w:tc>
          <w:tcPr>
            <w:tcW w:w="9355" w:type="dxa"/>
          </w:tcPr>
          <w:p w14:paraId="7473C0B5" w14:textId="77777777" w:rsidR="0019565F" w:rsidRDefault="0019565F" w:rsidP="005E70D6">
            <w:pPr>
              <w:rPr>
                <w:sz w:val="18"/>
                <w:szCs w:val="16"/>
              </w:rPr>
            </w:pPr>
          </w:p>
          <w:tbl>
            <w:tblPr>
              <w:tblStyle w:val="TableGrid"/>
              <w:tblW w:w="0" w:type="auto"/>
              <w:tblLook w:val="04A0" w:firstRow="1" w:lastRow="0" w:firstColumn="1" w:lastColumn="0" w:noHBand="0" w:noVBand="1"/>
            </w:tblPr>
            <w:tblGrid>
              <w:gridCol w:w="620"/>
              <w:gridCol w:w="772"/>
              <w:gridCol w:w="2410"/>
              <w:gridCol w:w="1418"/>
              <w:gridCol w:w="1984"/>
              <w:gridCol w:w="1730"/>
            </w:tblGrid>
            <w:tr w:rsidR="0019565F" w:rsidRPr="001963A0" w14:paraId="5F7F5AF7" w14:textId="77777777" w:rsidTr="005E70D6">
              <w:tc>
                <w:tcPr>
                  <w:tcW w:w="620" w:type="dxa"/>
                  <w:shd w:val="clear" w:color="auto" w:fill="D9D9D9" w:themeFill="background1" w:themeFillShade="D9"/>
                </w:tcPr>
                <w:p w14:paraId="17B4DB50" w14:textId="77777777" w:rsidR="0019565F" w:rsidRPr="001963A0" w:rsidRDefault="0019565F" w:rsidP="005E70D6">
                  <w:pPr>
                    <w:rPr>
                      <w:b/>
                      <w:sz w:val="16"/>
                      <w:szCs w:val="16"/>
                    </w:rPr>
                  </w:pPr>
                  <w:r w:rsidRPr="001963A0">
                    <w:rPr>
                      <w:b/>
                      <w:sz w:val="16"/>
                      <w:szCs w:val="16"/>
                    </w:rPr>
                    <w:t>status</w:t>
                  </w:r>
                </w:p>
                <w:p w14:paraId="104E53C6" w14:textId="77777777" w:rsidR="0019565F" w:rsidRPr="001963A0" w:rsidRDefault="0019565F" w:rsidP="005E70D6">
                  <w:pPr>
                    <w:rPr>
                      <w:b/>
                      <w:sz w:val="16"/>
                      <w:szCs w:val="16"/>
                    </w:rPr>
                  </w:pPr>
                  <w:r w:rsidRPr="001963A0">
                    <w:rPr>
                      <w:b/>
                      <w:sz w:val="16"/>
                      <w:szCs w:val="16"/>
                    </w:rPr>
                    <w:t>Cd</w:t>
                  </w:r>
                </w:p>
              </w:tc>
              <w:tc>
                <w:tcPr>
                  <w:tcW w:w="684" w:type="dxa"/>
                  <w:shd w:val="clear" w:color="auto" w:fill="D9D9D9" w:themeFill="background1" w:themeFillShade="D9"/>
                </w:tcPr>
                <w:p w14:paraId="27F07FE3" w14:textId="77777777" w:rsidR="0019565F" w:rsidRPr="001963A0" w:rsidRDefault="0019565F" w:rsidP="005E70D6">
                  <w:pPr>
                    <w:rPr>
                      <w:b/>
                      <w:sz w:val="16"/>
                      <w:szCs w:val="16"/>
                    </w:rPr>
                  </w:pPr>
                  <w:r w:rsidRPr="001963A0">
                    <w:rPr>
                      <w:b/>
                      <w:sz w:val="16"/>
                      <w:szCs w:val="16"/>
                    </w:rPr>
                    <w:t>status</w:t>
                  </w:r>
                </w:p>
                <w:p w14:paraId="506700B4" w14:textId="77777777" w:rsidR="0019565F" w:rsidRPr="001963A0" w:rsidRDefault="0019565F" w:rsidP="005E70D6">
                  <w:pPr>
                    <w:rPr>
                      <w:b/>
                      <w:sz w:val="16"/>
                      <w:szCs w:val="16"/>
                    </w:rPr>
                  </w:pPr>
                  <w:r w:rsidRPr="001963A0">
                    <w:rPr>
                      <w:b/>
                      <w:sz w:val="16"/>
                      <w:szCs w:val="16"/>
                    </w:rPr>
                    <w:t>SubCd</w:t>
                  </w:r>
                </w:p>
              </w:tc>
              <w:tc>
                <w:tcPr>
                  <w:tcW w:w="2410" w:type="dxa"/>
                  <w:shd w:val="clear" w:color="auto" w:fill="D9D9D9" w:themeFill="background1" w:themeFillShade="D9"/>
                </w:tcPr>
                <w:p w14:paraId="1A92E00C" w14:textId="77777777" w:rsidR="0019565F" w:rsidRPr="001963A0" w:rsidRDefault="0019565F" w:rsidP="005E70D6">
                  <w:pPr>
                    <w:rPr>
                      <w:b/>
                      <w:sz w:val="16"/>
                      <w:szCs w:val="16"/>
                    </w:rPr>
                  </w:pPr>
                  <w:r w:rsidRPr="001963A0">
                    <w:rPr>
                      <w:b/>
                      <w:sz w:val="16"/>
                      <w:szCs w:val="16"/>
                    </w:rPr>
                    <w:t>statusTxt</w:t>
                  </w:r>
                </w:p>
              </w:tc>
              <w:tc>
                <w:tcPr>
                  <w:tcW w:w="1418" w:type="dxa"/>
                  <w:shd w:val="clear" w:color="auto" w:fill="D9D9D9" w:themeFill="background1" w:themeFillShade="D9"/>
                </w:tcPr>
                <w:p w14:paraId="0FA9D9FE" w14:textId="77777777" w:rsidR="0019565F" w:rsidRPr="001963A0" w:rsidRDefault="0019565F" w:rsidP="005E70D6">
                  <w:pPr>
                    <w:rPr>
                      <w:b/>
                      <w:sz w:val="16"/>
                      <w:szCs w:val="16"/>
                    </w:rPr>
                  </w:pPr>
                  <w:r w:rsidRPr="001963A0">
                    <w:rPr>
                      <w:b/>
                      <w:sz w:val="16"/>
                      <w:szCs w:val="16"/>
                    </w:rPr>
                    <w:t>systemErrorCd</w:t>
                  </w:r>
                </w:p>
              </w:tc>
              <w:tc>
                <w:tcPr>
                  <w:tcW w:w="1984" w:type="dxa"/>
                  <w:shd w:val="clear" w:color="auto" w:fill="D9D9D9" w:themeFill="background1" w:themeFillShade="D9"/>
                </w:tcPr>
                <w:p w14:paraId="021CB081" w14:textId="77777777" w:rsidR="0019565F" w:rsidRPr="001963A0" w:rsidRDefault="0019565F" w:rsidP="005E70D6">
                  <w:pPr>
                    <w:rPr>
                      <w:b/>
                      <w:sz w:val="16"/>
                      <w:szCs w:val="16"/>
                    </w:rPr>
                  </w:pPr>
                  <w:r w:rsidRPr="001963A0">
                    <w:rPr>
                      <w:b/>
                      <w:sz w:val="16"/>
                      <w:szCs w:val="16"/>
                    </w:rPr>
                    <w:t>systemErrorTxt</w:t>
                  </w:r>
                </w:p>
              </w:tc>
              <w:tc>
                <w:tcPr>
                  <w:tcW w:w="1730" w:type="dxa"/>
                  <w:shd w:val="clear" w:color="auto" w:fill="D9D9D9" w:themeFill="background1" w:themeFillShade="D9"/>
                </w:tcPr>
                <w:p w14:paraId="21AC066D" w14:textId="77777777" w:rsidR="0019565F" w:rsidRPr="001963A0" w:rsidRDefault="0019565F" w:rsidP="005E70D6">
                  <w:pPr>
                    <w:rPr>
                      <w:b/>
                      <w:i/>
                      <w:sz w:val="16"/>
                      <w:szCs w:val="16"/>
                    </w:rPr>
                  </w:pPr>
                  <w:r w:rsidRPr="001963A0">
                    <w:rPr>
                      <w:b/>
                      <w:i/>
                      <w:sz w:val="16"/>
                      <w:szCs w:val="16"/>
                    </w:rPr>
                    <w:t>Notes</w:t>
                  </w:r>
                </w:p>
              </w:tc>
            </w:tr>
            <w:tr w:rsidR="0019565F" w:rsidRPr="001963A0" w14:paraId="12158C8D" w14:textId="77777777" w:rsidTr="005E70D6">
              <w:tc>
                <w:tcPr>
                  <w:tcW w:w="620" w:type="dxa"/>
                </w:tcPr>
                <w:p w14:paraId="33D19EA2" w14:textId="77777777" w:rsidR="0019565F" w:rsidRPr="001963A0" w:rsidRDefault="0019565F" w:rsidP="005E70D6">
                  <w:pPr>
                    <w:rPr>
                      <w:sz w:val="16"/>
                      <w:szCs w:val="16"/>
                    </w:rPr>
                  </w:pPr>
                  <w:r w:rsidRPr="001963A0">
                    <w:rPr>
                      <w:sz w:val="16"/>
                      <w:szCs w:val="16"/>
                    </w:rPr>
                    <w:t>200</w:t>
                  </w:r>
                </w:p>
              </w:tc>
              <w:tc>
                <w:tcPr>
                  <w:tcW w:w="684" w:type="dxa"/>
                </w:tcPr>
                <w:p w14:paraId="0BBF6BB8" w14:textId="77777777" w:rsidR="0019565F" w:rsidRPr="001963A0" w:rsidRDefault="0019565F" w:rsidP="005E70D6">
                  <w:pPr>
                    <w:rPr>
                      <w:sz w:val="16"/>
                      <w:szCs w:val="16"/>
                    </w:rPr>
                  </w:pPr>
                </w:p>
              </w:tc>
              <w:tc>
                <w:tcPr>
                  <w:tcW w:w="2410" w:type="dxa"/>
                </w:tcPr>
                <w:p w14:paraId="49943488" w14:textId="77777777" w:rsidR="0019565F" w:rsidRPr="001963A0" w:rsidRDefault="0019565F" w:rsidP="005E70D6">
                  <w:pPr>
                    <w:rPr>
                      <w:sz w:val="16"/>
                      <w:szCs w:val="16"/>
                    </w:rPr>
                  </w:pPr>
                  <w:r w:rsidRPr="001963A0">
                    <w:rPr>
                      <w:sz w:val="16"/>
                      <w:szCs w:val="16"/>
                    </w:rPr>
                    <w:t>OK</w:t>
                  </w:r>
                </w:p>
              </w:tc>
              <w:tc>
                <w:tcPr>
                  <w:tcW w:w="1418" w:type="dxa"/>
                </w:tcPr>
                <w:p w14:paraId="55B01235" w14:textId="77777777" w:rsidR="0019565F" w:rsidRPr="001963A0" w:rsidRDefault="0019565F" w:rsidP="005E70D6">
                  <w:pPr>
                    <w:rPr>
                      <w:sz w:val="16"/>
                      <w:szCs w:val="16"/>
                    </w:rPr>
                  </w:pPr>
                </w:p>
              </w:tc>
              <w:tc>
                <w:tcPr>
                  <w:tcW w:w="1984" w:type="dxa"/>
                </w:tcPr>
                <w:p w14:paraId="5EB75C0F" w14:textId="77777777" w:rsidR="0019565F" w:rsidRPr="001963A0" w:rsidRDefault="0019565F" w:rsidP="005E70D6">
                  <w:pPr>
                    <w:rPr>
                      <w:sz w:val="16"/>
                      <w:szCs w:val="16"/>
                    </w:rPr>
                  </w:pPr>
                </w:p>
              </w:tc>
              <w:tc>
                <w:tcPr>
                  <w:tcW w:w="1730" w:type="dxa"/>
                </w:tcPr>
                <w:p w14:paraId="3B539F5D" w14:textId="77777777" w:rsidR="0019565F" w:rsidRPr="001963A0" w:rsidRDefault="0019565F" w:rsidP="005E70D6">
                  <w:pPr>
                    <w:rPr>
                      <w:sz w:val="16"/>
                      <w:szCs w:val="16"/>
                    </w:rPr>
                  </w:pPr>
                </w:p>
              </w:tc>
            </w:tr>
            <w:tr w:rsidR="0019565F" w:rsidRPr="001963A0" w14:paraId="7D9A1D42" w14:textId="77777777" w:rsidTr="005E70D6">
              <w:tc>
                <w:tcPr>
                  <w:tcW w:w="620" w:type="dxa"/>
                </w:tcPr>
                <w:p w14:paraId="5FBDC7ED" w14:textId="77777777" w:rsidR="0019565F" w:rsidRPr="001963A0" w:rsidRDefault="0019565F" w:rsidP="005E70D6">
                  <w:pPr>
                    <w:rPr>
                      <w:sz w:val="16"/>
                      <w:szCs w:val="16"/>
                    </w:rPr>
                  </w:pPr>
                  <w:r>
                    <w:rPr>
                      <w:sz w:val="16"/>
                      <w:szCs w:val="16"/>
                    </w:rPr>
                    <w:t>400</w:t>
                  </w:r>
                </w:p>
              </w:tc>
              <w:tc>
                <w:tcPr>
                  <w:tcW w:w="684" w:type="dxa"/>
                </w:tcPr>
                <w:p w14:paraId="0EABAC9D" w14:textId="77777777" w:rsidR="0019565F" w:rsidRDefault="0019565F" w:rsidP="005E70D6">
                  <w:pPr>
                    <w:rPr>
                      <w:sz w:val="16"/>
                      <w:szCs w:val="16"/>
                    </w:rPr>
                  </w:pPr>
                  <w:r w:rsidRPr="00690376">
                    <w:rPr>
                      <w:sz w:val="16"/>
                      <w:szCs w:val="16"/>
                    </w:rPr>
                    <w:t>NPR</w:t>
                  </w:r>
                </w:p>
              </w:tc>
              <w:tc>
                <w:tcPr>
                  <w:tcW w:w="2410" w:type="dxa"/>
                </w:tcPr>
                <w:p w14:paraId="6B09AA85" w14:textId="77777777" w:rsidR="0019565F" w:rsidRDefault="0019565F" w:rsidP="005E70D6">
                  <w:pPr>
                    <w:rPr>
                      <w:sz w:val="16"/>
                      <w:szCs w:val="16"/>
                    </w:rPr>
                  </w:pPr>
                  <w:r w:rsidRPr="00690376">
                    <w:rPr>
                      <w:sz w:val="16"/>
                      <w:szCs w:val="16"/>
                    </w:rPr>
                    <w:t>No Profile</w:t>
                  </w:r>
                </w:p>
              </w:tc>
              <w:tc>
                <w:tcPr>
                  <w:tcW w:w="1418" w:type="dxa"/>
                </w:tcPr>
                <w:p w14:paraId="6CDFA5F4" w14:textId="77777777" w:rsidR="0019565F" w:rsidRPr="001963A0" w:rsidRDefault="0019565F" w:rsidP="005E70D6">
                  <w:pPr>
                    <w:rPr>
                      <w:sz w:val="16"/>
                      <w:szCs w:val="16"/>
                    </w:rPr>
                  </w:pPr>
                </w:p>
              </w:tc>
              <w:tc>
                <w:tcPr>
                  <w:tcW w:w="1984" w:type="dxa"/>
                </w:tcPr>
                <w:p w14:paraId="5AEE625F" w14:textId="77777777" w:rsidR="0019565F" w:rsidRDefault="0019565F" w:rsidP="005E70D6">
                  <w:pPr>
                    <w:rPr>
                      <w:sz w:val="16"/>
                      <w:szCs w:val="16"/>
                    </w:rPr>
                  </w:pPr>
                  <w:r w:rsidRPr="00690376">
                    <w:rPr>
                      <w:sz w:val="16"/>
                      <w:szCs w:val="16"/>
                    </w:rPr>
                    <w:t>no profile exists</w:t>
                  </w:r>
                </w:p>
              </w:tc>
              <w:tc>
                <w:tcPr>
                  <w:tcW w:w="1730" w:type="dxa"/>
                </w:tcPr>
                <w:p w14:paraId="0640C389" w14:textId="77777777" w:rsidR="0019565F" w:rsidRPr="001963A0" w:rsidRDefault="0019565F" w:rsidP="005E70D6">
                  <w:pPr>
                    <w:rPr>
                      <w:sz w:val="16"/>
                      <w:szCs w:val="16"/>
                    </w:rPr>
                  </w:pPr>
                </w:p>
              </w:tc>
            </w:tr>
            <w:tr w:rsidR="0019565F" w:rsidRPr="001963A0" w14:paraId="4C1BAC2D" w14:textId="77777777" w:rsidTr="005E70D6">
              <w:tc>
                <w:tcPr>
                  <w:tcW w:w="620" w:type="dxa"/>
                </w:tcPr>
                <w:p w14:paraId="1C61598D" w14:textId="77777777" w:rsidR="0019565F" w:rsidRPr="001963A0" w:rsidRDefault="0019565F" w:rsidP="005E70D6">
                  <w:pPr>
                    <w:rPr>
                      <w:sz w:val="16"/>
                      <w:szCs w:val="16"/>
                    </w:rPr>
                  </w:pPr>
                  <w:r>
                    <w:rPr>
                      <w:sz w:val="16"/>
                      <w:szCs w:val="16"/>
                    </w:rPr>
                    <w:t>400</w:t>
                  </w:r>
                </w:p>
              </w:tc>
              <w:tc>
                <w:tcPr>
                  <w:tcW w:w="684" w:type="dxa"/>
                </w:tcPr>
                <w:p w14:paraId="5DB53157" w14:textId="77777777" w:rsidR="0019565F" w:rsidRPr="001963A0" w:rsidRDefault="0019565F" w:rsidP="005E70D6">
                  <w:pPr>
                    <w:rPr>
                      <w:sz w:val="16"/>
                      <w:szCs w:val="16"/>
                    </w:rPr>
                  </w:pPr>
                  <w:r w:rsidRPr="00690376">
                    <w:rPr>
                      <w:sz w:val="16"/>
                      <w:szCs w:val="16"/>
                    </w:rPr>
                    <w:t>MPR</w:t>
                  </w:r>
                </w:p>
              </w:tc>
              <w:tc>
                <w:tcPr>
                  <w:tcW w:w="2410" w:type="dxa"/>
                </w:tcPr>
                <w:p w14:paraId="0B32BC83" w14:textId="77777777" w:rsidR="0019565F" w:rsidRPr="001963A0" w:rsidRDefault="0019565F" w:rsidP="005E70D6">
                  <w:pPr>
                    <w:rPr>
                      <w:sz w:val="16"/>
                      <w:szCs w:val="16"/>
                    </w:rPr>
                  </w:pPr>
                  <w:r w:rsidRPr="00690376">
                    <w:rPr>
                      <w:sz w:val="16"/>
                      <w:szCs w:val="16"/>
                    </w:rPr>
                    <w:t>More Than One Profile Found</w:t>
                  </w:r>
                </w:p>
              </w:tc>
              <w:tc>
                <w:tcPr>
                  <w:tcW w:w="1418" w:type="dxa"/>
                </w:tcPr>
                <w:p w14:paraId="3476A244" w14:textId="77777777" w:rsidR="0019565F" w:rsidRPr="001963A0" w:rsidRDefault="0019565F" w:rsidP="005E70D6">
                  <w:pPr>
                    <w:rPr>
                      <w:sz w:val="16"/>
                      <w:szCs w:val="16"/>
                    </w:rPr>
                  </w:pPr>
                </w:p>
              </w:tc>
              <w:tc>
                <w:tcPr>
                  <w:tcW w:w="1984" w:type="dxa"/>
                </w:tcPr>
                <w:p w14:paraId="463BD8C7" w14:textId="77777777" w:rsidR="0019565F" w:rsidRPr="001963A0" w:rsidRDefault="0019565F" w:rsidP="005E70D6">
                  <w:pPr>
                    <w:rPr>
                      <w:sz w:val="16"/>
                      <w:szCs w:val="16"/>
                    </w:rPr>
                  </w:pPr>
                  <w:r w:rsidRPr="00690376">
                    <w:rPr>
                      <w:sz w:val="16"/>
                      <w:szCs w:val="16"/>
                    </w:rPr>
                    <w:t>More than one profile found for token:</w:t>
                  </w:r>
                  <w:r>
                    <w:rPr>
                      <w:sz w:val="16"/>
                      <w:szCs w:val="16"/>
                    </w:rPr>
                    <w:t xml:space="preserve"> &lt;registrationtoken&gt;</w:t>
                  </w:r>
                </w:p>
              </w:tc>
              <w:tc>
                <w:tcPr>
                  <w:tcW w:w="1730" w:type="dxa"/>
                </w:tcPr>
                <w:p w14:paraId="00F82E7A" w14:textId="77777777" w:rsidR="0019565F" w:rsidRPr="001963A0" w:rsidRDefault="0019565F" w:rsidP="005E70D6">
                  <w:pPr>
                    <w:rPr>
                      <w:sz w:val="16"/>
                      <w:szCs w:val="16"/>
                    </w:rPr>
                  </w:pPr>
                </w:p>
              </w:tc>
            </w:tr>
            <w:tr w:rsidR="00476BDB" w:rsidRPr="001963A0" w14:paraId="180D7BFA" w14:textId="77777777" w:rsidTr="005E70D6">
              <w:tc>
                <w:tcPr>
                  <w:tcW w:w="620" w:type="dxa"/>
                </w:tcPr>
                <w:p w14:paraId="191474B7" w14:textId="5022DB5B" w:rsidR="00476BDB" w:rsidRDefault="00476BDB" w:rsidP="005E70D6">
                  <w:pPr>
                    <w:rPr>
                      <w:sz w:val="16"/>
                      <w:szCs w:val="16"/>
                    </w:rPr>
                  </w:pPr>
                  <w:r>
                    <w:rPr>
                      <w:sz w:val="16"/>
                      <w:szCs w:val="16"/>
                    </w:rPr>
                    <w:t>400</w:t>
                  </w:r>
                </w:p>
              </w:tc>
              <w:tc>
                <w:tcPr>
                  <w:tcW w:w="684" w:type="dxa"/>
                </w:tcPr>
                <w:p w14:paraId="40CE50C5" w14:textId="644610EA" w:rsidR="00476BDB" w:rsidRDefault="00476BDB" w:rsidP="005E70D6">
                  <w:pPr>
                    <w:rPr>
                      <w:sz w:val="16"/>
                      <w:szCs w:val="16"/>
                    </w:rPr>
                  </w:pPr>
                  <w:r>
                    <w:rPr>
                      <w:sz w:val="16"/>
                      <w:szCs w:val="16"/>
                    </w:rPr>
                    <w:t>CESS</w:t>
                  </w:r>
                </w:p>
              </w:tc>
              <w:tc>
                <w:tcPr>
                  <w:tcW w:w="2410" w:type="dxa"/>
                </w:tcPr>
                <w:p w14:paraId="45FD6990" w14:textId="0825AFFA" w:rsidR="00476BDB" w:rsidRPr="00690376" w:rsidRDefault="00476BDB" w:rsidP="005E70D6">
                  <w:pPr>
                    <w:rPr>
                      <w:sz w:val="16"/>
                      <w:szCs w:val="16"/>
                    </w:rPr>
                  </w:pPr>
                  <w:r>
                    <w:rPr>
                      <w:sz w:val="16"/>
                      <w:szCs w:val="16"/>
                    </w:rPr>
                    <w:t>Already Exists</w:t>
                  </w:r>
                </w:p>
              </w:tc>
              <w:tc>
                <w:tcPr>
                  <w:tcW w:w="1418" w:type="dxa"/>
                </w:tcPr>
                <w:p w14:paraId="25C7848B" w14:textId="77777777" w:rsidR="00476BDB" w:rsidRPr="001963A0" w:rsidRDefault="00476BDB" w:rsidP="005E70D6">
                  <w:pPr>
                    <w:rPr>
                      <w:sz w:val="16"/>
                      <w:szCs w:val="16"/>
                    </w:rPr>
                  </w:pPr>
                </w:p>
              </w:tc>
              <w:tc>
                <w:tcPr>
                  <w:tcW w:w="1984" w:type="dxa"/>
                </w:tcPr>
                <w:p w14:paraId="72348A0E" w14:textId="28DCC77D" w:rsidR="00476BDB" w:rsidRPr="00690376" w:rsidRDefault="00476BDB" w:rsidP="005E70D6">
                  <w:pPr>
                    <w:rPr>
                      <w:sz w:val="16"/>
                      <w:szCs w:val="16"/>
                    </w:rPr>
                  </w:pPr>
                  <w:r>
                    <w:rPr>
                      <w:sz w:val="16"/>
                      <w:szCs w:val="16"/>
                    </w:rPr>
                    <w:t>Email already exists</w:t>
                  </w:r>
                </w:p>
              </w:tc>
              <w:tc>
                <w:tcPr>
                  <w:tcW w:w="1730" w:type="dxa"/>
                </w:tcPr>
                <w:p w14:paraId="64A138D0" w14:textId="77777777" w:rsidR="00476BDB" w:rsidRPr="001963A0" w:rsidRDefault="00476BDB" w:rsidP="005E70D6">
                  <w:pPr>
                    <w:rPr>
                      <w:sz w:val="16"/>
                      <w:szCs w:val="16"/>
                    </w:rPr>
                  </w:pPr>
                </w:p>
              </w:tc>
            </w:tr>
            <w:tr w:rsidR="004B6773" w:rsidRPr="001963A0" w14:paraId="28E11BBA" w14:textId="77777777" w:rsidTr="005E70D6">
              <w:tc>
                <w:tcPr>
                  <w:tcW w:w="620" w:type="dxa"/>
                </w:tcPr>
                <w:p w14:paraId="752348CF" w14:textId="7F852D97" w:rsidR="004B6773" w:rsidRDefault="004B6773" w:rsidP="005E70D6">
                  <w:pPr>
                    <w:rPr>
                      <w:sz w:val="16"/>
                      <w:szCs w:val="16"/>
                    </w:rPr>
                  </w:pPr>
                  <w:r>
                    <w:rPr>
                      <w:sz w:val="16"/>
                      <w:szCs w:val="16"/>
                    </w:rPr>
                    <w:t>400</w:t>
                  </w:r>
                </w:p>
              </w:tc>
              <w:tc>
                <w:tcPr>
                  <w:tcW w:w="684" w:type="dxa"/>
                </w:tcPr>
                <w:p w14:paraId="65AD2B00" w14:textId="2C0E0BF4" w:rsidR="004B6773" w:rsidRDefault="004B6773" w:rsidP="005E70D6">
                  <w:pPr>
                    <w:rPr>
                      <w:sz w:val="16"/>
                      <w:szCs w:val="16"/>
                    </w:rPr>
                  </w:pPr>
                  <w:r>
                    <w:rPr>
                      <w:sz w:val="16"/>
                      <w:szCs w:val="16"/>
                    </w:rPr>
                    <w:t>EESSERR</w:t>
                  </w:r>
                </w:p>
              </w:tc>
              <w:tc>
                <w:tcPr>
                  <w:tcW w:w="2410" w:type="dxa"/>
                </w:tcPr>
                <w:p w14:paraId="3F579E4E" w14:textId="41F1C187" w:rsidR="004B6773" w:rsidRDefault="004B6773" w:rsidP="00D27DD6">
                  <w:pPr>
                    <w:rPr>
                      <w:sz w:val="16"/>
                      <w:szCs w:val="16"/>
                    </w:rPr>
                  </w:pPr>
                  <w:r w:rsidRPr="004B6773">
                    <w:rPr>
                      <w:sz w:val="16"/>
                      <w:szCs w:val="16"/>
                    </w:rPr>
                    <w:t>Enterprise</w:t>
                  </w:r>
                  <w:r>
                    <w:rPr>
                      <w:sz w:val="16"/>
                      <w:szCs w:val="16"/>
                    </w:rPr>
                    <w:t>EmailSyncService returned error</w:t>
                  </w:r>
                </w:p>
              </w:tc>
              <w:tc>
                <w:tcPr>
                  <w:tcW w:w="1418" w:type="dxa"/>
                </w:tcPr>
                <w:p w14:paraId="1F60E11E" w14:textId="77777777" w:rsidR="004B6773" w:rsidRPr="001963A0" w:rsidRDefault="004B6773" w:rsidP="005E70D6">
                  <w:pPr>
                    <w:rPr>
                      <w:sz w:val="16"/>
                      <w:szCs w:val="16"/>
                    </w:rPr>
                  </w:pPr>
                </w:p>
              </w:tc>
              <w:tc>
                <w:tcPr>
                  <w:tcW w:w="1984" w:type="dxa"/>
                </w:tcPr>
                <w:p w14:paraId="62A8FA03" w14:textId="77777777" w:rsidR="004B6773" w:rsidRDefault="004B6773" w:rsidP="00E6208C">
                  <w:pPr>
                    <w:rPr>
                      <w:sz w:val="16"/>
                      <w:szCs w:val="16"/>
                    </w:rPr>
                  </w:pPr>
                </w:p>
              </w:tc>
              <w:tc>
                <w:tcPr>
                  <w:tcW w:w="1730" w:type="dxa"/>
                </w:tcPr>
                <w:p w14:paraId="078C3530" w14:textId="77777777" w:rsidR="004B6773" w:rsidRPr="001963A0" w:rsidRDefault="004B6773" w:rsidP="005E70D6">
                  <w:pPr>
                    <w:rPr>
                      <w:sz w:val="16"/>
                      <w:szCs w:val="16"/>
                    </w:rPr>
                  </w:pPr>
                </w:p>
              </w:tc>
            </w:tr>
            <w:tr w:rsidR="00D27DD6" w:rsidRPr="001963A0" w14:paraId="7F56D1C5" w14:textId="77777777" w:rsidTr="005E70D6">
              <w:tc>
                <w:tcPr>
                  <w:tcW w:w="620" w:type="dxa"/>
                </w:tcPr>
                <w:p w14:paraId="18068423" w14:textId="27B9F57E" w:rsidR="00D27DD6" w:rsidRDefault="00D27DD6" w:rsidP="005E70D6">
                  <w:pPr>
                    <w:rPr>
                      <w:sz w:val="16"/>
                      <w:szCs w:val="16"/>
                    </w:rPr>
                  </w:pPr>
                  <w:r>
                    <w:rPr>
                      <w:sz w:val="16"/>
                      <w:szCs w:val="16"/>
                    </w:rPr>
                    <w:t>400</w:t>
                  </w:r>
                </w:p>
              </w:tc>
              <w:tc>
                <w:tcPr>
                  <w:tcW w:w="684" w:type="dxa"/>
                </w:tcPr>
                <w:p w14:paraId="4D07F1E1" w14:textId="77FD092E" w:rsidR="00D27DD6" w:rsidRDefault="00D27DD6" w:rsidP="005E70D6">
                  <w:pPr>
                    <w:rPr>
                      <w:sz w:val="16"/>
                      <w:szCs w:val="16"/>
                    </w:rPr>
                  </w:pPr>
                  <w:r>
                    <w:rPr>
                      <w:sz w:val="16"/>
                      <w:szCs w:val="16"/>
                    </w:rPr>
                    <w:t>PNA</w:t>
                  </w:r>
                </w:p>
              </w:tc>
              <w:tc>
                <w:tcPr>
                  <w:tcW w:w="2410" w:type="dxa"/>
                </w:tcPr>
                <w:p w14:paraId="44D7234C" w14:textId="5588E702" w:rsidR="00D27DD6" w:rsidRPr="00690376" w:rsidRDefault="00D27DD6" w:rsidP="00D27DD6">
                  <w:pPr>
                    <w:rPr>
                      <w:sz w:val="16"/>
                      <w:szCs w:val="16"/>
                    </w:rPr>
                  </w:pPr>
                  <w:r>
                    <w:rPr>
                      <w:sz w:val="16"/>
                      <w:szCs w:val="16"/>
                    </w:rPr>
                    <w:t>Profile status is not active</w:t>
                  </w:r>
                </w:p>
              </w:tc>
              <w:tc>
                <w:tcPr>
                  <w:tcW w:w="1418" w:type="dxa"/>
                </w:tcPr>
                <w:p w14:paraId="0C71FD4B" w14:textId="77777777" w:rsidR="00D27DD6" w:rsidRPr="001963A0" w:rsidRDefault="00D27DD6" w:rsidP="005E70D6">
                  <w:pPr>
                    <w:rPr>
                      <w:sz w:val="16"/>
                      <w:szCs w:val="16"/>
                    </w:rPr>
                  </w:pPr>
                </w:p>
              </w:tc>
              <w:tc>
                <w:tcPr>
                  <w:tcW w:w="1984" w:type="dxa"/>
                </w:tcPr>
                <w:p w14:paraId="0C0EE231" w14:textId="625D9943" w:rsidR="00D27DD6" w:rsidRPr="00690376" w:rsidRDefault="00D27DD6" w:rsidP="00E6208C">
                  <w:pPr>
                    <w:rPr>
                      <w:sz w:val="16"/>
                      <w:szCs w:val="16"/>
                    </w:rPr>
                  </w:pPr>
                  <w:r>
                    <w:rPr>
                      <w:sz w:val="16"/>
                      <w:szCs w:val="16"/>
                    </w:rPr>
                    <w:t>Profile status is not active</w:t>
                  </w:r>
                </w:p>
              </w:tc>
              <w:tc>
                <w:tcPr>
                  <w:tcW w:w="1730" w:type="dxa"/>
                </w:tcPr>
                <w:p w14:paraId="32083144" w14:textId="77777777" w:rsidR="00D27DD6" w:rsidRPr="001963A0" w:rsidRDefault="00D27DD6" w:rsidP="005E70D6">
                  <w:pPr>
                    <w:rPr>
                      <w:sz w:val="16"/>
                      <w:szCs w:val="16"/>
                    </w:rPr>
                  </w:pPr>
                </w:p>
              </w:tc>
            </w:tr>
            <w:tr w:rsidR="0019565F" w:rsidRPr="001963A0" w14:paraId="2BFFF665" w14:textId="77777777" w:rsidTr="005E70D6">
              <w:tc>
                <w:tcPr>
                  <w:tcW w:w="620" w:type="dxa"/>
                </w:tcPr>
                <w:p w14:paraId="19953AAB" w14:textId="77777777" w:rsidR="0019565F" w:rsidRDefault="0019565F" w:rsidP="005E70D6">
                  <w:pPr>
                    <w:rPr>
                      <w:sz w:val="16"/>
                      <w:szCs w:val="16"/>
                    </w:rPr>
                  </w:pPr>
                  <w:r w:rsidRPr="001963A0">
                    <w:rPr>
                      <w:sz w:val="16"/>
                      <w:szCs w:val="16"/>
                    </w:rPr>
                    <w:t>500</w:t>
                  </w:r>
                </w:p>
              </w:tc>
              <w:tc>
                <w:tcPr>
                  <w:tcW w:w="684" w:type="dxa"/>
                </w:tcPr>
                <w:p w14:paraId="0CF876AF" w14:textId="77777777" w:rsidR="0019565F" w:rsidRPr="00690376" w:rsidRDefault="0019565F" w:rsidP="005E70D6">
                  <w:pPr>
                    <w:rPr>
                      <w:sz w:val="16"/>
                      <w:szCs w:val="16"/>
                    </w:rPr>
                  </w:pPr>
                  <w:r>
                    <w:rPr>
                      <w:sz w:val="16"/>
                      <w:szCs w:val="16"/>
                    </w:rPr>
                    <w:t>CIPS</w:t>
                  </w:r>
                </w:p>
              </w:tc>
              <w:tc>
                <w:tcPr>
                  <w:tcW w:w="2410" w:type="dxa"/>
                </w:tcPr>
                <w:p w14:paraId="32EDD2C5" w14:textId="77777777" w:rsidR="0019565F" w:rsidRPr="00690376" w:rsidRDefault="0019565F" w:rsidP="005E70D6">
                  <w:pPr>
                    <w:rPr>
                      <w:sz w:val="16"/>
                      <w:szCs w:val="16"/>
                    </w:rPr>
                  </w:pPr>
                  <w:r>
                    <w:rPr>
                      <w:sz w:val="16"/>
                      <w:szCs w:val="16"/>
                    </w:rPr>
                    <w:t>Application level error</w:t>
                  </w:r>
                  <w:r w:rsidRPr="001963A0">
                    <w:rPr>
                      <w:sz w:val="16"/>
                      <w:szCs w:val="16"/>
                    </w:rPr>
                    <w:t xml:space="preserve"> </w:t>
                  </w:r>
                  <w:r>
                    <w:rPr>
                      <w:sz w:val="16"/>
                      <w:szCs w:val="16"/>
                    </w:rPr>
                    <w:t xml:space="preserve">(Client Identity Profile Service </w:t>
                  </w:r>
                  <w:r w:rsidRPr="001963A0">
                    <w:rPr>
                      <w:sz w:val="16"/>
                      <w:szCs w:val="16"/>
                    </w:rPr>
                    <w:t>call fail</w:t>
                  </w:r>
                  <w:r>
                    <w:rPr>
                      <w:sz w:val="16"/>
                      <w:szCs w:val="16"/>
                    </w:rPr>
                    <w:t>s)</w:t>
                  </w:r>
                </w:p>
              </w:tc>
              <w:tc>
                <w:tcPr>
                  <w:tcW w:w="1418" w:type="dxa"/>
                </w:tcPr>
                <w:p w14:paraId="68BB9612" w14:textId="77777777" w:rsidR="0019565F" w:rsidRPr="001963A0" w:rsidRDefault="0019565F" w:rsidP="005E70D6">
                  <w:pPr>
                    <w:rPr>
                      <w:sz w:val="16"/>
                      <w:szCs w:val="16"/>
                    </w:rPr>
                  </w:pPr>
                </w:p>
              </w:tc>
              <w:tc>
                <w:tcPr>
                  <w:tcW w:w="1984" w:type="dxa"/>
                </w:tcPr>
                <w:p w14:paraId="7F792DD1" w14:textId="77777777" w:rsidR="0019565F" w:rsidRPr="00690376" w:rsidRDefault="0019565F" w:rsidP="005E70D6">
                  <w:pPr>
                    <w:rPr>
                      <w:sz w:val="16"/>
                      <w:szCs w:val="16"/>
                    </w:rPr>
                  </w:pPr>
                  <w:r>
                    <w:rPr>
                      <w:sz w:val="16"/>
                      <w:szCs w:val="16"/>
                    </w:rPr>
                    <w:t>Pass through error code</w:t>
                  </w:r>
                </w:p>
              </w:tc>
              <w:tc>
                <w:tcPr>
                  <w:tcW w:w="1730" w:type="dxa"/>
                </w:tcPr>
                <w:p w14:paraId="66DF9FBD" w14:textId="77777777" w:rsidR="0019565F" w:rsidRPr="001963A0" w:rsidRDefault="0019565F" w:rsidP="005E70D6">
                  <w:pPr>
                    <w:rPr>
                      <w:sz w:val="16"/>
                      <w:szCs w:val="16"/>
                    </w:rPr>
                  </w:pPr>
                  <w:r w:rsidRPr="001963A0">
                    <w:rPr>
                      <w:sz w:val="16"/>
                      <w:szCs w:val="16"/>
                    </w:rPr>
                    <w:t>Any other Service Exception</w:t>
                  </w:r>
                </w:p>
              </w:tc>
            </w:tr>
            <w:tr w:rsidR="0019565F" w:rsidRPr="001963A0" w14:paraId="2A7977D5" w14:textId="77777777" w:rsidTr="005E70D6">
              <w:tc>
                <w:tcPr>
                  <w:tcW w:w="620" w:type="dxa"/>
                </w:tcPr>
                <w:p w14:paraId="159C4747" w14:textId="77777777" w:rsidR="0019565F" w:rsidRDefault="0019565F" w:rsidP="005E70D6">
                  <w:pPr>
                    <w:rPr>
                      <w:sz w:val="16"/>
                      <w:szCs w:val="16"/>
                    </w:rPr>
                  </w:pPr>
                  <w:r w:rsidRPr="001963A0">
                    <w:rPr>
                      <w:sz w:val="16"/>
                      <w:szCs w:val="16"/>
                    </w:rPr>
                    <w:t>500</w:t>
                  </w:r>
                </w:p>
              </w:tc>
              <w:tc>
                <w:tcPr>
                  <w:tcW w:w="684" w:type="dxa"/>
                </w:tcPr>
                <w:p w14:paraId="27672651" w14:textId="77777777" w:rsidR="0019565F" w:rsidRPr="00690376" w:rsidRDefault="0019565F" w:rsidP="005E70D6">
                  <w:pPr>
                    <w:rPr>
                      <w:sz w:val="16"/>
                      <w:szCs w:val="16"/>
                    </w:rPr>
                  </w:pPr>
                </w:p>
              </w:tc>
              <w:tc>
                <w:tcPr>
                  <w:tcW w:w="2410" w:type="dxa"/>
                </w:tcPr>
                <w:p w14:paraId="3B35BBC1" w14:textId="77777777" w:rsidR="0019565F" w:rsidRPr="00690376" w:rsidRDefault="0019565F" w:rsidP="005E70D6">
                  <w:pPr>
                    <w:rPr>
                      <w:sz w:val="16"/>
                      <w:szCs w:val="16"/>
                    </w:rPr>
                  </w:pPr>
                  <w:r w:rsidRPr="001963A0">
                    <w:rPr>
                      <w:sz w:val="16"/>
                      <w:szCs w:val="16"/>
                    </w:rPr>
                    <w:t>general error</w:t>
                  </w:r>
                </w:p>
              </w:tc>
              <w:tc>
                <w:tcPr>
                  <w:tcW w:w="1418" w:type="dxa"/>
                </w:tcPr>
                <w:p w14:paraId="1770BC26" w14:textId="77777777" w:rsidR="0019565F" w:rsidRPr="001963A0" w:rsidRDefault="0019565F" w:rsidP="005E70D6">
                  <w:pPr>
                    <w:rPr>
                      <w:sz w:val="16"/>
                      <w:szCs w:val="16"/>
                    </w:rPr>
                  </w:pPr>
                </w:p>
              </w:tc>
              <w:tc>
                <w:tcPr>
                  <w:tcW w:w="1984" w:type="dxa"/>
                </w:tcPr>
                <w:p w14:paraId="5AEEB9E5" w14:textId="77777777" w:rsidR="0019565F" w:rsidRPr="00690376" w:rsidRDefault="0019565F" w:rsidP="005E70D6">
                  <w:pPr>
                    <w:rPr>
                      <w:sz w:val="16"/>
                      <w:szCs w:val="16"/>
                    </w:rPr>
                  </w:pPr>
                </w:p>
              </w:tc>
              <w:tc>
                <w:tcPr>
                  <w:tcW w:w="1730" w:type="dxa"/>
                </w:tcPr>
                <w:p w14:paraId="135E79F5" w14:textId="77777777" w:rsidR="0019565F" w:rsidRPr="001963A0" w:rsidRDefault="0019565F" w:rsidP="005E70D6">
                  <w:pPr>
                    <w:rPr>
                      <w:sz w:val="16"/>
                      <w:szCs w:val="16"/>
                    </w:rPr>
                  </w:pPr>
                  <w:r>
                    <w:rPr>
                      <w:sz w:val="16"/>
                      <w:szCs w:val="16"/>
                    </w:rPr>
                    <w:t>Any caught exception not handled elsewhere</w:t>
                  </w:r>
                </w:p>
              </w:tc>
            </w:tr>
            <w:tr w:rsidR="0019565F" w:rsidRPr="001963A0" w14:paraId="090ECFB6" w14:textId="77777777" w:rsidTr="005E70D6">
              <w:tc>
                <w:tcPr>
                  <w:tcW w:w="620" w:type="dxa"/>
                </w:tcPr>
                <w:p w14:paraId="10F6F954" w14:textId="77777777" w:rsidR="0019565F" w:rsidRDefault="0019565F" w:rsidP="005E70D6">
                  <w:pPr>
                    <w:rPr>
                      <w:sz w:val="16"/>
                      <w:szCs w:val="16"/>
                    </w:rPr>
                  </w:pPr>
                </w:p>
              </w:tc>
              <w:tc>
                <w:tcPr>
                  <w:tcW w:w="684" w:type="dxa"/>
                </w:tcPr>
                <w:p w14:paraId="6DC7C1E9" w14:textId="77777777" w:rsidR="0019565F" w:rsidRPr="00690376" w:rsidRDefault="0019565F" w:rsidP="005E70D6">
                  <w:pPr>
                    <w:rPr>
                      <w:sz w:val="16"/>
                      <w:szCs w:val="16"/>
                    </w:rPr>
                  </w:pPr>
                </w:p>
              </w:tc>
              <w:tc>
                <w:tcPr>
                  <w:tcW w:w="2410" w:type="dxa"/>
                </w:tcPr>
                <w:p w14:paraId="236702E7" w14:textId="77777777" w:rsidR="0019565F" w:rsidRPr="00690376" w:rsidRDefault="0019565F" w:rsidP="005E70D6">
                  <w:pPr>
                    <w:rPr>
                      <w:sz w:val="16"/>
                      <w:szCs w:val="16"/>
                    </w:rPr>
                  </w:pPr>
                </w:p>
              </w:tc>
              <w:tc>
                <w:tcPr>
                  <w:tcW w:w="1418" w:type="dxa"/>
                </w:tcPr>
                <w:p w14:paraId="41E72A1D" w14:textId="77777777" w:rsidR="0019565F" w:rsidRPr="001963A0" w:rsidRDefault="0019565F" w:rsidP="005E70D6">
                  <w:pPr>
                    <w:rPr>
                      <w:sz w:val="16"/>
                      <w:szCs w:val="16"/>
                    </w:rPr>
                  </w:pPr>
                </w:p>
              </w:tc>
              <w:tc>
                <w:tcPr>
                  <w:tcW w:w="1984" w:type="dxa"/>
                </w:tcPr>
                <w:p w14:paraId="5C477E57" w14:textId="77777777" w:rsidR="0019565F" w:rsidRPr="00690376" w:rsidRDefault="0019565F" w:rsidP="005E70D6">
                  <w:pPr>
                    <w:rPr>
                      <w:sz w:val="16"/>
                      <w:szCs w:val="16"/>
                    </w:rPr>
                  </w:pPr>
                </w:p>
              </w:tc>
              <w:tc>
                <w:tcPr>
                  <w:tcW w:w="1730" w:type="dxa"/>
                </w:tcPr>
                <w:p w14:paraId="3DC6A759" w14:textId="77777777" w:rsidR="0019565F" w:rsidRPr="001963A0" w:rsidRDefault="0019565F" w:rsidP="005E70D6">
                  <w:pPr>
                    <w:rPr>
                      <w:sz w:val="16"/>
                      <w:szCs w:val="16"/>
                    </w:rPr>
                  </w:pPr>
                </w:p>
              </w:tc>
            </w:tr>
            <w:tr w:rsidR="0019565F" w:rsidRPr="001963A0" w14:paraId="736C62C7" w14:textId="77777777" w:rsidTr="005E70D6">
              <w:tc>
                <w:tcPr>
                  <w:tcW w:w="620" w:type="dxa"/>
                </w:tcPr>
                <w:p w14:paraId="18432C72" w14:textId="77777777" w:rsidR="0019565F" w:rsidRPr="001963A0" w:rsidRDefault="0019565F" w:rsidP="005E70D6">
                  <w:pPr>
                    <w:rPr>
                      <w:sz w:val="16"/>
                      <w:szCs w:val="16"/>
                    </w:rPr>
                  </w:pPr>
                </w:p>
              </w:tc>
              <w:tc>
                <w:tcPr>
                  <w:tcW w:w="684" w:type="dxa"/>
                </w:tcPr>
                <w:p w14:paraId="640CD526" w14:textId="77777777" w:rsidR="0019565F" w:rsidRDefault="0019565F" w:rsidP="005E70D6">
                  <w:pPr>
                    <w:rPr>
                      <w:sz w:val="16"/>
                      <w:szCs w:val="16"/>
                    </w:rPr>
                  </w:pPr>
                </w:p>
              </w:tc>
              <w:tc>
                <w:tcPr>
                  <w:tcW w:w="2410" w:type="dxa"/>
                </w:tcPr>
                <w:p w14:paraId="5B59F46F" w14:textId="77777777" w:rsidR="0019565F" w:rsidRDefault="0019565F" w:rsidP="005E70D6">
                  <w:pPr>
                    <w:rPr>
                      <w:sz w:val="16"/>
                      <w:szCs w:val="16"/>
                    </w:rPr>
                  </w:pPr>
                </w:p>
              </w:tc>
              <w:tc>
                <w:tcPr>
                  <w:tcW w:w="1418" w:type="dxa"/>
                </w:tcPr>
                <w:p w14:paraId="25033A2A" w14:textId="77777777" w:rsidR="0019565F" w:rsidRPr="001963A0" w:rsidRDefault="0019565F" w:rsidP="005E70D6">
                  <w:pPr>
                    <w:rPr>
                      <w:sz w:val="16"/>
                      <w:szCs w:val="16"/>
                    </w:rPr>
                  </w:pPr>
                </w:p>
              </w:tc>
              <w:tc>
                <w:tcPr>
                  <w:tcW w:w="1984" w:type="dxa"/>
                </w:tcPr>
                <w:p w14:paraId="07DB300F" w14:textId="77777777" w:rsidR="0019565F" w:rsidRDefault="0019565F" w:rsidP="005E70D6">
                  <w:pPr>
                    <w:rPr>
                      <w:sz w:val="16"/>
                      <w:szCs w:val="16"/>
                    </w:rPr>
                  </w:pPr>
                </w:p>
              </w:tc>
              <w:tc>
                <w:tcPr>
                  <w:tcW w:w="1730" w:type="dxa"/>
                </w:tcPr>
                <w:p w14:paraId="7ECF57E8" w14:textId="77777777" w:rsidR="0019565F" w:rsidRPr="001963A0" w:rsidRDefault="0019565F" w:rsidP="005E70D6">
                  <w:pPr>
                    <w:rPr>
                      <w:sz w:val="16"/>
                      <w:szCs w:val="16"/>
                    </w:rPr>
                  </w:pPr>
                </w:p>
              </w:tc>
            </w:tr>
          </w:tbl>
          <w:p w14:paraId="2016641B" w14:textId="77777777" w:rsidR="0019565F" w:rsidRDefault="0019565F" w:rsidP="005E70D6">
            <w:pPr>
              <w:rPr>
                <w:sz w:val="18"/>
                <w:szCs w:val="16"/>
              </w:rPr>
            </w:pPr>
          </w:p>
          <w:p w14:paraId="160B245F" w14:textId="77777777" w:rsidR="0019565F" w:rsidRPr="00C934DC" w:rsidRDefault="0019565F" w:rsidP="005E70D6">
            <w:pPr>
              <w:rPr>
                <w:sz w:val="18"/>
                <w:szCs w:val="16"/>
              </w:rPr>
            </w:pPr>
          </w:p>
        </w:tc>
      </w:tr>
      <w:tr w:rsidR="0019565F" w:rsidRPr="00C934DC" w14:paraId="09398857" w14:textId="77777777" w:rsidTr="005E70D6">
        <w:tc>
          <w:tcPr>
            <w:tcW w:w="1526" w:type="dxa"/>
          </w:tcPr>
          <w:p w14:paraId="58F0E543" w14:textId="77777777" w:rsidR="0019565F" w:rsidRPr="00C934DC" w:rsidRDefault="0019565F" w:rsidP="005E70D6">
            <w:pPr>
              <w:rPr>
                <w:sz w:val="18"/>
                <w:szCs w:val="16"/>
              </w:rPr>
            </w:pPr>
            <w:r w:rsidRPr="00797478">
              <w:rPr>
                <w:b/>
                <w:sz w:val="18"/>
                <w:szCs w:val="16"/>
              </w:rPr>
              <w:t>Output</w:t>
            </w:r>
          </w:p>
        </w:tc>
        <w:tc>
          <w:tcPr>
            <w:tcW w:w="9355" w:type="dxa"/>
          </w:tcPr>
          <w:p w14:paraId="2C981242" w14:textId="77777777" w:rsidR="0019565F" w:rsidRDefault="0019565F" w:rsidP="005E70D6">
            <w:pPr>
              <w:rPr>
                <w:sz w:val="18"/>
                <w:szCs w:val="16"/>
              </w:rPr>
            </w:pPr>
            <w:r>
              <w:rPr>
                <w:sz w:val="18"/>
                <w:szCs w:val="16"/>
              </w:rPr>
              <w:t>“accountV</w:t>
            </w:r>
            <w:r w:rsidRPr="0020297A">
              <w:rPr>
                <w:sz w:val="18"/>
                <w:szCs w:val="16"/>
              </w:rPr>
              <w:t>alidation</w:t>
            </w:r>
            <w:r>
              <w:rPr>
                <w:sz w:val="18"/>
                <w:szCs w:val="16"/>
              </w:rPr>
              <w:t>ServiceResponse” :  {</w:t>
            </w:r>
          </w:p>
          <w:p w14:paraId="61013C6D" w14:textId="77777777" w:rsidR="0019565F" w:rsidRDefault="0019565F" w:rsidP="005E70D6">
            <w:pPr>
              <w:rPr>
                <w:sz w:val="18"/>
                <w:szCs w:val="16"/>
              </w:rPr>
            </w:pPr>
          </w:p>
          <w:p w14:paraId="07780242" w14:textId="77777777" w:rsidR="0019565F" w:rsidRDefault="0019565F" w:rsidP="005E70D6">
            <w:pPr>
              <w:rPr>
                <w:sz w:val="18"/>
                <w:szCs w:val="16"/>
              </w:rPr>
            </w:pPr>
            <w:r w:rsidRPr="00C934DC">
              <w:rPr>
                <w:sz w:val="18"/>
                <w:szCs w:val="16"/>
              </w:rPr>
              <w:t>"</w:t>
            </w:r>
            <w:r>
              <w:rPr>
                <w:sz w:val="18"/>
                <w:szCs w:val="16"/>
              </w:rPr>
              <w:t>status” : &lt;status&gt;</w:t>
            </w:r>
          </w:p>
          <w:p w14:paraId="21FB5D98" w14:textId="77777777" w:rsidR="0019565F" w:rsidRDefault="0019565F" w:rsidP="005E70D6">
            <w:pPr>
              <w:rPr>
                <w:sz w:val="18"/>
                <w:szCs w:val="16"/>
              </w:rPr>
            </w:pPr>
          </w:p>
          <w:p w14:paraId="43424BDD" w14:textId="77777777" w:rsidR="0019565F" w:rsidRDefault="0019565F" w:rsidP="005E70D6">
            <w:pPr>
              <w:rPr>
                <w:rFonts w:ascii="Lucida Console" w:hAnsi="Lucida Console"/>
                <w:sz w:val="16"/>
                <w:szCs w:val="16"/>
              </w:rPr>
            </w:pPr>
            <w:r w:rsidRPr="002A15E4">
              <w:rPr>
                <w:sz w:val="18"/>
                <w:szCs w:val="16"/>
              </w:rPr>
              <w:t>Example:</w:t>
            </w:r>
          </w:p>
          <w:tbl>
            <w:tblPr>
              <w:tblStyle w:val="TableGrid"/>
              <w:tblW w:w="4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65"/>
            </w:tblGrid>
            <w:tr w:rsidR="0019565F" w14:paraId="009F33B8" w14:textId="77777777" w:rsidTr="005E70D6">
              <w:tc>
                <w:tcPr>
                  <w:tcW w:w="4565" w:type="dxa"/>
                </w:tcPr>
                <w:p w14:paraId="6165273D" w14:textId="77777777" w:rsidR="0019565F" w:rsidRPr="00EE7634" w:rsidRDefault="0019565F" w:rsidP="005E70D6">
                  <w:pPr>
                    <w:rPr>
                      <w:sz w:val="18"/>
                      <w:szCs w:val="16"/>
                    </w:rPr>
                  </w:pPr>
                  <w:r w:rsidRPr="00EE7634">
                    <w:rPr>
                      <w:sz w:val="18"/>
                      <w:szCs w:val="16"/>
                    </w:rPr>
                    <w:t>Undecorated</w:t>
                  </w:r>
                </w:p>
              </w:tc>
            </w:tr>
            <w:tr w:rsidR="0019565F" w14:paraId="256E16B5" w14:textId="77777777" w:rsidTr="005E70D6">
              <w:tc>
                <w:tcPr>
                  <w:tcW w:w="4565" w:type="dxa"/>
                </w:tcPr>
                <w:p w14:paraId="768FC42D" w14:textId="03544591" w:rsidR="0019565F" w:rsidRDefault="0019565F" w:rsidP="005E70D6">
                  <w:pPr>
                    <w:rPr>
                      <w:rFonts w:ascii="Lucida Console" w:hAnsi="Lucida Console"/>
                      <w:sz w:val="16"/>
                      <w:szCs w:val="16"/>
                    </w:rPr>
                  </w:pPr>
                  <w:r>
                    <w:rPr>
                      <w:rFonts w:ascii="Lucida Console" w:hAnsi="Lucida Console"/>
                      <w:sz w:val="16"/>
                      <w:szCs w:val="16"/>
                    </w:rPr>
                    <w:t>{</w:t>
                  </w:r>
                </w:p>
                <w:p w14:paraId="0465E43E" w14:textId="77777777" w:rsidR="0019565F" w:rsidRDefault="0019565F" w:rsidP="005E70D6">
                  <w:pPr>
                    <w:rPr>
                      <w:rFonts w:ascii="Lucida Console" w:hAnsi="Lucida Console"/>
                      <w:color w:val="FF0000"/>
                      <w:sz w:val="16"/>
                      <w:szCs w:val="16"/>
                    </w:rPr>
                  </w:pPr>
                  <w:r>
                    <w:rPr>
                      <w:rFonts w:ascii="Lucida Console" w:hAnsi="Lucida Console"/>
                      <w:color w:val="FF0000"/>
                      <w:sz w:val="16"/>
                      <w:szCs w:val="16"/>
                    </w:rPr>
                    <w:t xml:space="preserve"> </w:t>
                  </w:r>
                </w:p>
                <w:p w14:paraId="3B65DE54" w14:textId="2D3BD1D7" w:rsidR="004961CB" w:rsidRPr="004961CB" w:rsidRDefault="004961CB" w:rsidP="004961CB">
                  <w:pPr>
                    <w:rPr>
                      <w:rFonts w:ascii="Lucida Console" w:hAnsi="Lucida Console"/>
                      <w:color w:val="FF0000"/>
                      <w:sz w:val="16"/>
                      <w:szCs w:val="16"/>
                    </w:rPr>
                  </w:pPr>
                  <w:r w:rsidRPr="0024005D">
                    <w:rPr>
                      <w:rFonts w:ascii="Lucida Console" w:hAnsi="Lucida Console"/>
                      <w:color w:val="FF0000"/>
                      <w:sz w:val="16"/>
                      <w:szCs w:val="16"/>
                    </w:rPr>
                    <w:t>"</w:t>
                  </w:r>
                  <w:r w:rsidR="00E03CD3">
                    <w:rPr>
                      <w:rFonts w:ascii="Lucida Console" w:hAnsi="Lucida Console"/>
                      <w:color w:val="FF0000"/>
                      <w:sz w:val="16"/>
                      <w:szCs w:val="16"/>
                    </w:rPr>
                    <w:t>systemNameList</w:t>
                  </w:r>
                  <w:r w:rsidRPr="0024005D">
                    <w:rPr>
                      <w:rFonts w:ascii="Lucida Console" w:hAnsi="Lucida Console"/>
                      <w:color w:val="FF0000"/>
                      <w:sz w:val="16"/>
                      <w:szCs w:val="16"/>
                    </w:rPr>
                    <w:t xml:space="preserve">" </w:t>
                  </w:r>
                  <w:r w:rsidRPr="004961CB">
                    <w:rPr>
                      <w:rFonts w:ascii="Lucida Console" w:hAnsi="Lucida Console"/>
                      <w:color w:val="FF0000"/>
                      <w:sz w:val="16"/>
                      <w:szCs w:val="16"/>
                    </w:rPr>
                    <w:t xml:space="preserve">: [ </w:t>
                  </w:r>
                  <w:r>
                    <w:rPr>
                      <w:rFonts w:ascii="Lucida Console" w:hAnsi="Lucida Console"/>
                      <w:color w:val="FF0000"/>
                      <w:sz w:val="16"/>
                      <w:szCs w:val="16"/>
                    </w:rPr>
                    <w:t xml:space="preserve">  // v1.2 and up</w:t>
                  </w:r>
                </w:p>
                <w:p w14:paraId="129A2BB9" w14:textId="77777777" w:rsidR="004961CB" w:rsidRDefault="004961CB" w:rsidP="004961CB">
                  <w:pPr>
                    <w:rPr>
                      <w:rFonts w:ascii="Lucida Console" w:hAnsi="Lucida Console"/>
                      <w:color w:val="FF0000"/>
                      <w:sz w:val="16"/>
                      <w:szCs w:val="16"/>
                    </w:rPr>
                  </w:pPr>
                  <w:r w:rsidRPr="004961CB">
                    <w:rPr>
                      <w:rFonts w:ascii="Lucida Console" w:hAnsi="Lucida Console"/>
                      <w:color w:val="FF0000"/>
                      <w:sz w:val="16"/>
                      <w:szCs w:val="16"/>
                    </w:rPr>
                    <w:t xml:space="preserve">     {</w:t>
                  </w:r>
                </w:p>
                <w:p w14:paraId="5A2D7EB4" w14:textId="39729A46" w:rsidR="004961CB" w:rsidRDefault="004961CB" w:rsidP="004961CB">
                  <w:pPr>
                    <w:rPr>
                      <w:rFonts w:ascii="Lucida Console" w:hAnsi="Lucida Console"/>
                      <w:color w:val="FF0000"/>
                      <w:sz w:val="16"/>
                      <w:szCs w:val="16"/>
                    </w:rPr>
                  </w:pPr>
                  <w:r>
                    <w:rPr>
                      <w:rFonts w:ascii="Lucida Console" w:hAnsi="Lucida Console"/>
                      <w:color w:val="FF0000"/>
                      <w:sz w:val="16"/>
                      <w:szCs w:val="16"/>
                    </w:rPr>
                    <w:t xml:space="preserve">        </w:t>
                  </w:r>
                  <w:r w:rsidRPr="004961CB">
                    <w:rPr>
                      <w:rFonts w:ascii="Lucida Console" w:hAnsi="Lucida Console"/>
                      <w:color w:val="FF0000"/>
                      <w:sz w:val="16"/>
                      <w:szCs w:val="16"/>
                    </w:rPr>
                    <w:t>"</w:t>
                  </w:r>
                  <w:r w:rsidR="002A3BC9">
                    <w:rPr>
                      <w:rFonts w:ascii="Lucida Console" w:hAnsi="Lucida Console"/>
                      <w:color w:val="FF0000"/>
                      <w:sz w:val="16"/>
                      <w:szCs w:val="16"/>
                    </w:rPr>
                    <w:t>KB</w:t>
                  </w:r>
                  <w:r w:rsidRPr="004961CB">
                    <w:rPr>
                      <w:rFonts w:ascii="Lucida Console" w:hAnsi="Lucida Console"/>
                      <w:color w:val="FF0000"/>
                      <w:sz w:val="16"/>
                      <w:szCs w:val="16"/>
                    </w:rPr>
                    <w:t>",</w:t>
                  </w:r>
                </w:p>
                <w:p w14:paraId="31E7B251" w14:textId="160A85F4" w:rsidR="004961CB" w:rsidRDefault="004961CB" w:rsidP="004961CB">
                  <w:pPr>
                    <w:rPr>
                      <w:rFonts w:ascii="Lucida Console" w:hAnsi="Lucida Console"/>
                      <w:color w:val="FF0000"/>
                      <w:sz w:val="16"/>
                      <w:szCs w:val="16"/>
                    </w:rPr>
                  </w:pPr>
                  <w:r w:rsidRPr="004961CB">
                    <w:rPr>
                      <w:rFonts w:ascii="Lucida Console" w:hAnsi="Lucida Console"/>
                      <w:color w:val="FF0000"/>
                      <w:sz w:val="16"/>
                      <w:szCs w:val="16"/>
                    </w:rPr>
                    <w:t xml:space="preserve">   </w:t>
                  </w:r>
                  <w:r>
                    <w:rPr>
                      <w:rFonts w:ascii="Lucida Console" w:hAnsi="Lucida Console"/>
                      <w:color w:val="FF0000"/>
                      <w:sz w:val="16"/>
                      <w:szCs w:val="16"/>
                    </w:rPr>
                    <w:t xml:space="preserve">  </w:t>
                  </w:r>
                  <w:r w:rsidRPr="004961CB">
                    <w:rPr>
                      <w:rFonts w:ascii="Lucida Console" w:hAnsi="Lucida Console"/>
                      <w:color w:val="FF0000"/>
                      <w:sz w:val="16"/>
                      <w:szCs w:val="16"/>
                    </w:rPr>
                    <w:t xml:space="preserve">   "</w:t>
                  </w:r>
                  <w:r w:rsidR="002A3BC9">
                    <w:rPr>
                      <w:rFonts w:ascii="Lucida Console" w:hAnsi="Lucida Console"/>
                      <w:color w:val="FF0000"/>
                      <w:sz w:val="16"/>
                      <w:szCs w:val="16"/>
                    </w:rPr>
                    <w:t>Ebill</w:t>
                  </w:r>
                  <w:r>
                    <w:rPr>
                      <w:rFonts w:ascii="Lucida Console" w:hAnsi="Lucida Console"/>
                      <w:color w:val="FF0000"/>
                      <w:sz w:val="16"/>
                      <w:szCs w:val="16"/>
                    </w:rPr>
                    <w:t>"</w:t>
                  </w:r>
                  <w:r w:rsidR="002A3BC9">
                    <w:rPr>
                      <w:rFonts w:ascii="Lucida Console" w:hAnsi="Lucida Console"/>
                      <w:color w:val="FF0000"/>
                      <w:sz w:val="16"/>
                      <w:szCs w:val="16"/>
                    </w:rPr>
                    <w:t>,</w:t>
                  </w:r>
                </w:p>
                <w:p w14:paraId="0B53255F" w14:textId="60121764" w:rsidR="002A3BC9" w:rsidRDefault="002A3BC9" w:rsidP="002A3BC9">
                  <w:pPr>
                    <w:rPr>
                      <w:rFonts w:ascii="Lucida Console" w:hAnsi="Lucida Console"/>
                      <w:color w:val="FF0000"/>
                      <w:sz w:val="16"/>
                      <w:szCs w:val="16"/>
                    </w:rPr>
                  </w:pPr>
                  <w:r>
                    <w:rPr>
                      <w:rFonts w:ascii="Lucida Console" w:hAnsi="Lucida Console"/>
                      <w:color w:val="FF0000"/>
                      <w:sz w:val="16"/>
                      <w:szCs w:val="16"/>
                    </w:rPr>
                    <w:t xml:space="preserve">        </w:t>
                  </w:r>
                  <w:r w:rsidRPr="004961CB">
                    <w:rPr>
                      <w:rFonts w:ascii="Lucida Console" w:hAnsi="Lucida Console"/>
                      <w:color w:val="FF0000"/>
                      <w:sz w:val="16"/>
                      <w:szCs w:val="16"/>
                    </w:rPr>
                    <w:t>"</w:t>
                  </w:r>
                  <w:r>
                    <w:rPr>
                      <w:rFonts w:ascii="Lucida Console" w:hAnsi="Lucida Console"/>
                      <w:color w:val="FF0000"/>
                      <w:sz w:val="16"/>
                      <w:szCs w:val="16"/>
                    </w:rPr>
                    <w:t>WCPMS</w:t>
                  </w:r>
                  <w:r w:rsidRPr="004961CB">
                    <w:rPr>
                      <w:rFonts w:ascii="Lucida Console" w:hAnsi="Lucida Console"/>
                      <w:color w:val="FF0000"/>
                      <w:sz w:val="16"/>
                      <w:szCs w:val="16"/>
                    </w:rPr>
                    <w:t>",</w:t>
                  </w:r>
                </w:p>
                <w:p w14:paraId="00BEFF02" w14:textId="0F57ECED" w:rsidR="002A3BC9" w:rsidRDefault="002A3BC9" w:rsidP="002A3BC9">
                  <w:pPr>
                    <w:rPr>
                      <w:rFonts w:ascii="Lucida Console" w:hAnsi="Lucida Console"/>
                      <w:color w:val="FF0000"/>
                      <w:sz w:val="16"/>
                      <w:szCs w:val="16"/>
                    </w:rPr>
                  </w:pPr>
                  <w:r w:rsidRPr="004961CB">
                    <w:rPr>
                      <w:rFonts w:ascii="Lucida Console" w:hAnsi="Lucida Console"/>
                      <w:color w:val="FF0000"/>
                      <w:sz w:val="16"/>
                      <w:szCs w:val="16"/>
                    </w:rPr>
                    <w:t xml:space="preserve">   </w:t>
                  </w:r>
                  <w:r>
                    <w:rPr>
                      <w:rFonts w:ascii="Lucida Console" w:hAnsi="Lucida Console"/>
                      <w:color w:val="FF0000"/>
                      <w:sz w:val="16"/>
                      <w:szCs w:val="16"/>
                    </w:rPr>
                    <w:t xml:space="preserve">  </w:t>
                  </w:r>
                  <w:r w:rsidRPr="004961CB">
                    <w:rPr>
                      <w:rFonts w:ascii="Lucida Console" w:hAnsi="Lucida Console"/>
                      <w:color w:val="FF0000"/>
                      <w:sz w:val="16"/>
                      <w:szCs w:val="16"/>
                    </w:rPr>
                    <w:t xml:space="preserve">   "</w:t>
                  </w:r>
                  <w:r>
                    <w:rPr>
                      <w:rFonts w:ascii="Lucida Console" w:hAnsi="Lucida Console"/>
                      <w:color w:val="FF0000"/>
                      <w:sz w:val="16"/>
                      <w:szCs w:val="16"/>
                    </w:rPr>
                    <w:t>LDAP",</w:t>
                  </w:r>
                </w:p>
                <w:p w14:paraId="3B28FB84" w14:textId="00070AF8" w:rsidR="002A3BC9" w:rsidRDefault="002A3BC9" w:rsidP="002A3BC9">
                  <w:pPr>
                    <w:rPr>
                      <w:rFonts w:ascii="Lucida Console" w:hAnsi="Lucida Console"/>
                      <w:color w:val="FF0000"/>
                      <w:sz w:val="16"/>
                      <w:szCs w:val="16"/>
                    </w:rPr>
                  </w:pPr>
                  <w:r w:rsidRPr="004961CB">
                    <w:rPr>
                      <w:rFonts w:ascii="Lucida Console" w:hAnsi="Lucida Console"/>
                      <w:color w:val="FF0000"/>
                      <w:sz w:val="16"/>
                      <w:szCs w:val="16"/>
                    </w:rPr>
                    <w:t xml:space="preserve">   </w:t>
                  </w:r>
                  <w:r>
                    <w:rPr>
                      <w:rFonts w:ascii="Lucida Console" w:hAnsi="Lucida Console"/>
                      <w:color w:val="FF0000"/>
                      <w:sz w:val="16"/>
                      <w:szCs w:val="16"/>
                    </w:rPr>
                    <w:t xml:space="preserve">  </w:t>
                  </w:r>
                  <w:r w:rsidRPr="004961CB">
                    <w:rPr>
                      <w:rFonts w:ascii="Lucida Console" w:hAnsi="Lucida Console"/>
                      <w:color w:val="FF0000"/>
                      <w:sz w:val="16"/>
                      <w:szCs w:val="16"/>
                    </w:rPr>
                    <w:t xml:space="preserve">   "</w:t>
                  </w:r>
                  <w:r>
                    <w:rPr>
                      <w:rFonts w:ascii="Lucida Console" w:hAnsi="Lucida Console"/>
                      <w:color w:val="FF0000"/>
                      <w:sz w:val="16"/>
                      <w:szCs w:val="16"/>
                    </w:rPr>
                    <w:t>Primary email",</w:t>
                  </w:r>
                </w:p>
                <w:p w14:paraId="6219E246" w14:textId="73913ABF" w:rsidR="002A3BC9" w:rsidRDefault="002A3BC9" w:rsidP="004961CB">
                  <w:pPr>
                    <w:rPr>
                      <w:rFonts w:ascii="Lucida Console" w:hAnsi="Lucida Console"/>
                      <w:color w:val="FF0000"/>
                      <w:sz w:val="16"/>
                      <w:szCs w:val="16"/>
                    </w:rPr>
                  </w:pPr>
                  <w:r w:rsidRPr="004961CB">
                    <w:rPr>
                      <w:rFonts w:ascii="Lucida Console" w:hAnsi="Lucida Console"/>
                      <w:color w:val="FF0000"/>
                      <w:sz w:val="16"/>
                      <w:szCs w:val="16"/>
                    </w:rPr>
                    <w:t xml:space="preserve">   </w:t>
                  </w:r>
                  <w:r>
                    <w:rPr>
                      <w:rFonts w:ascii="Lucida Console" w:hAnsi="Lucida Console"/>
                      <w:color w:val="FF0000"/>
                      <w:sz w:val="16"/>
                      <w:szCs w:val="16"/>
                    </w:rPr>
                    <w:t xml:space="preserve">  </w:t>
                  </w:r>
                  <w:r w:rsidRPr="004961CB">
                    <w:rPr>
                      <w:rFonts w:ascii="Lucida Console" w:hAnsi="Lucida Console"/>
                      <w:color w:val="FF0000"/>
                      <w:sz w:val="16"/>
                      <w:szCs w:val="16"/>
                    </w:rPr>
                    <w:t xml:space="preserve">   "</w:t>
                  </w:r>
                  <w:r>
                    <w:rPr>
                      <w:rFonts w:ascii="Lucida Console" w:hAnsi="Lucida Console"/>
                      <w:color w:val="FF0000"/>
                      <w:sz w:val="16"/>
                      <w:szCs w:val="16"/>
                    </w:rPr>
                    <w:t>FFH ebill email"</w:t>
                  </w:r>
                </w:p>
                <w:p w14:paraId="79AD8E2E" w14:textId="77777777" w:rsidR="004961CB" w:rsidRDefault="004961CB" w:rsidP="004961CB">
                  <w:pPr>
                    <w:rPr>
                      <w:rFonts w:ascii="Lucida Console" w:hAnsi="Lucida Console"/>
                      <w:color w:val="FF0000"/>
                      <w:sz w:val="16"/>
                      <w:szCs w:val="16"/>
                    </w:rPr>
                  </w:pPr>
                  <w:r>
                    <w:rPr>
                      <w:rFonts w:ascii="Lucida Console" w:hAnsi="Lucida Console"/>
                      <w:color w:val="FF0000"/>
                      <w:sz w:val="16"/>
                      <w:szCs w:val="16"/>
                    </w:rPr>
                    <w:t xml:space="preserve">     }</w:t>
                  </w:r>
                </w:p>
                <w:p w14:paraId="0A6943A2" w14:textId="52FD897E" w:rsidR="004961CB" w:rsidRDefault="004961CB" w:rsidP="004961CB">
                  <w:pPr>
                    <w:rPr>
                      <w:rFonts w:ascii="Lucida Console" w:hAnsi="Lucida Console"/>
                      <w:color w:val="FF0000"/>
                      <w:sz w:val="16"/>
                      <w:szCs w:val="16"/>
                    </w:rPr>
                  </w:pPr>
                  <w:r>
                    <w:rPr>
                      <w:rFonts w:ascii="Lucida Console" w:hAnsi="Lucida Console"/>
                      <w:color w:val="FF0000"/>
                      <w:sz w:val="16"/>
                      <w:szCs w:val="16"/>
                    </w:rPr>
                    <w:t xml:space="preserve">  ],</w:t>
                  </w:r>
                </w:p>
                <w:p w14:paraId="6D404F2D" w14:textId="77777777" w:rsidR="004961CB" w:rsidRPr="00594078" w:rsidRDefault="004961CB" w:rsidP="005E70D6">
                  <w:pPr>
                    <w:rPr>
                      <w:rFonts w:ascii="Lucida Console" w:hAnsi="Lucida Console"/>
                      <w:color w:val="FF0000"/>
                      <w:sz w:val="16"/>
                      <w:szCs w:val="16"/>
                    </w:rPr>
                  </w:pPr>
                </w:p>
                <w:p w14:paraId="53F1E122"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 {</w:t>
                  </w:r>
                </w:p>
                <w:p w14:paraId="0156C18D"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"statusCd": "200",</w:t>
                  </w:r>
                </w:p>
                <w:p w14:paraId="784BFCC9"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"statusSubCd": null,</w:t>
                  </w:r>
                </w:p>
                <w:p w14:paraId="162D9E90"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"statusTxt": "OK",</w:t>
                  </w:r>
                </w:p>
                <w:p w14:paraId="6F28BCC5"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"systemErrorTimeStamp": null,</w:t>
                  </w:r>
                </w:p>
                <w:p w14:paraId="08DED631"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"systemErrorCd": 0,</w:t>
                  </w:r>
                </w:p>
                <w:p w14:paraId="67CBDCC1"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"systemErrorTxt": null</w:t>
                  </w:r>
                </w:p>
                <w:p w14:paraId="12E0D8D8" w14:textId="77777777" w:rsidR="0019565F" w:rsidRPr="007C4285" w:rsidRDefault="0019565F" w:rsidP="005E70D6">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w:t>
                  </w:r>
                </w:p>
                <w:p w14:paraId="56EB8C31" w14:textId="77777777" w:rsidR="0019565F" w:rsidRDefault="0019565F" w:rsidP="005E70D6">
                  <w:pPr>
                    <w:rPr>
                      <w:sz w:val="18"/>
                      <w:szCs w:val="16"/>
                    </w:rPr>
                  </w:pPr>
                  <w:r>
                    <w:rPr>
                      <w:sz w:val="18"/>
                      <w:szCs w:val="16"/>
                    </w:rPr>
                    <w:t>}</w:t>
                  </w:r>
                </w:p>
              </w:tc>
            </w:tr>
            <w:tr w:rsidR="004961CB" w14:paraId="17D4C506" w14:textId="77777777" w:rsidTr="005E70D6">
              <w:tc>
                <w:tcPr>
                  <w:tcW w:w="4565" w:type="dxa"/>
                </w:tcPr>
                <w:p w14:paraId="77306D0F" w14:textId="27676E05" w:rsidR="004961CB" w:rsidRDefault="004961CB" w:rsidP="004961CB">
                  <w:pPr>
                    <w:tabs>
                      <w:tab w:val="right" w:pos="4349"/>
                    </w:tabs>
                    <w:rPr>
                      <w:rFonts w:ascii="Lucida Console" w:hAnsi="Lucida Console"/>
                      <w:sz w:val="16"/>
                      <w:szCs w:val="16"/>
                    </w:rPr>
                  </w:pPr>
                </w:p>
              </w:tc>
            </w:tr>
          </w:tbl>
          <w:p w14:paraId="67040490" w14:textId="77777777" w:rsidR="004961CB" w:rsidRDefault="004961CB" w:rsidP="004961CB">
            <w:pPr>
              <w:rPr>
                <w:sz w:val="18"/>
                <w:szCs w:val="16"/>
              </w:rPr>
            </w:pPr>
          </w:p>
          <w:p w14:paraId="593FEA50" w14:textId="202FFCE7" w:rsidR="004961CB" w:rsidRDefault="004961CB" w:rsidP="004961CB">
            <w:pPr>
              <w:rPr>
                <w:sz w:val="18"/>
                <w:szCs w:val="16"/>
              </w:rPr>
            </w:pPr>
            <w:r>
              <w:rPr>
                <w:sz w:val="18"/>
                <w:szCs w:val="16"/>
              </w:rPr>
              <w:t>Where fields are returned:</w:t>
            </w:r>
          </w:p>
          <w:tbl>
            <w:tblPr>
              <w:tblStyle w:val="TableGrid"/>
              <w:tblW w:w="0" w:type="auto"/>
              <w:tblLook w:val="04A0" w:firstRow="1" w:lastRow="0" w:firstColumn="1" w:lastColumn="0" w:noHBand="0" w:noVBand="1"/>
            </w:tblPr>
            <w:tblGrid>
              <w:gridCol w:w="1952"/>
              <w:gridCol w:w="1181"/>
              <w:gridCol w:w="2849"/>
              <w:gridCol w:w="2864"/>
            </w:tblGrid>
            <w:tr w:rsidR="004961CB" w14:paraId="06C52D47" w14:textId="77777777" w:rsidTr="004961CB">
              <w:tc>
                <w:tcPr>
                  <w:tcW w:w="1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0CE7F7" w14:textId="77777777" w:rsidR="004961CB" w:rsidRDefault="004961CB" w:rsidP="004961CB">
                  <w:pPr>
                    <w:rPr>
                      <w:b/>
                      <w:sz w:val="18"/>
                      <w:szCs w:val="16"/>
                    </w:rPr>
                  </w:pPr>
                  <w:r>
                    <w:rPr>
                      <w:b/>
                      <w:sz w:val="18"/>
                      <w:szCs w:val="16"/>
                    </w:rPr>
                    <w:t>Field</w:t>
                  </w:r>
                </w:p>
              </w:tc>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BAD98" w14:textId="77777777" w:rsidR="004961CB" w:rsidRDefault="004961CB" w:rsidP="004961CB">
                  <w:pPr>
                    <w:rPr>
                      <w:b/>
                      <w:sz w:val="18"/>
                      <w:szCs w:val="16"/>
                    </w:rPr>
                  </w:pPr>
                  <w:r>
                    <w:rPr>
                      <w:b/>
                      <w:sz w:val="18"/>
                      <w:szCs w:val="16"/>
                    </w:rPr>
                    <w:t>Datatype</w:t>
                  </w:r>
                </w:p>
              </w:tc>
              <w:tc>
                <w:tcPr>
                  <w:tcW w:w="2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AF8944" w14:textId="77777777" w:rsidR="004961CB" w:rsidRDefault="004961CB" w:rsidP="004961CB">
                  <w:pPr>
                    <w:rPr>
                      <w:b/>
                      <w:sz w:val="18"/>
                      <w:szCs w:val="16"/>
                    </w:rPr>
                  </w:pPr>
                  <w:r>
                    <w:rPr>
                      <w:b/>
                      <w:sz w:val="18"/>
                      <w:szCs w:val="16"/>
                    </w:rPr>
                    <w:t>Description</w:t>
                  </w:r>
                </w:p>
              </w:tc>
              <w:tc>
                <w:tcPr>
                  <w:tcW w:w="2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31E905" w14:textId="77777777" w:rsidR="004961CB" w:rsidRDefault="004961CB" w:rsidP="004961CB">
                  <w:pPr>
                    <w:rPr>
                      <w:b/>
                      <w:sz w:val="18"/>
                      <w:szCs w:val="16"/>
                    </w:rPr>
                  </w:pPr>
                  <w:r>
                    <w:rPr>
                      <w:b/>
                      <w:sz w:val="18"/>
                      <w:szCs w:val="16"/>
                    </w:rPr>
                    <w:t>Possible/typical values</w:t>
                  </w:r>
                </w:p>
              </w:tc>
            </w:tr>
            <w:tr w:rsidR="004961CB" w14:paraId="0D0C2EB6" w14:textId="77777777" w:rsidTr="004961CB">
              <w:tc>
                <w:tcPr>
                  <w:tcW w:w="1952" w:type="dxa"/>
                  <w:tcBorders>
                    <w:top w:val="single" w:sz="4" w:space="0" w:color="auto"/>
                    <w:left w:val="single" w:sz="4" w:space="0" w:color="auto"/>
                    <w:bottom w:val="single" w:sz="4" w:space="0" w:color="auto"/>
                    <w:right w:val="single" w:sz="4" w:space="0" w:color="auto"/>
                  </w:tcBorders>
                  <w:hideMark/>
                </w:tcPr>
                <w:p w14:paraId="5566A2B5" w14:textId="12F4E340" w:rsidR="004961CB" w:rsidRDefault="00615503" w:rsidP="004961CB">
                  <w:pPr>
                    <w:rPr>
                      <w:sz w:val="18"/>
                      <w:szCs w:val="16"/>
                    </w:rPr>
                  </w:pPr>
                  <w:r>
                    <w:rPr>
                      <w:rFonts w:ascii="Lucida Console" w:hAnsi="Lucida Console"/>
                      <w:color w:val="FF0000"/>
                      <w:sz w:val="16"/>
                      <w:szCs w:val="16"/>
                    </w:rPr>
                    <w:t>systemNameList</w:t>
                  </w:r>
                </w:p>
              </w:tc>
              <w:tc>
                <w:tcPr>
                  <w:tcW w:w="1181" w:type="dxa"/>
                  <w:tcBorders>
                    <w:top w:val="single" w:sz="4" w:space="0" w:color="auto"/>
                    <w:left w:val="single" w:sz="4" w:space="0" w:color="auto"/>
                    <w:bottom w:val="single" w:sz="4" w:space="0" w:color="auto"/>
                    <w:right w:val="single" w:sz="4" w:space="0" w:color="auto"/>
                  </w:tcBorders>
                  <w:hideMark/>
                </w:tcPr>
                <w:p w14:paraId="5D7CD025" w14:textId="77777777" w:rsidR="004961CB" w:rsidRDefault="004961CB" w:rsidP="004961CB">
                  <w:pPr>
                    <w:rPr>
                      <w:sz w:val="18"/>
                      <w:szCs w:val="16"/>
                    </w:rPr>
                  </w:pPr>
                  <w:r>
                    <w:rPr>
                      <w:sz w:val="18"/>
                      <w:szCs w:val="16"/>
                    </w:rPr>
                    <w:t>string</w:t>
                  </w:r>
                </w:p>
              </w:tc>
              <w:tc>
                <w:tcPr>
                  <w:tcW w:w="2849" w:type="dxa"/>
                  <w:tcBorders>
                    <w:top w:val="single" w:sz="4" w:space="0" w:color="auto"/>
                    <w:left w:val="single" w:sz="4" w:space="0" w:color="auto"/>
                    <w:bottom w:val="single" w:sz="4" w:space="0" w:color="auto"/>
                    <w:right w:val="single" w:sz="4" w:space="0" w:color="auto"/>
                  </w:tcBorders>
                  <w:hideMark/>
                </w:tcPr>
                <w:p w14:paraId="184A05D8" w14:textId="71BA4841" w:rsidR="004961CB" w:rsidRDefault="004961CB" w:rsidP="004961CB">
                  <w:pPr>
                    <w:rPr>
                      <w:sz w:val="18"/>
                      <w:szCs w:val="16"/>
                    </w:rPr>
                  </w:pPr>
                  <w:r>
                    <w:rPr>
                      <w:sz w:val="18"/>
                      <w:szCs w:val="16"/>
                    </w:rPr>
                    <w:t>Downstream systems with emails updated by this call.</w:t>
                  </w:r>
                </w:p>
              </w:tc>
              <w:tc>
                <w:tcPr>
                  <w:tcW w:w="2864" w:type="dxa"/>
                  <w:tcBorders>
                    <w:top w:val="single" w:sz="4" w:space="0" w:color="auto"/>
                    <w:left w:val="single" w:sz="4" w:space="0" w:color="auto"/>
                    <w:bottom w:val="single" w:sz="4" w:space="0" w:color="auto"/>
                    <w:right w:val="single" w:sz="4" w:space="0" w:color="auto"/>
                  </w:tcBorders>
                  <w:hideMark/>
                </w:tcPr>
                <w:p w14:paraId="3113678E" w14:textId="36DB8B92" w:rsidR="00E738F3" w:rsidRPr="00E738F3" w:rsidRDefault="00E738F3" w:rsidP="00E738F3">
                  <w:pPr>
                    <w:rPr>
                      <w:rFonts w:ascii="Lucida Console" w:hAnsi="Lucida Console"/>
                      <w:color w:val="FF0000"/>
                      <w:sz w:val="16"/>
                      <w:szCs w:val="16"/>
                    </w:rPr>
                  </w:pPr>
                  <w:r>
                    <w:rPr>
                      <w:rFonts w:ascii="Lucida Console" w:hAnsi="Lucida Console"/>
                      <w:color w:val="FF0000"/>
                      <w:sz w:val="16"/>
                      <w:szCs w:val="16"/>
                    </w:rPr>
                    <w:t>KB</w:t>
                  </w:r>
                </w:p>
                <w:p w14:paraId="50787E0A" w14:textId="77777777" w:rsidR="00E738F3" w:rsidRPr="00E738F3" w:rsidRDefault="00E738F3" w:rsidP="00E738F3">
                  <w:pPr>
                    <w:rPr>
                      <w:rFonts w:ascii="Lucida Console" w:hAnsi="Lucida Console"/>
                      <w:color w:val="FF0000"/>
                      <w:sz w:val="16"/>
                      <w:szCs w:val="16"/>
                    </w:rPr>
                  </w:pPr>
                  <w:r w:rsidRPr="00E738F3">
                    <w:rPr>
                      <w:rFonts w:ascii="Lucida Console" w:hAnsi="Lucida Console"/>
                      <w:color w:val="FF0000"/>
                      <w:sz w:val="16"/>
                      <w:szCs w:val="16"/>
                    </w:rPr>
                    <w:t xml:space="preserve">Ebill </w:t>
                  </w:r>
                </w:p>
                <w:p w14:paraId="39881C1A" w14:textId="1A6C7A65" w:rsidR="00E738F3" w:rsidRPr="00E738F3" w:rsidRDefault="00E738F3" w:rsidP="00E738F3">
                  <w:pPr>
                    <w:rPr>
                      <w:rFonts w:ascii="Lucida Console" w:hAnsi="Lucida Console"/>
                      <w:sz w:val="16"/>
                      <w:szCs w:val="16"/>
                    </w:rPr>
                  </w:pPr>
                  <w:r w:rsidRPr="00E738F3">
                    <w:rPr>
                      <w:rFonts w:ascii="Lucida Console" w:hAnsi="Lucida Console"/>
                      <w:color w:val="FF0000"/>
                      <w:sz w:val="16"/>
                      <w:szCs w:val="16"/>
                    </w:rPr>
                    <w:t>WCPMS</w:t>
                  </w:r>
                  <w:r w:rsidRPr="00E738F3">
                    <w:rPr>
                      <w:rFonts w:ascii="Lucida Console" w:hAnsi="Lucida Console"/>
                      <w:sz w:val="16"/>
                      <w:szCs w:val="16"/>
                    </w:rPr>
                    <w:t xml:space="preserve"> (Contact sync  DB for Keystone)</w:t>
                  </w:r>
                </w:p>
                <w:p w14:paraId="35AADC73" w14:textId="77777777" w:rsidR="00E738F3" w:rsidRPr="00E738F3" w:rsidRDefault="00E738F3" w:rsidP="00E738F3">
                  <w:pPr>
                    <w:rPr>
                      <w:rFonts w:ascii="Lucida Console" w:hAnsi="Lucida Console"/>
                      <w:color w:val="FF0000"/>
                      <w:sz w:val="16"/>
                      <w:szCs w:val="16"/>
                    </w:rPr>
                  </w:pPr>
                  <w:r w:rsidRPr="00E738F3">
                    <w:rPr>
                      <w:rFonts w:ascii="Lucida Console" w:hAnsi="Lucida Console"/>
                      <w:color w:val="FF0000"/>
                      <w:sz w:val="16"/>
                      <w:szCs w:val="16"/>
                    </w:rPr>
                    <w:t>LDAP</w:t>
                  </w:r>
                </w:p>
                <w:p w14:paraId="76D7FACB" w14:textId="77777777" w:rsidR="00E738F3" w:rsidRPr="00E738F3" w:rsidRDefault="00E738F3" w:rsidP="00E738F3">
                  <w:pPr>
                    <w:rPr>
                      <w:rFonts w:ascii="Lucida Console" w:hAnsi="Lucida Console"/>
                      <w:color w:val="FF0000"/>
                      <w:sz w:val="16"/>
                      <w:szCs w:val="16"/>
                    </w:rPr>
                  </w:pPr>
                  <w:r w:rsidRPr="00E738F3">
                    <w:rPr>
                      <w:rFonts w:ascii="Lucida Console" w:hAnsi="Lucida Console"/>
                      <w:color w:val="FF0000"/>
                      <w:sz w:val="16"/>
                      <w:szCs w:val="16"/>
                    </w:rPr>
                    <w:t>Primary email</w:t>
                  </w:r>
                </w:p>
                <w:p w14:paraId="3846BEA2" w14:textId="56BD47D6" w:rsidR="004961CB" w:rsidRPr="00E738F3" w:rsidRDefault="00E738F3" w:rsidP="00E738F3">
                  <w:pPr>
                    <w:rPr>
                      <w:rFonts w:ascii="Lucida Console" w:hAnsi="Lucida Console"/>
                      <w:color w:val="FF0000"/>
                      <w:sz w:val="16"/>
                      <w:szCs w:val="16"/>
                    </w:rPr>
                  </w:pPr>
                  <w:r w:rsidRPr="00E738F3">
                    <w:rPr>
                      <w:rFonts w:ascii="Lucida Console" w:hAnsi="Lucida Console"/>
                      <w:color w:val="FF0000"/>
                      <w:sz w:val="16"/>
                      <w:szCs w:val="16"/>
                    </w:rPr>
                    <w:t>FFH ebill email</w:t>
                  </w:r>
                </w:p>
              </w:tc>
            </w:tr>
          </w:tbl>
          <w:p w14:paraId="79F36368" w14:textId="77777777" w:rsidR="0019565F" w:rsidRPr="00C934DC" w:rsidRDefault="0019565F" w:rsidP="005E70D6">
            <w:pPr>
              <w:rPr>
                <w:sz w:val="18"/>
                <w:szCs w:val="16"/>
              </w:rPr>
            </w:pPr>
          </w:p>
        </w:tc>
      </w:tr>
      <w:tr w:rsidR="0019565F" w:rsidRPr="00C934DC" w14:paraId="198D9F64" w14:textId="77777777" w:rsidTr="005E70D6">
        <w:tc>
          <w:tcPr>
            <w:tcW w:w="1526" w:type="dxa"/>
          </w:tcPr>
          <w:p w14:paraId="7F30394F" w14:textId="77777777" w:rsidR="0019565F" w:rsidRDefault="0019565F" w:rsidP="005E70D6">
            <w:pPr>
              <w:rPr>
                <w:b/>
                <w:sz w:val="18"/>
                <w:szCs w:val="16"/>
              </w:rPr>
            </w:pPr>
            <w:r>
              <w:rPr>
                <w:b/>
                <w:sz w:val="18"/>
                <w:szCs w:val="16"/>
              </w:rPr>
              <w:t>SLA</w:t>
            </w:r>
          </w:p>
        </w:tc>
        <w:tc>
          <w:tcPr>
            <w:tcW w:w="9355" w:type="dxa"/>
          </w:tcPr>
          <w:p w14:paraId="78138561" w14:textId="77777777" w:rsidR="0019565F" w:rsidRDefault="0019565F" w:rsidP="005E70D6">
            <w:pPr>
              <w:rPr>
                <w:sz w:val="18"/>
                <w:szCs w:val="16"/>
              </w:rPr>
            </w:pPr>
            <w:r>
              <w:rPr>
                <w:sz w:val="18"/>
                <w:szCs w:val="16"/>
              </w:rPr>
              <w:t>Services/APIs called:</w:t>
            </w:r>
          </w:p>
          <w:p w14:paraId="1FF0D9D8" w14:textId="77777777" w:rsidR="0019565F" w:rsidRPr="00706118" w:rsidRDefault="0019565F" w:rsidP="005E70D6">
            <w:pPr>
              <w:rPr>
                <w:b/>
                <w:sz w:val="18"/>
                <w:szCs w:val="16"/>
              </w:rPr>
            </w:pPr>
            <w:r w:rsidRPr="00706118">
              <w:rPr>
                <w:b/>
                <w:sz w:val="18"/>
                <w:szCs w:val="16"/>
              </w:rPr>
              <w:t>ClientIdentityProfileSvc</w:t>
            </w:r>
          </w:p>
          <w:p w14:paraId="75E1F3D4" w14:textId="77777777" w:rsidR="0019565F" w:rsidRDefault="0019565F" w:rsidP="005E70D6">
            <w:pPr>
              <w:rPr>
                <w:sz w:val="18"/>
                <w:szCs w:val="16"/>
              </w:rPr>
            </w:pPr>
            <w:r>
              <w:rPr>
                <w:sz w:val="18"/>
                <w:szCs w:val="16"/>
              </w:rPr>
              <w:t>getProfiles</w:t>
            </w:r>
          </w:p>
          <w:p w14:paraId="78540D57" w14:textId="0B49B234" w:rsidR="0019565F" w:rsidRPr="00B131D0" w:rsidRDefault="0019565F" w:rsidP="005E70D6">
            <w:pPr>
              <w:rPr>
                <w:sz w:val="18"/>
                <w:szCs w:val="16"/>
              </w:rPr>
            </w:pPr>
            <w:r>
              <w:rPr>
                <w:sz w:val="18"/>
                <w:szCs w:val="16"/>
              </w:rPr>
              <w:br/>
            </w:r>
            <w:r w:rsidRPr="00B131D0">
              <w:rPr>
                <w:b/>
                <w:sz w:val="18"/>
                <w:szCs w:val="16"/>
              </w:rPr>
              <w:t>ConsumerEmailSyncService</w:t>
            </w:r>
            <w:r w:rsidR="00BE2C5B">
              <w:rPr>
                <w:b/>
                <w:sz w:val="18"/>
                <w:szCs w:val="16"/>
              </w:rPr>
              <w:t xml:space="preserve"> (v1.0 – 1.1 only)</w:t>
            </w:r>
            <w:r w:rsidRPr="00B131D0">
              <w:rPr>
                <w:sz w:val="18"/>
                <w:szCs w:val="16"/>
              </w:rPr>
              <w:br/>
              <w:t>changeUserEmailAddress</w:t>
            </w:r>
          </w:p>
          <w:p w14:paraId="4B90B03A" w14:textId="77777777" w:rsidR="0019565F" w:rsidRDefault="0019565F" w:rsidP="005E70D6">
            <w:pPr>
              <w:rPr>
                <w:sz w:val="18"/>
                <w:szCs w:val="16"/>
              </w:rPr>
            </w:pPr>
          </w:p>
          <w:p w14:paraId="675630D6" w14:textId="686C9CE4" w:rsidR="00BE2C5B" w:rsidRPr="00B131D0" w:rsidRDefault="00BE2C5B" w:rsidP="00BE2C5B">
            <w:pPr>
              <w:rPr>
                <w:sz w:val="18"/>
                <w:szCs w:val="16"/>
              </w:rPr>
            </w:pPr>
            <w:r w:rsidRPr="00BE2C5B">
              <w:rPr>
                <w:b/>
                <w:sz w:val="18"/>
                <w:szCs w:val="16"/>
              </w:rPr>
              <w:t xml:space="preserve">EnterpriseCustomerEmailSyncService_v1_0 </w:t>
            </w:r>
            <w:r>
              <w:rPr>
                <w:b/>
                <w:sz w:val="18"/>
                <w:szCs w:val="16"/>
              </w:rPr>
              <w:t>(v1.2 onwards)</w:t>
            </w:r>
            <w:r w:rsidRPr="00B131D0">
              <w:rPr>
                <w:sz w:val="18"/>
                <w:szCs w:val="16"/>
              </w:rPr>
              <w:br/>
              <w:t>changeUserEmailAddress</w:t>
            </w:r>
          </w:p>
          <w:p w14:paraId="0D5DBD29" w14:textId="77777777" w:rsidR="00BE2C5B" w:rsidRDefault="00BE2C5B" w:rsidP="005E70D6">
            <w:pPr>
              <w:rPr>
                <w:sz w:val="18"/>
                <w:szCs w:val="16"/>
              </w:rPr>
            </w:pPr>
          </w:p>
          <w:p w14:paraId="08C57106" w14:textId="77777777" w:rsidR="0019565F" w:rsidRDefault="0019565F" w:rsidP="005E70D6">
            <w:pPr>
              <w:rPr>
                <w:sz w:val="18"/>
                <w:szCs w:val="16"/>
              </w:rPr>
            </w:pPr>
            <w:r>
              <w:rPr>
                <w:sz w:val="18"/>
                <w:szCs w:val="16"/>
              </w:rPr>
              <w:t>Expected average response time: 2500 ms</w:t>
            </w:r>
          </w:p>
        </w:tc>
      </w:tr>
      <w:tr w:rsidR="0019565F" w:rsidRPr="00C934DC" w14:paraId="61155B0F" w14:textId="77777777" w:rsidTr="005E70D6">
        <w:tc>
          <w:tcPr>
            <w:tcW w:w="1526" w:type="dxa"/>
          </w:tcPr>
          <w:p w14:paraId="6928793F" w14:textId="77777777" w:rsidR="0019565F" w:rsidRPr="00B534AD" w:rsidRDefault="0019565F" w:rsidP="005E70D6">
            <w:pPr>
              <w:rPr>
                <w:b/>
                <w:sz w:val="18"/>
                <w:szCs w:val="16"/>
              </w:rPr>
            </w:pPr>
            <w:r w:rsidRPr="00B534AD">
              <w:rPr>
                <w:b/>
                <w:sz w:val="18"/>
                <w:szCs w:val="16"/>
              </w:rPr>
              <w:t>Sample GUI</w:t>
            </w:r>
          </w:p>
          <w:p w14:paraId="50C04F63" w14:textId="77777777" w:rsidR="0019565F" w:rsidRDefault="0019565F" w:rsidP="005E70D6">
            <w:pPr>
              <w:rPr>
                <w:b/>
                <w:sz w:val="18"/>
                <w:szCs w:val="16"/>
              </w:rPr>
            </w:pPr>
          </w:p>
        </w:tc>
        <w:tc>
          <w:tcPr>
            <w:tcW w:w="9355" w:type="dxa"/>
          </w:tcPr>
          <w:p w14:paraId="7CB25936" w14:textId="77777777" w:rsidR="0019565F" w:rsidRDefault="0019565F" w:rsidP="005E70D6">
            <w:pPr>
              <w:rPr>
                <w:sz w:val="18"/>
                <w:szCs w:val="16"/>
              </w:rPr>
            </w:pPr>
          </w:p>
        </w:tc>
      </w:tr>
    </w:tbl>
    <w:p w14:paraId="0B5344C4" w14:textId="77777777" w:rsidR="0019565F" w:rsidRDefault="0019565F" w:rsidP="0019565F"/>
    <w:p w14:paraId="1481BF6A" w14:textId="77777777" w:rsidR="0019565F" w:rsidRDefault="0019565F" w:rsidP="0019565F"/>
    <w:p w14:paraId="398FEC93" w14:textId="717128E1" w:rsidR="00D64E02" w:rsidRPr="003D51A0" w:rsidRDefault="00D64E02" w:rsidP="00D64E02">
      <w:pPr>
        <w:pStyle w:val="Heading2"/>
      </w:pPr>
      <w:r>
        <w:t>role</w:t>
      </w:r>
      <w:r w:rsidR="00B93F59" w:rsidRPr="00B93F59">
        <w:rPr>
          <w:color w:val="FF0000"/>
          <w:szCs w:val="16"/>
        </w:rPr>
        <w:t xml:space="preserve"> – WORK IN PROGRESS</w:t>
      </w:r>
    </w:p>
    <w:tbl>
      <w:tblPr>
        <w:tblStyle w:val="TableGrid"/>
        <w:tblW w:w="0" w:type="auto"/>
        <w:tblLook w:val="04A0" w:firstRow="1" w:lastRow="0" w:firstColumn="1" w:lastColumn="0" w:noHBand="0" w:noVBand="1"/>
      </w:tblPr>
      <w:tblGrid>
        <w:gridCol w:w="1526"/>
        <w:gridCol w:w="9355"/>
      </w:tblGrid>
      <w:tr w:rsidR="00D64E02" w:rsidRPr="001B35FC" w14:paraId="612EBBBA" w14:textId="77777777" w:rsidTr="00D64E02">
        <w:tc>
          <w:tcPr>
            <w:tcW w:w="10881" w:type="dxa"/>
            <w:gridSpan w:val="2"/>
            <w:shd w:val="clear" w:color="auto" w:fill="D9D9D9" w:themeFill="background1" w:themeFillShade="D9"/>
          </w:tcPr>
          <w:p w14:paraId="6173A4A8" w14:textId="77777777" w:rsidR="00D64E02" w:rsidRDefault="00D64E02" w:rsidP="00D64E02">
            <w:pPr>
              <w:rPr>
                <w:b/>
                <w:szCs w:val="16"/>
              </w:rPr>
            </w:pPr>
            <w:r>
              <w:rPr>
                <w:b/>
                <w:szCs w:val="16"/>
              </w:rPr>
              <w:t>OPERATION</w:t>
            </w:r>
          </w:p>
          <w:p w14:paraId="2C80B865" w14:textId="0B0DC3C8" w:rsidR="00D64E02" w:rsidRPr="00074AFE" w:rsidRDefault="00D64E02" w:rsidP="00D64E02">
            <w:pPr>
              <w:rPr>
                <w:szCs w:val="16"/>
              </w:rPr>
            </w:pPr>
            <w:r>
              <w:rPr>
                <w:szCs w:val="16"/>
              </w:rPr>
              <w:t>profile/{uuid}</w:t>
            </w:r>
            <w:r w:rsidR="000A48DF" w:rsidRPr="000A48DF">
              <w:rPr>
                <w:szCs w:val="16"/>
              </w:rPr>
              <w:t>/account/{ban}/role</w:t>
            </w:r>
            <w:r w:rsidR="00B93F59">
              <w:rPr>
                <w:szCs w:val="16"/>
              </w:rPr>
              <w:t xml:space="preserve"> </w:t>
            </w:r>
          </w:p>
        </w:tc>
      </w:tr>
      <w:tr w:rsidR="00D64E02" w:rsidRPr="001B35FC" w14:paraId="1A8DEF25" w14:textId="77777777" w:rsidTr="00D64E02">
        <w:tc>
          <w:tcPr>
            <w:tcW w:w="1526" w:type="dxa"/>
          </w:tcPr>
          <w:p w14:paraId="58E4C1E2" w14:textId="77777777" w:rsidR="00D64E02" w:rsidRDefault="00D64E02" w:rsidP="00D64E02">
            <w:pPr>
              <w:rPr>
                <w:b/>
                <w:sz w:val="18"/>
                <w:szCs w:val="16"/>
              </w:rPr>
            </w:pPr>
            <w:r>
              <w:rPr>
                <w:b/>
                <w:sz w:val="18"/>
                <w:szCs w:val="16"/>
              </w:rPr>
              <w:t>Method</w:t>
            </w:r>
          </w:p>
        </w:tc>
        <w:tc>
          <w:tcPr>
            <w:tcW w:w="9355" w:type="dxa"/>
          </w:tcPr>
          <w:p w14:paraId="5AEEE9D8" w14:textId="356B5B4A" w:rsidR="00D64E02" w:rsidRPr="00C934DC" w:rsidRDefault="001660D8" w:rsidP="00D64E02">
            <w:pPr>
              <w:rPr>
                <w:sz w:val="18"/>
                <w:szCs w:val="16"/>
              </w:rPr>
            </w:pPr>
            <w:r>
              <w:rPr>
                <w:sz w:val="18"/>
                <w:szCs w:val="16"/>
              </w:rPr>
              <w:t>PUT</w:t>
            </w:r>
          </w:p>
        </w:tc>
      </w:tr>
      <w:tr w:rsidR="00D64E02" w:rsidRPr="001B35FC" w14:paraId="7BD51EDC" w14:textId="77777777" w:rsidTr="00D64E02">
        <w:tc>
          <w:tcPr>
            <w:tcW w:w="1526" w:type="dxa"/>
          </w:tcPr>
          <w:p w14:paraId="521C1297" w14:textId="77777777" w:rsidR="00D64E02" w:rsidRPr="001B35FC" w:rsidRDefault="00D64E02" w:rsidP="00D64E02">
            <w:pPr>
              <w:rPr>
                <w:b/>
                <w:sz w:val="18"/>
                <w:szCs w:val="16"/>
              </w:rPr>
            </w:pPr>
            <w:r>
              <w:rPr>
                <w:b/>
                <w:sz w:val="18"/>
                <w:szCs w:val="16"/>
              </w:rPr>
              <w:t>Description</w:t>
            </w:r>
          </w:p>
        </w:tc>
        <w:tc>
          <w:tcPr>
            <w:tcW w:w="9355" w:type="dxa"/>
          </w:tcPr>
          <w:p w14:paraId="1A0214E2" w14:textId="46FE4FDC" w:rsidR="00D64E02" w:rsidRDefault="00D64E02" w:rsidP="00D64E02">
            <w:pPr>
              <w:rPr>
                <w:sz w:val="18"/>
                <w:szCs w:val="16"/>
              </w:rPr>
            </w:pPr>
            <w:r>
              <w:rPr>
                <w:sz w:val="18"/>
                <w:szCs w:val="16"/>
              </w:rPr>
              <w:t>This operation will update roles assigned to a user profile as it pertains to existing associated products/services. Uses of this operation include:</w:t>
            </w:r>
          </w:p>
          <w:p w14:paraId="5CE7D666" w14:textId="77777777" w:rsidR="00D64E02" w:rsidRDefault="00D64E02" w:rsidP="00D64E02">
            <w:pPr>
              <w:rPr>
                <w:sz w:val="18"/>
                <w:szCs w:val="16"/>
              </w:rPr>
            </w:pPr>
          </w:p>
          <w:p w14:paraId="4518FF04" w14:textId="6C59FAEA" w:rsidR="00D64E02" w:rsidRDefault="00D64E02" w:rsidP="00D64E02">
            <w:pPr>
              <w:pStyle w:val="ListParagraph"/>
              <w:numPr>
                <w:ilvl w:val="0"/>
                <w:numId w:val="7"/>
              </w:numPr>
              <w:rPr>
                <w:sz w:val="18"/>
                <w:szCs w:val="16"/>
              </w:rPr>
            </w:pPr>
            <w:r>
              <w:rPr>
                <w:sz w:val="18"/>
                <w:szCs w:val="16"/>
              </w:rPr>
              <w:t>Upgrading Manager to Owner role for given profile and mobility BAN</w:t>
            </w:r>
          </w:p>
          <w:p w14:paraId="55B3FFD3" w14:textId="398E844A" w:rsidR="00D64E02" w:rsidRDefault="00D64E02" w:rsidP="008E1DDC">
            <w:pPr>
              <w:pStyle w:val="ListParagraph"/>
              <w:numPr>
                <w:ilvl w:val="0"/>
                <w:numId w:val="7"/>
              </w:numPr>
              <w:rPr>
                <w:sz w:val="18"/>
                <w:szCs w:val="16"/>
              </w:rPr>
            </w:pPr>
            <w:r>
              <w:rPr>
                <w:sz w:val="18"/>
                <w:szCs w:val="16"/>
              </w:rPr>
              <w:t xml:space="preserve">Upgrading Member to Manager role for given profile at mobility </w:t>
            </w:r>
            <w:r w:rsidR="00F25EF9">
              <w:rPr>
                <w:sz w:val="18"/>
                <w:szCs w:val="16"/>
              </w:rPr>
              <w:t>sub</w:t>
            </w:r>
            <w:r>
              <w:rPr>
                <w:sz w:val="18"/>
                <w:szCs w:val="16"/>
              </w:rPr>
              <w:t xml:space="preserve"> (to manager of BAN for the </w:t>
            </w:r>
            <w:r w:rsidR="00F25EF9">
              <w:rPr>
                <w:sz w:val="18"/>
                <w:szCs w:val="16"/>
              </w:rPr>
              <w:t>sub</w:t>
            </w:r>
            <w:r>
              <w:rPr>
                <w:sz w:val="18"/>
                <w:szCs w:val="16"/>
              </w:rPr>
              <w:t>)</w:t>
            </w:r>
          </w:p>
          <w:p w14:paraId="52B4BD7D" w14:textId="0B7363BB" w:rsidR="00F25EF9" w:rsidRDefault="00F25EF9" w:rsidP="008E1DDC">
            <w:pPr>
              <w:pStyle w:val="ListParagraph"/>
              <w:numPr>
                <w:ilvl w:val="0"/>
                <w:numId w:val="7"/>
              </w:numPr>
              <w:rPr>
                <w:sz w:val="18"/>
                <w:szCs w:val="16"/>
              </w:rPr>
            </w:pPr>
            <w:r>
              <w:rPr>
                <w:sz w:val="18"/>
                <w:szCs w:val="16"/>
              </w:rPr>
              <w:t>Downgrading Manager to Member role for given UUID, BAN and SUB.</w:t>
            </w:r>
          </w:p>
          <w:p w14:paraId="03638EBF" w14:textId="2BA6130C" w:rsidR="00335316" w:rsidRPr="008E1DDC" w:rsidRDefault="00335316" w:rsidP="008E1DDC">
            <w:pPr>
              <w:pStyle w:val="ListParagraph"/>
              <w:numPr>
                <w:ilvl w:val="0"/>
                <w:numId w:val="7"/>
              </w:numPr>
              <w:rPr>
                <w:sz w:val="18"/>
                <w:szCs w:val="16"/>
              </w:rPr>
            </w:pPr>
            <w:r>
              <w:rPr>
                <w:sz w:val="18"/>
                <w:szCs w:val="16"/>
              </w:rPr>
              <w:t>Downgrading Owner to Manager role for given profile and BAN.</w:t>
            </w:r>
          </w:p>
          <w:p w14:paraId="6AFC0EDF" w14:textId="77777777" w:rsidR="00D64E02" w:rsidRDefault="00D64E02" w:rsidP="00D64E02">
            <w:pPr>
              <w:rPr>
                <w:sz w:val="18"/>
                <w:szCs w:val="16"/>
              </w:rPr>
            </w:pPr>
          </w:p>
          <w:p w14:paraId="62D379B8" w14:textId="77777777" w:rsidR="00D64E02" w:rsidRPr="00582ABD" w:rsidRDefault="00D64E02" w:rsidP="00D64E02">
            <w:pPr>
              <w:rPr>
                <w:sz w:val="18"/>
                <w:szCs w:val="16"/>
              </w:rPr>
            </w:pPr>
            <w:r w:rsidRPr="00582ABD">
              <w:rPr>
                <w:b/>
                <w:sz w:val="18"/>
                <w:szCs w:val="16"/>
              </w:rPr>
              <w:t>Reminder:</w:t>
            </w:r>
            <w:r w:rsidRPr="00582ABD">
              <w:rPr>
                <w:sz w:val="18"/>
                <w:szCs w:val="16"/>
              </w:rPr>
              <w:t xml:space="preserve"> The URI parameter profile/{uuid} input will not be used</w:t>
            </w:r>
            <w:r>
              <w:rPr>
                <w:sz w:val="18"/>
                <w:szCs w:val="16"/>
              </w:rPr>
              <w:t xml:space="preserve"> as input</w:t>
            </w:r>
            <w:r w:rsidRPr="00582ABD">
              <w:rPr>
                <w:sz w:val="18"/>
                <w:szCs w:val="16"/>
              </w:rPr>
              <w:t xml:space="preserve">, rather, everything is read from POST body. </w:t>
            </w:r>
            <w:r>
              <w:rPr>
                <w:sz w:val="18"/>
                <w:szCs w:val="16"/>
              </w:rPr>
              <w:t>URI pattern is</w:t>
            </w:r>
            <w:r w:rsidRPr="00582ABD">
              <w:rPr>
                <w:sz w:val="18"/>
                <w:szCs w:val="16"/>
              </w:rPr>
              <w:t xml:space="preserve"> used as a security mechanism for SDF solution.</w:t>
            </w:r>
            <w:r>
              <w:rPr>
                <w:sz w:val="18"/>
                <w:szCs w:val="16"/>
              </w:rPr>
              <w:t xml:space="preserve"> The uuid parameter in both URI and in POST body will be populated by SDF based on access token issued, sent by calling application.</w:t>
            </w:r>
          </w:p>
          <w:p w14:paraId="65F179A8" w14:textId="77777777" w:rsidR="00D64E02" w:rsidRPr="00797478" w:rsidRDefault="00D64E02" w:rsidP="00D64E02">
            <w:pPr>
              <w:rPr>
                <w:sz w:val="18"/>
                <w:szCs w:val="16"/>
              </w:rPr>
            </w:pPr>
          </w:p>
        </w:tc>
      </w:tr>
      <w:tr w:rsidR="00D64E02" w:rsidRPr="00C934DC" w14:paraId="408EB75C" w14:textId="77777777" w:rsidTr="00D64E02">
        <w:tc>
          <w:tcPr>
            <w:tcW w:w="1526" w:type="dxa"/>
          </w:tcPr>
          <w:p w14:paraId="3A0DCF4A" w14:textId="4C0D2343" w:rsidR="00D64E02" w:rsidRPr="00CF7CD1" w:rsidRDefault="00D64E02" w:rsidP="00D64E02">
            <w:pPr>
              <w:rPr>
                <w:b/>
                <w:sz w:val="18"/>
                <w:szCs w:val="16"/>
              </w:rPr>
            </w:pPr>
            <w:r w:rsidRPr="00CF7CD1">
              <w:rPr>
                <w:b/>
                <w:sz w:val="18"/>
                <w:szCs w:val="16"/>
              </w:rPr>
              <w:t>Input</w:t>
            </w:r>
          </w:p>
        </w:tc>
        <w:tc>
          <w:tcPr>
            <w:tcW w:w="9355" w:type="dxa"/>
          </w:tcPr>
          <w:p w14:paraId="3ED61CFB" w14:textId="77777777" w:rsidR="00D64E02" w:rsidRDefault="00D64E02" w:rsidP="00D64E02">
            <w:pPr>
              <w:rPr>
                <w:sz w:val="18"/>
                <w:szCs w:val="16"/>
              </w:rPr>
            </w:pPr>
            <w:r>
              <w:rPr>
                <w:sz w:val="18"/>
                <w:szCs w:val="16"/>
              </w:rPr>
              <w:t>Inputs:</w:t>
            </w:r>
          </w:p>
          <w:p w14:paraId="37228D85" w14:textId="77777777" w:rsidR="00D64E02" w:rsidRDefault="00D64E02" w:rsidP="00D64E02">
            <w:pPr>
              <w:rPr>
                <w:sz w:val="18"/>
                <w:szCs w:val="16"/>
              </w:rPr>
            </w:pPr>
            <w:r>
              <w:rPr>
                <w:b/>
                <w:sz w:val="18"/>
                <w:szCs w:val="16"/>
              </w:rPr>
              <w:t>uuid</w:t>
            </w:r>
            <w:r>
              <w:rPr>
                <w:sz w:val="18"/>
                <w:szCs w:val="16"/>
              </w:rPr>
              <w:t xml:space="preserve"> = Indicates the user profile ID to associate service to</w:t>
            </w:r>
          </w:p>
          <w:p w14:paraId="439BF3F8" w14:textId="77777777" w:rsidR="00D64E02" w:rsidRDefault="00D64E02" w:rsidP="00D64E02">
            <w:pPr>
              <w:rPr>
                <w:sz w:val="18"/>
                <w:szCs w:val="16"/>
              </w:rPr>
            </w:pPr>
          </w:p>
          <w:p w14:paraId="50EB43F7" w14:textId="77777777" w:rsidR="00D64E02" w:rsidRDefault="00D64E02" w:rsidP="00D64E02">
            <w:pPr>
              <w:rPr>
                <w:sz w:val="18"/>
                <w:szCs w:val="16"/>
              </w:rPr>
            </w:pPr>
            <w:r>
              <w:rPr>
                <w:sz w:val="18"/>
                <w:szCs w:val="16"/>
              </w:rPr>
              <w:t>Parameters</w:t>
            </w:r>
          </w:p>
          <w:tbl>
            <w:tblPr>
              <w:tblStyle w:val="TableGrid"/>
              <w:tblW w:w="0" w:type="auto"/>
              <w:tblLook w:val="04A0" w:firstRow="1" w:lastRow="0" w:firstColumn="1" w:lastColumn="0" w:noHBand="0" w:noVBand="1"/>
            </w:tblPr>
            <w:tblGrid>
              <w:gridCol w:w="1305"/>
              <w:gridCol w:w="2693"/>
              <w:gridCol w:w="1137"/>
              <w:gridCol w:w="3564"/>
            </w:tblGrid>
            <w:tr w:rsidR="00D64E02" w14:paraId="628389F7" w14:textId="77777777" w:rsidTr="00D64E02">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B3085" w14:textId="77777777" w:rsidR="00D64E02" w:rsidRDefault="00D64E02" w:rsidP="00D64E02">
                  <w:pPr>
                    <w:rPr>
                      <w:b/>
                      <w:sz w:val="18"/>
                      <w:szCs w:val="16"/>
                    </w:rPr>
                  </w:pPr>
                  <w:r>
                    <w:rPr>
                      <w:b/>
                      <w:sz w:val="18"/>
                      <w:szCs w:val="16"/>
                    </w:rPr>
                    <w:t>Name</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A15DB2" w14:textId="77777777" w:rsidR="00D64E02" w:rsidRDefault="00D64E02" w:rsidP="00D64E02">
                  <w:pPr>
                    <w:rPr>
                      <w:b/>
                      <w:sz w:val="18"/>
                      <w:szCs w:val="16"/>
                    </w:rPr>
                  </w:pPr>
                  <w:r>
                    <w:rPr>
                      <w:b/>
                      <w:sz w:val="18"/>
                      <w:szCs w:val="16"/>
                    </w:rPr>
                    <w:t>Values</w:t>
                  </w: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4476A" w14:textId="77777777" w:rsidR="00D64E02" w:rsidRDefault="00D64E02" w:rsidP="00D64E02">
                  <w:pPr>
                    <w:rPr>
                      <w:b/>
                      <w:sz w:val="18"/>
                      <w:szCs w:val="16"/>
                    </w:rPr>
                  </w:pPr>
                  <w:r>
                    <w:rPr>
                      <w:b/>
                      <w:sz w:val="18"/>
                      <w:szCs w:val="16"/>
                    </w:rPr>
                    <w:t>Mandatory?</w:t>
                  </w:r>
                </w:p>
              </w:tc>
              <w:tc>
                <w:tcPr>
                  <w:tcW w:w="3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846781" w14:textId="77777777" w:rsidR="00D64E02" w:rsidRDefault="00D64E02" w:rsidP="00D64E02">
                  <w:pPr>
                    <w:rPr>
                      <w:b/>
                      <w:sz w:val="18"/>
                      <w:szCs w:val="16"/>
                    </w:rPr>
                  </w:pPr>
                  <w:r>
                    <w:rPr>
                      <w:b/>
                      <w:sz w:val="18"/>
                      <w:szCs w:val="16"/>
                    </w:rPr>
                    <w:t>Comments</w:t>
                  </w:r>
                </w:p>
              </w:tc>
            </w:tr>
            <w:tr w:rsidR="00D64E02" w14:paraId="12DE5D1E" w14:textId="77777777" w:rsidTr="00D64E02">
              <w:tc>
                <w:tcPr>
                  <w:tcW w:w="1305" w:type="dxa"/>
                  <w:tcBorders>
                    <w:top w:val="single" w:sz="4" w:space="0" w:color="auto"/>
                    <w:left w:val="single" w:sz="4" w:space="0" w:color="auto"/>
                    <w:bottom w:val="single" w:sz="4" w:space="0" w:color="auto"/>
                    <w:right w:val="single" w:sz="4" w:space="0" w:color="auto"/>
                  </w:tcBorders>
                </w:tcPr>
                <w:p w14:paraId="6B50C6B8" w14:textId="77777777" w:rsidR="00D64E02" w:rsidRDefault="00D64E02" w:rsidP="00D64E02">
                  <w:pPr>
                    <w:rPr>
                      <w:sz w:val="18"/>
                      <w:szCs w:val="16"/>
                    </w:rPr>
                  </w:pPr>
                  <w:r>
                    <w:rPr>
                      <w:sz w:val="18"/>
                      <w:szCs w:val="16"/>
                    </w:rPr>
                    <w:t>uuid</w:t>
                  </w:r>
                </w:p>
              </w:tc>
              <w:tc>
                <w:tcPr>
                  <w:tcW w:w="2693" w:type="dxa"/>
                  <w:tcBorders>
                    <w:top w:val="single" w:sz="4" w:space="0" w:color="auto"/>
                    <w:left w:val="single" w:sz="4" w:space="0" w:color="auto"/>
                    <w:bottom w:val="single" w:sz="4" w:space="0" w:color="auto"/>
                    <w:right w:val="single" w:sz="4" w:space="0" w:color="auto"/>
                  </w:tcBorders>
                </w:tcPr>
                <w:p w14:paraId="14E47E47" w14:textId="77777777" w:rsidR="00D64E02" w:rsidRDefault="00D64E02" w:rsidP="00D64E02">
                  <w:pPr>
                    <w:rPr>
                      <w:sz w:val="18"/>
                      <w:szCs w:val="16"/>
                    </w:rPr>
                  </w:pPr>
                  <w:r>
                    <w:rPr>
                      <w:sz w:val="18"/>
                      <w:szCs w:val="16"/>
                    </w:rPr>
                    <w:t>ie “</w:t>
                  </w:r>
                  <w:r w:rsidRPr="00C505A0">
                    <w:rPr>
                      <w:sz w:val="18"/>
                      <w:szCs w:val="16"/>
                    </w:rPr>
                    <w:t>21EC2020-3AEA-1069-A2DD-08002B30309D</w:t>
                  </w:r>
                  <w:r>
                    <w:rPr>
                      <w:sz w:val="18"/>
                      <w:szCs w:val="16"/>
                    </w:rPr>
                    <w:t>”</w:t>
                  </w:r>
                </w:p>
              </w:tc>
              <w:tc>
                <w:tcPr>
                  <w:tcW w:w="1137" w:type="dxa"/>
                  <w:tcBorders>
                    <w:top w:val="single" w:sz="4" w:space="0" w:color="auto"/>
                    <w:left w:val="single" w:sz="4" w:space="0" w:color="auto"/>
                    <w:bottom w:val="single" w:sz="4" w:space="0" w:color="auto"/>
                    <w:right w:val="single" w:sz="4" w:space="0" w:color="auto"/>
                  </w:tcBorders>
                </w:tcPr>
                <w:p w14:paraId="1CCD1FF8" w14:textId="77777777" w:rsidR="00D64E02" w:rsidRDefault="00D64E02" w:rsidP="00D64E02">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04502D16" w14:textId="0D5EAAFC" w:rsidR="00D64E02" w:rsidRDefault="00D64E02" w:rsidP="00976EC7">
                  <w:pPr>
                    <w:rPr>
                      <w:sz w:val="18"/>
                      <w:szCs w:val="16"/>
                    </w:rPr>
                  </w:pPr>
                  <w:r>
                    <w:rPr>
                      <w:sz w:val="18"/>
                      <w:szCs w:val="16"/>
                    </w:rPr>
                    <w:t>Client Identity unified user profile identifier</w:t>
                  </w:r>
                  <w:r w:rsidR="00976EC7">
                    <w:rPr>
                      <w:sz w:val="18"/>
                      <w:szCs w:val="16"/>
                    </w:rPr>
                    <w:t xml:space="preserve"> of user permitted to alter roles on BAN.</w:t>
                  </w:r>
                </w:p>
              </w:tc>
            </w:tr>
            <w:tr w:rsidR="0045554C" w14:paraId="4DD030AD" w14:textId="77777777" w:rsidTr="00D64E02">
              <w:tc>
                <w:tcPr>
                  <w:tcW w:w="1305" w:type="dxa"/>
                  <w:tcBorders>
                    <w:top w:val="single" w:sz="4" w:space="0" w:color="auto"/>
                    <w:left w:val="single" w:sz="4" w:space="0" w:color="auto"/>
                    <w:bottom w:val="single" w:sz="4" w:space="0" w:color="auto"/>
                    <w:right w:val="single" w:sz="4" w:space="0" w:color="auto"/>
                  </w:tcBorders>
                </w:tcPr>
                <w:p w14:paraId="5A7DA261" w14:textId="6EF0A658" w:rsidR="0045554C" w:rsidRDefault="0045554C" w:rsidP="0045554C">
                  <w:pPr>
                    <w:rPr>
                      <w:sz w:val="18"/>
                      <w:szCs w:val="16"/>
                    </w:rPr>
                  </w:pPr>
                  <w:r>
                    <w:rPr>
                      <w:sz w:val="18"/>
                      <w:szCs w:val="16"/>
                    </w:rPr>
                    <w:t>profile_id</w:t>
                  </w:r>
                </w:p>
              </w:tc>
              <w:tc>
                <w:tcPr>
                  <w:tcW w:w="2693" w:type="dxa"/>
                  <w:tcBorders>
                    <w:top w:val="single" w:sz="4" w:space="0" w:color="auto"/>
                    <w:left w:val="single" w:sz="4" w:space="0" w:color="auto"/>
                    <w:bottom w:val="single" w:sz="4" w:space="0" w:color="auto"/>
                    <w:right w:val="single" w:sz="4" w:space="0" w:color="auto"/>
                  </w:tcBorders>
                </w:tcPr>
                <w:p w14:paraId="20CB4A44" w14:textId="107D4D44" w:rsidR="0045554C" w:rsidRDefault="0045554C" w:rsidP="00D64E02">
                  <w:pPr>
                    <w:rPr>
                      <w:sz w:val="18"/>
                      <w:szCs w:val="16"/>
                    </w:rPr>
                  </w:pPr>
                  <w:r>
                    <w:rPr>
                      <w:sz w:val="18"/>
                      <w:szCs w:val="16"/>
                    </w:rPr>
                    <w:t>“rick.foster@telus.com</w:t>
                  </w:r>
                </w:p>
              </w:tc>
              <w:tc>
                <w:tcPr>
                  <w:tcW w:w="1137" w:type="dxa"/>
                  <w:tcBorders>
                    <w:top w:val="single" w:sz="4" w:space="0" w:color="auto"/>
                    <w:left w:val="single" w:sz="4" w:space="0" w:color="auto"/>
                    <w:bottom w:val="single" w:sz="4" w:space="0" w:color="auto"/>
                    <w:right w:val="single" w:sz="4" w:space="0" w:color="auto"/>
                  </w:tcBorders>
                </w:tcPr>
                <w:p w14:paraId="31ECE32D" w14:textId="3209D217" w:rsidR="0045554C" w:rsidRDefault="0045554C" w:rsidP="00D64E02">
                  <w:pPr>
                    <w:rPr>
                      <w:sz w:val="18"/>
                      <w:szCs w:val="16"/>
                    </w:rPr>
                  </w:pPr>
                  <w:r>
                    <w:rPr>
                      <w:sz w:val="18"/>
                      <w:szCs w:val="16"/>
                    </w:rPr>
                    <w:t>N</w:t>
                  </w:r>
                </w:p>
              </w:tc>
              <w:tc>
                <w:tcPr>
                  <w:tcW w:w="3564" w:type="dxa"/>
                  <w:tcBorders>
                    <w:top w:val="single" w:sz="4" w:space="0" w:color="auto"/>
                    <w:left w:val="single" w:sz="4" w:space="0" w:color="auto"/>
                    <w:bottom w:val="single" w:sz="4" w:space="0" w:color="auto"/>
                    <w:right w:val="single" w:sz="4" w:space="0" w:color="auto"/>
                  </w:tcBorders>
                </w:tcPr>
                <w:p w14:paraId="67D41255" w14:textId="7A2B03DF" w:rsidR="0045554C" w:rsidRDefault="0045554C" w:rsidP="00D64E02">
                  <w:pPr>
                    <w:rPr>
                      <w:sz w:val="18"/>
                      <w:szCs w:val="16"/>
                    </w:rPr>
                  </w:pPr>
                  <w:r>
                    <w:rPr>
                      <w:sz w:val="18"/>
                      <w:szCs w:val="16"/>
                    </w:rPr>
                    <w:t xml:space="preserve">Profile </w:t>
                  </w:r>
                  <w:r w:rsidR="00976EC7">
                    <w:rPr>
                      <w:sz w:val="18"/>
                      <w:szCs w:val="16"/>
                    </w:rPr>
                    <w:t xml:space="preserve">email address </w:t>
                  </w:r>
                  <w:r>
                    <w:rPr>
                      <w:sz w:val="18"/>
                      <w:szCs w:val="16"/>
                    </w:rPr>
                    <w:t>with role to be managed.</w:t>
                  </w:r>
                </w:p>
              </w:tc>
            </w:tr>
            <w:tr w:rsidR="00976EC7" w14:paraId="0A926A61" w14:textId="77777777" w:rsidTr="00D64E02">
              <w:tc>
                <w:tcPr>
                  <w:tcW w:w="1305" w:type="dxa"/>
                  <w:tcBorders>
                    <w:top w:val="single" w:sz="4" w:space="0" w:color="auto"/>
                    <w:left w:val="single" w:sz="4" w:space="0" w:color="auto"/>
                    <w:bottom w:val="single" w:sz="4" w:space="0" w:color="auto"/>
                    <w:right w:val="single" w:sz="4" w:space="0" w:color="auto"/>
                  </w:tcBorders>
                </w:tcPr>
                <w:p w14:paraId="0F42D3C0" w14:textId="03D247DD" w:rsidR="00976EC7" w:rsidRDefault="00976EC7" w:rsidP="00976EC7">
                  <w:pPr>
                    <w:rPr>
                      <w:sz w:val="18"/>
                      <w:szCs w:val="16"/>
                    </w:rPr>
                  </w:pPr>
                  <w:r>
                    <w:rPr>
                      <w:sz w:val="18"/>
                      <w:szCs w:val="16"/>
                    </w:rPr>
                    <w:t>user_id</w:t>
                  </w:r>
                </w:p>
              </w:tc>
              <w:tc>
                <w:tcPr>
                  <w:tcW w:w="2693" w:type="dxa"/>
                  <w:tcBorders>
                    <w:top w:val="single" w:sz="4" w:space="0" w:color="auto"/>
                    <w:left w:val="single" w:sz="4" w:space="0" w:color="auto"/>
                    <w:bottom w:val="single" w:sz="4" w:space="0" w:color="auto"/>
                    <w:right w:val="single" w:sz="4" w:space="0" w:color="auto"/>
                  </w:tcBorders>
                </w:tcPr>
                <w:p w14:paraId="11C23702" w14:textId="459A8CA1" w:rsidR="00976EC7" w:rsidRDefault="00976EC7" w:rsidP="00D64E02">
                  <w:pPr>
                    <w:rPr>
                      <w:sz w:val="18"/>
                      <w:szCs w:val="16"/>
                    </w:rPr>
                  </w:pPr>
                  <w:r>
                    <w:rPr>
                      <w:sz w:val="18"/>
                      <w:szCs w:val="16"/>
                    </w:rPr>
                    <w:t>“fosterri”</w:t>
                  </w:r>
                </w:p>
              </w:tc>
              <w:tc>
                <w:tcPr>
                  <w:tcW w:w="1137" w:type="dxa"/>
                  <w:tcBorders>
                    <w:top w:val="single" w:sz="4" w:space="0" w:color="auto"/>
                    <w:left w:val="single" w:sz="4" w:space="0" w:color="auto"/>
                    <w:bottom w:val="single" w:sz="4" w:space="0" w:color="auto"/>
                    <w:right w:val="single" w:sz="4" w:space="0" w:color="auto"/>
                  </w:tcBorders>
                </w:tcPr>
                <w:p w14:paraId="62C4FB6D" w14:textId="5511D859" w:rsidR="00976EC7" w:rsidRDefault="00976EC7" w:rsidP="00D64E02">
                  <w:pPr>
                    <w:rPr>
                      <w:sz w:val="18"/>
                      <w:szCs w:val="16"/>
                    </w:rPr>
                  </w:pPr>
                  <w:r>
                    <w:rPr>
                      <w:sz w:val="18"/>
                      <w:szCs w:val="16"/>
                    </w:rPr>
                    <w:t>N</w:t>
                  </w:r>
                </w:p>
              </w:tc>
              <w:tc>
                <w:tcPr>
                  <w:tcW w:w="3564" w:type="dxa"/>
                  <w:tcBorders>
                    <w:top w:val="single" w:sz="4" w:space="0" w:color="auto"/>
                    <w:left w:val="single" w:sz="4" w:space="0" w:color="auto"/>
                    <w:bottom w:val="single" w:sz="4" w:space="0" w:color="auto"/>
                    <w:right w:val="single" w:sz="4" w:space="0" w:color="auto"/>
                  </w:tcBorders>
                </w:tcPr>
                <w:p w14:paraId="39EE6B2D" w14:textId="3ECF3FEB" w:rsidR="00976EC7" w:rsidRDefault="00976EC7" w:rsidP="00976EC7">
                  <w:pPr>
                    <w:rPr>
                      <w:sz w:val="18"/>
                      <w:szCs w:val="16"/>
                    </w:rPr>
                  </w:pPr>
                  <w:r>
                    <w:rPr>
                      <w:sz w:val="18"/>
                      <w:szCs w:val="16"/>
                    </w:rPr>
                    <w:t>Profile user id with role to be edited.</w:t>
                  </w:r>
                </w:p>
              </w:tc>
            </w:tr>
            <w:tr w:rsidR="00D64E02" w14:paraId="29ACCDEE" w14:textId="77777777" w:rsidTr="00D64E02">
              <w:tc>
                <w:tcPr>
                  <w:tcW w:w="1305" w:type="dxa"/>
                  <w:tcBorders>
                    <w:top w:val="single" w:sz="4" w:space="0" w:color="auto"/>
                    <w:left w:val="single" w:sz="4" w:space="0" w:color="auto"/>
                    <w:bottom w:val="single" w:sz="4" w:space="0" w:color="auto"/>
                    <w:right w:val="single" w:sz="4" w:space="0" w:color="auto"/>
                  </w:tcBorders>
                </w:tcPr>
                <w:p w14:paraId="79128B69" w14:textId="3FF2649C" w:rsidR="00D64E02" w:rsidRDefault="00D64E02" w:rsidP="00D64E02">
                  <w:pPr>
                    <w:rPr>
                      <w:sz w:val="18"/>
                      <w:szCs w:val="16"/>
                    </w:rPr>
                  </w:pPr>
                  <w:r>
                    <w:rPr>
                      <w:sz w:val="18"/>
                      <w:szCs w:val="16"/>
                    </w:rPr>
                    <w:t>ban</w:t>
                  </w:r>
                </w:p>
              </w:tc>
              <w:tc>
                <w:tcPr>
                  <w:tcW w:w="2693" w:type="dxa"/>
                  <w:tcBorders>
                    <w:top w:val="single" w:sz="4" w:space="0" w:color="auto"/>
                    <w:left w:val="single" w:sz="4" w:space="0" w:color="auto"/>
                    <w:bottom w:val="single" w:sz="4" w:space="0" w:color="auto"/>
                    <w:right w:val="single" w:sz="4" w:space="0" w:color="auto"/>
                  </w:tcBorders>
                </w:tcPr>
                <w:p w14:paraId="577B465C" w14:textId="46A526FC" w:rsidR="00D64E02" w:rsidRDefault="00D64E02" w:rsidP="00D64E02">
                  <w:pPr>
                    <w:rPr>
                      <w:sz w:val="18"/>
                      <w:szCs w:val="16"/>
                    </w:rPr>
                  </w:pPr>
                  <w:r>
                    <w:rPr>
                      <w:sz w:val="18"/>
                      <w:szCs w:val="16"/>
                    </w:rPr>
                    <w:t>“987654321”</w:t>
                  </w:r>
                </w:p>
              </w:tc>
              <w:tc>
                <w:tcPr>
                  <w:tcW w:w="1137" w:type="dxa"/>
                  <w:tcBorders>
                    <w:top w:val="single" w:sz="4" w:space="0" w:color="auto"/>
                    <w:left w:val="single" w:sz="4" w:space="0" w:color="auto"/>
                    <w:bottom w:val="single" w:sz="4" w:space="0" w:color="auto"/>
                    <w:right w:val="single" w:sz="4" w:space="0" w:color="auto"/>
                  </w:tcBorders>
                </w:tcPr>
                <w:p w14:paraId="2F472425" w14:textId="6A495748" w:rsidR="00D64E02" w:rsidRDefault="002A38D7" w:rsidP="00D64E02">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5742686C" w14:textId="40D91967" w:rsidR="00D64E02" w:rsidRDefault="00D64E02" w:rsidP="00D64E02">
                  <w:pPr>
                    <w:rPr>
                      <w:sz w:val="18"/>
                      <w:szCs w:val="16"/>
                    </w:rPr>
                  </w:pPr>
                  <w:r>
                    <w:rPr>
                      <w:sz w:val="18"/>
                      <w:szCs w:val="16"/>
                    </w:rPr>
                    <w:t>BAN associated to uuid to have role updated</w:t>
                  </w:r>
                </w:p>
              </w:tc>
            </w:tr>
            <w:tr w:rsidR="00D64E02" w14:paraId="3F4785F2" w14:textId="77777777" w:rsidTr="00D64E02">
              <w:tc>
                <w:tcPr>
                  <w:tcW w:w="1305" w:type="dxa"/>
                  <w:tcBorders>
                    <w:top w:val="single" w:sz="4" w:space="0" w:color="auto"/>
                    <w:left w:val="single" w:sz="4" w:space="0" w:color="auto"/>
                    <w:bottom w:val="single" w:sz="4" w:space="0" w:color="auto"/>
                    <w:right w:val="single" w:sz="4" w:space="0" w:color="auto"/>
                  </w:tcBorders>
                </w:tcPr>
                <w:p w14:paraId="1AC0C069" w14:textId="38ED99D8" w:rsidR="00D64E02" w:rsidRDefault="002A38D7" w:rsidP="00D64E02">
                  <w:pPr>
                    <w:rPr>
                      <w:sz w:val="18"/>
                      <w:szCs w:val="16"/>
                    </w:rPr>
                  </w:pPr>
                  <w:r>
                    <w:rPr>
                      <w:sz w:val="18"/>
                      <w:szCs w:val="16"/>
                    </w:rPr>
                    <w:t>current</w:t>
                  </w:r>
                  <w:r w:rsidR="00D64E02">
                    <w:rPr>
                      <w:sz w:val="18"/>
                      <w:szCs w:val="16"/>
                    </w:rPr>
                    <w:t>sub</w:t>
                  </w:r>
                </w:p>
              </w:tc>
              <w:tc>
                <w:tcPr>
                  <w:tcW w:w="2693" w:type="dxa"/>
                  <w:tcBorders>
                    <w:top w:val="single" w:sz="4" w:space="0" w:color="auto"/>
                    <w:left w:val="single" w:sz="4" w:space="0" w:color="auto"/>
                    <w:bottom w:val="single" w:sz="4" w:space="0" w:color="auto"/>
                    <w:right w:val="single" w:sz="4" w:space="0" w:color="auto"/>
                  </w:tcBorders>
                </w:tcPr>
                <w:p w14:paraId="6FA23D1B" w14:textId="28D40DA1" w:rsidR="00D64E02" w:rsidRDefault="00D64E02" w:rsidP="00D64E02">
                  <w:pPr>
                    <w:rPr>
                      <w:sz w:val="18"/>
                      <w:szCs w:val="16"/>
                    </w:rPr>
                  </w:pPr>
                  <w:r>
                    <w:rPr>
                      <w:sz w:val="18"/>
                      <w:szCs w:val="16"/>
                    </w:rPr>
                    <w:t>“4166843634”</w:t>
                  </w:r>
                </w:p>
              </w:tc>
              <w:tc>
                <w:tcPr>
                  <w:tcW w:w="1137" w:type="dxa"/>
                  <w:tcBorders>
                    <w:top w:val="single" w:sz="4" w:space="0" w:color="auto"/>
                    <w:left w:val="single" w:sz="4" w:space="0" w:color="auto"/>
                    <w:bottom w:val="single" w:sz="4" w:space="0" w:color="auto"/>
                    <w:right w:val="single" w:sz="4" w:space="0" w:color="auto"/>
                  </w:tcBorders>
                </w:tcPr>
                <w:p w14:paraId="3E0F2128" w14:textId="6A1B9F65" w:rsidR="00D64E02" w:rsidRDefault="00D64E02" w:rsidP="00D64E02">
                  <w:pPr>
                    <w:rPr>
                      <w:sz w:val="18"/>
                      <w:szCs w:val="16"/>
                    </w:rPr>
                  </w:pPr>
                  <w:r>
                    <w:rPr>
                      <w:sz w:val="18"/>
                      <w:szCs w:val="16"/>
                    </w:rPr>
                    <w:t>N</w:t>
                  </w:r>
                </w:p>
              </w:tc>
              <w:tc>
                <w:tcPr>
                  <w:tcW w:w="3564" w:type="dxa"/>
                  <w:tcBorders>
                    <w:top w:val="single" w:sz="4" w:space="0" w:color="auto"/>
                    <w:left w:val="single" w:sz="4" w:space="0" w:color="auto"/>
                    <w:bottom w:val="single" w:sz="4" w:space="0" w:color="auto"/>
                    <w:right w:val="single" w:sz="4" w:space="0" w:color="auto"/>
                  </w:tcBorders>
                </w:tcPr>
                <w:p w14:paraId="6577C82E" w14:textId="06B101E1" w:rsidR="00D64E02" w:rsidRDefault="002A38D7" w:rsidP="002A38D7">
                  <w:pPr>
                    <w:rPr>
                      <w:sz w:val="18"/>
                      <w:szCs w:val="16"/>
                    </w:rPr>
                  </w:pPr>
                  <w:r>
                    <w:rPr>
                      <w:sz w:val="18"/>
                      <w:szCs w:val="16"/>
                    </w:rPr>
                    <w:t>If current role is member, the s</w:t>
                  </w:r>
                  <w:r w:rsidR="00D64E02">
                    <w:rPr>
                      <w:sz w:val="18"/>
                      <w:szCs w:val="16"/>
                    </w:rPr>
                    <w:t xml:space="preserve">ubscriber to </w:t>
                  </w:r>
                  <w:r w:rsidR="008E1DDC">
                    <w:rPr>
                      <w:sz w:val="18"/>
                      <w:szCs w:val="16"/>
                    </w:rPr>
                    <w:t>update to manager</w:t>
                  </w:r>
                  <w:r>
                    <w:rPr>
                      <w:sz w:val="18"/>
                      <w:szCs w:val="16"/>
                    </w:rPr>
                    <w:t xml:space="preserve"> or owner</w:t>
                  </w:r>
                  <w:r w:rsidR="008E1DDC">
                    <w:rPr>
                      <w:sz w:val="18"/>
                      <w:szCs w:val="16"/>
                    </w:rPr>
                    <w:t xml:space="preserve"> role</w:t>
                  </w:r>
                </w:p>
              </w:tc>
            </w:tr>
            <w:tr w:rsidR="001660D8" w14:paraId="0CB1B9E4" w14:textId="77777777" w:rsidTr="00D64E02">
              <w:tc>
                <w:tcPr>
                  <w:tcW w:w="1305" w:type="dxa"/>
                  <w:tcBorders>
                    <w:top w:val="single" w:sz="4" w:space="0" w:color="auto"/>
                    <w:left w:val="single" w:sz="4" w:space="0" w:color="auto"/>
                    <w:bottom w:val="single" w:sz="4" w:space="0" w:color="auto"/>
                    <w:right w:val="single" w:sz="4" w:space="0" w:color="auto"/>
                  </w:tcBorders>
                </w:tcPr>
                <w:p w14:paraId="3052F4AD" w14:textId="3AE48488" w:rsidR="001660D8" w:rsidRDefault="001660D8" w:rsidP="00D64E02">
                  <w:pPr>
                    <w:rPr>
                      <w:sz w:val="18"/>
                      <w:szCs w:val="16"/>
                    </w:rPr>
                  </w:pPr>
                  <w:r>
                    <w:rPr>
                      <w:sz w:val="18"/>
                      <w:szCs w:val="16"/>
                    </w:rPr>
                    <w:t>newsub</w:t>
                  </w:r>
                </w:p>
              </w:tc>
              <w:tc>
                <w:tcPr>
                  <w:tcW w:w="2693" w:type="dxa"/>
                  <w:tcBorders>
                    <w:top w:val="single" w:sz="4" w:space="0" w:color="auto"/>
                    <w:left w:val="single" w:sz="4" w:space="0" w:color="auto"/>
                    <w:bottom w:val="single" w:sz="4" w:space="0" w:color="auto"/>
                    <w:right w:val="single" w:sz="4" w:space="0" w:color="auto"/>
                  </w:tcBorders>
                </w:tcPr>
                <w:p w14:paraId="79816810" w14:textId="772C055A" w:rsidR="001660D8" w:rsidRDefault="001660D8" w:rsidP="001660D8">
                  <w:pPr>
                    <w:rPr>
                      <w:sz w:val="18"/>
                      <w:szCs w:val="16"/>
                    </w:rPr>
                  </w:pPr>
                  <w:r>
                    <w:rPr>
                      <w:sz w:val="18"/>
                      <w:szCs w:val="16"/>
                    </w:rPr>
                    <w:t>“416684363</w:t>
                  </w:r>
                  <w:r w:rsidR="00335316">
                    <w:rPr>
                      <w:sz w:val="18"/>
                      <w:szCs w:val="16"/>
                    </w:rPr>
                    <w:t>4</w:t>
                  </w:r>
                  <w:r>
                    <w:rPr>
                      <w:sz w:val="18"/>
                      <w:szCs w:val="16"/>
                    </w:rPr>
                    <w:t>”</w:t>
                  </w:r>
                </w:p>
              </w:tc>
              <w:tc>
                <w:tcPr>
                  <w:tcW w:w="1137" w:type="dxa"/>
                  <w:tcBorders>
                    <w:top w:val="single" w:sz="4" w:space="0" w:color="auto"/>
                    <w:left w:val="single" w:sz="4" w:space="0" w:color="auto"/>
                    <w:bottom w:val="single" w:sz="4" w:space="0" w:color="auto"/>
                    <w:right w:val="single" w:sz="4" w:space="0" w:color="auto"/>
                  </w:tcBorders>
                </w:tcPr>
                <w:p w14:paraId="74821822" w14:textId="2B69B968" w:rsidR="001660D8" w:rsidRDefault="001660D8" w:rsidP="00D64E02">
                  <w:pPr>
                    <w:rPr>
                      <w:sz w:val="18"/>
                      <w:szCs w:val="16"/>
                    </w:rPr>
                  </w:pPr>
                  <w:r>
                    <w:rPr>
                      <w:sz w:val="18"/>
                      <w:szCs w:val="16"/>
                    </w:rPr>
                    <w:t>N</w:t>
                  </w:r>
                </w:p>
              </w:tc>
              <w:tc>
                <w:tcPr>
                  <w:tcW w:w="3564" w:type="dxa"/>
                  <w:tcBorders>
                    <w:top w:val="single" w:sz="4" w:space="0" w:color="auto"/>
                    <w:left w:val="single" w:sz="4" w:space="0" w:color="auto"/>
                    <w:bottom w:val="single" w:sz="4" w:space="0" w:color="auto"/>
                    <w:right w:val="single" w:sz="4" w:space="0" w:color="auto"/>
                  </w:tcBorders>
                </w:tcPr>
                <w:p w14:paraId="3DE4C6F7" w14:textId="74F9FDBD" w:rsidR="001660D8" w:rsidRDefault="002A38D7" w:rsidP="002A38D7">
                  <w:pPr>
                    <w:rPr>
                      <w:sz w:val="18"/>
                      <w:szCs w:val="16"/>
                    </w:rPr>
                  </w:pPr>
                  <w:r>
                    <w:rPr>
                      <w:sz w:val="18"/>
                      <w:szCs w:val="16"/>
                    </w:rPr>
                    <w:t>If current role is Manager or Owner and new role is Member, the subscriber to associate to the profile. The subscriber must belong to ban provided.</w:t>
                  </w:r>
                </w:p>
              </w:tc>
            </w:tr>
            <w:tr w:rsidR="002C34F2" w14:paraId="3E236640" w14:textId="77777777" w:rsidTr="00D64E02">
              <w:tc>
                <w:tcPr>
                  <w:tcW w:w="1305" w:type="dxa"/>
                  <w:tcBorders>
                    <w:top w:val="single" w:sz="4" w:space="0" w:color="auto"/>
                    <w:left w:val="single" w:sz="4" w:space="0" w:color="auto"/>
                    <w:bottom w:val="single" w:sz="4" w:space="0" w:color="auto"/>
                    <w:right w:val="single" w:sz="4" w:space="0" w:color="auto"/>
                  </w:tcBorders>
                </w:tcPr>
                <w:p w14:paraId="195A1DD5" w14:textId="5DCCDC88" w:rsidR="002C34F2" w:rsidRDefault="002C34F2" w:rsidP="00D64E02">
                  <w:pPr>
                    <w:rPr>
                      <w:sz w:val="18"/>
                      <w:szCs w:val="16"/>
                    </w:rPr>
                  </w:pPr>
                  <w:r>
                    <w:rPr>
                      <w:sz w:val="18"/>
                      <w:szCs w:val="16"/>
                    </w:rPr>
                    <w:t>currentrole</w:t>
                  </w:r>
                </w:p>
              </w:tc>
              <w:tc>
                <w:tcPr>
                  <w:tcW w:w="2693" w:type="dxa"/>
                  <w:tcBorders>
                    <w:top w:val="single" w:sz="4" w:space="0" w:color="auto"/>
                    <w:left w:val="single" w:sz="4" w:space="0" w:color="auto"/>
                    <w:bottom w:val="single" w:sz="4" w:space="0" w:color="auto"/>
                    <w:right w:val="single" w:sz="4" w:space="0" w:color="auto"/>
                  </w:tcBorders>
                </w:tcPr>
                <w:p w14:paraId="313731F9" w14:textId="486FCBFE" w:rsidR="002C34F2" w:rsidRDefault="002C34F2" w:rsidP="001660D8">
                  <w:pPr>
                    <w:rPr>
                      <w:sz w:val="18"/>
                      <w:szCs w:val="16"/>
                    </w:rPr>
                  </w:pPr>
                  <w:r>
                    <w:rPr>
                      <w:sz w:val="18"/>
                      <w:szCs w:val="16"/>
                    </w:rPr>
                    <w:t>Manager, Owner, Member</w:t>
                  </w:r>
                </w:p>
              </w:tc>
              <w:tc>
                <w:tcPr>
                  <w:tcW w:w="1137" w:type="dxa"/>
                  <w:tcBorders>
                    <w:top w:val="single" w:sz="4" w:space="0" w:color="auto"/>
                    <w:left w:val="single" w:sz="4" w:space="0" w:color="auto"/>
                    <w:bottom w:val="single" w:sz="4" w:space="0" w:color="auto"/>
                    <w:right w:val="single" w:sz="4" w:space="0" w:color="auto"/>
                  </w:tcBorders>
                </w:tcPr>
                <w:p w14:paraId="2D84DCC6" w14:textId="03F19D81" w:rsidR="002C34F2" w:rsidRDefault="002C34F2" w:rsidP="00D64E02">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5D165E10" w14:textId="511D324E" w:rsidR="002C34F2" w:rsidRDefault="002C34F2" w:rsidP="002C34F2">
                  <w:pPr>
                    <w:rPr>
                      <w:sz w:val="18"/>
                      <w:szCs w:val="16"/>
                    </w:rPr>
                  </w:pPr>
                  <w:r>
                    <w:rPr>
                      <w:sz w:val="18"/>
                      <w:szCs w:val="16"/>
                    </w:rPr>
                    <w:t>Role currently assigned to given product/service for given profile</w:t>
                  </w:r>
                </w:p>
              </w:tc>
            </w:tr>
            <w:tr w:rsidR="002C34F2" w14:paraId="64972CCE" w14:textId="77777777" w:rsidTr="00D64E02">
              <w:tc>
                <w:tcPr>
                  <w:tcW w:w="1305" w:type="dxa"/>
                  <w:tcBorders>
                    <w:top w:val="single" w:sz="4" w:space="0" w:color="auto"/>
                    <w:left w:val="single" w:sz="4" w:space="0" w:color="auto"/>
                    <w:bottom w:val="single" w:sz="4" w:space="0" w:color="auto"/>
                    <w:right w:val="single" w:sz="4" w:space="0" w:color="auto"/>
                  </w:tcBorders>
                </w:tcPr>
                <w:p w14:paraId="50D72BBB" w14:textId="55F68343" w:rsidR="002C34F2" w:rsidRDefault="002C34F2" w:rsidP="00D64E02">
                  <w:pPr>
                    <w:rPr>
                      <w:sz w:val="18"/>
                      <w:szCs w:val="16"/>
                    </w:rPr>
                  </w:pPr>
                  <w:r>
                    <w:rPr>
                      <w:sz w:val="18"/>
                      <w:szCs w:val="16"/>
                    </w:rPr>
                    <w:t>newrole</w:t>
                  </w:r>
                </w:p>
              </w:tc>
              <w:tc>
                <w:tcPr>
                  <w:tcW w:w="2693" w:type="dxa"/>
                  <w:tcBorders>
                    <w:top w:val="single" w:sz="4" w:space="0" w:color="auto"/>
                    <w:left w:val="single" w:sz="4" w:space="0" w:color="auto"/>
                    <w:bottom w:val="single" w:sz="4" w:space="0" w:color="auto"/>
                    <w:right w:val="single" w:sz="4" w:space="0" w:color="auto"/>
                  </w:tcBorders>
                </w:tcPr>
                <w:p w14:paraId="69B575A1" w14:textId="14FA38D5" w:rsidR="002C34F2" w:rsidRDefault="002C34F2" w:rsidP="001660D8">
                  <w:pPr>
                    <w:rPr>
                      <w:sz w:val="18"/>
                      <w:szCs w:val="16"/>
                    </w:rPr>
                  </w:pPr>
                  <w:r>
                    <w:rPr>
                      <w:sz w:val="18"/>
                      <w:szCs w:val="16"/>
                    </w:rPr>
                    <w:t>Manager, Owner, Member</w:t>
                  </w:r>
                </w:p>
              </w:tc>
              <w:tc>
                <w:tcPr>
                  <w:tcW w:w="1137" w:type="dxa"/>
                  <w:tcBorders>
                    <w:top w:val="single" w:sz="4" w:space="0" w:color="auto"/>
                    <w:left w:val="single" w:sz="4" w:space="0" w:color="auto"/>
                    <w:bottom w:val="single" w:sz="4" w:space="0" w:color="auto"/>
                    <w:right w:val="single" w:sz="4" w:space="0" w:color="auto"/>
                  </w:tcBorders>
                </w:tcPr>
                <w:p w14:paraId="716E9360" w14:textId="5E62FEF2" w:rsidR="002C34F2" w:rsidRDefault="002C34F2" w:rsidP="00D64E02">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3A18CDAD" w14:textId="1DA9FBC7" w:rsidR="002C34F2" w:rsidRDefault="002C34F2" w:rsidP="002A38D7">
                  <w:pPr>
                    <w:rPr>
                      <w:sz w:val="18"/>
                      <w:szCs w:val="16"/>
                    </w:rPr>
                  </w:pPr>
                  <w:r>
                    <w:rPr>
                      <w:sz w:val="18"/>
                      <w:szCs w:val="16"/>
                    </w:rPr>
                    <w:t>Role to assign to given product/service for given profile</w:t>
                  </w:r>
                </w:p>
              </w:tc>
            </w:tr>
          </w:tbl>
          <w:p w14:paraId="141605BF" w14:textId="77777777" w:rsidR="00D64E02" w:rsidRDefault="00D64E02" w:rsidP="00D64E02">
            <w:pPr>
              <w:rPr>
                <w:sz w:val="18"/>
                <w:szCs w:val="16"/>
              </w:rPr>
            </w:pPr>
          </w:p>
          <w:p w14:paraId="2BE72FDA" w14:textId="0C32FDED" w:rsidR="00D64E02" w:rsidRPr="008506C3" w:rsidRDefault="00D64E02" w:rsidP="00D64E02">
            <w:pPr>
              <w:rPr>
                <w:b/>
                <w:sz w:val="18"/>
                <w:szCs w:val="16"/>
              </w:rPr>
            </w:pPr>
            <w:r w:rsidRPr="008506C3">
              <w:rPr>
                <w:b/>
                <w:sz w:val="18"/>
                <w:szCs w:val="16"/>
              </w:rPr>
              <w:t>Example</w:t>
            </w:r>
            <w:r w:rsidR="00B03CB9" w:rsidRPr="008506C3">
              <w:rPr>
                <w:b/>
                <w:sz w:val="18"/>
                <w:szCs w:val="16"/>
              </w:rPr>
              <w:t xml:space="preserve"> – Upgrade Manager to Owner</w:t>
            </w:r>
            <w:r w:rsidRPr="008506C3">
              <w:rPr>
                <w:b/>
                <w:sz w:val="18"/>
                <w:szCs w:val="16"/>
              </w:rPr>
              <w:t>:</w:t>
            </w:r>
          </w:p>
          <w:p w14:paraId="5F239243" w14:textId="3D26B08D" w:rsidR="00D64E02" w:rsidRDefault="00D64E02" w:rsidP="00D64E02">
            <w:pPr>
              <w:rPr>
                <w:sz w:val="18"/>
                <w:szCs w:val="16"/>
              </w:rPr>
            </w:pPr>
            <w:r>
              <w:rPr>
                <w:sz w:val="18"/>
                <w:szCs w:val="16"/>
              </w:rPr>
              <w:t>profilemanagement/profile</w:t>
            </w:r>
            <w:r w:rsidRPr="007B1D09">
              <w:rPr>
                <w:sz w:val="18"/>
                <w:szCs w:val="16"/>
              </w:rPr>
              <w:t>/</w:t>
            </w:r>
            <w:r w:rsidRPr="00C505A0">
              <w:rPr>
                <w:sz w:val="18"/>
                <w:szCs w:val="16"/>
              </w:rPr>
              <w:t>21EC2020-3AEA-1069-A2DD-08002B30309D</w:t>
            </w:r>
            <w:r w:rsidRPr="007B1D09">
              <w:rPr>
                <w:sz w:val="18"/>
                <w:szCs w:val="16"/>
              </w:rPr>
              <w:t>/</w:t>
            </w:r>
            <w:r w:rsidR="002A38D7">
              <w:rPr>
                <w:sz w:val="18"/>
                <w:szCs w:val="16"/>
              </w:rPr>
              <w:t>account/</w:t>
            </w:r>
            <w:r w:rsidR="0050016F">
              <w:rPr>
                <w:sz w:val="18"/>
                <w:szCs w:val="16"/>
              </w:rPr>
              <w:t>987654321</w:t>
            </w:r>
            <w:r w:rsidR="002A38D7">
              <w:rPr>
                <w:sz w:val="18"/>
                <w:szCs w:val="16"/>
              </w:rPr>
              <w:t>/</w:t>
            </w:r>
            <w:r>
              <w:rPr>
                <w:sz w:val="18"/>
                <w:szCs w:val="16"/>
              </w:rPr>
              <w:t>role</w:t>
            </w:r>
          </w:p>
          <w:p w14:paraId="720EE5F5" w14:textId="77777777" w:rsidR="005F63A5" w:rsidRDefault="0065318F" w:rsidP="005F63A5">
            <w:pPr>
              <w:rPr>
                <w:sz w:val="18"/>
                <w:szCs w:val="16"/>
              </w:rPr>
            </w:pPr>
            <w:r>
              <w:rPr>
                <w:sz w:val="18"/>
                <w:szCs w:val="16"/>
              </w:rPr>
              <w:t xml:space="preserve">Payload: </w:t>
            </w:r>
          </w:p>
          <w:p w14:paraId="6FC46E6D" w14:textId="4098E655" w:rsidR="005F63A5" w:rsidRPr="005F63A5" w:rsidRDefault="005F63A5" w:rsidP="005F63A5">
            <w:pPr>
              <w:rPr>
                <w:i/>
                <w:sz w:val="18"/>
                <w:szCs w:val="16"/>
              </w:rPr>
            </w:pPr>
            <w:r w:rsidRPr="005F63A5">
              <w:rPr>
                <w:i/>
                <w:sz w:val="18"/>
                <w:szCs w:val="16"/>
              </w:rPr>
              <w:t>{</w:t>
            </w:r>
          </w:p>
          <w:p w14:paraId="5DCD47FA" w14:textId="77777777" w:rsidR="005F63A5" w:rsidRPr="005F63A5" w:rsidRDefault="005F63A5" w:rsidP="005F63A5">
            <w:pPr>
              <w:rPr>
                <w:i/>
                <w:sz w:val="18"/>
                <w:szCs w:val="16"/>
              </w:rPr>
            </w:pPr>
            <w:r w:rsidRPr="005F63A5">
              <w:rPr>
                <w:i/>
                <w:sz w:val="18"/>
                <w:szCs w:val="16"/>
              </w:rPr>
              <w:t xml:space="preserve">    “uuid”: ”21EC2020-3AEA-1069-A2DD-08002B30309D”,</w:t>
            </w:r>
          </w:p>
          <w:p w14:paraId="274F2FBE" w14:textId="77777777" w:rsidR="005F63A5" w:rsidRPr="005F63A5" w:rsidRDefault="005F63A5" w:rsidP="005F63A5">
            <w:pPr>
              <w:rPr>
                <w:i/>
                <w:sz w:val="18"/>
                <w:szCs w:val="16"/>
              </w:rPr>
            </w:pPr>
            <w:r w:rsidRPr="005F63A5">
              <w:rPr>
                <w:i/>
                <w:sz w:val="18"/>
                <w:szCs w:val="16"/>
              </w:rPr>
              <w:t xml:space="preserve">    “ban”: ”987654321”,</w:t>
            </w:r>
          </w:p>
          <w:p w14:paraId="23E75169" w14:textId="77777777" w:rsidR="005F63A5" w:rsidRPr="005F63A5" w:rsidRDefault="005F63A5" w:rsidP="005F63A5">
            <w:pPr>
              <w:rPr>
                <w:i/>
                <w:sz w:val="18"/>
                <w:szCs w:val="16"/>
              </w:rPr>
            </w:pPr>
            <w:r w:rsidRPr="005F63A5">
              <w:rPr>
                <w:i/>
                <w:sz w:val="18"/>
                <w:szCs w:val="16"/>
              </w:rPr>
              <w:t xml:space="preserve">    “currentrole”: “Manager”,</w:t>
            </w:r>
          </w:p>
          <w:p w14:paraId="7C2AE442" w14:textId="77777777" w:rsidR="005F63A5" w:rsidRPr="005F63A5" w:rsidRDefault="005F63A5" w:rsidP="005F63A5">
            <w:pPr>
              <w:rPr>
                <w:i/>
                <w:sz w:val="18"/>
                <w:szCs w:val="16"/>
              </w:rPr>
            </w:pPr>
            <w:r w:rsidRPr="005F63A5">
              <w:rPr>
                <w:i/>
                <w:sz w:val="18"/>
                <w:szCs w:val="16"/>
              </w:rPr>
              <w:t xml:space="preserve">    “newrole”: ”Owner”,</w:t>
            </w:r>
          </w:p>
          <w:p w14:paraId="1483C43F" w14:textId="77777777" w:rsidR="005F63A5" w:rsidRPr="005F63A5" w:rsidRDefault="005F63A5" w:rsidP="005F63A5">
            <w:pPr>
              <w:rPr>
                <w:i/>
                <w:sz w:val="18"/>
                <w:szCs w:val="16"/>
              </w:rPr>
            </w:pPr>
            <w:r w:rsidRPr="005F63A5">
              <w:rPr>
                <w:i/>
                <w:sz w:val="18"/>
                <w:szCs w:val="16"/>
              </w:rPr>
              <w:t xml:space="preserve">    "currentsub": "",</w:t>
            </w:r>
          </w:p>
          <w:p w14:paraId="1E0C5990" w14:textId="77777777" w:rsidR="005F63A5" w:rsidRPr="005F63A5" w:rsidRDefault="005F63A5" w:rsidP="005F63A5">
            <w:pPr>
              <w:rPr>
                <w:i/>
                <w:sz w:val="18"/>
                <w:szCs w:val="16"/>
              </w:rPr>
            </w:pPr>
            <w:r w:rsidRPr="005F63A5">
              <w:rPr>
                <w:i/>
                <w:sz w:val="18"/>
                <w:szCs w:val="16"/>
              </w:rPr>
              <w:t xml:space="preserve">    "newsub": ""</w:t>
            </w:r>
          </w:p>
          <w:p w14:paraId="16FC6BE9" w14:textId="5AD4B763" w:rsidR="00B03CB9" w:rsidRPr="0065318F" w:rsidRDefault="005F63A5" w:rsidP="005F63A5">
            <w:pPr>
              <w:rPr>
                <w:i/>
                <w:sz w:val="18"/>
                <w:szCs w:val="16"/>
              </w:rPr>
            </w:pPr>
            <w:r w:rsidRPr="005F63A5">
              <w:rPr>
                <w:i/>
                <w:sz w:val="18"/>
                <w:szCs w:val="16"/>
              </w:rPr>
              <w:t>}</w:t>
            </w:r>
          </w:p>
          <w:p w14:paraId="3C68F711" w14:textId="77777777" w:rsidR="00B03CB9" w:rsidRDefault="00B03CB9" w:rsidP="00B03CB9">
            <w:pPr>
              <w:rPr>
                <w:sz w:val="18"/>
                <w:szCs w:val="16"/>
              </w:rPr>
            </w:pPr>
          </w:p>
          <w:p w14:paraId="74B342AD" w14:textId="41EB535D" w:rsidR="00B03CB9" w:rsidRPr="008506C3" w:rsidRDefault="00B03CB9" w:rsidP="00B03CB9">
            <w:pPr>
              <w:rPr>
                <w:b/>
                <w:sz w:val="18"/>
                <w:szCs w:val="16"/>
              </w:rPr>
            </w:pPr>
            <w:r w:rsidRPr="008506C3">
              <w:rPr>
                <w:b/>
                <w:sz w:val="18"/>
                <w:szCs w:val="16"/>
              </w:rPr>
              <w:t>Example – Upgrade Member to Manager:</w:t>
            </w:r>
            <w:r w:rsidR="00090F3D">
              <w:rPr>
                <w:b/>
                <w:sz w:val="18"/>
                <w:szCs w:val="16"/>
              </w:rPr>
              <w:t xml:space="preserve"> **</w:t>
            </w:r>
          </w:p>
          <w:p w14:paraId="4FAC9282" w14:textId="104FE226" w:rsidR="00B03CB9" w:rsidRDefault="00B03CB9" w:rsidP="00B03CB9">
            <w:pPr>
              <w:rPr>
                <w:sz w:val="18"/>
                <w:szCs w:val="16"/>
              </w:rPr>
            </w:pPr>
            <w:r>
              <w:rPr>
                <w:sz w:val="18"/>
                <w:szCs w:val="16"/>
              </w:rPr>
              <w:t>profilemanagement/profile</w:t>
            </w:r>
            <w:r w:rsidRPr="007B1D09">
              <w:rPr>
                <w:sz w:val="18"/>
                <w:szCs w:val="16"/>
              </w:rPr>
              <w:t>/</w:t>
            </w:r>
            <w:r w:rsidRPr="00C505A0">
              <w:rPr>
                <w:sz w:val="18"/>
                <w:szCs w:val="16"/>
              </w:rPr>
              <w:t>21EC2020-3AEA-1069-A2DD-08002B30309D</w:t>
            </w:r>
            <w:r w:rsidRPr="007B1D09">
              <w:rPr>
                <w:sz w:val="18"/>
                <w:szCs w:val="16"/>
              </w:rPr>
              <w:t>/</w:t>
            </w:r>
            <w:r>
              <w:rPr>
                <w:sz w:val="18"/>
                <w:szCs w:val="16"/>
              </w:rPr>
              <w:t>account/987654321/role</w:t>
            </w:r>
          </w:p>
          <w:p w14:paraId="792440E0" w14:textId="1868E0E1" w:rsidR="002C34F2" w:rsidRDefault="005F63A5" w:rsidP="002C34F2">
            <w:pPr>
              <w:rPr>
                <w:sz w:val="18"/>
                <w:szCs w:val="16"/>
              </w:rPr>
            </w:pPr>
            <w:r>
              <w:rPr>
                <w:sz w:val="18"/>
                <w:szCs w:val="16"/>
              </w:rPr>
              <w:t>Payload:</w:t>
            </w:r>
          </w:p>
          <w:p w14:paraId="152B3B97" w14:textId="77777777" w:rsidR="005F63A5" w:rsidRPr="005F63A5" w:rsidRDefault="005F63A5" w:rsidP="005F63A5">
            <w:pPr>
              <w:rPr>
                <w:sz w:val="18"/>
                <w:szCs w:val="16"/>
              </w:rPr>
            </w:pPr>
            <w:r w:rsidRPr="005F63A5">
              <w:rPr>
                <w:sz w:val="18"/>
                <w:szCs w:val="16"/>
              </w:rPr>
              <w:t>{</w:t>
            </w:r>
          </w:p>
          <w:p w14:paraId="3699DC22" w14:textId="77777777" w:rsidR="005F63A5" w:rsidRPr="005F63A5" w:rsidRDefault="005F63A5" w:rsidP="005F63A5">
            <w:pPr>
              <w:rPr>
                <w:sz w:val="18"/>
                <w:szCs w:val="16"/>
              </w:rPr>
            </w:pPr>
            <w:r w:rsidRPr="005F63A5">
              <w:rPr>
                <w:sz w:val="18"/>
                <w:szCs w:val="16"/>
              </w:rPr>
              <w:t xml:space="preserve">    “uuid”: ”21EC2020-3AEA-1069-A2DD-08002B30309D”,</w:t>
            </w:r>
          </w:p>
          <w:p w14:paraId="479EDABE" w14:textId="77777777" w:rsidR="005F63A5" w:rsidRPr="005F63A5" w:rsidRDefault="005F63A5" w:rsidP="005F63A5">
            <w:pPr>
              <w:rPr>
                <w:sz w:val="18"/>
                <w:szCs w:val="16"/>
              </w:rPr>
            </w:pPr>
            <w:r w:rsidRPr="005F63A5">
              <w:rPr>
                <w:sz w:val="18"/>
                <w:szCs w:val="16"/>
              </w:rPr>
              <w:t xml:space="preserve">    “ban”: ”987654321”,</w:t>
            </w:r>
          </w:p>
          <w:p w14:paraId="343A956C" w14:textId="77777777" w:rsidR="005F63A5" w:rsidRPr="005F63A5" w:rsidRDefault="005F63A5" w:rsidP="005F63A5">
            <w:pPr>
              <w:rPr>
                <w:sz w:val="18"/>
                <w:szCs w:val="16"/>
              </w:rPr>
            </w:pPr>
            <w:r w:rsidRPr="005F63A5">
              <w:rPr>
                <w:sz w:val="18"/>
                <w:szCs w:val="16"/>
              </w:rPr>
              <w:t xml:space="preserve">    “currentrole”: “Member”,</w:t>
            </w:r>
          </w:p>
          <w:p w14:paraId="46832760" w14:textId="77777777" w:rsidR="005F63A5" w:rsidRPr="005F63A5" w:rsidRDefault="005F63A5" w:rsidP="005F63A5">
            <w:pPr>
              <w:rPr>
                <w:sz w:val="18"/>
                <w:szCs w:val="16"/>
              </w:rPr>
            </w:pPr>
            <w:r w:rsidRPr="005F63A5">
              <w:rPr>
                <w:sz w:val="18"/>
                <w:szCs w:val="16"/>
              </w:rPr>
              <w:t xml:space="preserve">    “newrole”: ”Manager”,</w:t>
            </w:r>
          </w:p>
          <w:p w14:paraId="308A713B" w14:textId="77777777" w:rsidR="005F63A5" w:rsidRPr="005F63A5" w:rsidRDefault="005F63A5" w:rsidP="005F63A5">
            <w:pPr>
              <w:rPr>
                <w:sz w:val="18"/>
                <w:szCs w:val="16"/>
              </w:rPr>
            </w:pPr>
            <w:r w:rsidRPr="005F63A5">
              <w:rPr>
                <w:sz w:val="18"/>
                <w:szCs w:val="16"/>
              </w:rPr>
              <w:t xml:space="preserve">    "currentsub": "4166843634",</w:t>
            </w:r>
          </w:p>
          <w:p w14:paraId="4A26B8BA" w14:textId="77777777" w:rsidR="005F63A5" w:rsidRPr="005F63A5" w:rsidRDefault="005F63A5" w:rsidP="005F63A5">
            <w:pPr>
              <w:rPr>
                <w:sz w:val="18"/>
                <w:szCs w:val="16"/>
              </w:rPr>
            </w:pPr>
            <w:r w:rsidRPr="005F63A5">
              <w:rPr>
                <w:sz w:val="18"/>
                <w:szCs w:val="16"/>
              </w:rPr>
              <w:t xml:space="preserve">    "newsub": ""</w:t>
            </w:r>
          </w:p>
          <w:p w14:paraId="39BFE018" w14:textId="4A899EAC" w:rsidR="005F63A5" w:rsidRDefault="005F63A5" w:rsidP="005F63A5">
            <w:pPr>
              <w:rPr>
                <w:sz w:val="18"/>
                <w:szCs w:val="16"/>
              </w:rPr>
            </w:pPr>
            <w:r w:rsidRPr="005F63A5">
              <w:rPr>
                <w:sz w:val="18"/>
                <w:szCs w:val="16"/>
              </w:rPr>
              <w:t>}</w:t>
            </w:r>
          </w:p>
          <w:p w14:paraId="6604EFAA" w14:textId="7ED9D10D" w:rsidR="00B03CB9" w:rsidRDefault="002C34F2" w:rsidP="002C34F2">
            <w:pPr>
              <w:rPr>
                <w:sz w:val="18"/>
                <w:szCs w:val="16"/>
              </w:rPr>
            </w:pPr>
            <w:r>
              <w:rPr>
                <w:sz w:val="18"/>
                <w:szCs w:val="16"/>
              </w:rPr>
              <w:t xml:space="preserve"> </w:t>
            </w:r>
          </w:p>
          <w:p w14:paraId="3AB6BD86" w14:textId="77777777" w:rsidR="00B03CB9" w:rsidRPr="008506C3" w:rsidRDefault="00B03CB9" w:rsidP="00B03CB9">
            <w:pPr>
              <w:rPr>
                <w:b/>
                <w:sz w:val="18"/>
                <w:szCs w:val="16"/>
              </w:rPr>
            </w:pPr>
            <w:r w:rsidRPr="008506C3">
              <w:rPr>
                <w:b/>
                <w:sz w:val="18"/>
                <w:szCs w:val="16"/>
              </w:rPr>
              <w:t>Example: Downgrade Owner to Manager:</w:t>
            </w:r>
          </w:p>
          <w:p w14:paraId="0F918756" w14:textId="0D180AC9" w:rsidR="00B03CB9" w:rsidRDefault="00B03CB9" w:rsidP="00B03CB9">
            <w:pPr>
              <w:rPr>
                <w:sz w:val="18"/>
                <w:szCs w:val="16"/>
              </w:rPr>
            </w:pPr>
            <w:r>
              <w:rPr>
                <w:sz w:val="18"/>
                <w:szCs w:val="16"/>
              </w:rPr>
              <w:t>profilemanagement/profile</w:t>
            </w:r>
            <w:r w:rsidRPr="007B1D09">
              <w:rPr>
                <w:sz w:val="18"/>
                <w:szCs w:val="16"/>
              </w:rPr>
              <w:t>/</w:t>
            </w:r>
            <w:r w:rsidRPr="00C505A0">
              <w:rPr>
                <w:sz w:val="18"/>
                <w:szCs w:val="16"/>
              </w:rPr>
              <w:t>21EC2020-3AEA-1069-A2DD-08002B30309D</w:t>
            </w:r>
            <w:r w:rsidRPr="007B1D09">
              <w:rPr>
                <w:sz w:val="18"/>
                <w:szCs w:val="16"/>
              </w:rPr>
              <w:t>/</w:t>
            </w:r>
            <w:r>
              <w:rPr>
                <w:sz w:val="18"/>
                <w:szCs w:val="16"/>
              </w:rPr>
              <w:t>account/987654321/role</w:t>
            </w:r>
          </w:p>
          <w:p w14:paraId="2751F349" w14:textId="25C706EA" w:rsidR="002C34F2" w:rsidRDefault="0065318F" w:rsidP="002C34F2">
            <w:pPr>
              <w:rPr>
                <w:i/>
                <w:sz w:val="18"/>
                <w:szCs w:val="16"/>
              </w:rPr>
            </w:pPr>
            <w:r>
              <w:rPr>
                <w:sz w:val="18"/>
                <w:szCs w:val="16"/>
              </w:rPr>
              <w:t xml:space="preserve">Payload: </w:t>
            </w:r>
          </w:p>
          <w:p w14:paraId="3E2B5418" w14:textId="77777777" w:rsidR="005F63A5" w:rsidRPr="005F63A5" w:rsidRDefault="005F63A5" w:rsidP="005F63A5">
            <w:pPr>
              <w:rPr>
                <w:i/>
                <w:sz w:val="18"/>
                <w:szCs w:val="16"/>
              </w:rPr>
            </w:pPr>
            <w:r w:rsidRPr="005F63A5">
              <w:rPr>
                <w:i/>
                <w:sz w:val="18"/>
                <w:szCs w:val="16"/>
              </w:rPr>
              <w:t>{</w:t>
            </w:r>
          </w:p>
          <w:p w14:paraId="1F45F1FD" w14:textId="77777777" w:rsidR="005F63A5" w:rsidRPr="005F63A5" w:rsidRDefault="005F63A5" w:rsidP="005F63A5">
            <w:pPr>
              <w:rPr>
                <w:i/>
                <w:sz w:val="18"/>
                <w:szCs w:val="16"/>
              </w:rPr>
            </w:pPr>
            <w:r w:rsidRPr="005F63A5">
              <w:rPr>
                <w:i/>
                <w:sz w:val="18"/>
                <w:szCs w:val="16"/>
              </w:rPr>
              <w:t xml:space="preserve">    “uuid”: ”21EC2020-3AEA-1069-A2DD-08002B30309D”,</w:t>
            </w:r>
          </w:p>
          <w:p w14:paraId="59614582" w14:textId="77777777" w:rsidR="005F63A5" w:rsidRPr="005F63A5" w:rsidRDefault="005F63A5" w:rsidP="005F63A5">
            <w:pPr>
              <w:rPr>
                <w:i/>
                <w:sz w:val="18"/>
                <w:szCs w:val="16"/>
              </w:rPr>
            </w:pPr>
            <w:r w:rsidRPr="005F63A5">
              <w:rPr>
                <w:i/>
                <w:sz w:val="18"/>
                <w:szCs w:val="16"/>
              </w:rPr>
              <w:t xml:space="preserve">    “ban”: ”987654321”,</w:t>
            </w:r>
          </w:p>
          <w:p w14:paraId="03B47AD3" w14:textId="77777777" w:rsidR="005F63A5" w:rsidRPr="005F63A5" w:rsidRDefault="005F63A5" w:rsidP="005F63A5">
            <w:pPr>
              <w:rPr>
                <w:i/>
                <w:sz w:val="18"/>
                <w:szCs w:val="16"/>
              </w:rPr>
            </w:pPr>
            <w:r w:rsidRPr="005F63A5">
              <w:rPr>
                <w:i/>
                <w:sz w:val="18"/>
                <w:szCs w:val="16"/>
              </w:rPr>
              <w:t xml:space="preserve">    “currentrole”: “Owner”,</w:t>
            </w:r>
          </w:p>
          <w:p w14:paraId="3DD8A806" w14:textId="77777777" w:rsidR="005F63A5" w:rsidRPr="005F63A5" w:rsidRDefault="005F63A5" w:rsidP="005F63A5">
            <w:pPr>
              <w:rPr>
                <w:i/>
                <w:sz w:val="18"/>
                <w:szCs w:val="16"/>
              </w:rPr>
            </w:pPr>
            <w:r w:rsidRPr="005F63A5">
              <w:rPr>
                <w:i/>
                <w:sz w:val="18"/>
                <w:szCs w:val="16"/>
              </w:rPr>
              <w:t xml:space="preserve">    “newrole”: ”Manager”,</w:t>
            </w:r>
          </w:p>
          <w:p w14:paraId="3BB2D0F0" w14:textId="77777777" w:rsidR="005F63A5" w:rsidRPr="005F63A5" w:rsidRDefault="005F63A5" w:rsidP="005F63A5">
            <w:pPr>
              <w:rPr>
                <w:i/>
                <w:sz w:val="18"/>
                <w:szCs w:val="16"/>
              </w:rPr>
            </w:pPr>
            <w:r w:rsidRPr="005F63A5">
              <w:rPr>
                <w:i/>
                <w:sz w:val="18"/>
                <w:szCs w:val="16"/>
              </w:rPr>
              <w:t xml:space="preserve">    "currentsub": "",</w:t>
            </w:r>
          </w:p>
          <w:p w14:paraId="56064A19" w14:textId="77777777" w:rsidR="005F63A5" w:rsidRPr="005F63A5" w:rsidRDefault="005F63A5" w:rsidP="005F63A5">
            <w:pPr>
              <w:rPr>
                <w:i/>
                <w:sz w:val="18"/>
                <w:szCs w:val="16"/>
              </w:rPr>
            </w:pPr>
            <w:r w:rsidRPr="005F63A5">
              <w:rPr>
                <w:i/>
                <w:sz w:val="18"/>
                <w:szCs w:val="16"/>
              </w:rPr>
              <w:t xml:space="preserve">    "newsub": ""</w:t>
            </w:r>
          </w:p>
          <w:p w14:paraId="2A7A02B8" w14:textId="4A5582CA" w:rsidR="005F63A5" w:rsidRPr="0065318F" w:rsidRDefault="005F63A5" w:rsidP="005F63A5">
            <w:pPr>
              <w:rPr>
                <w:i/>
                <w:sz w:val="18"/>
                <w:szCs w:val="16"/>
              </w:rPr>
            </w:pPr>
            <w:r w:rsidRPr="005F63A5">
              <w:rPr>
                <w:i/>
                <w:sz w:val="18"/>
                <w:szCs w:val="16"/>
              </w:rPr>
              <w:t>}</w:t>
            </w:r>
          </w:p>
          <w:p w14:paraId="7B4254A8" w14:textId="0DEF0E97" w:rsidR="00B03CB9" w:rsidRDefault="002C34F2" w:rsidP="002C34F2">
            <w:pPr>
              <w:rPr>
                <w:sz w:val="18"/>
                <w:szCs w:val="16"/>
              </w:rPr>
            </w:pPr>
            <w:r>
              <w:rPr>
                <w:sz w:val="18"/>
                <w:szCs w:val="16"/>
              </w:rPr>
              <w:t xml:space="preserve"> </w:t>
            </w:r>
          </w:p>
          <w:p w14:paraId="0230171F" w14:textId="25C3FF9B" w:rsidR="00B03CB9" w:rsidRPr="008506C3" w:rsidRDefault="002C34F2" w:rsidP="00B03CB9">
            <w:pPr>
              <w:rPr>
                <w:b/>
                <w:sz w:val="18"/>
                <w:szCs w:val="16"/>
              </w:rPr>
            </w:pPr>
            <w:r w:rsidRPr="008506C3">
              <w:rPr>
                <w:b/>
                <w:sz w:val="18"/>
                <w:szCs w:val="16"/>
              </w:rPr>
              <w:t xml:space="preserve">Example: Downgrade Manager </w:t>
            </w:r>
            <w:r w:rsidR="00B03CB9" w:rsidRPr="008506C3">
              <w:rPr>
                <w:b/>
                <w:sz w:val="18"/>
                <w:szCs w:val="16"/>
              </w:rPr>
              <w:t>to Member:</w:t>
            </w:r>
          </w:p>
          <w:p w14:paraId="09F3BB89" w14:textId="5B48AA80" w:rsidR="00B03CB9" w:rsidRDefault="00B03CB9" w:rsidP="00B03CB9">
            <w:pPr>
              <w:rPr>
                <w:sz w:val="18"/>
                <w:szCs w:val="16"/>
              </w:rPr>
            </w:pPr>
            <w:r>
              <w:rPr>
                <w:sz w:val="18"/>
                <w:szCs w:val="16"/>
              </w:rPr>
              <w:t>profilemanagement/profile</w:t>
            </w:r>
            <w:r w:rsidRPr="007B1D09">
              <w:rPr>
                <w:sz w:val="18"/>
                <w:szCs w:val="16"/>
              </w:rPr>
              <w:t>/</w:t>
            </w:r>
            <w:r w:rsidRPr="00C505A0">
              <w:rPr>
                <w:sz w:val="18"/>
                <w:szCs w:val="16"/>
              </w:rPr>
              <w:t>21EC2020-3AEA-1069-A2DD-08002B30309D</w:t>
            </w:r>
            <w:r w:rsidRPr="007B1D09">
              <w:rPr>
                <w:sz w:val="18"/>
                <w:szCs w:val="16"/>
              </w:rPr>
              <w:t>/</w:t>
            </w:r>
            <w:r>
              <w:rPr>
                <w:sz w:val="18"/>
                <w:szCs w:val="16"/>
              </w:rPr>
              <w:t>account/987654321/role</w:t>
            </w:r>
          </w:p>
          <w:p w14:paraId="38699C7E" w14:textId="5513DE95" w:rsidR="00D64E02" w:rsidRDefault="005F63A5" w:rsidP="00B03CB9">
            <w:pPr>
              <w:rPr>
                <w:sz w:val="18"/>
                <w:szCs w:val="16"/>
              </w:rPr>
            </w:pPr>
            <w:r>
              <w:rPr>
                <w:sz w:val="18"/>
                <w:szCs w:val="16"/>
              </w:rPr>
              <w:t>Payload:</w:t>
            </w:r>
          </w:p>
          <w:p w14:paraId="705A87B9" w14:textId="77777777" w:rsidR="005F63A5" w:rsidRPr="005F63A5" w:rsidRDefault="005F63A5" w:rsidP="005F63A5">
            <w:pPr>
              <w:rPr>
                <w:i/>
                <w:sz w:val="18"/>
                <w:szCs w:val="16"/>
              </w:rPr>
            </w:pPr>
            <w:r w:rsidRPr="005F63A5">
              <w:rPr>
                <w:i/>
                <w:sz w:val="18"/>
                <w:szCs w:val="16"/>
              </w:rPr>
              <w:t>{</w:t>
            </w:r>
          </w:p>
          <w:p w14:paraId="5C15A730" w14:textId="77777777" w:rsidR="005F63A5" w:rsidRPr="005F63A5" w:rsidRDefault="005F63A5" w:rsidP="005F63A5">
            <w:pPr>
              <w:rPr>
                <w:i/>
                <w:sz w:val="18"/>
                <w:szCs w:val="16"/>
              </w:rPr>
            </w:pPr>
            <w:r w:rsidRPr="005F63A5">
              <w:rPr>
                <w:i/>
                <w:sz w:val="18"/>
                <w:szCs w:val="16"/>
              </w:rPr>
              <w:t xml:space="preserve">    “uuid”: ”21EC2020-3AEA-1069-A2DD-08002B30309D”,</w:t>
            </w:r>
          </w:p>
          <w:p w14:paraId="45BBB454" w14:textId="77777777" w:rsidR="005F63A5" w:rsidRPr="005F63A5" w:rsidRDefault="005F63A5" w:rsidP="005F63A5">
            <w:pPr>
              <w:rPr>
                <w:i/>
                <w:sz w:val="18"/>
                <w:szCs w:val="16"/>
              </w:rPr>
            </w:pPr>
            <w:r w:rsidRPr="005F63A5">
              <w:rPr>
                <w:i/>
                <w:sz w:val="18"/>
                <w:szCs w:val="16"/>
              </w:rPr>
              <w:t xml:space="preserve">    “ban”: ”987654321”,</w:t>
            </w:r>
          </w:p>
          <w:p w14:paraId="4D01D6D4" w14:textId="77777777" w:rsidR="005F63A5" w:rsidRPr="005F63A5" w:rsidRDefault="005F63A5" w:rsidP="005F63A5">
            <w:pPr>
              <w:rPr>
                <w:i/>
                <w:sz w:val="18"/>
                <w:szCs w:val="16"/>
              </w:rPr>
            </w:pPr>
            <w:r w:rsidRPr="005F63A5">
              <w:rPr>
                <w:i/>
                <w:sz w:val="18"/>
                <w:szCs w:val="16"/>
              </w:rPr>
              <w:t xml:space="preserve">    “currentrole”: “Manager”,</w:t>
            </w:r>
          </w:p>
          <w:p w14:paraId="5A9B5476" w14:textId="77777777" w:rsidR="005F63A5" w:rsidRPr="005F63A5" w:rsidRDefault="005F63A5" w:rsidP="005F63A5">
            <w:pPr>
              <w:rPr>
                <w:i/>
                <w:sz w:val="18"/>
                <w:szCs w:val="16"/>
              </w:rPr>
            </w:pPr>
            <w:r w:rsidRPr="005F63A5">
              <w:rPr>
                <w:i/>
                <w:sz w:val="18"/>
                <w:szCs w:val="16"/>
              </w:rPr>
              <w:t xml:space="preserve">    “newrole”: ”Member”,</w:t>
            </w:r>
          </w:p>
          <w:p w14:paraId="14041DB8" w14:textId="77777777" w:rsidR="005F63A5" w:rsidRPr="005F63A5" w:rsidRDefault="005F63A5" w:rsidP="005F63A5">
            <w:pPr>
              <w:rPr>
                <w:i/>
                <w:sz w:val="18"/>
                <w:szCs w:val="16"/>
              </w:rPr>
            </w:pPr>
            <w:r w:rsidRPr="005F63A5">
              <w:rPr>
                <w:i/>
                <w:sz w:val="18"/>
                <w:szCs w:val="16"/>
              </w:rPr>
              <w:t xml:space="preserve">    "currentsub": "",</w:t>
            </w:r>
          </w:p>
          <w:p w14:paraId="7CF4D011" w14:textId="77777777" w:rsidR="005F63A5" w:rsidRPr="005F63A5" w:rsidRDefault="005F63A5" w:rsidP="005F63A5">
            <w:pPr>
              <w:rPr>
                <w:i/>
                <w:sz w:val="18"/>
                <w:szCs w:val="16"/>
              </w:rPr>
            </w:pPr>
            <w:r w:rsidRPr="005F63A5">
              <w:rPr>
                <w:i/>
                <w:sz w:val="18"/>
                <w:szCs w:val="16"/>
              </w:rPr>
              <w:t xml:space="preserve">    "newsub": "4166843634"</w:t>
            </w:r>
          </w:p>
          <w:p w14:paraId="63C343FB" w14:textId="56DF0D2B" w:rsidR="005F63A5" w:rsidRPr="0065318F" w:rsidRDefault="005F63A5" w:rsidP="005F63A5">
            <w:pPr>
              <w:rPr>
                <w:i/>
                <w:sz w:val="18"/>
                <w:szCs w:val="16"/>
              </w:rPr>
            </w:pPr>
            <w:r w:rsidRPr="005F63A5">
              <w:rPr>
                <w:i/>
                <w:sz w:val="18"/>
                <w:szCs w:val="16"/>
              </w:rPr>
              <w:t>}</w:t>
            </w:r>
          </w:p>
          <w:p w14:paraId="67444AA8" w14:textId="77777777" w:rsidR="00B03CB9" w:rsidRDefault="00B03CB9" w:rsidP="00B03CB9">
            <w:pPr>
              <w:rPr>
                <w:sz w:val="18"/>
                <w:szCs w:val="16"/>
              </w:rPr>
            </w:pPr>
          </w:p>
          <w:p w14:paraId="42449E07" w14:textId="05BAE123" w:rsidR="00BD48EE" w:rsidRDefault="002C34F2" w:rsidP="00BD48EE">
            <w:pPr>
              <w:rPr>
                <w:sz w:val="18"/>
                <w:szCs w:val="16"/>
              </w:rPr>
            </w:pPr>
            <w:r w:rsidRPr="005E4384">
              <w:rPr>
                <w:b/>
                <w:sz w:val="18"/>
                <w:szCs w:val="16"/>
              </w:rPr>
              <w:t>Example: Member</w:t>
            </w:r>
            <w:r w:rsidR="00AC0F74" w:rsidRPr="005E4384">
              <w:rPr>
                <w:b/>
                <w:sz w:val="18"/>
                <w:szCs w:val="16"/>
              </w:rPr>
              <w:t xml:space="preserve"> </w:t>
            </w:r>
            <w:r w:rsidR="005E4384" w:rsidRPr="005E4384">
              <w:rPr>
                <w:b/>
                <w:sz w:val="18"/>
                <w:szCs w:val="16"/>
              </w:rPr>
              <w:t xml:space="preserve">swap </w:t>
            </w:r>
            <w:r w:rsidR="00AC0F74">
              <w:rPr>
                <w:sz w:val="18"/>
                <w:szCs w:val="16"/>
              </w:rPr>
              <w:t>(maybe not used right away)</w:t>
            </w:r>
          </w:p>
          <w:p w14:paraId="5D6F421E" w14:textId="6685DF1D" w:rsidR="00BD48EE" w:rsidRDefault="00BD48EE" w:rsidP="00BD48EE">
            <w:pPr>
              <w:rPr>
                <w:sz w:val="18"/>
                <w:szCs w:val="16"/>
              </w:rPr>
            </w:pPr>
            <w:r>
              <w:rPr>
                <w:sz w:val="18"/>
                <w:szCs w:val="16"/>
              </w:rPr>
              <w:t>profilemanagement/profile</w:t>
            </w:r>
            <w:r w:rsidRPr="007B1D09">
              <w:rPr>
                <w:sz w:val="18"/>
                <w:szCs w:val="16"/>
              </w:rPr>
              <w:t>/</w:t>
            </w:r>
            <w:r w:rsidRPr="00C505A0">
              <w:rPr>
                <w:sz w:val="18"/>
                <w:szCs w:val="16"/>
              </w:rPr>
              <w:t>21EC2020-3AEA-1069-A2DD-08002B30309D</w:t>
            </w:r>
            <w:r w:rsidRPr="007B1D09">
              <w:rPr>
                <w:sz w:val="18"/>
                <w:szCs w:val="16"/>
              </w:rPr>
              <w:t>/</w:t>
            </w:r>
            <w:r>
              <w:rPr>
                <w:sz w:val="18"/>
                <w:szCs w:val="16"/>
              </w:rPr>
              <w:t>account/987654321/role</w:t>
            </w:r>
          </w:p>
          <w:p w14:paraId="2C033A78" w14:textId="77777777" w:rsidR="005F63A5" w:rsidRPr="005F63A5" w:rsidRDefault="005F63A5" w:rsidP="005F63A5">
            <w:pPr>
              <w:rPr>
                <w:sz w:val="18"/>
                <w:szCs w:val="16"/>
              </w:rPr>
            </w:pPr>
            <w:r w:rsidRPr="005F63A5">
              <w:rPr>
                <w:sz w:val="18"/>
                <w:szCs w:val="16"/>
              </w:rPr>
              <w:t>{</w:t>
            </w:r>
          </w:p>
          <w:p w14:paraId="12E6D514" w14:textId="77777777" w:rsidR="005F63A5" w:rsidRPr="005F63A5" w:rsidRDefault="005F63A5" w:rsidP="005F63A5">
            <w:pPr>
              <w:rPr>
                <w:sz w:val="18"/>
                <w:szCs w:val="16"/>
              </w:rPr>
            </w:pPr>
            <w:r w:rsidRPr="005F63A5">
              <w:rPr>
                <w:sz w:val="18"/>
                <w:szCs w:val="16"/>
              </w:rPr>
              <w:t xml:space="preserve">    “uuid”: ”21EC2020-3AEA-1069-A2DD-08002B30309D”,</w:t>
            </w:r>
          </w:p>
          <w:p w14:paraId="3C891EAE" w14:textId="77777777" w:rsidR="005F63A5" w:rsidRPr="005F63A5" w:rsidRDefault="005F63A5" w:rsidP="005F63A5">
            <w:pPr>
              <w:rPr>
                <w:sz w:val="18"/>
                <w:szCs w:val="16"/>
              </w:rPr>
            </w:pPr>
            <w:r w:rsidRPr="005F63A5">
              <w:rPr>
                <w:sz w:val="18"/>
                <w:szCs w:val="16"/>
              </w:rPr>
              <w:t xml:space="preserve">    “ban”: ”987654321”,</w:t>
            </w:r>
          </w:p>
          <w:p w14:paraId="736ADED0" w14:textId="77777777" w:rsidR="005F63A5" w:rsidRPr="005F63A5" w:rsidRDefault="005F63A5" w:rsidP="005F63A5">
            <w:pPr>
              <w:rPr>
                <w:sz w:val="18"/>
                <w:szCs w:val="16"/>
              </w:rPr>
            </w:pPr>
            <w:r w:rsidRPr="005F63A5">
              <w:rPr>
                <w:sz w:val="18"/>
                <w:szCs w:val="16"/>
              </w:rPr>
              <w:t xml:space="preserve">    “currentrole”: “Member”,</w:t>
            </w:r>
          </w:p>
          <w:p w14:paraId="65F2B717" w14:textId="77777777" w:rsidR="005F63A5" w:rsidRPr="005F63A5" w:rsidRDefault="005F63A5" w:rsidP="005F63A5">
            <w:pPr>
              <w:rPr>
                <w:sz w:val="18"/>
                <w:szCs w:val="16"/>
              </w:rPr>
            </w:pPr>
            <w:r w:rsidRPr="005F63A5">
              <w:rPr>
                <w:sz w:val="18"/>
                <w:szCs w:val="16"/>
              </w:rPr>
              <w:t xml:space="preserve">    “newrole”: ”Member”,</w:t>
            </w:r>
          </w:p>
          <w:p w14:paraId="2B66CBFE" w14:textId="77777777" w:rsidR="005F63A5" w:rsidRPr="005F63A5" w:rsidRDefault="005F63A5" w:rsidP="005F63A5">
            <w:pPr>
              <w:rPr>
                <w:sz w:val="18"/>
                <w:szCs w:val="16"/>
              </w:rPr>
            </w:pPr>
            <w:r w:rsidRPr="005F63A5">
              <w:rPr>
                <w:sz w:val="18"/>
                <w:szCs w:val="16"/>
              </w:rPr>
              <w:t xml:space="preserve">    "currentsub": "4166844321",</w:t>
            </w:r>
          </w:p>
          <w:p w14:paraId="21AC9290" w14:textId="77777777" w:rsidR="005F63A5" w:rsidRPr="005F63A5" w:rsidRDefault="005F63A5" w:rsidP="005F63A5">
            <w:pPr>
              <w:rPr>
                <w:sz w:val="18"/>
                <w:szCs w:val="16"/>
              </w:rPr>
            </w:pPr>
            <w:r w:rsidRPr="005F63A5">
              <w:rPr>
                <w:sz w:val="18"/>
                <w:szCs w:val="16"/>
              </w:rPr>
              <w:t xml:space="preserve">    "newsub": "4166841234"</w:t>
            </w:r>
          </w:p>
          <w:p w14:paraId="3632D263" w14:textId="747F5622" w:rsidR="00BD48EE" w:rsidRDefault="005F63A5" w:rsidP="005F63A5">
            <w:pPr>
              <w:rPr>
                <w:sz w:val="18"/>
                <w:szCs w:val="16"/>
              </w:rPr>
            </w:pPr>
            <w:r w:rsidRPr="005F63A5">
              <w:rPr>
                <w:sz w:val="18"/>
                <w:szCs w:val="16"/>
              </w:rPr>
              <w:t>}</w:t>
            </w:r>
          </w:p>
          <w:p w14:paraId="713877B8" w14:textId="61EAF172" w:rsidR="00BD48EE" w:rsidRDefault="00BD48EE" w:rsidP="00BD48EE">
            <w:pPr>
              <w:rPr>
                <w:sz w:val="18"/>
                <w:szCs w:val="16"/>
              </w:rPr>
            </w:pPr>
            <w:r>
              <w:rPr>
                <w:sz w:val="18"/>
                <w:szCs w:val="16"/>
              </w:rPr>
              <w:t xml:space="preserve">** Note  – </w:t>
            </w:r>
            <w:r w:rsidR="001F091B">
              <w:rPr>
                <w:sz w:val="18"/>
                <w:szCs w:val="16"/>
              </w:rPr>
              <w:t>Post ICM the “</w:t>
            </w:r>
            <w:r>
              <w:rPr>
                <w:sz w:val="18"/>
                <w:szCs w:val="16"/>
              </w:rPr>
              <w:t>Upgrading Member to Owner</w:t>
            </w:r>
            <w:r w:rsidR="001F091B">
              <w:rPr>
                <w:sz w:val="18"/>
                <w:szCs w:val="16"/>
              </w:rPr>
              <w:t xml:space="preserve"> or Member to Manager”</w:t>
            </w:r>
            <w:r>
              <w:rPr>
                <w:sz w:val="18"/>
                <w:szCs w:val="16"/>
              </w:rPr>
              <w:t xml:space="preserve"> </w:t>
            </w:r>
            <w:r w:rsidR="001F091B">
              <w:rPr>
                <w:sz w:val="18"/>
                <w:szCs w:val="16"/>
              </w:rPr>
              <w:t>sh</w:t>
            </w:r>
            <w:r>
              <w:rPr>
                <w:sz w:val="18"/>
                <w:szCs w:val="16"/>
              </w:rPr>
              <w:t xml:space="preserve">ould be accomplished using service-association to add Owner </w:t>
            </w:r>
            <w:r w:rsidR="001F091B">
              <w:rPr>
                <w:sz w:val="18"/>
                <w:szCs w:val="16"/>
              </w:rPr>
              <w:t xml:space="preserve">or Manager </w:t>
            </w:r>
            <w:r>
              <w:rPr>
                <w:sz w:val="18"/>
                <w:szCs w:val="16"/>
              </w:rPr>
              <w:t>role</w:t>
            </w:r>
            <w:r w:rsidR="001F091B">
              <w:rPr>
                <w:sz w:val="18"/>
                <w:szCs w:val="16"/>
              </w:rPr>
              <w:t>, leaving Member role in place</w:t>
            </w:r>
            <w:r>
              <w:rPr>
                <w:sz w:val="18"/>
                <w:szCs w:val="16"/>
              </w:rPr>
              <w:t xml:space="preserve">. </w:t>
            </w:r>
            <w:r w:rsidR="001F091B">
              <w:rPr>
                <w:sz w:val="18"/>
                <w:szCs w:val="16"/>
              </w:rPr>
              <w:t>S</w:t>
            </w:r>
            <w:r>
              <w:rPr>
                <w:sz w:val="18"/>
                <w:szCs w:val="16"/>
              </w:rPr>
              <w:t>o this action is a net-add.</w:t>
            </w:r>
          </w:p>
          <w:p w14:paraId="72AF0CE6" w14:textId="022A3929" w:rsidR="001F091B" w:rsidRPr="00C934DC" w:rsidRDefault="001F091B" w:rsidP="001F091B">
            <w:pPr>
              <w:rPr>
                <w:sz w:val="18"/>
                <w:szCs w:val="16"/>
              </w:rPr>
            </w:pPr>
          </w:p>
        </w:tc>
      </w:tr>
      <w:tr w:rsidR="00D64E02" w:rsidRPr="00C934DC" w14:paraId="17AF18ED" w14:textId="77777777" w:rsidTr="00D64E02">
        <w:tc>
          <w:tcPr>
            <w:tcW w:w="1526" w:type="dxa"/>
          </w:tcPr>
          <w:p w14:paraId="3E1D1C2A" w14:textId="77777777" w:rsidR="00D64E02" w:rsidRPr="00797478" w:rsidRDefault="00D64E02" w:rsidP="00D64E02">
            <w:pPr>
              <w:rPr>
                <w:b/>
                <w:sz w:val="18"/>
                <w:szCs w:val="16"/>
              </w:rPr>
            </w:pPr>
            <w:r>
              <w:rPr>
                <w:b/>
                <w:sz w:val="18"/>
                <w:szCs w:val="16"/>
              </w:rPr>
              <w:t>Status Codes</w:t>
            </w:r>
          </w:p>
        </w:tc>
        <w:tc>
          <w:tcPr>
            <w:tcW w:w="9355" w:type="dxa"/>
          </w:tcPr>
          <w:p w14:paraId="7DCE45A1" w14:textId="77777777" w:rsidR="00D64E02" w:rsidRDefault="00D64E02" w:rsidP="00D64E02">
            <w:pPr>
              <w:rPr>
                <w:sz w:val="18"/>
                <w:szCs w:val="16"/>
              </w:rPr>
            </w:pPr>
          </w:p>
          <w:tbl>
            <w:tblPr>
              <w:tblStyle w:val="TableGrid"/>
              <w:tblW w:w="0" w:type="auto"/>
              <w:tblLook w:val="04A0" w:firstRow="1" w:lastRow="0" w:firstColumn="1" w:lastColumn="0" w:noHBand="0" w:noVBand="1"/>
            </w:tblPr>
            <w:tblGrid>
              <w:gridCol w:w="620"/>
              <w:gridCol w:w="682"/>
              <w:gridCol w:w="2129"/>
              <w:gridCol w:w="1275"/>
              <w:gridCol w:w="2376"/>
              <w:gridCol w:w="2047"/>
            </w:tblGrid>
            <w:tr w:rsidR="001134D0" w:rsidRPr="001963A0" w14:paraId="3029D201" w14:textId="77777777" w:rsidTr="002A51ED">
              <w:tc>
                <w:tcPr>
                  <w:tcW w:w="620" w:type="dxa"/>
                  <w:shd w:val="clear" w:color="auto" w:fill="D9D9D9" w:themeFill="background1" w:themeFillShade="D9"/>
                </w:tcPr>
                <w:p w14:paraId="6D52318A" w14:textId="77777777" w:rsidR="00D64E02" w:rsidRPr="001963A0" w:rsidRDefault="00D64E02" w:rsidP="00D64E02">
                  <w:pPr>
                    <w:rPr>
                      <w:b/>
                      <w:sz w:val="16"/>
                      <w:szCs w:val="16"/>
                    </w:rPr>
                  </w:pPr>
                  <w:r w:rsidRPr="001963A0">
                    <w:rPr>
                      <w:b/>
                      <w:sz w:val="16"/>
                      <w:szCs w:val="16"/>
                    </w:rPr>
                    <w:t>status</w:t>
                  </w:r>
                </w:p>
                <w:p w14:paraId="0543654F" w14:textId="77777777" w:rsidR="00D64E02" w:rsidRPr="001963A0" w:rsidRDefault="00D64E02" w:rsidP="00D64E02">
                  <w:pPr>
                    <w:rPr>
                      <w:b/>
                      <w:sz w:val="16"/>
                      <w:szCs w:val="16"/>
                    </w:rPr>
                  </w:pPr>
                  <w:r w:rsidRPr="001963A0">
                    <w:rPr>
                      <w:b/>
                      <w:sz w:val="16"/>
                      <w:szCs w:val="16"/>
                    </w:rPr>
                    <w:t>Cd</w:t>
                  </w:r>
                </w:p>
              </w:tc>
              <w:tc>
                <w:tcPr>
                  <w:tcW w:w="682" w:type="dxa"/>
                  <w:shd w:val="clear" w:color="auto" w:fill="D9D9D9" w:themeFill="background1" w:themeFillShade="D9"/>
                </w:tcPr>
                <w:p w14:paraId="05924A04" w14:textId="18DAA016" w:rsidR="00D64E02" w:rsidRPr="001963A0" w:rsidRDefault="00B03CB9" w:rsidP="00D64E02">
                  <w:pPr>
                    <w:rPr>
                      <w:b/>
                      <w:sz w:val="16"/>
                      <w:szCs w:val="16"/>
                    </w:rPr>
                  </w:pPr>
                  <w:r w:rsidRPr="001963A0">
                    <w:rPr>
                      <w:b/>
                      <w:sz w:val="16"/>
                      <w:szCs w:val="16"/>
                    </w:rPr>
                    <w:t>S</w:t>
                  </w:r>
                  <w:r w:rsidR="00D64E02" w:rsidRPr="001963A0">
                    <w:rPr>
                      <w:b/>
                      <w:sz w:val="16"/>
                      <w:szCs w:val="16"/>
                    </w:rPr>
                    <w:t>tatus</w:t>
                  </w:r>
                </w:p>
                <w:p w14:paraId="582E2569" w14:textId="77777777" w:rsidR="00D64E02" w:rsidRPr="001963A0" w:rsidRDefault="00D64E02" w:rsidP="00D64E02">
                  <w:pPr>
                    <w:rPr>
                      <w:b/>
                      <w:sz w:val="16"/>
                      <w:szCs w:val="16"/>
                    </w:rPr>
                  </w:pPr>
                  <w:r w:rsidRPr="001963A0">
                    <w:rPr>
                      <w:b/>
                      <w:sz w:val="16"/>
                      <w:szCs w:val="16"/>
                    </w:rPr>
                    <w:t>SubCd</w:t>
                  </w:r>
                </w:p>
              </w:tc>
              <w:tc>
                <w:tcPr>
                  <w:tcW w:w="2129" w:type="dxa"/>
                  <w:shd w:val="clear" w:color="auto" w:fill="D9D9D9" w:themeFill="background1" w:themeFillShade="D9"/>
                </w:tcPr>
                <w:p w14:paraId="7D5E228E" w14:textId="77777777" w:rsidR="00D64E02" w:rsidRPr="001963A0" w:rsidRDefault="00D64E02" w:rsidP="00D64E02">
                  <w:pPr>
                    <w:rPr>
                      <w:b/>
                      <w:sz w:val="16"/>
                      <w:szCs w:val="16"/>
                    </w:rPr>
                  </w:pPr>
                  <w:r w:rsidRPr="001963A0">
                    <w:rPr>
                      <w:b/>
                      <w:sz w:val="16"/>
                      <w:szCs w:val="16"/>
                    </w:rPr>
                    <w:t>statusTxt</w:t>
                  </w:r>
                </w:p>
              </w:tc>
              <w:tc>
                <w:tcPr>
                  <w:tcW w:w="1275" w:type="dxa"/>
                  <w:shd w:val="clear" w:color="auto" w:fill="D9D9D9" w:themeFill="background1" w:themeFillShade="D9"/>
                </w:tcPr>
                <w:p w14:paraId="1F6093A1" w14:textId="77777777" w:rsidR="00D64E02" w:rsidRPr="001963A0" w:rsidRDefault="00D64E02" w:rsidP="00D64E02">
                  <w:pPr>
                    <w:rPr>
                      <w:b/>
                      <w:sz w:val="16"/>
                      <w:szCs w:val="16"/>
                    </w:rPr>
                  </w:pPr>
                  <w:r w:rsidRPr="001963A0">
                    <w:rPr>
                      <w:b/>
                      <w:sz w:val="16"/>
                      <w:szCs w:val="16"/>
                    </w:rPr>
                    <w:t>systemErrorCd</w:t>
                  </w:r>
                </w:p>
              </w:tc>
              <w:tc>
                <w:tcPr>
                  <w:tcW w:w="2376" w:type="dxa"/>
                  <w:shd w:val="clear" w:color="auto" w:fill="D9D9D9" w:themeFill="background1" w:themeFillShade="D9"/>
                </w:tcPr>
                <w:p w14:paraId="570C4CA5" w14:textId="77777777" w:rsidR="00D64E02" w:rsidRPr="001963A0" w:rsidRDefault="00D64E02" w:rsidP="00D64E02">
                  <w:pPr>
                    <w:rPr>
                      <w:b/>
                      <w:sz w:val="16"/>
                      <w:szCs w:val="16"/>
                    </w:rPr>
                  </w:pPr>
                  <w:r w:rsidRPr="001963A0">
                    <w:rPr>
                      <w:b/>
                      <w:sz w:val="16"/>
                      <w:szCs w:val="16"/>
                    </w:rPr>
                    <w:t>systemErrorTxt</w:t>
                  </w:r>
                </w:p>
              </w:tc>
              <w:tc>
                <w:tcPr>
                  <w:tcW w:w="2047" w:type="dxa"/>
                  <w:shd w:val="clear" w:color="auto" w:fill="D9D9D9" w:themeFill="background1" w:themeFillShade="D9"/>
                </w:tcPr>
                <w:p w14:paraId="0DE548E3" w14:textId="77777777" w:rsidR="00D64E02" w:rsidRPr="001963A0" w:rsidRDefault="00D64E02" w:rsidP="00D64E02">
                  <w:pPr>
                    <w:rPr>
                      <w:b/>
                      <w:i/>
                      <w:sz w:val="16"/>
                      <w:szCs w:val="16"/>
                    </w:rPr>
                  </w:pPr>
                  <w:r w:rsidRPr="001963A0">
                    <w:rPr>
                      <w:b/>
                      <w:i/>
                      <w:sz w:val="16"/>
                      <w:szCs w:val="16"/>
                    </w:rPr>
                    <w:t>Notes</w:t>
                  </w:r>
                </w:p>
              </w:tc>
            </w:tr>
            <w:tr w:rsidR="001134D0" w:rsidRPr="001963A0" w14:paraId="2FDDB15F" w14:textId="77777777" w:rsidTr="002A51ED">
              <w:tc>
                <w:tcPr>
                  <w:tcW w:w="620" w:type="dxa"/>
                </w:tcPr>
                <w:p w14:paraId="4F6A4A47" w14:textId="77777777" w:rsidR="00D64E02" w:rsidRPr="001963A0" w:rsidRDefault="00D64E02" w:rsidP="00D64E02">
                  <w:pPr>
                    <w:rPr>
                      <w:sz w:val="16"/>
                      <w:szCs w:val="16"/>
                    </w:rPr>
                  </w:pPr>
                  <w:r w:rsidRPr="001963A0">
                    <w:rPr>
                      <w:sz w:val="16"/>
                      <w:szCs w:val="16"/>
                    </w:rPr>
                    <w:t>200</w:t>
                  </w:r>
                </w:p>
              </w:tc>
              <w:tc>
                <w:tcPr>
                  <w:tcW w:w="682" w:type="dxa"/>
                </w:tcPr>
                <w:p w14:paraId="3BB05E6F" w14:textId="77777777" w:rsidR="00D64E02" w:rsidRPr="001963A0" w:rsidRDefault="00D64E02" w:rsidP="00D64E02">
                  <w:pPr>
                    <w:rPr>
                      <w:sz w:val="16"/>
                      <w:szCs w:val="16"/>
                    </w:rPr>
                  </w:pPr>
                </w:p>
              </w:tc>
              <w:tc>
                <w:tcPr>
                  <w:tcW w:w="2129" w:type="dxa"/>
                </w:tcPr>
                <w:p w14:paraId="78239D97" w14:textId="77777777" w:rsidR="00D64E02" w:rsidRPr="001963A0" w:rsidRDefault="00D64E02" w:rsidP="00D64E02">
                  <w:pPr>
                    <w:rPr>
                      <w:sz w:val="16"/>
                      <w:szCs w:val="16"/>
                    </w:rPr>
                  </w:pPr>
                  <w:r w:rsidRPr="001963A0">
                    <w:rPr>
                      <w:sz w:val="16"/>
                      <w:szCs w:val="16"/>
                    </w:rPr>
                    <w:t>OK</w:t>
                  </w:r>
                </w:p>
              </w:tc>
              <w:tc>
                <w:tcPr>
                  <w:tcW w:w="1275" w:type="dxa"/>
                </w:tcPr>
                <w:p w14:paraId="09619ED2" w14:textId="77777777" w:rsidR="00D64E02" w:rsidRPr="001963A0" w:rsidRDefault="00D64E02" w:rsidP="00D64E02">
                  <w:pPr>
                    <w:rPr>
                      <w:sz w:val="16"/>
                      <w:szCs w:val="16"/>
                    </w:rPr>
                  </w:pPr>
                </w:p>
              </w:tc>
              <w:tc>
                <w:tcPr>
                  <w:tcW w:w="2376" w:type="dxa"/>
                </w:tcPr>
                <w:p w14:paraId="0116A699" w14:textId="77777777" w:rsidR="00D64E02" w:rsidRPr="001963A0" w:rsidRDefault="00D64E02" w:rsidP="00D64E02">
                  <w:pPr>
                    <w:rPr>
                      <w:sz w:val="16"/>
                      <w:szCs w:val="16"/>
                    </w:rPr>
                  </w:pPr>
                </w:p>
              </w:tc>
              <w:tc>
                <w:tcPr>
                  <w:tcW w:w="2047" w:type="dxa"/>
                </w:tcPr>
                <w:p w14:paraId="5D01F9EC" w14:textId="77777777" w:rsidR="00D64E02" w:rsidRPr="001963A0" w:rsidRDefault="00D64E02" w:rsidP="00D64E02">
                  <w:pPr>
                    <w:rPr>
                      <w:sz w:val="16"/>
                      <w:szCs w:val="16"/>
                    </w:rPr>
                  </w:pPr>
                </w:p>
              </w:tc>
            </w:tr>
            <w:tr w:rsidR="001134D0" w:rsidRPr="001963A0" w14:paraId="5732C52D" w14:textId="77777777" w:rsidTr="002A51ED">
              <w:tc>
                <w:tcPr>
                  <w:tcW w:w="620" w:type="dxa"/>
                </w:tcPr>
                <w:p w14:paraId="66EA5842" w14:textId="77777777" w:rsidR="00D64E02" w:rsidRPr="001963A0" w:rsidRDefault="00D64E02" w:rsidP="00D64E02">
                  <w:pPr>
                    <w:rPr>
                      <w:sz w:val="16"/>
                      <w:szCs w:val="16"/>
                    </w:rPr>
                  </w:pPr>
                  <w:r>
                    <w:rPr>
                      <w:sz w:val="16"/>
                      <w:szCs w:val="16"/>
                    </w:rPr>
                    <w:t>400</w:t>
                  </w:r>
                </w:p>
              </w:tc>
              <w:tc>
                <w:tcPr>
                  <w:tcW w:w="682" w:type="dxa"/>
                </w:tcPr>
                <w:p w14:paraId="4748D882" w14:textId="77777777" w:rsidR="00D64E02" w:rsidRDefault="00D64E02" w:rsidP="00D64E02">
                  <w:pPr>
                    <w:rPr>
                      <w:sz w:val="16"/>
                      <w:szCs w:val="16"/>
                    </w:rPr>
                  </w:pPr>
                  <w:r w:rsidRPr="00690376">
                    <w:rPr>
                      <w:sz w:val="16"/>
                      <w:szCs w:val="16"/>
                    </w:rPr>
                    <w:t>NPR</w:t>
                  </w:r>
                </w:p>
              </w:tc>
              <w:tc>
                <w:tcPr>
                  <w:tcW w:w="2129" w:type="dxa"/>
                </w:tcPr>
                <w:p w14:paraId="50A6C8B8" w14:textId="77777777" w:rsidR="00D64E02" w:rsidRDefault="00D64E02" w:rsidP="00D64E02">
                  <w:pPr>
                    <w:rPr>
                      <w:sz w:val="16"/>
                      <w:szCs w:val="16"/>
                    </w:rPr>
                  </w:pPr>
                  <w:r w:rsidRPr="00690376">
                    <w:rPr>
                      <w:sz w:val="16"/>
                      <w:szCs w:val="16"/>
                    </w:rPr>
                    <w:t>No Profile</w:t>
                  </w:r>
                </w:p>
              </w:tc>
              <w:tc>
                <w:tcPr>
                  <w:tcW w:w="1275" w:type="dxa"/>
                </w:tcPr>
                <w:p w14:paraId="296F1E5A" w14:textId="77777777" w:rsidR="00D64E02" w:rsidRPr="001963A0" w:rsidRDefault="00D64E02" w:rsidP="00D64E02">
                  <w:pPr>
                    <w:rPr>
                      <w:sz w:val="16"/>
                      <w:szCs w:val="16"/>
                    </w:rPr>
                  </w:pPr>
                </w:p>
              </w:tc>
              <w:tc>
                <w:tcPr>
                  <w:tcW w:w="2376" w:type="dxa"/>
                </w:tcPr>
                <w:p w14:paraId="26EC1E91" w14:textId="77777777" w:rsidR="00D64E02" w:rsidRDefault="00D64E02" w:rsidP="00D64E02">
                  <w:pPr>
                    <w:rPr>
                      <w:sz w:val="16"/>
                      <w:szCs w:val="16"/>
                    </w:rPr>
                  </w:pPr>
                  <w:r w:rsidRPr="00690376">
                    <w:rPr>
                      <w:sz w:val="16"/>
                      <w:szCs w:val="16"/>
                    </w:rPr>
                    <w:t>no profile exists</w:t>
                  </w:r>
                </w:p>
              </w:tc>
              <w:tc>
                <w:tcPr>
                  <w:tcW w:w="2047" w:type="dxa"/>
                </w:tcPr>
                <w:p w14:paraId="4B5D592C" w14:textId="77777777" w:rsidR="00D64E02" w:rsidRPr="001963A0" w:rsidRDefault="00D64E02" w:rsidP="00D64E02">
                  <w:pPr>
                    <w:rPr>
                      <w:sz w:val="16"/>
                      <w:szCs w:val="16"/>
                    </w:rPr>
                  </w:pPr>
                </w:p>
              </w:tc>
            </w:tr>
            <w:tr w:rsidR="002A51ED" w:rsidRPr="001963A0" w14:paraId="7513F142" w14:textId="77777777" w:rsidTr="002A51ED">
              <w:tc>
                <w:tcPr>
                  <w:tcW w:w="620" w:type="dxa"/>
                </w:tcPr>
                <w:p w14:paraId="6385D7F5" w14:textId="731D7EB4" w:rsidR="002A51ED" w:rsidRDefault="002A51ED" w:rsidP="00D64E02">
                  <w:pPr>
                    <w:rPr>
                      <w:sz w:val="16"/>
                      <w:szCs w:val="16"/>
                    </w:rPr>
                  </w:pPr>
                  <w:r>
                    <w:rPr>
                      <w:sz w:val="16"/>
                      <w:szCs w:val="16"/>
                    </w:rPr>
                    <w:t>400</w:t>
                  </w:r>
                </w:p>
              </w:tc>
              <w:tc>
                <w:tcPr>
                  <w:tcW w:w="682" w:type="dxa"/>
                </w:tcPr>
                <w:p w14:paraId="20BABAD5" w14:textId="4D92A61E" w:rsidR="002A51ED" w:rsidRPr="00690376" w:rsidRDefault="002A51ED" w:rsidP="00D64E02">
                  <w:pPr>
                    <w:rPr>
                      <w:sz w:val="16"/>
                      <w:szCs w:val="16"/>
                    </w:rPr>
                  </w:pPr>
                  <w:r>
                    <w:rPr>
                      <w:sz w:val="16"/>
                      <w:szCs w:val="16"/>
                    </w:rPr>
                    <w:t>IB</w:t>
                  </w:r>
                </w:p>
              </w:tc>
              <w:tc>
                <w:tcPr>
                  <w:tcW w:w="2129" w:type="dxa"/>
                </w:tcPr>
                <w:p w14:paraId="369E3547" w14:textId="0DFBA7F1" w:rsidR="002A51ED" w:rsidRPr="00690376" w:rsidRDefault="002A51ED" w:rsidP="00D64E02">
                  <w:pPr>
                    <w:rPr>
                      <w:sz w:val="16"/>
                      <w:szCs w:val="16"/>
                    </w:rPr>
                  </w:pPr>
                  <w:r>
                    <w:rPr>
                      <w:sz w:val="16"/>
                      <w:szCs w:val="16"/>
                    </w:rPr>
                    <w:t>Invalid Ban</w:t>
                  </w:r>
                </w:p>
              </w:tc>
              <w:tc>
                <w:tcPr>
                  <w:tcW w:w="1275" w:type="dxa"/>
                </w:tcPr>
                <w:p w14:paraId="6E6EAB99" w14:textId="77777777" w:rsidR="002A51ED" w:rsidRPr="001963A0" w:rsidRDefault="002A51ED" w:rsidP="00D64E02">
                  <w:pPr>
                    <w:rPr>
                      <w:sz w:val="16"/>
                      <w:szCs w:val="16"/>
                    </w:rPr>
                  </w:pPr>
                </w:p>
              </w:tc>
              <w:tc>
                <w:tcPr>
                  <w:tcW w:w="2376" w:type="dxa"/>
                </w:tcPr>
                <w:p w14:paraId="26B9FF60" w14:textId="23E507D7" w:rsidR="002A51ED" w:rsidRPr="00690376" w:rsidRDefault="002A51ED" w:rsidP="002A51ED">
                  <w:pPr>
                    <w:rPr>
                      <w:sz w:val="16"/>
                      <w:szCs w:val="16"/>
                    </w:rPr>
                  </w:pPr>
                  <w:r>
                    <w:rPr>
                      <w:sz w:val="16"/>
                      <w:szCs w:val="16"/>
                    </w:rPr>
                    <w:t>BAN &lt;ban&gt; not found</w:t>
                  </w:r>
                </w:p>
              </w:tc>
              <w:tc>
                <w:tcPr>
                  <w:tcW w:w="2047" w:type="dxa"/>
                </w:tcPr>
                <w:p w14:paraId="4886C3D7" w14:textId="59C97E0D" w:rsidR="002A51ED" w:rsidRPr="001963A0" w:rsidRDefault="005B7E73" w:rsidP="005B7E73">
                  <w:pPr>
                    <w:rPr>
                      <w:sz w:val="16"/>
                      <w:szCs w:val="16"/>
                    </w:rPr>
                  </w:pPr>
                  <w:r>
                    <w:rPr>
                      <w:sz w:val="16"/>
                      <w:szCs w:val="16"/>
                    </w:rPr>
                    <w:t>BAN not found in CODS</w:t>
                  </w:r>
                </w:p>
              </w:tc>
            </w:tr>
            <w:tr w:rsidR="002A51ED" w:rsidRPr="001963A0" w14:paraId="7DD6EE3F" w14:textId="77777777" w:rsidTr="002A51ED">
              <w:tc>
                <w:tcPr>
                  <w:tcW w:w="620" w:type="dxa"/>
                </w:tcPr>
                <w:p w14:paraId="5B2FEF62" w14:textId="246A97A0" w:rsidR="002A51ED" w:rsidRDefault="002A51ED" w:rsidP="00D64E02">
                  <w:pPr>
                    <w:rPr>
                      <w:sz w:val="16"/>
                      <w:szCs w:val="16"/>
                    </w:rPr>
                  </w:pPr>
                  <w:r>
                    <w:rPr>
                      <w:sz w:val="16"/>
                      <w:szCs w:val="16"/>
                    </w:rPr>
                    <w:t>400</w:t>
                  </w:r>
                </w:p>
              </w:tc>
              <w:tc>
                <w:tcPr>
                  <w:tcW w:w="682" w:type="dxa"/>
                </w:tcPr>
                <w:p w14:paraId="58FF5F23" w14:textId="1BFF7016" w:rsidR="002A51ED" w:rsidRPr="00690376" w:rsidRDefault="002A51ED" w:rsidP="00D64E02">
                  <w:pPr>
                    <w:rPr>
                      <w:sz w:val="16"/>
                      <w:szCs w:val="16"/>
                    </w:rPr>
                  </w:pPr>
                  <w:r>
                    <w:rPr>
                      <w:sz w:val="16"/>
                      <w:szCs w:val="16"/>
                    </w:rPr>
                    <w:t>IS</w:t>
                  </w:r>
                </w:p>
              </w:tc>
              <w:tc>
                <w:tcPr>
                  <w:tcW w:w="2129" w:type="dxa"/>
                </w:tcPr>
                <w:p w14:paraId="57F1A811" w14:textId="317BBADC" w:rsidR="002A51ED" w:rsidRPr="00690376" w:rsidRDefault="002A51ED" w:rsidP="00D64E02">
                  <w:pPr>
                    <w:rPr>
                      <w:sz w:val="16"/>
                      <w:szCs w:val="16"/>
                    </w:rPr>
                  </w:pPr>
                  <w:r>
                    <w:rPr>
                      <w:sz w:val="16"/>
                      <w:szCs w:val="16"/>
                    </w:rPr>
                    <w:t>Invalid Sub</w:t>
                  </w:r>
                </w:p>
              </w:tc>
              <w:tc>
                <w:tcPr>
                  <w:tcW w:w="1275" w:type="dxa"/>
                </w:tcPr>
                <w:p w14:paraId="6CC972A8" w14:textId="77777777" w:rsidR="002A51ED" w:rsidRPr="001963A0" w:rsidRDefault="002A51ED" w:rsidP="00D64E02">
                  <w:pPr>
                    <w:rPr>
                      <w:sz w:val="16"/>
                      <w:szCs w:val="16"/>
                    </w:rPr>
                  </w:pPr>
                </w:p>
              </w:tc>
              <w:tc>
                <w:tcPr>
                  <w:tcW w:w="2376" w:type="dxa"/>
                </w:tcPr>
                <w:p w14:paraId="0740991C" w14:textId="3CD3C979" w:rsidR="002A51ED" w:rsidRPr="00690376" w:rsidRDefault="002A51ED" w:rsidP="002A51ED">
                  <w:pPr>
                    <w:rPr>
                      <w:sz w:val="16"/>
                      <w:szCs w:val="16"/>
                    </w:rPr>
                  </w:pPr>
                  <w:r>
                    <w:rPr>
                      <w:sz w:val="16"/>
                      <w:szCs w:val="16"/>
                    </w:rPr>
                    <w:t>SUB &lt;sub&gt; not found</w:t>
                  </w:r>
                </w:p>
              </w:tc>
              <w:tc>
                <w:tcPr>
                  <w:tcW w:w="2047" w:type="dxa"/>
                </w:tcPr>
                <w:p w14:paraId="543E873C" w14:textId="3EF797BC" w:rsidR="002A51ED" w:rsidRPr="001963A0" w:rsidRDefault="005B7E73" w:rsidP="00D64E02">
                  <w:pPr>
                    <w:rPr>
                      <w:sz w:val="16"/>
                      <w:szCs w:val="16"/>
                    </w:rPr>
                  </w:pPr>
                  <w:r>
                    <w:rPr>
                      <w:sz w:val="16"/>
                      <w:szCs w:val="16"/>
                    </w:rPr>
                    <w:t>Subscriber not found in CODS</w:t>
                  </w:r>
                </w:p>
              </w:tc>
            </w:tr>
            <w:tr w:rsidR="002A51ED" w:rsidRPr="001963A0" w14:paraId="1173B84C" w14:textId="77777777" w:rsidTr="002A51ED">
              <w:tc>
                <w:tcPr>
                  <w:tcW w:w="620" w:type="dxa"/>
                </w:tcPr>
                <w:p w14:paraId="48DF7970" w14:textId="422497FE" w:rsidR="002A51ED" w:rsidRDefault="002A51ED" w:rsidP="00D64E02">
                  <w:pPr>
                    <w:rPr>
                      <w:sz w:val="16"/>
                      <w:szCs w:val="16"/>
                    </w:rPr>
                  </w:pPr>
                  <w:r>
                    <w:rPr>
                      <w:sz w:val="16"/>
                      <w:szCs w:val="16"/>
                    </w:rPr>
                    <w:t>400</w:t>
                  </w:r>
                </w:p>
              </w:tc>
              <w:tc>
                <w:tcPr>
                  <w:tcW w:w="682" w:type="dxa"/>
                </w:tcPr>
                <w:p w14:paraId="4042967A" w14:textId="10E7C651" w:rsidR="002A51ED" w:rsidRPr="00690376" w:rsidRDefault="002A51ED" w:rsidP="00D64E02">
                  <w:pPr>
                    <w:rPr>
                      <w:sz w:val="16"/>
                      <w:szCs w:val="16"/>
                    </w:rPr>
                  </w:pPr>
                  <w:r>
                    <w:rPr>
                      <w:sz w:val="16"/>
                      <w:szCs w:val="16"/>
                    </w:rPr>
                    <w:t>IR</w:t>
                  </w:r>
                </w:p>
              </w:tc>
              <w:tc>
                <w:tcPr>
                  <w:tcW w:w="2129" w:type="dxa"/>
                </w:tcPr>
                <w:p w14:paraId="5593A986" w14:textId="26AFB924" w:rsidR="002A51ED" w:rsidRPr="00690376" w:rsidRDefault="002A51ED" w:rsidP="00D64E02">
                  <w:pPr>
                    <w:rPr>
                      <w:sz w:val="16"/>
                      <w:szCs w:val="16"/>
                    </w:rPr>
                  </w:pPr>
                  <w:r>
                    <w:rPr>
                      <w:sz w:val="16"/>
                      <w:szCs w:val="16"/>
                    </w:rPr>
                    <w:t>Invalid Role</w:t>
                  </w:r>
                </w:p>
              </w:tc>
              <w:tc>
                <w:tcPr>
                  <w:tcW w:w="1275" w:type="dxa"/>
                </w:tcPr>
                <w:p w14:paraId="1CDB6667" w14:textId="77777777" w:rsidR="002A51ED" w:rsidRPr="001963A0" w:rsidRDefault="002A51ED" w:rsidP="00D64E02">
                  <w:pPr>
                    <w:rPr>
                      <w:sz w:val="16"/>
                      <w:szCs w:val="16"/>
                    </w:rPr>
                  </w:pPr>
                </w:p>
              </w:tc>
              <w:tc>
                <w:tcPr>
                  <w:tcW w:w="2376" w:type="dxa"/>
                </w:tcPr>
                <w:p w14:paraId="27F44666" w14:textId="3E5E57E5" w:rsidR="002A51ED" w:rsidRPr="00690376" w:rsidRDefault="002A51ED" w:rsidP="00D64E02">
                  <w:pPr>
                    <w:rPr>
                      <w:sz w:val="16"/>
                      <w:szCs w:val="16"/>
                    </w:rPr>
                  </w:pPr>
                  <w:r>
                    <w:rPr>
                      <w:sz w:val="16"/>
                      <w:szCs w:val="16"/>
                    </w:rPr>
                    <w:t>Role &lt;role&gt; is not a valid role</w:t>
                  </w:r>
                </w:p>
              </w:tc>
              <w:tc>
                <w:tcPr>
                  <w:tcW w:w="2047" w:type="dxa"/>
                </w:tcPr>
                <w:p w14:paraId="613D8DBF" w14:textId="09CD8D50" w:rsidR="002A51ED" w:rsidRPr="001963A0" w:rsidRDefault="005B7E73" w:rsidP="005B7E73">
                  <w:pPr>
                    <w:rPr>
                      <w:sz w:val="16"/>
                      <w:szCs w:val="16"/>
                    </w:rPr>
                  </w:pPr>
                  <w:r>
                    <w:rPr>
                      <w:sz w:val="16"/>
                      <w:szCs w:val="16"/>
                    </w:rPr>
                    <w:t>Invalid role name was used or was null.</w:t>
                  </w:r>
                </w:p>
              </w:tc>
            </w:tr>
            <w:tr w:rsidR="001134D0" w:rsidRPr="001963A0" w14:paraId="6D9CBD67" w14:textId="77777777" w:rsidTr="002A51ED">
              <w:tc>
                <w:tcPr>
                  <w:tcW w:w="620" w:type="dxa"/>
                </w:tcPr>
                <w:p w14:paraId="51C3212B" w14:textId="77777777" w:rsidR="00D64E02" w:rsidRPr="001963A0" w:rsidRDefault="00D64E02" w:rsidP="00D64E02">
                  <w:pPr>
                    <w:rPr>
                      <w:sz w:val="16"/>
                      <w:szCs w:val="16"/>
                    </w:rPr>
                  </w:pPr>
                  <w:r>
                    <w:rPr>
                      <w:sz w:val="16"/>
                      <w:szCs w:val="16"/>
                    </w:rPr>
                    <w:t>400</w:t>
                  </w:r>
                </w:p>
              </w:tc>
              <w:tc>
                <w:tcPr>
                  <w:tcW w:w="682" w:type="dxa"/>
                </w:tcPr>
                <w:p w14:paraId="45DC55F2" w14:textId="33F0BC1B" w:rsidR="00D64E02" w:rsidRPr="001963A0" w:rsidRDefault="005B7E73" w:rsidP="00D64E02">
                  <w:pPr>
                    <w:rPr>
                      <w:sz w:val="16"/>
                      <w:szCs w:val="16"/>
                    </w:rPr>
                  </w:pPr>
                  <w:r>
                    <w:rPr>
                      <w:sz w:val="16"/>
                      <w:szCs w:val="16"/>
                    </w:rPr>
                    <w:t>IU</w:t>
                  </w:r>
                </w:p>
              </w:tc>
              <w:tc>
                <w:tcPr>
                  <w:tcW w:w="2129" w:type="dxa"/>
                </w:tcPr>
                <w:p w14:paraId="30DA1143" w14:textId="70415CE7" w:rsidR="00D64E02" w:rsidRPr="001963A0" w:rsidRDefault="005B7E73" w:rsidP="005B7E73">
                  <w:pPr>
                    <w:rPr>
                      <w:sz w:val="16"/>
                      <w:szCs w:val="16"/>
                    </w:rPr>
                  </w:pPr>
                  <w:r>
                    <w:rPr>
                      <w:sz w:val="16"/>
                      <w:szCs w:val="16"/>
                    </w:rPr>
                    <w:t>Invalid User</w:t>
                  </w:r>
                </w:p>
              </w:tc>
              <w:tc>
                <w:tcPr>
                  <w:tcW w:w="1275" w:type="dxa"/>
                </w:tcPr>
                <w:p w14:paraId="38D503D8" w14:textId="77777777" w:rsidR="00D64E02" w:rsidRPr="001963A0" w:rsidRDefault="00D64E02" w:rsidP="00D64E02">
                  <w:pPr>
                    <w:rPr>
                      <w:sz w:val="16"/>
                      <w:szCs w:val="16"/>
                    </w:rPr>
                  </w:pPr>
                </w:p>
              </w:tc>
              <w:tc>
                <w:tcPr>
                  <w:tcW w:w="2376" w:type="dxa"/>
                </w:tcPr>
                <w:p w14:paraId="5F013A67" w14:textId="7DFB1E75" w:rsidR="00D64E02" w:rsidRPr="001963A0" w:rsidRDefault="005B7E73" w:rsidP="005B7E73">
                  <w:pPr>
                    <w:rPr>
                      <w:sz w:val="16"/>
                      <w:szCs w:val="16"/>
                    </w:rPr>
                  </w:pPr>
                  <w:r>
                    <w:rPr>
                      <w:sz w:val="16"/>
                      <w:szCs w:val="16"/>
                    </w:rPr>
                    <w:t>UUID was not valid.</w:t>
                  </w:r>
                </w:p>
              </w:tc>
              <w:tc>
                <w:tcPr>
                  <w:tcW w:w="2047" w:type="dxa"/>
                </w:tcPr>
                <w:p w14:paraId="4D2A5F74" w14:textId="25CC602C" w:rsidR="00D64E02" w:rsidRPr="001963A0" w:rsidRDefault="005B7E73" w:rsidP="005B7E73">
                  <w:pPr>
                    <w:rPr>
                      <w:sz w:val="16"/>
                      <w:szCs w:val="16"/>
                    </w:rPr>
                  </w:pPr>
                  <w:r>
                    <w:rPr>
                      <w:sz w:val="16"/>
                      <w:szCs w:val="16"/>
                    </w:rPr>
                    <w:t xml:space="preserve">CIPS returns no UUID </w:t>
                  </w:r>
                </w:p>
              </w:tc>
            </w:tr>
            <w:tr w:rsidR="001134D0" w:rsidRPr="001963A0" w14:paraId="6A4F051B" w14:textId="77777777" w:rsidTr="002A51ED">
              <w:tc>
                <w:tcPr>
                  <w:tcW w:w="620" w:type="dxa"/>
                </w:tcPr>
                <w:p w14:paraId="5C3D50B3" w14:textId="61928915" w:rsidR="00F80A31" w:rsidRDefault="00F80A31" w:rsidP="00D64E02">
                  <w:pPr>
                    <w:rPr>
                      <w:sz w:val="16"/>
                      <w:szCs w:val="16"/>
                    </w:rPr>
                  </w:pPr>
                  <w:r>
                    <w:rPr>
                      <w:sz w:val="16"/>
                      <w:szCs w:val="16"/>
                    </w:rPr>
                    <w:t>400</w:t>
                  </w:r>
                </w:p>
              </w:tc>
              <w:tc>
                <w:tcPr>
                  <w:tcW w:w="682" w:type="dxa"/>
                </w:tcPr>
                <w:p w14:paraId="374DBE11" w14:textId="6BC9DCB3" w:rsidR="00F80A31" w:rsidRDefault="005B7E73" w:rsidP="00F80A31">
                  <w:pPr>
                    <w:rPr>
                      <w:sz w:val="16"/>
                      <w:szCs w:val="16"/>
                    </w:rPr>
                  </w:pPr>
                  <w:r>
                    <w:rPr>
                      <w:sz w:val="16"/>
                      <w:szCs w:val="16"/>
                    </w:rPr>
                    <w:t>CRNE</w:t>
                  </w:r>
                </w:p>
              </w:tc>
              <w:tc>
                <w:tcPr>
                  <w:tcW w:w="2129" w:type="dxa"/>
                </w:tcPr>
                <w:p w14:paraId="3C816040" w14:textId="5B0E2592" w:rsidR="00F80A31" w:rsidRDefault="00F80A31" w:rsidP="005B7E73">
                  <w:pPr>
                    <w:rPr>
                      <w:sz w:val="16"/>
                      <w:szCs w:val="16"/>
                    </w:rPr>
                  </w:pPr>
                  <w:r>
                    <w:rPr>
                      <w:sz w:val="16"/>
                      <w:szCs w:val="16"/>
                    </w:rPr>
                    <w:t xml:space="preserve">Current Role </w:t>
                  </w:r>
                  <w:r w:rsidR="005B7E73">
                    <w:rPr>
                      <w:sz w:val="16"/>
                      <w:szCs w:val="16"/>
                    </w:rPr>
                    <w:t>Not Exist</w:t>
                  </w:r>
                </w:p>
              </w:tc>
              <w:tc>
                <w:tcPr>
                  <w:tcW w:w="1275" w:type="dxa"/>
                </w:tcPr>
                <w:p w14:paraId="4A565B6E" w14:textId="77777777" w:rsidR="00F80A31" w:rsidRPr="001963A0" w:rsidRDefault="00F80A31" w:rsidP="00D64E02">
                  <w:pPr>
                    <w:rPr>
                      <w:sz w:val="16"/>
                      <w:szCs w:val="16"/>
                    </w:rPr>
                  </w:pPr>
                </w:p>
              </w:tc>
              <w:tc>
                <w:tcPr>
                  <w:tcW w:w="2376" w:type="dxa"/>
                </w:tcPr>
                <w:p w14:paraId="6DFE5F2E" w14:textId="0CEA64E1" w:rsidR="00F80A31" w:rsidRDefault="00F80A31" w:rsidP="005B7E73">
                  <w:pPr>
                    <w:rPr>
                      <w:sz w:val="16"/>
                      <w:szCs w:val="16"/>
                    </w:rPr>
                  </w:pPr>
                  <w:r>
                    <w:rPr>
                      <w:sz w:val="16"/>
                      <w:szCs w:val="16"/>
                    </w:rPr>
                    <w:t xml:space="preserve">Current </w:t>
                  </w:r>
                  <w:r w:rsidR="005B7E73">
                    <w:rPr>
                      <w:sz w:val="16"/>
                      <w:szCs w:val="16"/>
                    </w:rPr>
                    <w:t>r</w:t>
                  </w:r>
                  <w:r>
                    <w:rPr>
                      <w:sz w:val="16"/>
                      <w:szCs w:val="16"/>
                    </w:rPr>
                    <w:t xml:space="preserve">ole </w:t>
                  </w:r>
                  <w:r w:rsidR="005B7E73">
                    <w:rPr>
                      <w:sz w:val="16"/>
                      <w:szCs w:val="16"/>
                    </w:rPr>
                    <w:t>provided is not associated to user.</w:t>
                  </w:r>
                </w:p>
              </w:tc>
              <w:tc>
                <w:tcPr>
                  <w:tcW w:w="2047" w:type="dxa"/>
                </w:tcPr>
                <w:p w14:paraId="529647D8" w14:textId="58169521" w:rsidR="00F80A31" w:rsidRDefault="005B7E73" w:rsidP="005B7E73">
                  <w:pPr>
                    <w:rPr>
                      <w:sz w:val="16"/>
                      <w:szCs w:val="16"/>
                    </w:rPr>
                  </w:pPr>
                  <w:r>
                    <w:rPr>
                      <w:sz w:val="16"/>
                      <w:szCs w:val="16"/>
                    </w:rPr>
                    <w:t>Linkage does not exist for user provided.</w:t>
                  </w:r>
                </w:p>
              </w:tc>
            </w:tr>
            <w:tr w:rsidR="001134D0" w:rsidRPr="001963A0" w14:paraId="694825D5" w14:textId="77777777" w:rsidTr="002A51ED">
              <w:tc>
                <w:tcPr>
                  <w:tcW w:w="620" w:type="dxa"/>
                </w:tcPr>
                <w:p w14:paraId="1FCB0BC6" w14:textId="7229D2BC" w:rsidR="001134D0" w:rsidRDefault="001134D0" w:rsidP="00D64E02">
                  <w:pPr>
                    <w:rPr>
                      <w:sz w:val="16"/>
                      <w:szCs w:val="16"/>
                    </w:rPr>
                  </w:pPr>
                  <w:r>
                    <w:rPr>
                      <w:sz w:val="16"/>
                      <w:szCs w:val="16"/>
                    </w:rPr>
                    <w:t>400</w:t>
                  </w:r>
                </w:p>
              </w:tc>
              <w:tc>
                <w:tcPr>
                  <w:tcW w:w="682" w:type="dxa"/>
                </w:tcPr>
                <w:p w14:paraId="4B8F7D33" w14:textId="498674DA" w:rsidR="001134D0" w:rsidRDefault="001134D0" w:rsidP="00D64E02">
                  <w:pPr>
                    <w:rPr>
                      <w:sz w:val="16"/>
                      <w:szCs w:val="16"/>
                    </w:rPr>
                  </w:pPr>
                  <w:r>
                    <w:rPr>
                      <w:sz w:val="16"/>
                      <w:szCs w:val="16"/>
                    </w:rPr>
                    <w:t>IAM</w:t>
                  </w:r>
                </w:p>
              </w:tc>
              <w:tc>
                <w:tcPr>
                  <w:tcW w:w="2129" w:type="dxa"/>
                </w:tcPr>
                <w:p w14:paraId="5AC2F84D" w14:textId="463DA118" w:rsidR="001134D0" w:rsidRDefault="001134D0" w:rsidP="00D64E02">
                  <w:pPr>
                    <w:rPr>
                      <w:sz w:val="16"/>
                      <w:szCs w:val="16"/>
                    </w:rPr>
                  </w:pPr>
                  <w:r>
                    <w:rPr>
                      <w:sz w:val="16"/>
                      <w:szCs w:val="16"/>
                    </w:rPr>
                    <w:t>Illegal Account Mixing</w:t>
                  </w:r>
                </w:p>
              </w:tc>
              <w:tc>
                <w:tcPr>
                  <w:tcW w:w="1275" w:type="dxa"/>
                </w:tcPr>
                <w:p w14:paraId="04BC7599" w14:textId="77777777" w:rsidR="001134D0" w:rsidRPr="001963A0" w:rsidRDefault="001134D0" w:rsidP="00D64E02">
                  <w:pPr>
                    <w:rPr>
                      <w:sz w:val="16"/>
                      <w:szCs w:val="16"/>
                    </w:rPr>
                  </w:pPr>
                </w:p>
              </w:tc>
              <w:tc>
                <w:tcPr>
                  <w:tcW w:w="2376" w:type="dxa"/>
                </w:tcPr>
                <w:p w14:paraId="4CF816F8" w14:textId="7F331916" w:rsidR="001134D0" w:rsidRDefault="001134D0" w:rsidP="002A51ED">
                  <w:pPr>
                    <w:rPr>
                      <w:sz w:val="16"/>
                      <w:szCs w:val="16"/>
                    </w:rPr>
                  </w:pPr>
                  <w:r>
                    <w:rPr>
                      <w:sz w:val="16"/>
                      <w:szCs w:val="16"/>
                    </w:rPr>
                    <w:t xml:space="preserve">New role </w:t>
                  </w:r>
                  <w:r w:rsidR="002A51ED">
                    <w:rPr>
                      <w:sz w:val="16"/>
                      <w:szCs w:val="16"/>
                    </w:rPr>
                    <w:t xml:space="preserve"> </w:t>
                  </w:r>
                  <w:r>
                    <w:rPr>
                      <w:sz w:val="16"/>
                      <w:szCs w:val="16"/>
                    </w:rPr>
                    <w:t>conflicts with existing role an account.</w:t>
                  </w:r>
                </w:p>
              </w:tc>
              <w:tc>
                <w:tcPr>
                  <w:tcW w:w="2047" w:type="dxa"/>
                </w:tcPr>
                <w:p w14:paraId="6495FE42" w14:textId="2975212B" w:rsidR="001134D0" w:rsidRDefault="001134D0" w:rsidP="005B7E73">
                  <w:pPr>
                    <w:rPr>
                      <w:sz w:val="16"/>
                      <w:szCs w:val="16"/>
                    </w:rPr>
                  </w:pPr>
                  <w:r>
                    <w:rPr>
                      <w:sz w:val="16"/>
                      <w:szCs w:val="16"/>
                    </w:rPr>
                    <w:t>Triggered b</w:t>
                  </w:r>
                  <w:r w:rsidR="005B7E73">
                    <w:rPr>
                      <w:sz w:val="16"/>
                      <w:szCs w:val="16"/>
                    </w:rPr>
                    <w:t>y</w:t>
                  </w:r>
                  <w:r>
                    <w:rPr>
                      <w:sz w:val="16"/>
                      <w:szCs w:val="16"/>
                    </w:rPr>
                    <w:t xml:space="preserve"> URMS when </w:t>
                  </w:r>
                  <w:r w:rsidRPr="00CC1BCF">
                    <w:rPr>
                      <w:sz w:val="16"/>
                      <w:szCs w:val="16"/>
                    </w:rPr>
                    <w:t>ILLEGAL_ACCOUNT_MIXING</w:t>
                  </w:r>
                  <w:r>
                    <w:rPr>
                      <w:sz w:val="16"/>
                      <w:szCs w:val="16"/>
                    </w:rPr>
                    <w:t xml:space="preserve"> error code is returned.</w:t>
                  </w:r>
                </w:p>
              </w:tc>
            </w:tr>
            <w:tr w:rsidR="005B7E73" w:rsidRPr="001963A0" w14:paraId="3C86BFCF" w14:textId="77777777" w:rsidTr="002A51ED">
              <w:tc>
                <w:tcPr>
                  <w:tcW w:w="620" w:type="dxa"/>
                </w:tcPr>
                <w:p w14:paraId="3C7A0DE7" w14:textId="3A9D1FE5" w:rsidR="005B7E73" w:rsidRDefault="005B7E73" w:rsidP="00D64E02">
                  <w:pPr>
                    <w:rPr>
                      <w:sz w:val="16"/>
                      <w:szCs w:val="16"/>
                    </w:rPr>
                  </w:pPr>
                  <w:r>
                    <w:rPr>
                      <w:sz w:val="16"/>
                      <w:szCs w:val="16"/>
                    </w:rPr>
                    <w:t>400</w:t>
                  </w:r>
                </w:p>
              </w:tc>
              <w:tc>
                <w:tcPr>
                  <w:tcW w:w="682" w:type="dxa"/>
                </w:tcPr>
                <w:p w14:paraId="31741E2D" w14:textId="6469E788" w:rsidR="005B7E73" w:rsidRDefault="005B7E73" w:rsidP="00D64E02">
                  <w:pPr>
                    <w:rPr>
                      <w:sz w:val="16"/>
                      <w:szCs w:val="16"/>
                    </w:rPr>
                  </w:pPr>
                  <w:r>
                    <w:rPr>
                      <w:sz w:val="16"/>
                      <w:szCs w:val="16"/>
                    </w:rPr>
                    <w:t>IR</w:t>
                  </w:r>
                </w:p>
              </w:tc>
              <w:tc>
                <w:tcPr>
                  <w:tcW w:w="2129" w:type="dxa"/>
                </w:tcPr>
                <w:p w14:paraId="4EB67438" w14:textId="4DE436BB" w:rsidR="005B7E73" w:rsidRDefault="005B7E73" w:rsidP="00D64E02">
                  <w:pPr>
                    <w:rPr>
                      <w:sz w:val="16"/>
                      <w:szCs w:val="16"/>
                    </w:rPr>
                  </w:pPr>
                  <w:r>
                    <w:rPr>
                      <w:sz w:val="16"/>
                      <w:szCs w:val="16"/>
                    </w:rPr>
                    <w:t>Illegal Role</w:t>
                  </w:r>
                </w:p>
              </w:tc>
              <w:tc>
                <w:tcPr>
                  <w:tcW w:w="1275" w:type="dxa"/>
                </w:tcPr>
                <w:p w14:paraId="48957A4F" w14:textId="77777777" w:rsidR="005B7E73" w:rsidRPr="001963A0" w:rsidRDefault="005B7E73" w:rsidP="00D64E02">
                  <w:pPr>
                    <w:rPr>
                      <w:sz w:val="16"/>
                      <w:szCs w:val="16"/>
                    </w:rPr>
                  </w:pPr>
                </w:p>
              </w:tc>
              <w:tc>
                <w:tcPr>
                  <w:tcW w:w="2376" w:type="dxa"/>
                </w:tcPr>
                <w:p w14:paraId="29820D1B" w14:textId="4714741B" w:rsidR="005B7E73" w:rsidRDefault="005B7E73" w:rsidP="00D64E02">
                  <w:pPr>
                    <w:rPr>
                      <w:sz w:val="16"/>
                      <w:szCs w:val="16"/>
                    </w:rPr>
                  </w:pPr>
                  <w:r>
                    <w:rPr>
                      <w:sz w:val="16"/>
                      <w:szCs w:val="16"/>
                    </w:rPr>
                    <w:t>New role is not allowed: &lt;urn&gt;</w:t>
                  </w:r>
                </w:p>
              </w:tc>
              <w:tc>
                <w:tcPr>
                  <w:tcW w:w="2047" w:type="dxa"/>
                </w:tcPr>
                <w:p w14:paraId="7D3D8791" w14:textId="7FD8C8D2" w:rsidR="005B7E73" w:rsidRDefault="005B7E73" w:rsidP="00D64E02">
                  <w:pPr>
                    <w:rPr>
                      <w:sz w:val="16"/>
                      <w:szCs w:val="16"/>
                    </w:rPr>
                  </w:pPr>
                  <w:r>
                    <w:rPr>
                      <w:sz w:val="16"/>
                      <w:szCs w:val="16"/>
                    </w:rPr>
                    <w:t>New role fails URMS error</w:t>
                  </w:r>
                  <w:r>
                    <w:rPr>
                      <w:sz w:val="16"/>
                      <w:szCs w:val="16"/>
                    </w:rPr>
                    <w:br/>
                  </w:r>
                  <w:r w:rsidRPr="00ED5183">
                    <w:rPr>
                      <w:sz w:val="16"/>
                      <w:szCs w:val="16"/>
                    </w:rPr>
                    <w:t>ILLEGAL_ROLE</w:t>
                  </w:r>
                </w:p>
              </w:tc>
            </w:tr>
            <w:tr w:rsidR="005B7E73" w:rsidRPr="001963A0" w14:paraId="28EBD92A" w14:textId="77777777" w:rsidTr="002A51ED">
              <w:tc>
                <w:tcPr>
                  <w:tcW w:w="620" w:type="dxa"/>
                </w:tcPr>
                <w:p w14:paraId="14C99E5B" w14:textId="13A6EAB1" w:rsidR="005B7E73" w:rsidRPr="001963A0" w:rsidRDefault="005B7E73" w:rsidP="00D64E02">
                  <w:pPr>
                    <w:rPr>
                      <w:sz w:val="16"/>
                      <w:szCs w:val="16"/>
                    </w:rPr>
                  </w:pPr>
                  <w:r>
                    <w:rPr>
                      <w:sz w:val="16"/>
                      <w:szCs w:val="16"/>
                    </w:rPr>
                    <w:t>400</w:t>
                  </w:r>
                </w:p>
              </w:tc>
              <w:tc>
                <w:tcPr>
                  <w:tcW w:w="682" w:type="dxa"/>
                </w:tcPr>
                <w:p w14:paraId="15CCB5DE" w14:textId="1C09595D" w:rsidR="005B7E73" w:rsidRDefault="005B7E73" w:rsidP="00D64E02">
                  <w:pPr>
                    <w:rPr>
                      <w:sz w:val="16"/>
                      <w:szCs w:val="16"/>
                    </w:rPr>
                  </w:pPr>
                  <w:r>
                    <w:rPr>
                      <w:sz w:val="16"/>
                      <w:szCs w:val="16"/>
                    </w:rPr>
                    <w:t>OAE</w:t>
                  </w:r>
                </w:p>
              </w:tc>
              <w:tc>
                <w:tcPr>
                  <w:tcW w:w="2129" w:type="dxa"/>
                </w:tcPr>
                <w:p w14:paraId="6969D0F3" w14:textId="5DF4E7FC" w:rsidR="005B7E73" w:rsidRDefault="005B7E73" w:rsidP="00991E2B">
                  <w:pPr>
                    <w:rPr>
                      <w:sz w:val="16"/>
                      <w:szCs w:val="16"/>
                    </w:rPr>
                  </w:pPr>
                  <w:r>
                    <w:rPr>
                      <w:sz w:val="16"/>
                      <w:szCs w:val="16"/>
                    </w:rPr>
                    <w:t>Owner Already Exists</w:t>
                  </w:r>
                </w:p>
              </w:tc>
              <w:tc>
                <w:tcPr>
                  <w:tcW w:w="1275" w:type="dxa"/>
                </w:tcPr>
                <w:p w14:paraId="1B81E92C" w14:textId="77777777" w:rsidR="005B7E73" w:rsidRPr="001963A0" w:rsidRDefault="005B7E73" w:rsidP="00D64E02">
                  <w:pPr>
                    <w:rPr>
                      <w:sz w:val="16"/>
                      <w:szCs w:val="16"/>
                    </w:rPr>
                  </w:pPr>
                </w:p>
              </w:tc>
              <w:tc>
                <w:tcPr>
                  <w:tcW w:w="2376" w:type="dxa"/>
                </w:tcPr>
                <w:p w14:paraId="61DB103A" w14:textId="6D3707B7" w:rsidR="005B7E73" w:rsidRDefault="005B7E73" w:rsidP="00875A6C">
                  <w:pPr>
                    <w:rPr>
                      <w:sz w:val="16"/>
                      <w:szCs w:val="16"/>
                    </w:rPr>
                  </w:pPr>
                  <w:r>
                    <w:rPr>
                      <w:sz w:val="16"/>
                      <w:szCs w:val="16"/>
                    </w:rPr>
                    <w:t>An owner already exists for BAN: &lt;urn&gt;</w:t>
                  </w:r>
                </w:p>
              </w:tc>
              <w:tc>
                <w:tcPr>
                  <w:tcW w:w="2047" w:type="dxa"/>
                </w:tcPr>
                <w:p w14:paraId="2C0A79B5" w14:textId="626AA98A" w:rsidR="005B7E73" w:rsidRPr="001963A0" w:rsidRDefault="005B7E73" w:rsidP="00D64E02">
                  <w:pPr>
                    <w:rPr>
                      <w:sz w:val="16"/>
                      <w:szCs w:val="16"/>
                    </w:rPr>
                  </w:pPr>
                  <w:r>
                    <w:rPr>
                      <w:sz w:val="16"/>
                      <w:szCs w:val="16"/>
                    </w:rPr>
                    <w:t>When trying to create an owner on a BAN that already has an owner.</w:t>
                  </w:r>
                </w:p>
              </w:tc>
            </w:tr>
            <w:tr w:rsidR="005B7E73" w:rsidRPr="001963A0" w14:paraId="67839471" w14:textId="77777777" w:rsidTr="002A51ED">
              <w:tc>
                <w:tcPr>
                  <w:tcW w:w="620" w:type="dxa"/>
                </w:tcPr>
                <w:p w14:paraId="4E7FA690" w14:textId="2CBC1E89" w:rsidR="005B7E73" w:rsidRDefault="005B7E73" w:rsidP="00D64E02">
                  <w:pPr>
                    <w:rPr>
                      <w:sz w:val="16"/>
                      <w:szCs w:val="16"/>
                    </w:rPr>
                  </w:pPr>
                  <w:r>
                    <w:rPr>
                      <w:sz w:val="16"/>
                      <w:szCs w:val="16"/>
                    </w:rPr>
                    <w:t>400</w:t>
                  </w:r>
                </w:p>
              </w:tc>
              <w:tc>
                <w:tcPr>
                  <w:tcW w:w="682" w:type="dxa"/>
                </w:tcPr>
                <w:p w14:paraId="1225C4B2" w14:textId="2A7455E8" w:rsidR="005B7E73" w:rsidRDefault="005B7E73" w:rsidP="00D64E02">
                  <w:pPr>
                    <w:rPr>
                      <w:sz w:val="16"/>
                      <w:szCs w:val="16"/>
                    </w:rPr>
                  </w:pPr>
                  <w:r>
                    <w:rPr>
                      <w:sz w:val="16"/>
                      <w:szCs w:val="16"/>
                    </w:rPr>
                    <w:t>ONE</w:t>
                  </w:r>
                </w:p>
              </w:tc>
              <w:tc>
                <w:tcPr>
                  <w:tcW w:w="2129" w:type="dxa"/>
                </w:tcPr>
                <w:p w14:paraId="4DF7A719" w14:textId="4C1069EA" w:rsidR="005B7E73" w:rsidRDefault="005B7E73" w:rsidP="00D64E02">
                  <w:pPr>
                    <w:rPr>
                      <w:sz w:val="16"/>
                      <w:szCs w:val="16"/>
                    </w:rPr>
                  </w:pPr>
                  <w:r>
                    <w:rPr>
                      <w:sz w:val="16"/>
                      <w:szCs w:val="16"/>
                    </w:rPr>
                    <w:t>Owner Does Not Exist</w:t>
                  </w:r>
                </w:p>
              </w:tc>
              <w:tc>
                <w:tcPr>
                  <w:tcW w:w="1275" w:type="dxa"/>
                </w:tcPr>
                <w:p w14:paraId="30D23A08" w14:textId="77777777" w:rsidR="005B7E73" w:rsidRPr="001963A0" w:rsidRDefault="005B7E73" w:rsidP="00D64E02">
                  <w:pPr>
                    <w:rPr>
                      <w:sz w:val="16"/>
                      <w:szCs w:val="16"/>
                    </w:rPr>
                  </w:pPr>
                </w:p>
              </w:tc>
              <w:tc>
                <w:tcPr>
                  <w:tcW w:w="2376" w:type="dxa"/>
                </w:tcPr>
                <w:p w14:paraId="0C09177B" w14:textId="0EC067FC" w:rsidR="005B7E73" w:rsidRDefault="005B7E73" w:rsidP="00875A6C">
                  <w:pPr>
                    <w:rPr>
                      <w:sz w:val="16"/>
                      <w:szCs w:val="16"/>
                    </w:rPr>
                  </w:pPr>
                  <w:r>
                    <w:rPr>
                      <w:sz w:val="16"/>
                      <w:szCs w:val="16"/>
                    </w:rPr>
                    <w:t xml:space="preserve">An owner does not yet exist on this BAN &lt;ban&gt; </w:t>
                  </w:r>
                </w:p>
              </w:tc>
              <w:tc>
                <w:tcPr>
                  <w:tcW w:w="2047" w:type="dxa"/>
                </w:tcPr>
                <w:p w14:paraId="53D6839A" w14:textId="763F79CB" w:rsidR="005B7E73" w:rsidRPr="001963A0" w:rsidRDefault="005B7E73" w:rsidP="00875A6C">
                  <w:pPr>
                    <w:rPr>
                      <w:sz w:val="16"/>
                      <w:szCs w:val="16"/>
                    </w:rPr>
                  </w:pPr>
                  <w:r>
                    <w:rPr>
                      <w:sz w:val="16"/>
                      <w:szCs w:val="16"/>
                    </w:rPr>
                    <w:t xml:space="preserve">Returned when URMS returns </w:t>
                  </w:r>
                  <w:r w:rsidRPr="00270498">
                    <w:rPr>
                      <w:sz w:val="16"/>
                      <w:szCs w:val="16"/>
                    </w:rPr>
                    <w:t>OWNER_DOES_NOT_EXIST</w:t>
                  </w:r>
                </w:p>
              </w:tc>
            </w:tr>
            <w:tr w:rsidR="005B7E73" w:rsidRPr="001963A0" w14:paraId="6A9E3C9B" w14:textId="77777777" w:rsidTr="002A51ED">
              <w:tc>
                <w:tcPr>
                  <w:tcW w:w="620" w:type="dxa"/>
                </w:tcPr>
                <w:p w14:paraId="0DE9A46C" w14:textId="4F132D8A" w:rsidR="005B7E73" w:rsidRPr="001963A0" w:rsidRDefault="005B7E73" w:rsidP="00D64E02">
                  <w:pPr>
                    <w:rPr>
                      <w:sz w:val="16"/>
                      <w:szCs w:val="16"/>
                    </w:rPr>
                  </w:pPr>
                  <w:r>
                    <w:rPr>
                      <w:sz w:val="16"/>
                      <w:szCs w:val="16"/>
                    </w:rPr>
                    <w:t>400</w:t>
                  </w:r>
                </w:p>
              </w:tc>
              <w:tc>
                <w:tcPr>
                  <w:tcW w:w="682" w:type="dxa"/>
                </w:tcPr>
                <w:p w14:paraId="57558DA3" w14:textId="12782E22" w:rsidR="005B7E73" w:rsidRDefault="005B7E73" w:rsidP="00D64E02">
                  <w:pPr>
                    <w:rPr>
                      <w:sz w:val="16"/>
                      <w:szCs w:val="16"/>
                    </w:rPr>
                  </w:pPr>
                  <w:r>
                    <w:rPr>
                      <w:sz w:val="16"/>
                      <w:szCs w:val="16"/>
                    </w:rPr>
                    <w:t>MRNA</w:t>
                  </w:r>
                </w:p>
              </w:tc>
              <w:tc>
                <w:tcPr>
                  <w:tcW w:w="2129" w:type="dxa"/>
                </w:tcPr>
                <w:p w14:paraId="08278E38" w14:textId="64119B1A" w:rsidR="005B7E73" w:rsidRDefault="005B7E73" w:rsidP="00D64E02">
                  <w:pPr>
                    <w:rPr>
                      <w:sz w:val="16"/>
                      <w:szCs w:val="16"/>
                    </w:rPr>
                  </w:pPr>
                  <w:r>
                    <w:rPr>
                      <w:sz w:val="16"/>
                      <w:szCs w:val="16"/>
                    </w:rPr>
                    <w:t>Member Role Not Allowed</w:t>
                  </w:r>
                </w:p>
              </w:tc>
              <w:tc>
                <w:tcPr>
                  <w:tcW w:w="1275" w:type="dxa"/>
                </w:tcPr>
                <w:p w14:paraId="7087B250" w14:textId="77777777" w:rsidR="005B7E73" w:rsidRPr="001963A0" w:rsidRDefault="005B7E73" w:rsidP="00D64E02">
                  <w:pPr>
                    <w:rPr>
                      <w:sz w:val="16"/>
                      <w:szCs w:val="16"/>
                    </w:rPr>
                  </w:pPr>
                </w:p>
              </w:tc>
              <w:tc>
                <w:tcPr>
                  <w:tcW w:w="2376" w:type="dxa"/>
                </w:tcPr>
                <w:p w14:paraId="20D09B34" w14:textId="1E8F7459" w:rsidR="005B7E73" w:rsidRDefault="005B7E73" w:rsidP="00875A6C">
                  <w:pPr>
                    <w:rPr>
                      <w:sz w:val="16"/>
                      <w:szCs w:val="16"/>
                    </w:rPr>
                  </w:pPr>
                  <w:r>
                    <w:rPr>
                      <w:sz w:val="16"/>
                      <w:szCs w:val="16"/>
                    </w:rPr>
                    <w:t>New member role cannot be created because subscriber &lt;newsub&gt; does not belong to the BAN &lt;ban&gt;</w:t>
                  </w:r>
                </w:p>
              </w:tc>
              <w:tc>
                <w:tcPr>
                  <w:tcW w:w="2047" w:type="dxa"/>
                </w:tcPr>
                <w:p w14:paraId="7DDEE258" w14:textId="77777777" w:rsidR="005B7E73" w:rsidRPr="001963A0" w:rsidRDefault="005B7E73" w:rsidP="00D64E02">
                  <w:pPr>
                    <w:rPr>
                      <w:sz w:val="16"/>
                      <w:szCs w:val="16"/>
                    </w:rPr>
                  </w:pPr>
                </w:p>
              </w:tc>
            </w:tr>
            <w:tr w:rsidR="005B7E73" w:rsidRPr="001963A0" w14:paraId="01D99C04" w14:textId="77777777" w:rsidTr="002A51ED">
              <w:tc>
                <w:tcPr>
                  <w:tcW w:w="620" w:type="dxa"/>
                </w:tcPr>
                <w:p w14:paraId="639C33F7" w14:textId="6A4A9F5A" w:rsidR="005B7E73" w:rsidRDefault="005B7E73" w:rsidP="00D64E02">
                  <w:pPr>
                    <w:rPr>
                      <w:sz w:val="16"/>
                      <w:szCs w:val="16"/>
                    </w:rPr>
                  </w:pPr>
                  <w:r>
                    <w:rPr>
                      <w:sz w:val="16"/>
                      <w:szCs w:val="16"/>
                    </w:rPr>
                    <w:t>400</w:t>
                  </w:r>
                </w:p>
              </w:tc>
              <w:tc>
                <w:tcPr>
                  <w:tcW w:w="682" w:type="dxa"/>
                </w:tcPr>
                <w:p w14:paraId="7A8270C8" w14:textId="4BD036D5" w:rsidR="005B7E73" w:rsidRDefault="005B7E73" w:rsidP="00D64E02">
                  <w:pPr>
                    <w:rPr>
                      <w:sz w:val="16"/>
                      <w:szCs w:val="16"/>
                    </w:rPr>
                  </w:pPr>
                  <w:r>
                    <w:rPr>
                      <w:sz w:val="16"/>
                      <w:szCs w:val="16"/>
                    </w:rPr>
                    <w:t>OE</w:t>
                  </w:r>
                </w:p>
              </w:tc>
              <w:tc>
                <w:tcPr>
                  <w:tcW w:w="2129" w:type="dxa"/>
                </w:tcPr>
                <w:p w14:paraId="792D91A1" w14:textId="0DD45BE1" w:rsidR="005B7E73" w:rsidRDefault="005B7E73" w:rsidP="00D64E02">
                  <w:pPr>
                    <w:rPr>
                      <w:sz w:val="16"/>
                      <w:szCs w:val="16"/>
                    </w:rPr>
                  </w:pPr>
                  <w:r>
                    <w:rPr>
                      <w:sz w:val="16"/>
                      <w:szCs w:val="16"/>
                    </w:rPr>
                    <w:t>Owner Exists</w:t>
                  </w:r>
                </w:p>
              </w:tc>
              <w:tc>
                <w:tcPr>
                  <w:tcW w:w="1275" w:type="dxa"/>
                </w:tcPr>
                <w:p w14:paraId="6438B9C2" w14:textId="77777777" w:rsidR="005B7E73" w:rsidRPr="001963A0" w:rsidRDefault="005B7E73" w:rsidP="00D64E02">
                  <w:pPr>
                    <w:rPr>
                      <w:sz w:val="16"/>
                      <w:szCs w:val="16"/>
                    </w:rPr>
                  </w:pPr>
                </w:p>
              </w:tc>
              <w:tc>
                <w:tcPr>
                  <w:tcW w:w="2376" w:type="dxa"/>
                </w:tcPr>
                <w:p w14:paraId="6F3B3372" w14:textId="74FFC06D" w:rsidR="005B7E73" w:rsidRDefault="005B7E73" w:rsidP="00886CAC">
                  <w:pPr>
                    <w:rPr>
                      <w:sz w:val="16"/>
                      <w:szCs w:val="16"/>
                    </w:rPr>
                  </w:pPr>
                  <w:r>
                    <w:rPr>
                      <w:sz w:val="16"/>
                      <w:szCs w:val="16"/>
                    </w:rPr>
                    <w:t>Owner role &lt;urn&gt; is already associated to this user.</w:t>
                  </w:r>
                </w:p>
              </w:tc>
              <w:tc>
                <w:tcPr>
                  <w:tcW w:w="2047" w:type="dxa"/>
                </w:tcPr>
                <w:p w14:paraId="4D3192CD" w14:textId="77777777" w:rsidR="005B7E73" w:rsidRDefault="005B7E73" w:rsidP="00D64E02">
                  <w:pPr>
                    <w:rPr>
                      <w:sz w:val="16"/>
                      <w:szCs w:val="16"/>
                    </w:rPr>
                  </w:pPr>
                </w:p>
              </w:tc>
            </w:tr>
            <w:tr w:rsidR="005B7E73" w:rsidRPr="001963A0" w14:paraId="5BB6C26E" w14:textId="77777777" w:rsidTr="002A51ED">
              <w:tc>
                <w:tcPr>
                  <w:tcW w:w="620" w:type="dxa"/>
                </w:tcPr>
                <w:p w14:paraId="6F0B5C88" w14:textId="7E63B564" w:rsidR="005B7E73" w:rsidRPr="001963A0" w:rsidRDefault="005B7E73" w:rsidP="00D64E02">
                  <w:pPr>
                    <w:rPr>
                      <w:sz w:val="16"/>
                      <w:szCs w:val="16"/>
                    </w:rPr>
                  </w:pPr>
                  <w:r>
                    <w:rPr>
                      <w:sz w:val="16"/>
                      <w:szCs w:val="16"/>
                    </w:rPr>
                    <w:t>400</w:t>
                  </w:r>
                </w:p>
              </w:tc>
              <w:tc>
                <w:tcPr>
                  <w:tcW w:w="682" w:type="dxa"/>
                </w:tcPr>
                <w:p w14:paraId="21E9B077" w14:textId="5232B37D" w:rsidR="005B7E73" w:rsidRDefault="005B7E73" w:rsidP="00D64E02">
                  <w:pPr>
                    <w:rPr>
                      <w:sz w:val="16"/>
                      <w:szCs w:val="16"/>
                    </w:rPr>
                  </w:pPr>
                  <w:r>
                    <w:rPr>
                      <w:sz w:val="16"/>
                      <w:szCs w:val="16"/>
                    </w:rPr>
                    <w:t>ME</w:t>
                  </w:r>
                </w:p>
              </w:tc>
              <w:tc>
                <w:tcPr>
                  <w:tcW w:w="2129" w:type="dxa"/>
                </w:tcPr>
                <w:p w14:paraId="1D237DCE" w14:textId="7E1CAD7B" w:rsidR="005B7E73" w:rsidRDefault="005B7E73" w:rsidP="00D64E02">
                  <w:pPr>
                    <w:rPr>
                      <w:sz w:val="16"/>
                      <w:szCs w:val="16"/>
                    </w:rPr>
                  </w:pPr>
                  <w:r>
                    <w:rPr>
                      <w:sz w:val="16"/>
                      <w:szCs w:val="16"/>
                    </w:rPr>
                    <w:t>Member Exists</w:t>
                  </w:r>
                </w:p>
              </w:tc>
              <w:tc>
                <w:tcPr>
                  <w:tcW w:w="1275" w:type="dxa"/>
                </w:tcPr>
                <w:p w14:paraId="759E00A1" w14:textId="77777777" w:rsidR="005B7E73" w:rsidRPr="001963A0" w:rsidRDefault="005B7E73" w:rsidP="00D64E02">
                  <w:pPr>
                    <w:rPr>
                      <w:sz w:val="16"/>
                      <w:szCs w:val="16"/>
                    </w:rPr>
                  </w:pPr>
                </w:p>
              </w:tc>
              <w:tc>
                <w:tcPr>
                  <w:tcW w:w="2376" w:type="dxa"/>
                </w:tcPr>
                <w:p w14:paraId="498B148D" w14:textId="3EEB5EA6" w:rsidR="005B7E73" w:rsidRDefault="005B7E73" w:rsidP="00CA2108">
                  <w:pPr>
                    <w:rPr>
                      <w:sz w:val="16"/>
                      <w:szCs w:val="16"/>
                    </w:rPr>
                  </w:pPr>
                  <w:r>
                    <w:rPr>
                      <w:sz w:val="16"/>
                      <w:szCs w:val="16"/>
                    </w:rPr>
                    <w:t>Member role &lt;urn&gt; is already associated to this user.</w:t>
                  </w:r>
                </w:p>
              </w:tc>
              <w:tc>
                <w:tcPr>
                  <w:tcW w:w="2047" w:type="dxa"/>
                </w:tcPr>
                <w:p w14:paraId="77A04CFF" w14:textId="350F1DD1" w:rsidR="005B7E73" w:rsidRPr="001963A0" w:rsidRDefault="005B7E73" w:rsidP="00D64E02">
                  <w:pPr>
                    <w:rPr>
                      <w:sz w:val="16"/>
                      <w:szCs w:val="16"/>
                    </w:rPr>
                  </w:pPr>
                  <w:r>
                    <w:rPr>
                      <w:sz w:val="16"/>
                      <w:szCs w:val="16"/>
                    </w:rPr>
                    <w:t>Happens when currentsub = newsub and currentsub is a member already.</w:t>
                  </w:r>
                </w:p>
              </w:tc>
            </w:tr>
            <w:tr w:rsidR="005B7E73" w:rsidRPr="001963A0" w14:paraId="36778C7B" w14:textId="77777777" w:rsidTr="002A51ED">
              <w:tc>
                <w:tcPr>
                  <w:tcW w:w="620" w:type="dxa"/>
                </w:tcPr>
                <w:p w14:paraId="630A3625" w14:textId="166C6497" w:rsidR="005B7E73" w:rsidRPr="001963A0" w:rsidRDefault="005B7E73" w:rsidP="00D64E02">
                  <w:pPr>
                    <w:rPr>
                      <w:sz w:val="16"/>
                      <w:szCs w:val="16"/>
                    </w:rPr>
                  </w:pPr>
                  <w:r>
                    <w:rPr>
                      <w:sz w:val="16"/>
                      <w:szCs w:val="16"/>
                    </w:rPr>
                    <w:t>400</w:t>
                  </w:r>
                </w:p>
              </w:tc>
              <w:tc>
                <w:tcPr>
                  <w:tcW w:w="682" w:type="dxa"/>
                </w:tcPr>
                <w:p w14:paraId="19CC1424" w14:textId="575BA8B4" w:rsidR="005B7E73" w:rsidRDefault="005B7E73" w:rsidP="00D64E02">
                  <w:pPr>
                    <w:rPr>
                      <w:sz w:val="16"/>
                      <w:szCs w:val="16"/>
                    </w:rPr>
                  </w:pPr>
                  <w:r>
                    <w:rPr>
                      <w:sz w:val="16"/>
                      <w:szCs w:val="16"/>
                    </w:rPr>
                    <w:t>AE</w:t>
                  </w:r>
                </w:p>
              </w:tc>
              <w:tc>
                <w:tcPr>
                  <w:tcW w:w="2129" w:type="dxa"/>
                </w:tcPr>
                <w:p w14:paraId="452D75BB" w14:textId="7263F5E7" w:rsidR="005B7E73" w:rsidRDefault="005B7E73" w:rsidP="00D64E02">
                  <w:pPr>
                    <w:rPr>
                      <w:sz w:val="16"/>
                      <w:szCs w:val="16"/>
                    </w:rPr>
                  </w:pPr>
                  <w:r>
                    <w:rPr>
                      <w:sz w:val="16"/>
                      <w:szCs w:val="16"/>
                    </w:rPr>
                    <w:t>Already Exists</w:t>
                  </w:r>
                </w:p>
              </w:tc>
              <w:tc>
                <w:tcPr>
                  <w:tcW w:w="1275" w:type="dxa"/>
                </w:tcPr>
                <w:p w14:paraId="7C0A59CD" w14:textId="77777777" w:rsidR="005B7E73" w:rsidRPr="001963A0" w:rsidRDefault="005B7E73" w:rsidP="00D64E02">
                  <w:pPr>
                    <w:rPr>
                      <w:sz w:val="16"/>
                      <w:szCs w:val="16"/>
                    </w:rPr>
                  </w:pPr>
                </w:p>
              </w:tc>
              <w:tc>
                <w:tcPr>
                  <w:tcW w:w="2376" w:type="dxa"/>
                </w:tcPr>
                <w:p w14:paraId="342409A1" w14:textId="7FDD8A10" w:rsidR="005B7E73" w:rsidRDefault="005B7E73" w:rsidP="00D64E02">
                  <w:pPr>
                    <w:rPr>
                      <w:sz w:val="16"/>
                      <w:szCs w:val="16"/>
                    </w:rPr>
                  </w:pPr>
                  <w:r>
                    <w:rPr>
                      <w:sz w:val="16"/>
                      <w:szCs w:val="16"/>
                    </w:rPr>
                    <w:t>Linkage &lt;urn&gt; already exists</w:t>
                  </w:r>
                </w:p>
              </w:tc>
              <w:tc>
                <w:tcPr>
                  <w:tcW w:w="2047" w:type="dxa"/>
                </w:tcPr>
                <w:p w14:paraId="65923E93" w14:textId="5E4DE058" w:rsidR="005B7E73" w:rsidRPr="001963A0" w:rsidRDefault="005B7E73" w:rsidP="00D64E02">
                  <w:pPr>
                    <w:rPr>
                      <w:sz w:val="16"/>
                      <w:szCs w:val="16"/>
                    </w:rPr>
                  </w:pPr>
                  <w:r>
                    <w:rPr>
                      <w:sz w:val="16"/>
                      <w:szCs w:val="16"/>
                    </w:rPr>
                    <w:t xml:space="preserve">Catch all ‘already exists’ condition, so for manager case since ME and OE were not triggered.  </w:t>
                  </w:r>
                </w:p>
              </w:tc>
            </w:tr>
            <w:tr w:rsidR="005B7E73" w:rsidRPr="001963A0" w14:paraId="29E12493" w14:textId="77777777" w:rsidTr="002A51ED">
              <w:tc>
                <w:tcPr>
                  <w:tcW w:w="620" w:type="dxa"/>
                </w:tcPr>
                <w:p w14:paraId="5A82F706" w14:textId="77777777" w:rsidR="005B7E73" w:rsidRDefault="005B7E73" w:rsidP="00D64E02">
                  <w:pPr>
                    <w:rPr>
                      <w:sz w:val="16"/>
                      <w:szCs w:val="16"/>
                    </w:rPr>
                  </w:pPr>
                  <w:r w:rsidRPr="001963A0">
                    <w:rPr>
                      <w:sz w:val="16"/>
                      <w:szCs w:val="16"/>
                    </w:rPr>
                    <w:t>500</w:t>
                  </w:r>
                </w:p>
              </w:tc>
              <w:tc>
                <w:tcPr>
                  <w:tcW w:w="682" w:type="dxa"/>
                </w:tcPr>
                <w:p w14:paraId="6D4B8834" w14:textId="77777777" w:rsidR="005B7E73" w:rsidRPr="00690376" w:rsidRDefault="005B7E73" w:rsidP="00D64E02">
                  <w:pPr>
                    <w:rPr>
                      <w:sz w:val="16"/>
                      <w:szCs w:val="16"/>
                    </w:rPr>
                  </w:pPr>
                  <w:r>
                    <w:rPr>
                      <w:sz w:val="16"/>
                      <w:szCs w:val="16"/>
                    </w:rPr>
                    <w:t>CIPS</w:t>
                  </w:r>
                </w:p>
              </w:tc>
              <w:tc>
                <w:tcPr>
                  <w:tcW w:w="2129" w:type="dxa"/>
                </w:tcPr>
                <w:p w14:paraId="05B529BB" w14:textId="77777777" w:rsidR="005B7E73" w:rsidRPr="00690376" w:rsidRDefault="005B7E73" w:rsidP="00D64E02">
                  <w:pPr>
                    <w:rPr>
                      <w:sz w:val="16"/>
                      <w:szCs w:val="16"/>
                    </w:rPr>
                  </w:pPr>
                  <w:r>
                    <w:rPr>
                      <w:sz w:val="16"/>
                      <w:szCs w:val="16"/>
                    </w:rPr>
                    <w:t>Application level error</w:t>
                  </w:r>
                  <w:r w:rsidRPr="001963A0">
                    <w:rPr>
                      <w:sz w:val="16"/>
                      <w:szCs w:val="16"/>
                    </w:rPr>
                    <w:t xml:space="preserve"> </w:t>
                  </w:r>
                  <w:r>
                    <w:rPr>
                      <w:sz w:val="16"/>
                      <w:szCs w:val="16"/>
                    </w:rPr>
                    <w:t xml:space="preserve">(Client Identity Profile Service </w:t>
                  </w:r>
                  <w:r w:rsidRPr="001963A0">
                    <w:rPr>
                      <w:sz w:val="16"/>
                      <w:szCs w:val="16"/>
                    </w:rPr>
                    <w:t>call fail</w:t>
                  </w:r>
                  <w:r>
                    <w:rPr>
                      <w:sz w:val="16"/>
                      <w:szCs w:val="16"/>
                    </w:rPr>
                    <w:t>s)</w:t>
                  </w:r>
                </w:p>
              </w:tc>
              <w:tc>
                <w:tcPr>
                  <w:tcW w:w="1275" w:type="dxa"/>
                </w:tcPr>
                <w:p w14:paraId="120EA1B6" w14:textId="77777777" w:rsidR="005B7E73" w:rsidRPr="001963A0" w:rsidRDefault="005B7E73" w:rsidP="00D64E02">
                  <w:pPr>
                    <w:rPr>
                      <w:sz w:val="16"/>
                      <w:szCs w:val="16"/>
                    </w:rPr>
                  </w:pPr>
                </w:p>
              </w:tc>
              <w:tc>
                <w:tcPr>
                  <w:tcW w:w="2376" w:type="dxa"/>
                </w:tcPr>
                <w:p w14:paraId="565E6E20" w14:textId="77777777" w:rsidR="005B7E73" w:rsidRPr="00690376" w:rsidRDefault="005B7E73" w:rsidP="00D64E02">
                  <w:pPr>
                    <w:rPr>
                      <w:sz w:val="16"/>
                      <w:szCs w:val="16"/>
                    </w:rPr>
                  </w:pPr>
                  <w:r>
                    <w:rPr>
                      <w:sz w:val="16"/>
                      <w:szCs w:val="16"/>
                    </w:rPr>
                    <w:t>Pass through error code</w:t>
                  </w:r>
                </w:p>
              </w:tc>
              <w:tc>
                <w:tcPr>
                  <w:tcW w:w="2047" w:type="dxa"/>
                </w:tcPr>
                <w:p w14:paraId="7FB3A580" w14:textId="77777777" w:rsidR="005B7E73" w:rsidRPr="001963A0" w:rsidRDefault="005B7E73" w:rsidP="00D64E02">
                  <w:pPr>
                    <w:rPr>
                      <w:sz w:val="16"/>
                      <w:szCs w:val="16"/>
                    </w:rPr>
                  </w:pPr>
                  <w:r w:rsidRPr="001963A0">
                    <w:rPr>
                      <w:sz w:val="16"/>
                      <w:szCs w:val="16"/>
                    </w:rPr>
                    <w:t>Any other Service Exception</w:t>
                  </w:r>
                </w:p>
              </w:tc>
            </w:tr>
            <w:tr w:rsidR="005B7E73" w:rsidRPr="001963A0" w14:paraId="7F2B3B2B" w14:textId="77777777" w:rsidTr="002A51ED">
              <w:tc>
                <w:tcPr>
                  <w:tcW w:w="620" w:type="dxa"/>
                </w:tcPr>
                <w:p w14:paraId="3D44E5A8" w14:textId="77777777" w:rsidR="005B7E73" w:rsidRDefault="005B7E73" w:rsidP="00D64E02">
                  <w:pPr>
                    <w:rPr>
                      <w:sz w:val="16"/>
                      <w:szCs w:val="16"/>
                    </w:rPr>
                  </w:pPr>
                  <w:r w:rsidRPr="001963A0">
                    <w:rPr>
                      <w:sz w:val="16"/>
                      <w:szCs w:val="16"/>
                    </w:rPr>
                    <w:t>500</w:t>
                  </w:r>
                </w:p>
              </w:tc>
              <w:tc>
                <w:tcPr>
                  <w:tcW w:w="682" w:type="dxa"/>
                </w:tcPr>
                <w:p w14:paraId="172B3819" w14:textId="77777777" w:rsidR="005B7E73" w:rsidRPr="00690376" w:rsidRDefault="005B7E73" w:rsidP="00D64E02">
                  <w:pPr>
                    <w:rPr>
                      <w:sz w:val="16"/>
                      <w:szCs w:val="16"/>
                    </w:rPr>
                  </w:pPr>
                </w:p>
              </w:tc>
              <w:tc>
                <w:tcPr>
                  <w:tcW w:w="2129" w:type="dxa"/>
                </w:tcPr>
                <w:p w14:paraId="7013D74B" w14:textId="77777777" w:rsidR="005B7E73" w:rsidRPr="00690376" w:rsidRDefault="005B7E73" w:rsidP="00D64E02">
                  <w:pPr>
                    <w:rPr>
                      <w:sz w:val="16"/>
                      <w:szCs w:val="16"/>
                    </w:rPr>
                  </w:pPr>
                  <w:r w:rsidRPr="001963A0">
                    <w:rPr>
                      <w:sz w:val="16"/>
                      <w:szCs w:val="16"/>
                    </w:rPr>
                    <w:t>general error</w:t>
                  </w:r>
                </w:p>
              </w:tc>
              <w:tc>
                <w:tcPr>
                  <w:tcW w:w="1275" w:type="dxa"/>
                </w:tcPr>
                <w:p w14:paraId="44374BA3" w14:textId="77777777" w:rsidR="005B7E73" w:rsidRPr="001963A0" w:rsidRDefault="005B7E73" w:rsidP="00D64E02">
                  <w:pPr>
                    <w:rPr>
                      <w:sz w:val="16"/>
                      <w:szCs w:val="16"/>
                    </w:rPr>
                  </w:pPr>
                </w:p>
              </w:tc>
              <w:tc>
                <w:tcPr>
                  <w:tcW w:w="2376" w:type="dxa"/>
                </w:tcPr>
                <w:p w14:paraId="185D7B91" w14:textId="77777777" w:rsidR="005B7E73" w:rsidRPr="00690376" w:rsidRDefault="005B7E73" w:rsidP="00D64E02">
                  <w:pPr>
                    <w:rPr>
                      <w:sz w:val="16"/>
                      <w:szCs w:val="16"/>
                    </w:rPr>
                  </w:pPr>
                </w:p>
              </w:tc>
              <w:tc>
                <w:tcPr>
                  <w:tcW w:w="2047" w:type="dxa"/>
                </w:tcPr>
                <w:p w14:paraId="555A2ADD" w14:textId="77777777" w:rsidR="005B7E73" w:rsidRPr="001963A0" w:rsidRDefault="005B7E73" w:rsidP="00D64E02">
                  <w:pPr>
                    <w:rPr>
                      <w:sz w:val="16"/>
                      <w:szCs w:val="16"/>
                    </w:rPr>
                  </w:pPr>
                  <w:r>
                    <w:rPr>
                      <w:sz w:val="16"/>
                      <w:szCs w:val="16"/>
                    </w:rPr>
                    <w:t>Any caught exception not handled elsewhere</w:t>
                  </w:r>
                </w:p>
              </w:tc>
            </w:tr>
            <w:tr w:rsidR="005B7E73" w:rsidRPr="001963A0" w14:paraId="6A474707" w14:textId="77777777" w:rsidTr="002A51ED">
              <w:tc>
                <w:tcPr>
                  <w:tcW w:w="620" w:type="dxa"/>
                </w:tcPr>
                <w:p w14:paraId="3889ED7D" w14:textId="77777777" w:rsidR="005B7E73" w:rsidRDefault="005B7E73" w:rsidP="00D64E02">
                  <w:pPr>
                    <w:rPr>
                      <w:sz w:val="16"/>
                      <w:szCs w:val="16"/>
                    </w:rPr>
                  </w:pPr>
                </w:p>
              </w:tc>
              <w:tc>
                <w:tcPr>
                  <w:tcW w:w="682" w:type="dxa"/>
                </w:tcPr>
                <w:p w14:paraId="1E689A78" w14:textId="77777777" w:rsidR="005B7E73" w:rsidRPr="00690376" w:rsidRDefault="005B7E73" w:rsidP="00D64E02">
                  <w:pPr>
                    <w:rPr>
                      <w:sz w:val="16"/>
                      <w:szCs w:val="16"/>
                    </w:rPr>
                  </w:pPr>
                </w:p>
              </w:tc>
              <w:tc>
                <w:tcPr>
                  <w:tcW w:w="2129" w:type="dxa"/>
                </w:tcPr>
                <w:p w14:paraId="2DFAC111" w14:textId="77777777" w:rsidR="005B7E73" w:rsidRPr="00690376" w:rsidRDefault="005B7E73" w:rsidP="00D64E02">
                  <w:pPr>
                    <w:rPr>
                      <w:sz w:val="16"/>
                      <w:szCs w:val="16"/>
                    </w:rPr>
                  </w:pPr>
                </w:p>
              </w:tc>
              <w:tc>
                <w:tcPr>
                  <w:tcW w:w="1275" w:type="dxa"/>
                </w:tcPr>
                <w:p w14:paraId="07CD69FE" w14:textId="77777777" w:rsidR="005B7E73" w:rsidRPr="001963A0" w:rsidRDefault="005B7E73" w:rsidP="00D64E02">
                  <w:pPr>
                    <w:rPr>
                      <w:sz w:val="16"/>
                      <w:szCs w:val="16"/>
                    </w:rPr>
                  </w:pPr>
                </w:p>
              </w:tc>
              <w:tc>
                <w:tcPr>
                  <w:tcW w:w="2376" w:type="dxa"/>
                </w:tcPr>
                <w:p w14:paraId="6E67ED51" w14:textId="77777777" w:rsidR="005B7E73" w:rsidRPr="00690376" w:rsidRDefault="005B7E73" w:rsidP="00D64E02">
                  <w:pPr>
                    <w:rPr>
                      <w:sz w:val="16"/>
                      <w:szCs w:val="16"/>
                    </w:rPr>
                  </w:pPr>
                </w:p>
              </w:tc>
              <w:tc>
                <w:tcPr>
                  <w:tcW w:w="2047" w:type="dxa"/>
                </w:tcPr>
                <w:p w14:paraId="24083789" w14:textId="77777777" w:rsidR="005B7E73" w:rsidRPr="001963A0" w:rsidRDefault="005B7E73" w:rsidP="00D64E02">
                  <w:pPr>
                    <w:rPr>
                      <w:sz w:val="16"/>
                      <w:szCs w:val="16"/>
                    </w:rPr>
                  </w:pPr>
                </w:p>
              </w:tc>
            </w:tr>
            <w:tr w:rsidR="005B7E73" w:rsidRPr="001963A0" w14:paraId="6FBC6059" w14:textId="77777777" w:rsidTr="002A51ED">
              <w:tc>
                <w:tcPr>
                  <w:tcW w:w="620" w:type="dxa"/>
                </w:tcPr>
                <w:p w14:paraId="4B7CC397" w14:textId="77777777" w:rsidR="005B7E73" w:rsidRPr="001963A0" w:rsidRDefault="005B7E73" w:rsidP="00D64E02">
                  <w:pPr>
                    <w:rPr>
                      <w:sz w:val="16"/>
                      <w:szCs w:val="16"/>
                    </w:rPr>
                  </w:pPr>
                </w:p>
              </w:tc>
              <w:tc>
                <w:tcPr>
                  <w:tcW w:w="682" w:type="dxa"/>
                </w:tcPr>
                <w:p w14:paraId="0C684EDA" w14:textId="77777777" w:rsidR="005B7E73" w:rsidRDefault="005B7E73" w:rsidP="00D64E02">
                  <w:pPr>
                    <w:rPr>
                      <w:sz w:val="16"/>
                      <w:szCs w:val="16"/>
                    </w:rPr>
                  </w:pPr>
                </w:p>
              </w:tc>
              <w:tc>
                <w:tcPr>
                  <w:tcW w:w="2129" w:type="dxa"/>
                </w:tcPr>
                <w:p w14:paraId="18A5B041" w14:textId="77777777" w:rsidR="005B7E73" w:rsidRDefault="005B7E73" w:rsidP="00D64E02">
                  <w:pPr>
                    <w:rPr>
                      <w:sz w:val="16"/>
                      <w:szCs w:val="16"/>
                    </w:rPr>
                  </w:pPr>
                </w:p>
              </w:tc>
              <w:tc>
                <w:tcPr>
                  <w:tcW w:w="1275" w:type="dxa"/>
                </w:tcPr>
                <w:p w14:paraId="276763CA" w14:textId="77777777" w:rsidR="005B7E73" w:rsidRPr="001963A0" w:rsidRDefault="005B7E73" w:rsidP="00D64E02">
                  <w:pPr>
                    <w:rPr>
                      <w:sz w:val="16"/>
                      <w:szCs w:val="16"/>
                    </w:rPr>
                  </w:pPr>
                </w:p>
              </w:tc>
              <w:tc>
                <w:tcPr>
                  <w:tcW w:w="2376" w:type="dxa"/>
                </w:tcPr>
                <w:p w14:paraId="446BFC5F" w14:textId="77777777" w:rsidR="005B7E73" w:rsidRDefault="005B7E73" w:rsidP="00D64E02">
                  <w:pPr>
                    <w:rPr>
                      <w:sz w:val="16"/>
                      <w:szCs w:val="16"/>
                    </w:rPr>
                  </w:pPr>
                </w:p>
              </w:tc>
              <w:tc>
                <w:tcPr>
                  <w:tcW w:w="2047" w:type="dxa"/>
                </w:tcPr>
                <w:p w14:paraId="7DBDA6FE" w14:textId="77777777" w:rsidR="005B7E73" w:rsidRPr="001963A0" w:rsidRDefault="005B7E73" w:rsidP="00D64E02">
                  <w:pPr>
                    <w:rPr>
                      <w:sz w:val="16"/>
                      <w:szCs w:val="16"/>
                    </w:rPr>
                  </w:pPr>
                </w:p>
              </w:tc>
            </w:tr>
          </w:tbl>
          <w:p w14:paraId="28C91CC3" w14:textId="77777777" w:rsidR="00D64E02" w:rsidRDefault="00D64E02" w:rsidP="00D64E02">
            <w:pPr>
              <w:rPr>
                <w:sz w:val="18"/>
                <w:szCs w:val="16"/>
              </w:rPr>
            </w:pPr>
          </w:p>
          <w:p w14:paraId="46612401" w14:textId="77777777" w:rsidR="00D64E02" w:rsidRPr="00C934DC" w:rsidRDefault="00D64E02" w:rsidP="00D64E02">
            <w:pPr>
              <w:rPr>
                <w:sz w:val="18"/>
                <w:szCs w:val="16"/>
              </w:rPr>
            </w:pPr>
          </w:p>
        </w:tc>
      </w:tr>
      <w:tr w:rsidR="00D64E02" w:rsidRPr="00C934DC" w14:paraId="68FEC18F" w14:textId="77777777" w:rsidTr="00D64E02">
        <w:tc>
          <w:tcPr>
            <w:tcW w:w="1526" w:type="dxa"/>
          </w:tcPr>
          <w:p w14:paraId="335BF86B" w14:textId="77777777" w:rsidR="00D64E02" w:rsidRPr="00C934DC" w:rsidRDefault="00D64E02" w:rsidP="00D64E02">
            <w:pPr>
              <w:rPr>
                <w:sz w:val="18"/>
                <w:szCs w:val="16"/>
              </w:rPr>
            </w:pPr>
            <w:r w:rsidRPr="00797478">
              <w:rPr>
                <w:b/>
                <w:sz w:val="18"/>
                <w:szCs w:val="16"/>
              </w:rPr>
              <w:t>Output</w:t>
            </w:r>
          </w:p>
        </w:tc>
        <w:tc>
          <w:tcPr>
            <w:tcW w:w="9355" w:type="dxa"/>
          </w:tcPr>
          <w:p w14:paraId="6A55DCD0" w14:textId="77777777" w:rsidR="00D64E02" w:rsidRDefault="00D64E02" w:rsidP="00D64E02">
            <w:pPr>
              <w:rPr>
                <w:sz w:val="18"/>
                <w:szCs w:val="16"/>
              </w:rPr>
            </w:pPr>
            <w:r>
              <w:rPr>
                <w:sz w:val="18"/>
                <w:szCs w:val="16"/>
              </w:rPr>
              <w:t>“accountV</w:t>
            </w:r>
            <w:r w:rsidRPr="0020297A">
              <w:rPr>
                <w:sz w:val="18"/>
                <w:szCs w:val="16"/>
              </w:rPr>
              <w:t>alidation</w:t>
            </w:r>
            <w:r>
              <w:rPr>
                <w:sz w:val="18"/>
                <w:szCs w:val="16"/>
              </w:rPr>
              <w:t>ServiceResponse” :  {</w:t>
            </w:r>
          </w:p>
          <w:p w14:paraId="7B04FD63" w14:textId="77777777" w:rsidR="00D64E02" w:rsidRDefault="00D64E02" w:rsidP="00D64E02">
            <w:pPr>
              <w:rPr>
                <w:sz w:val="18"/>
                <w:szCs w:val="16"/>
              </w:rPr>
            </w:pPr>
          </w:p>
          <w:p w14:paraId="0979B967" w14:textId="77777777" w:rsidR="00D64E02" w:rsidRDefault="00D64E02" w:rsidP="00D64E02">
            <w:pPr>
              <w:rPr>
                <w:sz w:val="18"/>
                <w:szCs w:val="16"/>
              </w:rPr>
            </w:pPr>
            <w:r w:rsidRPr="00C934DC">
              <w:rPr>
                <w:sz w:val="18"/>
                <w:szCs w:val="16"/>
              </w:rPr>
              <w:t>"</w:t>
            </w:r>
            <w:r>
              <w:rPr>
                <w:sz w:val="18"/>
                <w:szCs w:val="16"/>
              </w:rPr>
              <w:t>status” : &lt;status&gt;</w:t>
            </w:r>
          </w:p>
          <w:p w14:paraId="1DCA5067" w14:textId="77777777" w:rsidR="00D64E02" w:rsidRDefault="00D64E02" w:rsidP="00D64E02">
            <w:pPr>
              <w:rPr>
                <w:sz w:val="18"/>
                <w:szCs w:val="16"/>
              </w:rPr>
            </w:pPr>
          </w:p>
          <w:p w14:paraId="757B4ACB" w14:textId="77777777" w:rsidR="00D64E02" w:rsidRDefault="00D64E02" w:rsidP="00D64E02">
            <w:pPr>
              <w:rPr>
                <w:rFonts w:ascii="Lucida Console" w:hAnsi="Lucida Console"/>
                <w:sz w:val="16"/>
                <w:szCs w:val="16"/>
              </w:rPr>
            </w:pPr>
            <w:r w:rsidRPr="002A15E4">
              <w:rPr>
                <w:sz w:val="18"/>
                <w:szCs w:val="16"/>
              </w:rPr>
              <w:t>Example:</w:t>
            </w:r>
          </w:p>
          <w:tbl>
            <w:tblPr>
              <w:tblStyle w:val="TableGrid"/>
              <w:tblW w:w="4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65"/>
            </w:tblGrid>
            <w:tr w:rsidR="00D64E02" w14:paraId="63BB86DF" w14:textId="77777777" w:rsidTr="00D64E02">
              <w:tc>
                <w:tcPr>
                  <w:tcW w:w="4565" w:type="dxa"/>
                </w:tcPr>
                <w:p w14:paraId="15F1439C" w14:textId="77777777" w:rsidR="00D64E02" w:rsidRPr="00EE7634" w:rsidRDefault="00D64E02" w:rsidP="00D64E02">
                  <w:pPr>
                    <w:rPr>
                      <w:sz w:val="18"/>
                      <w:szCs w:val="16"/>
                    </w:rPr>
                  </w:pPr>
                  <w:r w:rsidRPr="00EE7634">
                    <w:rPr>
                      <w:sz w:val="18"/>
                      <w:szCs w:val="16"/>
                    </w:rPr>
                    <w:t>Undecorated</w:t>
                  </w:r>
                </w:p>
              </w:tc>
            </w:tr>
            <w:tr w:rsidR="00D64E02" w14:paraId="61ED09D0" w14:textId="77777777" w:rsidTr="00D64E02">
              <w:tc>
                <w:tcPr>
                  <w:tcW w:w="4565" w:type="dxa"/>
                </w:tcPr>
                <w:p w14:paraId="2C31F2A1" w14:textId="77777777" w:rsidR="00D64E02" w:rsidRDefault="00D64E02" w:rsidP="00D64E02">
                  <w:pPr>
                    <w:rPr>
                      <w:rFonts w:ascii="Lucida Console" w:hAnsi="Lucida Console"/>
                      <w:sz w:val="16"/>
                      <w:szCs w:val="16"/>
                    </w:rPr>
                  </w:pPr>
                  <w:r>
                    <w:rPr>
                      <w:rFonts w:ascii="Lucida Console" w:hAnsi="Lucida Console"/>
                      <w:sz w:val="16"/>
                      <w:szCs w:val="16"/>
                    </w:rPr>
                    <w:t>{</w:t>
                  </w:r>
                </w:p>
                <w:p w14:paraId="1335C742" w14:textId="77777777" w:rsidR="00D64E02" w:rsidRPr="00594078" w:rsidRDefault="00D64E02" w:rsidP="00D64E02">
                  <w:pPr>
                    <w:rPr>
                      <w:rFonts w:ascii="Lucida Console" w:hAnsi="Lucida Console"/>
                      <w:color w:val="FF0000"/>
                      <w:sz w:val="16"/>
                      <w:szCs w:val="16"/>
                    </w:rPr>
                  </w:pPr>
                  <w:r>
                    <w:rPr>
                      <w:rFonts w:ascii="Lucida Console" w:hAnsi="Lucida Console"/>
                      <w:color w:val="FF0000"/>
                      <w:sz w:val="16"/>
                      <w:szCs w:val="16"/>
                    </w:rPr>
                    <w:t xml:space="preserve"> </w:t>
                  </w:r>
                </w:p>
                <w:p w14:paraId="1129EE5E" w14:textId="77777777" w:rsidR="00D64E02" w:rsidRPr="007C4285" w:rsidRDefault="00D64E02" w:rsidP="00D64E02">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 {</w:t>
                  </w:r>
                </w:p>
                <w:p w14:paraId="10AA5941" w14:textId="77777777" w:rsidR="00D64E02" w:rsidRPr="007C4285" w:rsidRDefault="00D64E02" w:rsidP="00D64E02">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"statusCd": "200",</w:t>
                  </w:r>
                </w:p>
                <w:p w14:paraId="722EC291" w14:textId="77777777" w:rsidR="00D64E02" w:rsidRPr="007C4285" w:rsidRDefault="00D64E02" w:rsidP="00D64E02">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"statusSubCd": null,</w:t>
                  </w:r>
                </w:p>
                <w:p w14:paraId="06EB181C" w14:textId="77777777" w:rsidR="00D64E02" w:rsidRPr="007C4285" w:rsidRDefault="00D64E02" w:rsidP="00D64E02">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"statusTxt": "OK",</w:t>
                  </w:r>
                </w:p>
                <w:p w14:paraId="04089F26" w14:textId="77777777" w:rsidR="00D64E02" w:rsidRPr="007C4285" w:rsidRDefault="00D64E02" w:rsidP="00D64E02">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"systemErrorTimeStamp": null,</w:t>
                  </w:r>
                </w:p>
                <w:p w14:paraId="59CE3864" w14:textId="77777777" w:rsidR="00D64E02" w:rsidRPr="007C4285" w:rsidRDefault="00D64E02" w:rsidP="00D64E02">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"systemErrorCd": 0,</w:t>
                  </w:r>
                </w:p>
                <w:p w14:paraId="57562806" w14:textId="77777777" w:rsidR="00D64E02" w:rsidRPr="007C4285" w:rsidRDefault="00D64E02" w:rsidP="00D64E02">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"systemErrorTxt": null</w:t>
                  </w:r>
                </w:p>
                <w:p w14:paraId="1F4A43E6" w14:textId="77777777" w:rsidR="00D64E02" w:rsidRPr="007C4285" w:rsidRDefault="00D64E02" w:rsidP="00D64E02">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w:t>
                  </w:r>
                </w:p>
                <w:p w14:paraId="7F1BA099" w14:textId="77777777" w:rsidR="00D64E02" w:rsidRDefault="00D64E02" w:rsidP="00D64E02">
                  <w:pPr>
                    <w:rPr>
                      <w:sz w:val="18"/>
                      <w:szCs w:val="16"/>
                    </w:rPr>
                  </w:pPr>
                  <w:r>
                    <w:rPr>
                      <w:sz w:val="18"/>
                      <w:szCs w:val="16"/>
                    </w:rPr>
                    <w:t>}</w:t>
                  </w:r>
                </w:p>
              </w:tc>
            </w:tr>
          </w:tbl>
          <w:p w14:paraId="5D9E50B2" w14:textId="77777777" w:rsidR="00D64E02" w:rsidRDefault="00D64E02" w:rsidP="00D64E02">
            <w:pPr>
              <w:rPr>
                <w:sz w:val="18"/>
                <w:szCs w:val="16"/>
              </w:rPr>
            </w:pPr>
            <w:r>
              <w:rPr>
                <w:sz w:val="18"/>
                <w:szCs w:val="16"/>
              </w:rPr>
              <w:t>Where fields are returned:</w:t>
            </w:r>
          </w:p>
          <w:p w14:paraId="1D8A983B" w14:textId="77777777" w:rsidR="00D64E02" w:rsidRPr="00C934DC" w:rsidRDefault="00D64E02" w:rsidP="00D64E02">
            <w:pPr>
              <w:rPr>
                <w:sz w:val="18"/>
                <w:szCs w:val="16"/>
              </w:rPr>
            </w:pPr>
          </w:p>
        </w:tc>
      </w:tr>
      <w:tr w:rsidR="00D64E02" w:rsidRPr="00C934DC" w14:paraId="2E30C89A" w14:textId="77777777" w:rsidTr="00D64E02">
        <w:tc>
          <w:tcPr>
            <w:tcW w:w="1526" w:type="dxa"/>
          </w:tcPr>
          <w:p w14:paraId="105478A6" w14:textId="77777777" w:rsidR="00D64E02" w:rsidRDefault="00D64E02" w:rsidP="00D64E02">
            <w:pPr>
              <w:rPr>
                <w:b/>
                <w:sz w:val="18"/>
                <w:szCs w:val="16"/>
              </w:rPr>
            </w:pPr>
            <w:r>
              <w:rPr>
                <w:b/>
                <w:sz w:val="18"/>
                <w:szCs w:val="16"/>
              </w:rPr>
              <w:t>SLA</w:t>
            </w:r>
          </w:p>
        </w:tc>
        <w:tc>
          <w:tcPr>
            <w:tcW w:w="9355" w:type="dxa"/>
          </w:tcPr>
          <w:p w14:paraId="13A528C9" w14:textId="77777777" w:rsidR="00D64E02" w:rsidRDefault="00D64E02" w:rsidP="00D64E02">
            <w:pPr>
              <w:rPr>
                <w:sz w:val="18"/>
                <w:szCs w:val="16"/>
              </w:rPr>
            </w:pPr>
            <w:r>
              <w:rPr>
                <w:sz w:val="18"/>
                <w:szCs w:val="16"/>
              </w:rPr>
              <w:t>Services/APIs called:</w:t>
            </w:r>
          </w:p>
          <w:p w14:paraId="421A6E80" w14:textId="77777777" w:rsidR="00D64E02" w:rsidRPr="00706118" w:rsidRDefault="00D64E02" w:rsidP="00D64E02">
            <w:pPr>
              <w:rPr>
                <w:b/>
                <w:sz w:val="18"/>
                <w:szCs w:val="16"/>
              </w:rPr>
            </w:pPr>
            <w:r w:rsidRPr="00706118">
              <w:rPr>
                <w:b/>
                <w:sz w:val="18"/>
                <w:szCs w:val="16"/>
              </w:rPr>
              <w:t>ClientIdentityProfileSvc</w:t>
            </w:r>
          </w:p>
          <w:p w14:paraId="0B0E0948" w14:textId="77777777" w:rsidR="00D64E02" w:rsidRDefault="00D64E02" w:rsidP="00D64E02">
            <w:pPr>
              <w:rPr>
                <w:sz w:val="18"/>
                <w:szCs w:val="16"/>
              </w:rPr>
            </w:pPr>
            <w:r>
              <w:rPr>
                <w:sz w:val="18"/>
                <w:szCs w:val="16"/>
              </w:rPr>
              <w:t>getProfiles</w:t>
            </w:r>
          </w:p>
          <w:p w14:paraId="3486CE66" w14:textId="77777777" w:rsidR="00D64E02" w:rsidRPr="00B131D0" w:rsidRDefault="00D64E02" w:rsidP="00D64E02">
            <w:pPr>
              <w:rPr>
                <w:sz w:val="18"/>
                <w:szCs w:val="16"/>
              </w:rPr>
            </w:pPr>
            <w:r>
              <w:rPr>
                <w:sz w:val="18"/>
                <w:szCs w:val="16"/>
              </w:rPr>
              <w:br/>
            </w:r>
            <w:r w:rsidRPr="00B131D0">
              <w:rPr>
                <w:b/>
                <w:sz w:val="18"/>
                <w:szCs w:val="16"/>
              </w:rPr>
              <w:t>ConsumerEmailSyncService</w:t>
            </w:r>
            <w:r w:rsidRPr="00B131D0">
              <w:rPr>
                <w:sz w:val="18"/>
                <w:szCs w:val="16"/>
              </w:rPr>
              <w:br/>
              <w:t>changeUserEmailAddress</w:t>
            </w:r>
          </w:p>
          <w:p w14:paraId="32A8DE38" w14:textId="77777777" w:rsidR="00D64E02" w:rsidRDefault="00D64E02" w:rsidP="00D64E02">
            <w:pPr>
              <w:rPr>
                <w:sz w:val="18"/>
                <w:szCs w:val="16"/>
              </w:rPr>
            </w:pPr>
          </w:p>
          <w:p w14:paraId="1361E8E8" w14:textId="77777777" w:rsidR="00D64E02" w:rsidRDefault="00D64E02" w:rsidP="00D64E02">
            <w:pPr>
              <w:rPr>
                <w:sz w:val="18"/>
                <w:szCs w:val="16"/>
              </w:rPr>
            </w:pPr>
            <w:r>
              <w:rPr>
                <w:sz w:val="18"/>
                <w:szCs w:val="16"/>
              </w:rPr>
              <w:t>Expected average response time: 2500 ms</w:t>
            </w:r>
          </w:p>
        </w:tc>
      </w:tr>
      <w:tr w:rsidR="00D64E02" w:rsidRPr="00C934DC" w14:paraId="0AAB2FA0" w14:textId="77777777" w:rsidTr="00D64E02">
        <w:tc>
          <w:tcPr>
            <w:tcW w:w="1526" w:type="dxa"/>
          </w:tcPr>
          <w:p w14:paraId="208C77E4" w14:textId="77777777" w:rsidR="00D64E02" w:rsidRPr="00B534AD" w:rsidRDefault="00D64E02" w:rsidP="00D64E02">
            <w:pPr>
              <w:rPr>
                <w:b/>
                <w:sz w:val="18"/>
                <w:szCs w:val="16"/>
              </w:rPr>
            </w:pPr>
            <w:r w:rsidRPr="00B534AD">
              <w:rPr>
                <w:b/>
                <w:sz w:val="18"/>
                <w:szCs w:val="16"/>
              </w:rPr>
              <w:t>Sample GUI</w:t>
            </w:r>
          </w:p>
          <w:p w14:paraId="47E0254B" w14:textId="77777777" w:rsidR="00D64E02" w:rsidRDefault="00D64E02" w:rsidP="00D64E02">
            <w:pPr>
              <w:rPr>
                <w:b/>
                <w:sz w:val="18"/>
                <w:szCs w:val="16"/>
              </w:rPr>
            </w:pPr>
          </w:p>
        </w:tc>
        <w:tc>
          <w:tcPr>
            <w:tcW w:w="9355" w:type="dxa"/>
          </w:tcPr>
          <w:p w14:paraId="7D038250" w14:textId="77777777" w:rsidR="00D64E02" w:rsidRDefault="00D64E02" w:rsidP="00D64E02">
            <w:pPr>
              <w:rPr>
                <w:sz w:val="18"/>
                <w:szCs w:val="16"/>
              </w:rPr>
            </w:pPr>
          </w:p>
        </w:tc>
      </w:tr>
    </w:tbl>
    <w:p w14:paraId="644ECAA4" w14:textId="77777777" w:rsidR="00D64E02" w:rsidRDefault="00D64E02" w:rsidP="00D64E02"/>
    <w:p w14:paraId="5098FF6D" w14:textId="77777777" w:rsidR="0019565F" w:rsidRDefault="0019565F" w:rsidP="0019565F"/>
    <w:p w14:paraId="3BD55D4A" w14:textId="7F065D2C" w:rsidR="005705B5" w:rsidRPr="003D51A0" w:rsidRDefault="005705B5" w:rsidP="005705B5">
      <w:pPr>
        <w:pStyle w:val="Heading2"/>
      </w:pPr>
      <w:bookmarkStart w:id="25" w:name="_Toc390764922"/>
      <w:r>
        <w:t>account-association-list</w:t>
      </w:r>
      <w:r w:rsidR="00B93F59" w:rsidRPr="00B93F59">
        <w:rPr>
          <w:color w:val="FF0000"/>
          <w:szCs w:val="16"/>
        </w:rPr>
        <w:t xml:space="preserve"> – WORK IN PROGRESS</w:t>
      </w:r>
    </w:p>
    <w:tbl>
      <w:tblPr>
        <w:tblStyle w:val="TableGrid"/>
        <w:tblW w:w="0" w:type="auto"/>
        <w:tblLook w:val="04A0" w:firstRow="1" w:lastRow="0" w:firstColumn="1" w:lastColumn="0" w:noHBand="0" w:noVBand="1"/>
      </w:tblPr>
      <w:tblGrid>
        <w:gridCol w:w="1170"/>
        <w:gridCol w:w="9846"/>
      </w:tblGrid>
      <w:tr w:rsidR="005705B5" w:rsidRPr="001B35FC" w14:paraId="3BA9F303" w14:textId="77777777" w:rsidTr="004743DE">
        <w:tc>
          <w:tcPr>
            <w:tcW w:w="10881" w:type="dxa"/>
            <w:gridSpan w:val="2"/>
            <w:shd w:val="clear" w:color="auto" w:fill="D9D9D9" w:themeFill="background1" w:themeFillShade="D9"/>
          </w:tcPr>
          <w:p w14:paraId="0368AB6A" w14:textId="77777777" w:rsidR="005705B5" w:rsidRDefault="005705B5" w:rsidP="004743DE">
            <w:pPr>
              <w:rPr>
                <w:b/>
                <w:szCs w:val="16"/>
              </w:rPr>
            </w:pPr>
            <w:r>
              <w:rPr>
                <w:b/>
                <w:szCs w:val="16"/>
              </w:rPr>
              <w:t>OPERATION</w:t>
            </w:r>
          </w:p>
          <w:p w14:paraId="6184B894" w14:textId="061BDFF2" w:rsidR="005705B5" w:rsidRPr="00074AFE" w:rsidRDefault="004743DE" w:rsidP="004743DE">
            <w:pPr>
              <w:rPr>
                <w:szCs w:val="16"/>
              </w:rPr>
            </w:pPr>
            <w:r>
              <w:rPr>
                <w:szCs w:val="16"/>
              </w:rPr>
              <w:t>account/{ban}/</w:t>
            </w:r>
            <w:r w:rsidR="005705B5">
              <w:rPr>
                <w:szCs w:val="16"/>
              </w:rPr>
              <w:t>account-</w:t>
            </w:r>
            <w:r w:rsidR="00A42C20">
              <w:rPr>
                <w:szCs w:val="16"/>
              </w:rPr>
              <w:t>profile-</w:t>
            </w:r>
            <w:r w:rsidR="005705B5">
              <w:rPr>
                <w:szCs w:val="16"/>
              </w:rPr>
              <w:t>association-list</w:t>
            </w:r>
          </w:p>
        </w:tc>
      </w:tr>
      <w:tr w:rsidR="005705B5" w:rsidRPr="001B35FC" w14:paraId="1E25D626" w14:textId="77777777" w:rsidTr="004743DE">
        <w:tc>
          <w:tcPr>
            <w:tcW w:w="1526" w:type="dxa"/>
          </w:tcPr>
          <w:p w14:paraId="01DC8D7D" w14:textId="77777777" w:rsidR="005705B5" w:rsidRDefault="005705B5" w:rsidP="004743DE">
            <w:pPr>
              <w:rPr>
                <w:b/>
                <w:sz w:val="18"/>
                <w:szCs w:val="16"/>
              </w:rPr>
            </w:pPr>
            <w:r>
              <w:rPr>
                <w:b/>
                <w:sz w:val="18"/>
                <w:szCs w:val="16"/>
              </w:rPr>
              <w:t>Method</w:t>
            </w:r>
          </w:p>
        </w:tc>
        <w:tc>
          <w:tcPr>
            <w:tcW w:w="9355" w:type="dxa"/>
          </w:tcPr>
          <w:p w14:paraId="052CAE42" w14:textId="67D42623" w:rsidR="005705B5" w:rsidRPr="00C934DC" w:rsidRDefault="005705B5" w:rsidP="004743DE">
            <w:pPr>
              <w:rPr>
                <w:sz w:val="18"/>
                <w:szCs w:val="16"/>
              </w:rPr>
            </w:pPr>
            <w:r>
              <w:rPr>
                <w:sz w:val="18"/>
                <w:szCs w:val="16"/>
              </w:rPr>
              <w:t>GET</w:t>
            </w:r>
          </w:p>
        </w:tc>
      </w:tr>
      <w:tr w:rsidR="005705B5" w:rsidRPr="001B35FC" w14:paraId="1B472281" w14:textId="77777777" w:rsidTr="004743DE">
        <w:tc>
          <w:tcPr>
            <w:tcW w:w="1526" w:type="dxa"/>
          </w:tcPr>
          <w:p w14:paraId="2C9534CE" w14:textId="77777777" w:rsidR="005705B5" w:rsidRPr="001B35FC" w:rsidRDefault="005705B5" w:rsidP="004743DE">
            <w:pPr>
              <w:rPr>
                <w:b/>
                <w:sz w:val="18"/>
                <w:szCs w:val="16"/>
              </w:rPr>
            </w:pPr>
            <w:r>
              <w:rPr>
                <w:b/>
                <w:sz w:val="18"/>
                <w:szCs w:val="16"/>
              </w:rPr>
              <w:t>Description</w:t>
            </w:r>
          </w:p>
        </w:tc>
        <w:tc>
          <w:tcPr>
            <w:tcW w:w="9355" w:type="dxa"/>
          </w:tcPr>
          <w:p w14:paraId="720740A0" w14:textId="21E38F4D" w:rsidR="005705B5" w:rsidRPr="00797478" w:rsidRDefault="005705B5" w:rsidP="00A42C20">
            <w:pPr>
              <w:rPr>
                <w:sz w:val="18"/>
                <w:szCs w:val="16"/>
              </w:rPr>
            </w:pPr>
            <w:r>
              <w:rPr>
                <w:sz w:val="18"/>
                <w:szCs w:val="16"/>
              </w:rPr>
              <w:t xml:space="preserve">This operation </w:t>
            </w:r>
            <w:r w:rsidR="004743DE">
              <w:rPr>
                <w:sz w:val="18"/>
                <w:szCs w:val="16"/>
              </w:rPr>
              <w:t>returns all profiles associated to a given account (ban)</w:t>
            </w:r>
            <w:r w:rsidR="009027A5">
              <w:rPr>
                <w:sz w:val="18"/>
                <w:szCs w:val="16"/>
              </w:rPr>
              <w:t xml:space="preserve"> and subscribers belonging to provided BAN</w:t>
            </w:r>
            <w:r w:rsidR="004743DE">
              <w:rPr>
                <w:sz w:val="18"/>
                <w:szCs w:val="16"/>
              </w:rPr>
              <w:t xml:space="preserve">.  </w:t>
            </w:r>
          </w:p>
        </w:tc>
      </w:tr>
      <w:tr w:rsidR="005705B5" w:rsidRPr="00C934DC" w14:paraId="1F053676" w14:textId="77777777" w:rsidTr="004743DE">
        <w:tc>
          <w:tcPr>
            <w:tcW w:w="1526" w:type="dxa"/>
          </w:tcPr>
          <w:p w14:paraId="13036364" w14:textId="77777777" w:rsidR="005705B5" w:rsidRPr="00CF7CD1" w:rsidRDefault="005705B5" w:rsidP="004743DE">
            <w:pPr>
              <w:rPr>
                <w:b/>
                <w:sz w:val="18"/>
                <w:szCs w:val="16"/>
              </w:rPr>
            </w:pPr>
            <w:r w:rsidRPr="00CF7CD1">
              <w:rPr>
                <w:b/>
                <w:sz w:val="18"/>
                <w:szCs w:val="16"/>
              </w:rPr>
              <w:t>Input</w:t>
            </w:r>
          </w:p>
        </w:tc>
        <w:tc>
          <w:tcPr>
            <w:tcW w:w="9355" w:type="dxa"/>
          </w:tcPr>
          <w:p w14:paraId="0408B379" w14:textId="77777777" w:rsidR="005705B5" w:rsidRDefault="005705B5" w:rsidP="004743DE">
            <w:pPr>
              <w:rPr>
                <w:sz w:val="18"/>
                <w:szCs w:val="16"/>
              </w:rPr>
            </w:pPr>
            <w:r>
              <w:rPr>
                <w:sz w:val="18"/>
                <w:szCs w:val="16"/>
              </w:rPr>
              <w:t>Inputs:</w:t>
            </w:r>
          </w:p>
          <w:p w14:paraId="5CD9C8A6" w14:textId="2951048E" w:rsidR="005705B5" w:rsidRDefault="005705B5" w:rsidP="004743DE">
            <w:pPr>
              <w:rPr>
                <w:sz w:val="18"/>
                <w:szCs w:val="16"/>
              </w:rPr>
            </w:pPr>
            <w:r>
              <w:rPr>
                <w:b/>
                <w:sz w:val="18"/>
                <w:szCs w:val="16"/>
              </w:rPr>
              <w:t>ban</w:t>
            </w:r>
            <w:r>
              <w:rPr>
                <w:sz w:val="18"/>
                <w:szCs w:val="16"/>
              </w:rPr>
              <w:t xml:space="preserve"> = wireless or wireline account </w:t>
            </w:r>
          </w:p>
          <w:p w14:paraId="29F38224" w14:textId="77777777" w:rsidR="005705B5" w:rsidRDefault="005705B5" w:rsidP="004743DE">
            <w:pPr>
              <w:rPr>
                <w:sz w:val="18"/>
                <w:szCs w:val="16"/>
              </w:rPr>
            </w:pPr>
          </w:p>
          <w:p w14:paraId="7DD45FE3" w14:textId="77777777" w:rsidR="005705B5" w:rsidRDefault="005705B5" w:rsidP="004743DE">
            <w:pPr>
              <w:rPr>
                <w:sz w:val="18"/>
                <w:szCs w:val="16"/>
              </w:rPr>
            </w:pPr>
            <w:r>
              <w:rPr>
                <w:sz w:val="18"/>
                <w:szCs w:val="16"/>
              </w:rPr>
              <w:t>Parameters</w:t>
            </w:r>
          </w:p>
          <w:tbl>
            <w:tblPr>
              <w:tblStyle w:val="TableGrid"/>
              <w:tblW w:w="0" w:type="auto"/>
              <w:tblLook w:val="04A0" w:firstRow="1" w:lastRow="0" w:firstColumn="1" w:lastColumn="0" w:noHBand="0" w:noVBand="1"/>
            </w:tblPr>
            <w:tblGrid>
              <w:gridCol w:w="1305"/>
              <w:gridCol w:w="2693"/>
              <w:gridCol w:w="1137"/>
              <w:gridCol w:w="3564"/>
            </w:tblGrid>
            <w:tr w:rsidR="005705B5" w14:paraId="4930EF8E" w14:textId="77777777" w:rsidTr="005705B5">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6F8C3D" w14:textId="77777777" w:rsidR="005705B5" w:rsidRDefault="005705B5" w:rsidP="004743DE">
                  <w:pPr>
                    <w:rPr>
                      <w:b/>
                      <w:sz w:val="18"/>
                      <w:szCs w:val="16"/>
                    </w:rPr>
                  </w:pPr>
                  <w:r>
                    <w:rPr>
                      <w:b/>
                      <w:sz w:val="18"/>
                      <w:szCs w:val="16"/>
                    </w:rPr>
                    <w:t>Name</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63D4E7" w14:textId="77777777" w:rsidR="005705B5" w:rsidRDefault="005705B5" w:rsidP="004743DE">
                  <w:pPr>
                    <w:rPr>
                      <w:b/>
                      <w:sz w:val="18"/>
                      <w:szCs w:val="16"/>
                    </w:rPr>
                  </w:pPr>
                  <w:r>
                    <w:rPr>
                      <w:b/>
                      <w:sz w:val="18"/>
                      <w:szCs w:val="16"/>
                    </w:rPr>
                    <w:t>Values</w:t>
                  </w: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B8C78" w14:textId="77777777" w:rsidR="005705B5" w:rsidRDefault="005705B5" w:rsidP="004743DE">
                  <w:pPr>
                    <w:rPr>
                      <w:b/>
                      <w:sz w:val="18"/>
                      <w:szCs w:val="16"/>
                    </w:rPr>
                  </w:pPr>
                  <w:r>
                    <w:rPr>
                      <w:b/>
                      <w:sz w:val="18"/>
                      <w:szCs w:val="16"/>
                    </w:rPr>
                    <w:t>Mandatory?</w:t>
                  </w:r>
                </w:p>
              </w:tc>
              <w:tc>
                <w:tcPr>
                  <w:tcW w:w="3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789675" w14:textId="77777777" w:rsidR="005705B5" w:rsidRDefault="005705B5" w:rsidP="004743DE">
                  <w:pPr>
                    <w:rPr>
                      <w:b/>
                      <w:sz w:val="18"/>
                      <w:szCs w:val="16"/>
                    </w:rPr>
                  </w:pPr>
                  <w:r>
                    <w:rPr>
                      <w:b/>
                      <w:sz w:val="18"/>
                      <w:szCs w:val="16"/>
                    </w:rPr>
                    <w:t>Comments</w:t>
                  </w:r>
                </w:p>
              </w:tc>
            </w:tr>
            <w:tr w:rsidR="005705B5" w14:paraId="4146345A" w14:textId="77777777" w:rsidTr="005705B5">
              <w:tc>
                <w:tcPr>
                  <w:tcW w:w="1305" w:type="dxa"/>
                  <w:tcBorders>
                    <w:top w:val="single" w:sz="4" w:space="0" w:color="auto"/>
                    <w:left w:val="single" w:sz="4" w:space="0" w:color="auto"/>
                    <w:bottom w:val="single" w:sz="4" w:space="0" w:color="auto"/>
                    <w:right w:val="single" w:sz="4" w:space="0" w:color="auto"/>
                  </w:tcBorders>
                </w:tcPr>
                <w:p w14:paraId="7562E762" w14:textId="6FFDA378" w:rsidR="005705B5" w:rsidRDefault="005705B5" w:rsidP="004743DE">
                  <w:pPr>
                    <w:rPr>
                      <w:sz w:val="18"/>
                      <w:szCs w:val="16"/>
                    </w:rPr>
                  </w:pPr>
                  <w:r>
                    <w:rPr>
                      <w:sz w:val="18"/>
                      <w:szCs w:val="16"/>
                    </w:rPr>
                    <w:t>ban</w:t>
                  </w:r>
                </w:p>
              </w:tc>
              <w:tc>
                <w:tcPr>
                  <w:tcW w:w="2693" w:type="dxa"/>
                  <w:tcBorders>
                    <w:top w:val="single" w:sz="4" w:space="0" w:color="auto"/>
                    <w:left w:val="single" w:sz="4" w:space="0" w:color="auto"/>
                    <w:bottom w:val="single" w:sz="4" w:space="0" w:color="auto"/>
                    <w:right w:val="single" w:sz="4" w:space="0" w:color="auto"/>
                  </w:tcBorders>
                </w:tcPr>
                <w:p w14:paraId="6E53A1C5" w14:textId="012DC49F" w:rsidR="005705B5" w:rsidRDefault="005705B5" w:rsidP="004743DE">
                  <w:pPr>
                    <w:rPr>
                      <w:sz w:val="18"/>
                      <w:szCs w:val="16"/>
                    </w:rPr>
                  </w:pPr>
                  <w:r>
                    <w:rPr>
                      <w:sz w:val="18"/>
                      <w:szCs w:val="16"/>
                    </w:rPr>
                    <w:t>“</w:t>
                  </w:r>
                  <w:r w:rsidRPr="005705B5">
                    <w:rPr>
                      <w:sz w:val="18"/>
                      <w:szCs w:val="16"/>
                    </w:rPr>
                    <w:t>70144488</w:t>
                  </w:r>
                  <w:r>
                    <w:rPr>
                      <w:sz w:val="18"/>
                      <w:szCs w:val="16"/>
                    </w:rPr>
                    <w:t>”</w:t>
                  </w:r>
                </w:p>
              </w:tc>
              <w:tc>
                <w:tcPr>
                  <w:tcW w:w="1137" w:type="dxa"/>
                  <w:tcBorders>
                    <w:top w:val="single" w:sz="4" w:space="0" w:color="auto"/>
                    <w:left w:val="single" w:sz="4" w:space="0" w:color="auto"/>
                    <w:bottom w:val="single" w:sz="4" w:space="0" w:color="auto"/>
                    <w:right w:val="single" w:sz="4" w:space="0" w:color="auto"/>
                  </w:tcBorders>
                </w:tcPr>
                <w:p w14:paraId="1971F67C" w14:textId="55F0E5DE" w:rsidR="005705B5" w:rsidRDefault="005705B5" w:rsidP="004743DE">
                  <w:pPr>
                    <w:rPr>
                      <w:sz w:val="18"/>
                      <w:szCs w:val="16"/>
                    </w:rPr>
                  </w:pPr>
                  <w:r>
                    <w:rPr>
                      <w:sz w:val="18"/>
                      <w:szCs w:val="16"/>
                    </w:rPr>
                    <w:t xml:space="preserve">N </w:t>
                  </w:r>
                  <w:r>
                    <w:rPr>
                      <w:sz w:val="18"/>
                      <w:szCs w:val="16"/>
                    </w:rPr>
                    <w:br/>
                    <w:t>(if customerid not given)</w:t>
                  </w:r>
                </w:p>
              </w:tc>
              <w:tc>
                <w:tcPr>
                  <w:tcW w:w="3564" w:type="dxa"/>
                  <w:tcBorders>
                    <w:top w:val="single" w:sz="4" w:space="0" w:color="auto"/>
                    <w:left w:val="single" w:sz="4" w:space="0" w:color="auto"/>
                    <w:bottom w:val="single" w:sz="4" w:space="0" w:color="auto"/>
                    <w:right w:val="single" w:sz="4" w:space="0" w:color="auto"/>
                  </w:tcBorders>
                </w:tcPr>
                <w:p w14:paraId="4409A686" w14:textId="0396E8AE" w:rsidR="005705B5" w:rsidRDefault="005705B5" w:rsidP="004743DE">
                  <w:pPr>
                    <w:rPr>
                      <w:sz w:val="18"/>
                      <w:szCs w:val="16"/>
                    </w:rPr>
                  </w:pPr>
                  <w:r>
                    <w:rPr>
                      <w:sz w:val="18"/>
                      <w:szCs w:val="16"/>
                    </w:rPr>
                    <w:t>Billing Account Number</w:t>
                  </w:r>
                </w:p>
              </w:tc>
            </w:tr>
            <w:tr w:rsidR="00E86FAE" w14:paraId="34D60588" w14:textId="77777777" w:rsidTr="005705B5">
              <w:tc>
                <w:tcPr>
                  <w:tcW w:w="1305" w:type="dxa"/>
                  <w:tcBorders>
                    <w:top w:val="single" w:sz="4" w:space="0" w:color="auto"/>
                    <w:left w:val="single" w:sz="4" w:space="0" w:color="auto"/>
                    <w:bottom w:val="single" w:sz="4" w:space="0" w:color="auto"/>
                    <w:right w:val="single" w:sz="4" w:space="0" w:color="auto"/>
                  </w:tcBorders>
                </w:tcPr>
                <w:p w14:paraId="1351BAE3" w14:textId="554C82F3" w:rsidR="00E86FAE" w:rsidRPr="00E86FAE" w:rsidRDefault="00E86FAE" w:rsidP="004743DE">
                  <w:pPr>
                    <w:rPr>
                      <w:sz w:val="18"/>
                      <w:szCs w:val="16"/>
                    </w:rPr>
                  </w:pPr>
                  <w:r w:rsidRPr="00E86FAE">
                    <w:rPr>
                      <w:sz w:val="18"/>
                      <w:szCs w:val="16"/>
                    </w:rPr>
                    <w:t>language</w:t>
                  </w:r>
                </w:p>
              </w:tc>
              <w:tc>
                <w:tcPr>
                  <w:tcW w:w="2693" w:type="dxa"/>
                  <w:tcBorders>
                    <w:top w:val="single" w:sz="4" w:space="0" w:color="auto"/>
                    <w:left w:val="single" w:sz="4" w:space="0" w:color="auto"/>
                    <w:bottom w:val="single" w:sz="4" w:space="0" w:color="auto"/>
                    <w:right w:val="single" w:sz="4" w:space="0" w:color="auto"/>
                  </w:tcBorders>
                </w:tcPr>
                <w:p w14:paraId="417B4FEF" w14:textId="34A71A10" w:rsidR="00E86FAE" w:rsidRDefault="00E86FAE" w:rsidP="004743DE">
                  <w:pPr>
                    <w:rPr>
                      <w:sz w:val="18"/>
                      <w:szCs w:val="16"/>
                    </w:rPr>
                  </w:pPr>
                  <w:r>
                    <w:rPr>
                      <w:sz w:val="18"/>
                      <w:szCs w:val="16"/>
                    </w:rPr>
                    <w:t>"en", "fr", determines language of decoration</w:t>
                  </w:r>
                </w:p>
              </w:tc>
              <w:tc>
                <w:tcPr>
                  <w:tcW w:w="1137" w:type="dxa"/>
                  <w:tcBorders>
                    <w:top w:val="single" w:sz="4" w:space="0" w:color="auto"/>
                    <w:left w:val="single" w:sz="4" w:space="0" w:color="auto"/>
                    <w:bottom w:val="single" w:sz="4" w:space="0" w:color="auto"/>
                    <w:right w:val="single" w:sz="4" w:space="0" w:color="auto"/>
                  </w:tcBorders>
                </w:tcPr>
                <w:p w14:paraId="32B669E1" w14:textId="099FADE9" w:rsidR="00E86FAE" w:rsidRDefault="00E86FAE" w:rsidP="004743DE">
                  <w:pPr>
                    <w:rPr>
                      <w:sz w:val="18"/>
                      <w:szCs w:val="16"/>
                    </w:rPr>
                  </w:pPr>
                  <w:r>
                    <w:rPr>
                      <w:sz w:val="18"/>
                      <w:szCs w:val="16"/>
                    </w:rPr>
                    <w:t>N</w:t>
                  </w:r>
                </w:p>
              </w:tc>
              <w:tc>
                <w:tcPr>
                  <w:tcW w:w="3564" w:type="dxa"/>
                  <w:tcBorders>
                    <w:top w:val="single" w:sz="4" w:space="0" w:color="auto"/>
                    <w:left w:val="single" w:sz="4" w:space="0" w:color="auto"/>
                    <w:bottom w:val="single" w:sz="4" w:space="0" w:color="auto"/>
                    <w:right w:val="single" w:sz="4" w:space="0" w:color="auto"/>
                  </w:tcBorders>
                </w:tcPr>
                <w:p w14:paraId="1B089F5A" w14:textId="327889D5" w:rsidR="00E86FAE" w:rsidRDefault="00E86FAE" w:rsidP="004743DE">
                  <w:pPr>
                    <w:rPr>
                      <w:sz w:val="18"/>
                      <w:szCs w:val="16"/>
                    </w:rPr>
                  </w:pPr>
                  <w:r>
                    <w:rPr>
                      <w:sz w:val="18"/>
                      <w:szCs w:val="16"/>
                    </w:rPr>
                    <w:t>Default is “en”</w:t>
                  </w:r>
                </w:p>
              </w:tc>
            </w:tr>
          </w:tbl>
          <w:p w14:paraId="221E3066" w14:textId="77777777" w:rsidR="005705B5" w:rsidRDefault="005705B5" w:rsidP="004743DE">
            <w:pPr>
              <w:rPr>
                <w:sz w:val="18"/>
                <w:szCs w:val="16"/>
              </w:rPr>
            </w:pPr>
          </w:p>
          <w:p w14:paraId="7B338EB2" w14:textId="77777777" w:rsidR="005705B5" w:rsidRDefault="005705B5" w:rsidP="004743DE">
            <w:pPr>
              <w:rPr>
                <w:sz w:val="18"/>
                <w:szCs w:val="16"/>
              </w:rPr>
            </w:pPr>
            <w:r>
              <w:rPr>
                <w:sz w:val="18"/>
                <w:szCs w:val="16"/>
              </w:rPr>
              <w:t>Example:</w:t>
            </w:r>
          </w:p>
          <w:p w14:paraId="03F6341C" w14:textId="2B674EFB" w:rsidR="005705B5" w:rsidRPr="00C934DC" w:rsidRDefault="005705B5" w:rsidP="004743DE">
            <w:pPr>
              <w:rPr>
                <w:sz w:val="18"/>
                <w:szCs w:val="16"/>
              </w:rPr>
            </w:pPr>
            <w:r>
              <w:rPr>
                <w:sz w:val="18"/>
                <w:szCs w:val="16"/>
              </w:rPr>
              <w:t>profilemanagement/</w:t>
            </w:r>
            <w:r w:rsidR="006235CF">
              <w:rPr>
                <w:sz w:val="18"/>
                <w:szCs w:val="16"/>
              </w:rPr>
              <w:t>account/</w:t>
            </w:r>
            <w:r w:rsidR="006235CF" w:rsidRPr="005705B5">
              <w:rPr>
                <w:sz w:val="18"/>
                <w:szCs w:val="16"/>
              </w:rPr>
              <w:t>70144488</w:t>
            </w:r>
            <w:r w:rsidR="006235CF">
              <w:rPr>
                <w:sz w:val="18"/>
                <w:szCs w:val="16"/>
              </w:rPr>
              <w:t>/</w:t>
            </w:r>
            <w:r>
              <w:rPr>
                <w:sz w:val="18"/>
                <w:szCs w:val="16"/>
              </w:rPr>
              <w:t>account-association-list</w:t>
            </w:r>
            <w:r w:rsidR="00270FBF">
              <w:rPr>
                <w:sz w:val="18"/>
                <w:szCs w:val="16"/>
              </w:rPr>
              <w:t>?language=en</w:t>
            </w:r>
          </w:p>
          <w:p w14:paraId="1739C9F3" w14:textId="77777777" w:rsidR="005705B5" w:rsidRPr="00C934DC" w:rsidRDefault="005705B5" w:rsidP="004743DE">
            <w:pPr>
              <w:rPr>
                <w:sz w:val="18"/>
                <w:szCs w:val="16"/>
              </w:rPr>
            </w:pPr>
            <w:r w:rsidRPr="00C934DC">
              <w:rPr>
                <w:sz w:val="18"/>
                <w:szCs w:val="16"/>
              </w:rPr>
              <w:t xml:space="preserve"> </w:t>
            </w:r>
          </w:p>
        </w:tc>
      </w:tr>
      <w:tr w:rsidR="005705B5" w:rsidRPr="00C934DC" w14:paraId="0957FFE3" w14:textId="77777777" w:rsidTr="004743DE">
        <w:tc>
          <w:tcPr>
            <w:tcW w:w="1526" w:type="dxa"/>
          </w:tcPr>
          <w:p w14:paraId="260715C6" w14:textId="77777777" w:rsidR="005705B5" w:rsidRPr="00797478" w:rsidRDefault="005705B5" w:rsidP="004743DE">
            <w:pPr>
              <w:rPr>
                <w:b/>
                <w:sz w:val="18"/>
                <w:szCs w:val="16"/>
              </w:rPr>
            </w:pPr>
            <w:r>
              <w:rPr>
                <w:b/>
                <w:sz w:val="18"/>
                <w:szCs w:val="16"/>
              </w:rPr>
              <w:t>Status Codes</w:t>
            </w:r>
          </w:p>
        </w:tc>
        <w:tc>
          <w:tcPr>
            <w:tcW w:w="9355" w:type="dxa"/>
          </w:tcPr>
          <w:p w14:paraId="78DB1CA6" w14:textId="77777777" w:rsidR="005705B5" w:rsidRDefault="005705B5" w:rsidP="004743DE">
            <w:pPr>
              <w:rPr>
                <w:sz w:val="18"/>
                <w:szCs w:val="16"/>
              </w:rPr>
            </w:pPr>
          </w:p>
          <w:tbl>
            <w:tblPr>
              <w:tblStyle w:val="TableGrid"/>
              <w:tblW w:w="0" w:type="auto"/>
              <w:tblLook w:val="04A0" w:firstRow="1" w:lastRow="0" w:firstColumn="1" w:lastColumn="0" w:noHBand="0" w:noVBand="1"/>
            </w:tblPr>
            <w:tblGrid>
              <w:gridCol w:w="620"/>
              <w:gridCol w:w="684"/>
              <w:gridCol w:w="2410"/>
              <w:gridCol w:w="1418"/>
              <w:gridCol w:w="1984"/>
              <w:gridCol w:w="1730"/>
            </w:tblGrid>
            <w:tr w:rsidR="005705B5" w:rsidRPr="001963A0" w14:paraId="4D83139C" w14:textId="77777777" w:rsidTr="004743DE">
              <w:tc>
                <w:tcPr>
                  <w:tcW w:w="620" w:type="dxa"/>
                  <w:shd w:val="clear" w:color="auto" w:fill="D9D9D9" w:themeFill="background1" w:themeFillShade="D9"/>
                </w:tcPr>
                <w:p w14:paraId="08E716B3" w14:textId="77777777" w:rsidR="005705B5" w:rsidRPr="001963A0" w:rsidRDefault="005705B5" w:rsidP="004743DE">
                  <w:pPr>
                    <w:rPr>
                      <w:b/>
                      <w:sz w:val="16"/>
                      <w:szCs w:val="16"/>
                    </w:rPr>
                  </w:pPr>
                  <w:r w:rsidRPr="001963A0">
                    <w:rPr>
                      <w:b/>
                      <w:sz w:val="16"/>
                      <w:szCs w:val="16"/>
                    </w:rPr>
                    <w:t>status</w:t>
                  </w:r>
                </w:p>
                <w:p w14:paraId="245E9763" w14:textId="77777777" w:rsidR="005705B5" w:rsidRPr="001963A0" w:rsidRDefault="005705B5" w:rsidP="004743DE">
                  <w:pPr>
                    <w:rPr>
                      <w:b/>
                      <w:sz w:val="16"/>
                      <w:szCs w:val="16"/>
                    </w:rPr>
                  </w:pPr>
                  <w:r w:rsidRPr="001963A0">
                    <w:rPr>
                      <w:b/>
                      <w:sz w:val="16"/>
                      <w:szCs w:val="16"/>
                    </w:rPr>
                    <w:t>Cd</w:t>
                  </w:r>
                </w:p>
              </w:tc>
              <w:tc>
                <w:tcPr>
                  <w:tcW w:w="684" w:type="dxa"/>
                  <w:shd w:val="clear" w:color="auto" w:fill="D9D9D9" w:themeFill="background1" w:themeFillShade="D9"/>
                </w:tcPr>
                <w:p w14:paraId="5BE279F2" w14:textId="77777777" w:rsidR="005705B5" w:rsidRPr="001963A0" w:rsidRDefault="005705B5" w:rsidP="004743DE">
                  <w:pPr>
                    <w:rPr>
                      <w:b/>
                      <w:sz w:val="16"/>
                      <w:szCs w:val="16"/>
                    </w:rPr>
                  </w:pPr>
                  <w:r w:rsidRPr="001963A0">
                    <w:rPr>
                      <w:b/>
                      <w:sz w:val="16"/>
                      <w:szCs w:val="16"/>
                    </w:rPr>
                    <w:t>status</w:t>
                  </w:r>
                </w:p>
                <w:p w14:paraId="1A6D0F9C" w14:textId="77777777" w:rsidR="005705B5" w:rsidRPr="001963A0" w:rsidRDefault="005705B5" w:rsidP="004743DE">
                  <w:pPr>
                    <w:rPr>
                      <w:b/>
                      <w:sz w:val="16"/>
                      <w:szCs w:val="16"/>
                    </w:rPr>
                  </w:pPr>
                  <w:r w:rsidRPr="001963A0">
                    <w:rPr>
                      <w:b/>
                      <w:sz w:val="16"/>
                      <w:szCs w:val="16"/>
                    </w:rPr>
                    <w:t>SubCd</w:t>
                  </w:r>
                </w:p>
              </w:tc>
              <w:tc>
                <w:tcPr>
                  <w:tcW w:w="2410" w:type="dxa"/>
                  <w:shd w:val="clear" w:color="auto" w:fill="D9D9D9" w:themeFill="background1" w:themeFillShade="D9"/>
                </w:tcPr>
                <w:p w14:paraId="64FC8D37" w14:textId="77777777" w:rsidR="005705B5" w:rsidRPr="001963A0" w:rsidRDefault="005705B5" w:rsidP="004743DE">
                  <w:pPr>
                    <w:rPr>
                      <w:b/>
                      <w:sz w:val="16"/>
                      <w:szCs w:val="16"/>
                    </w:rPr>
                  </w:pPr>
                  <w:r w:rsidRPr="001963A0">
                    <w:rPr>
                      <w:b/>
                      <w:sz w:val="16"/>
                      <w:szCs w:val="16"/>
                    </w:rPr>
                    <w:t>statusTxt</w:t>
                  </w:r>
                </w:p>
              </w:tc>
              <w:tc>
                <w:tcPr>
                  <w:tcW w:w="1418" w:type="dxa"/>
                  <w:shd w:val="clear" w:color="auto" w:fill="D9D9D9" w:themeFill="background1" w:themeFillShade="D9"/>
                </w:tcPr>
                <w:p w14:paraId="47C26400" w14:textId="77777777" w:rsidR="005705B5" w:rsidRPr="001963A0" w:rsidRDefault="005705B5" w:rsidP="004743DE">
                  <w:pPr>
                    <w:rPr>
                      <w:b/>
                      <w:sz w:val="16"/>
                      <w:szCs w:val="16"/>
                    </w:rPr>
                  </w:pPr>
                  <w:r w:rsidRPr="001963A0">
                    <w:rPr>
                      <w:b/>
                      <w:sz w:val="16"/>
                      <w:szCs w:val="16"/>
                    </w:rPr>
                    <w:t>systemErrorCd</w:t>
                  </w:r>
                </w:p>
              </w:tc>
              <w:tc>
                <w:tcPr>
                  <w:tcW w:w="1984" w:type="dxa"/>
                  <w:shd w:val="clear" w:color="auto" w:fill="D9D9D9" w:themeFill="background1" w:themeFillShade="D9"/>
                </w:tcPr>
                <w:p w14:paraId="078338DB" w14:textId="77777777" w:rsidR="005705B5" w:rsidRPr="001963A0" w:rsidRDefault="005705B5" w:rsidP="004743DE">
                  <w:pPr>
                    <w:rPr>
                      <w:b/>
                      <w:sz w:val="16"/>
                      <w:szCs w:val="16"/>
                    </w:rPr>
                  </w:pPr>
                  <w:r w:rsidRPr="001963A0">
                    <w:rPr>
                      <w:b/>
                      <w:sz w:val="16"/>
                      <w:szCs w:val="16"/>
                    </w:rPr>
                    <w:t>systemErrorTxt</w:t>
                  </w:r>
                </w:p>
              </w:tc>
              <w:tc>
                <w:tcPr>
                  <w:tcW w:w="1730" w:type="dxa"/>
                  <w:shd w:val="clear" w:color="auto" w:fill="D9D9D9" w:themeFill="background1" w:themeFillShade="D9"/>
                </w:tcPr>
                <w:p w14:paraId="5028EFC4" w14:textId="77777777" w:rsidR="005705B5" w:rsidRPr="001963A0" w:rsidRDefault="005705B5" w:rsidP="004743DE">
                  <w:pPr>
                    <w:rPr>
                      <w:b/>
                      <w:i/>
                      <w:sz w:val="16"/>
                      <w:szCs w:val="16"/>
                    </w:rPr>
                  </w:pPr>
                  <w:r w:rsidRPr="001963A0">
                    <w:rPr>
                      <w:b/>
                      <w:i/>
                      <w:sz w:val="16"/>
                      <w:szCs w:val="16"/>
                    </w:rPr>
                    <w:t>Notes</w:t>
                  </w:r>
                </w:p>
              </w:tc>
            </w:tr>
            <w:tr w:rsidR="005705B5" w:rsidRPr="001963A0" w14:paraId="0C16C88C" w14:textId="77777777" w:rsidTr="004743DE">
              <w:tc>
                <w:tcPr>
                  <w:tcW w:w="620" w:type="dxa"/>
                </w:tcPr>
                <w:p w14:paraId="3894269B" w14:textId="77777777" w:rsidR="005705B5" w:rsidRPr="001963A0" w:rsidRDefault="005705B5" w:rsidP="004743DE">
                  <w:pPr>
                    <w:rPr>
                      <w:sz w:val="16"/>
                      <w:szCs w:val="16"/>
                    </w:rPr>
                  </w:pPr>
                  <w:r w:rsidRPr="001963A0">
                    <w:rPr>
                      <w:sz w:val="16"/>
                      <w:szCs w:val="16"/>
                    </w:rPr>
                    <w:t>200</w:t>
                  </w:r>
                </w:p>
              </w:tc>
              <w:tc>
                <w:tcPr>
                  <w:tcW w:w="684" w:type="dxa"/>
                </w:tcPr>
                <w:p w14:paraId="2699E778" w14:textId="77777777" w:rsidR="005705B5" w:rsidRPr="001963A0" w:rsidRDefault="005705B5" w:rsidP="004743DE">
                  <w:pPr>
                    <w:rPr>
                      <w:sz w:val="16"/>
                      <w:szCs w:val="16"/>
                    </w:rPr>
                  </w:pPr>
                </w:p>
              </w:tc>
              <w:tc>
                <w:tcPr>
                  <w:tcW w:w="2410" w:type="dxa"/>
                </w:tcPr>
                <w:p w14:paraId="7951B44B" w14:textId="77777777" w:rsidR="005705B5" w:rsidRPr="001963A0" w:rsidRDefault="005705B5" w:rsidP="004743DE">
                  <w:pPr>
                    <w:rPr>
                      <w:sz w:val="16"/>
                      <w:szCs w:val="16"/>
                    </w:rPr>
                  </w:pPr>
                  <w:r w:rsidRPr="001963A0">
                    <w:rPr>
                      <w:sz w:val="16"/>
                      <w:szCs w:val="16"/>
                    </w:rPr>
                    <w:t>OK</w:t>
                  </w:r>
                </w:p>
              </w:tc>
              <w:tc>
                <w:tcPr>
                  <w:tcW w:w="1418" w:type="dxa"/>
                </w:tcPr>
                <w:p w14:paraId="4E7E88F2" w14:textId="77777777" w:rsidR="005705B5" w:rsidRPr="001963A0" w:rsidRDefault="005705B5" w:rsidP="004743DE">
                  <w:pPr>
                    <w:rPr>
                      <w:sz w:val="16"/>
                      <w:szCs w:val="16"/>
                    </w:rPr>
                  </w:pPr>
                </w:p>
              </w:tc>
              <w:tc>
                <w:tcPr>
                  <w:tcW w:w="1984" w:type="dxa"/>
                </w:tcPr>
                <w:p w14:paraId="675894BD" w14:textId="77777777" w:rsidR="005705B5" w:rsidRPr="001963A0" w:rsidRDefault="005705B5" w:rsidP="004743DE">
                  <w:pPr>
                    <w:rPr>
                      <w:sz w:val="16"/>
                      <w:szCs w:val="16"/>
                    </w:rPr>
                  </w:pPr>
                </w:p>
              </w:tc>
              <w:tc>
                <w:tcPr>
                  <w:tcW w:w="1730" w:type="dxa"/>
                </w:tcPr>
                <w:p w14:paraId="4C4EF4EB" w14:textId="77777777" w:rsidR="005705B5" w:rsidRPr="001963A0" w:rsidRDefault="005705B5" w:rsidP="004743DE">
                  <w:pPr>
                    <w:rPr>
                      <w:sz w:val="16"/>
                      <w:szCs w:val="16"/>
                    </w:rPr>
                  </w:pPr>
                </w:p>
              </w:tc>
            </w:tr>
            <w:tr w:rsidR="005705B5" w:rsidRPr="001963A0" w14:paraId="471D9B67" w14:textId="77777777" w:rsidTr="004743DE">
              <w:tc>
                <w:tcPr>
                  <w:tcW w:w="620" w:type="dxa"/>
                </w:tcPr>
                <w:p w14:paraId="611848EC" w14:textId="77777777" w:rsidR="005705B5" w:rsidRPr="001963A0" w:rsidRDefault="005705B5" w:rsidP="004743DE">
                  <w:pPr>
                    <w:rPr>
                      <w:sz w:val="16"/>
                      <w:szCs w:val="16"/>
                    </w:rPr>
                  </w:pPr>
                  <w:r>
                    <w:rPr>
                      <w:sz w:val="16"/>
                      <w:szCs w:val="16"/>
                    </w:rPr>
                    <w:t>400</w:t>
                  </w:r>
                </w:p>
              </w:tc>
              <w:tc>
                <w:tcPr>
                  <w:tcW w:w="684" w:type="dxa"/>
                </w:tcPr>
                <w:p w14:paraId="7BB26A0F" w14:textId="77777777" w:rsidR="005705B5" w:rsidRDefault="005705B5" w:rsidP="004743DE">
                  <w:pPr>
                    <w:rPr>
                      <w:sz w:val="16"/>
                      <w:szCs w:val="16"/>
                    </w:rPr>
                  </w:pPr>
                  <w:r w:rsidRPr="00690376">
                    <w:rPr>
                      <w:sz w:val="16"/>
                      <w:szCs w:val="16"/>
                    </w:rPr>
                    <w:t>NPR</w:t>
                  </w:r>
                </w:p>
              </w:tc>
              <w:tc>
                <w:tcPr>
                  <w:tcW w:w="2410" w:type="dxa"/>
                </w:tcPr>
                <w:p w14:paraId="069BC9F9" w14:textId="77777777" w:rsidR="005705B5" w:rsidRDefault="005705B5" w:rsidP="004743DE">
                  <w:pPr>
                    <w:rPr>
                      <w:sz w:val="16"/>
                      <w:szCs w:val="16"/>
                    </w:rPr>
                  </w:pPr>
                  <w:r w:rsidRPr="00690376">
                    <w:rPr>
                      <w:sz w:val="16"/>
                      <w:szCs w:val="16"/>
                    </w:rPr>
                    <w:t>No Profile</w:t>
                  </w:r>
                </w:p>
              </w:tc>
              <w:tc>
                <w:tcPr>
                  <w:tcW w:w="1418" w:type="dxa"/>
                </w:tcPr>
                <w:p w14:paraId="21A00723" w14:textId="77777777" w:rsidR="005705B5" w:rsidRPr="001963A0" w:rsidRDefault="005705B5" w:rsidP="004743DE">
                  <w:pPr>
                    <w:rPr>
                      <w:sz w:val="16"/>
                      <w:szCs w:val="16"/>
                    </w:rPr>
                  </w:pPr>
                </w:p>
              </w:tc>
              <w:tc>
                <w:tcPr>
                  <w:tcW w:w="1984" w:type="dxa"/>
                </w:tcPr>
                <w:p w14:paraId="133E8D9A" w14:textId="5217D894" w:rsidR="005705B5" w:rsidRDefault="005705B5" w:rsidP="004743DE">
                  <w:pPr>
                    <w:rPr>
                      <w:sz w:val="16"/>
                      <w:szCs w:val="16"/>
                    </w:rPr>
                  </w:pPr>
                  <w:r w:rsidRPr="00690376">
                    <w:rPr>
                      <w:sz w:val="16"/>
                      <w:szCs w:val="16"/>
                    </w:rPr>
                    <w:t>no profile exists</w:t>
                  </w:r>
                  <w:r>
                    <w:rPr>
                      <w:sz w:val="16"/>
                      <w:szCs w:val="16"/>
                    </w:rPr>
                    <w:t xml:space="preserve"> for account &lt;ban&gt;</w:t>
                  </w:r>
                </w:p>
              </w:tc>
              <w:tc>
                <w:tcPr>
                  <w:tcW w:w="1730" w:type="dxa"/>
                </w:tcPr>
                <w:p w14:paraId="61CB1626" w14:textId="77777777" w:rsidR="005705B5" w:rsidRPr="001963A0" w:rsidRDefault="005705B5" w:rsidP="004743DE">
                  <w:pPr>
                    <w:rPr>
                      <w:sz w:val="16"/>
                      <w:szCs w:val="16"/>
                    </w:rPr>
                  </w:pPr>
                </w:p>
              </w:tc>
            </w:tr>
            <w:tr w:rsidR="005705B5" w:rsidRPr="001963A0" w14:paraId="46CB513C" w14:textId="77777777" w:rsidTr="004743DE">
              <w:tc>
                <w:tcPr>
                  <w:tcW w:w="620" w:type="dxa"/>
                </w:tcPr>
                <w:p w14:paraId="663BF9FE" w14:textId="77777777" w:rsidR="005705B5" w:rsidRDefault="005705B5" w:rsidP="004743DE">
                  <w:pPr>
                    <w:rPr>
                      <w:sz w:val="16"/>
                      <w:szCs w:val="16"/>
                    </w:rPr>
                  </w:pPr>
                  <w:r w:rsidRPr="001963A0">
                    <w:rPr>
                      <w:sz w:val="16"/>
                      <w:szCs w:val="16"/>
                    </w:rPr>
                    <w:t>500</w:t>
                  </w:r>
                </w:p>
              </w:tc>
              <w:tc>
                <w:tcPr>
                  <w:tcW w:w="684" w:type="dxa"/>
                </w:tcPr>
                <w:p w14:paraId="25F26E06" w14:textId="77777777" w:rsidR="005705B5" w:rsidRPr="00690376" w:rsidRDefault="005705B5" w:rsidP="004743DE">
                  <w:pPr>
                    <w:rPr>
                      <w:sz w:val="16"/>
                      <w:szCs w:val="16"/>
                    </w:rPr>
                  </w:pPr>
                  <w:r>
                    <w:rPr>
                      <w:sz w:val="16"/>
                      <w:szCs w:val="16"/>
                    </w:rPr>
                    <w:t>CIPS</w:t>
                  </w:r>
                </w:p>
              </w:tc>
              <w:tc>
                <w:tcPr>
                  <w:tcW w:w="2410" w:type="dxa"/>
                </w:tcPr>
                <w:p w14:paraId="6073B378" w14:textId="77777777" w:rsidR="005705B5" w:rsidRPr="00690376" w:rsidRDefault="005705B5" w:rsidP="004743DE">
                  <w:pPr>
                    <w:rPr>
                      <w:sz w:val="16"/>
                      <w:szCs w:val="16"/>
                    </w:rPr>
                  </w:pPr>
                  <w:r>
                    <w:rPr>
                      <w:sz w:val="16"/>
                      <w:szCs w:val="16"/>
                    </w:rPr>
                    <w:t>Application level error</w:t>
                  </w:r>
                  <w:r w:rsidRPr="001963A0">
                    <w:rPr>
                      <w:sz w:val="16"/>
                      <w:szCs w:val="16"/>
                    </w:rPr>
                    <w:t xml:space="preserve"> </w:t>
                  </w:r>
                  <w:r>
                    <w:rPr>
                      <w:sz w:val="16"/>
                      <w:szCs w:val="16"/>
                    </w:rPr>
                    <w:t xml:space="preserve">(Client Identity Profile Service </w:t>
                  </w:r>
                  <w:r w:rsidRPr="001963A0">
                    <w:rPr>
                      <w:sz w:val="16"/>
                      <w:szCs w:val="16"/>
                    </w:rPr>
                    <w:t>call fail</w:t>
                  </w:r>
                  <w:r>
                    <w:rPr>
                      <w:sz w:val="16"/>
                      <w:szCs w:val="16"/>
                    </w:rPr>
                    <w:t>s)</w:t>
                  </w:r>
                </w:p>
              </w:tc>
              <w:tc>
                <w:tcPr>
                  <w:tcW w:w="1418" w:type="dxa"/>
                </w:tcPr>
                <w:p w14:paraId="51B8F3E2" w14:textId="77777777" w:rsidR="005705B5" w:rsidRPr="001963A0" w:rsidRDefault="005705B5" w:rsidP="004743DE">
                  <w:pPr>
                    <w:rPr>
                      <w:sz w:val="16"/>
                      <w:szCs w:val="16"/>
                    </w:rPr>
                  </w:pPr>
                </w:p>
              </w:tc>
              <w:tc>
                <w:tcPr>
                  <w:tcW w:w="1984" w:type="dxa"/>
                </w:tcPr>
                <w:p w14:paraId="3F711784" w14:textId="77777777" w:rsidR="005705B5" w:rsidRPr="00690376" w:rsidRDefault="005705B5" w:rsidP="004743DE">
                  <w:pPr>
                    <w:rPr>
                      <w:sz w:val="16"/>
                      <w:szCs w:val="16"/>
                    </w:rPr>
                  </w:pPr>
                  <w:r>
                    <w:rPr>
                      <w:sz w:val="16"/>
                      <w:szCs w:val="16"/>
                    </w:rPr>
                    <w:t>Pass through error code</w:t>
                  </w:r>
                </w:p>
              </w:tc>
              <w:tc>
                <w:tcPr>
                  <w:tcW w:w="1730" w:type="dxa"/>
                </w:tcPr>
                <w:p w14:paraId="70A00ACD" w14:textId="77777777" w:rsidR="005705B5" w:rsidRPr="001963A0" w:rsidRDefault="005705B5" w:rsidP="004743DE">
                  <w:pPr>
                    <w:rPr>
                      <w:sz w:val="16"/>
                      <w:szCs w:val="16"/>
                    </w:rPr>
                  </w:pPr>
                  <w:r w:rsidRPr="001963A0">
                    <w:rPr>
                      <w:sz w:val="16"/>
                      <w:szCs w:val="16"/>
                    </w:rPr>
                    <w:t>Any other Service Exception</w:t>
                  </w:r>
                </w:p>
              </w:tc>
            </w:tr>
            <w:tr w:rsidR="005705B5" w:rsidRPr="001963A0" w14:paraId="77139376" w14:textId="77777777" w:rsidTr="004743DE">
              <w:tc>
                <w:tcPr>
                  <w:tcW w:w="620" w:type="dxa"/>
                </w:tcPr>
                <w:p w14:paraId="00F840E5" w14:textId="77777777" w:rsidR="005705B5" w:rsidRDefault="005705B5" w:rsidP="004743DE">
                  <w:pPr>
                    <w:rPr>
                      <w:sz w:val="16"/>
                      <w:szCs w:val="16"/>
                    </w:rPr>
                  </w:pPr>
                  <w:r w:rsidRPr="001963A0">
                    <w:rPr>
                      <w:sz w:val="16"/>
                      <w:szCs w:val="16"/>
                    </w:rPr>
                    <w:t>500</w:t>
                  </w:r>
                </w:p>
              </w:tc>
              <w:tc>
                <w:tcPr>
                  <w:tcW w:w="684" w:type="dxa"/>
                </w:tcPr>
                <w:p w14:paraId="4EDE395A" w14:textId="77777777" w:rsidR="005705B5" w:rsidRPr="00690376" w:rsidRDefault="005705B5" w:rsidP="004743DE">
                  <w:pPr>
                    <w:rPr>
                      <w:sz w:val="16"/>
                      <w:szCs w:val="16"/>
                    </w:rPr>
                  </w:pPr>
                </w:p>
              </w:tc>
              <w:tc>
                <w:tcPr>
                  <w:tcW w:w="2410" w:type="dxa"/>
                </w:tcPr>
                <w:p w14:paraId="3E4B1953" w14:textId="77777777" w:rsidR="005705B5" w:rsidRPr="00690376" w:rsidRDefault="005705B5" w:rsidP="004743DE">
                  <w:pPr>
                    <w:rPr>
                      <w:sz w:val="16"/>
                      <w:szCs w:val="16"/>
                    </w:rPr>
                  </w:pPr>
                  <w:r w:rsidRPr="001963A0">
                    <w:rPr>
                      <w:sz w:val="16"/>
                      <w:szCs w:val="16"/>
                    </w:rPr>
                    <w:t>general error</w:t>
                  </w:r>
                </w:p>
              </w:tc>
              <w:tc>
                <w:tcPr>
                  <w:tcW w:w="1418" w:type="dxa"/>
                </w:tcPr>
                <w:p w14:paraId="62174C1C" w14:textId="77777777" w:rsidR="005705B5" w:rsidRPr="001963A0" w:rsidRDefault="005705B5" w:rsidP="004743DE">
                  <w:pPr>
                    <w:rPr>
                      <w:sz w:val="16"/>
                      <w:szCs w:val="16"/>
                    </w:rPr>
                  </w:pPr>
                </w:p>
              </w:tc>
              <w:tc>
                <w:tcPr>
                  <w:tcW w:w="1984" w:type="dxa"/>
                </w:tcPr>
                <w:p w14:paraId="32CFA889" w14:textId="77777777" w:rsidR="005705B5" w:rsidRPr="00690376" w:rsidRDefault="005705B5" w:rsidP="004743DE">
                  <w:pPr>
                    <w:rPr>
                      <w:sz w:val="16"/>
                      <w:szCs w:val="16"/>
                    </w:rPr>
                  </w:pPr>
                </w:p>
              </w:tc>
              <w:tc>
                <w:tcPr>
                  <w:tcW w:w="1730" w:type="dxa"/>
                </w:tcPr>
                <w:p w14:paraId="63816BDB" w14:textId="77777777" w:rsidR="005705B5" w:rsidRPr="001963A0" w:rsidRDefault="005705B5" w:rsidP="004743DE">
                  <w:pPr>
                    <w:rPr>
                      <w:sz w:val="16"/>
                      <w:szCs w:val="16"/>
                    </w:rPr>
                  </w:pPr>
                  <w:r>
                    <w:rPr>
                      <w:sz w:val="16"/>
                      <w:szCs w:val="16"/>
                    </w:rPr>
                    <w:t>Any caught exception not handled elsewhere</w:t>
                  </w:r>
                </w:p>
              </w:tc>
            </w:tr>
            <w:tr w:rsidR="005705B5" w:rsidRPr="001963A0" w14:paraId="720F005F" w14:textId="77777777" w:rsidTr="004743DE">
              <w:tc>
                <w:tcPr>
                  <w:tcW w:w="620" w:type="dxa"/>
                </w:tcPr>
                <w:p w14:paraId="450D0D14" w14:textId="77777777" w:rsidR="005705B5" w:rsidRDefault="005705B5" w:rsidP="004743DE">
                  <w:pPr>
                    <w:rPr>
                      <w:sz w:val="16"/>
                      <w:szCs w:val="16"/>
                    </w:rPr>
                  </w:pPr>
                </w:p>
              </w:tc>
              <w:tc>
                <w:tcPr>
                  <w:tcW w:w="684" w:type="dxa"/>
                </w:tcPr>
                <w:p w14:paraId="20BB91CF" w14:textId="77777777" w:rsidR="005705B5" w:rsidRPr="00690376" w:rsidRDefault="005705B5" w:rsidP="004743DE">
                  <w:pPr>
                    <w:rPr>
                      <w:sz w:val="16"/>
                      <w:szCs w:val="16"/>
                    </w:rPr>
                  </w:pPr>
                </w:p>
              </w:tc>
              <w:tc>
                <w:tcPr>
                  <w:tcW w:w="2410" w:type="dxa"/>
                </w:tcPr>
                <w:p w14:paraId="56D567FF" w14:textId="77777777" w:rsidR="005705B5" w:rsidRPr="00690376" w:rsidRDefault="005705B5" w:rsidP="004743DE">
                  <w:pPr>
                    <w:rPr>
                      <w:sz w:val="16"/>
                      <w:szCs w:val="16"/>
                    </w:rPr>
                  </w:pPr>
                </w:p>
              </w:tc>
              <w:tc>
                <w:tcPr>
                  <w:tcW w:w="1418" w:type="dxa"/>
                </w:tcPr>
                <w:p w14:paraId="54038B82" w14:textId="77777777" w:rsidR="005705B5" w:rsidRPr="001963A0" w:rsidRDefault="005705B5" w:rsidP="004743DE">
                  <w:pPr>
                    <w:rPr>
                      <w:sz w:val="16"/>
                      <w:szCs w:val="16"/>
                    </w:rPr>
                  </w:pPr>
                </w:p>
              </w:tc>
              <w:tc>
                <w:tcPr>
                  <w:tcW w:w="1984" w:type="dxa"/>
                </w:tcPr>
                <w:p w14:paraId="270BED51" w14:textId="77777777" w:rsidR="005705B5" w:rsidRPr="00690376" w:rsidRDefault="005705B5" w:rsidP="004743DE">
                  <w:pPr>
                    <w:rPr>
                      <w:sz w:val="16"/>
                      <w:szCs w:val="16"/>
                    </w:rPr>
                  </w:pPr>
                </w:p>
              </w:tc>
              <w:tc>
                <w:tcPr>
                  <w:tcW w:w="1730" w:type="dxa"/>
                </w:tcPr>
                <w:p w14:paraId="0F9C1645" w14:textId="77777777" w:rsidR="005705B5" w:rsidRPr="001963A0" w:rsidRDefault="005705B5" w:rsidP="004743DE">
                  <w:pPr>
                    <w:rPr>
                      <w:sz w:val="16"/>
                      <w:szCs w:val="16"/>
                    </w:rPr>
                  </w:pPr>
                </w:p>
              </w:tc>
            </w:tr>
            <w:tr w:rsidR="005705B5" w:rsidRPr="001963A0" w14:paraId="224ED1FD" w14:textId="77777777" w:rsidTr="004743DE">
              <w:tc>
                <w:tcPr>
                  <w:tcW w:w="620" w:type="dxa"/>
                </w:tcPr>
                <w:p w14:paraId="448E3C44" w14:textId="77777777" w:rsidR="005705B5" w:rsidRPr="001963A0" w:rsidRDefault="005705B5" w:rsidP="004743DE">
                  <w:pPr>
                    <w:rPr>
                      <w:sz w:val="16"/>
                      <w:szCs w:val="16"/>
                    </w:rPr>
                  </w:pPr>
                </w:p>
              </w:tc>
              <w:tc>
                <w:tcPr>
                  <w:tcW w:w="684" w:type="dxa"/>
                </w:tcPr>
                <w:p w14:paraId="1FAACB01" w14:textId="77777777" w:rsidR="005705B5" w:rsidRDefault="005705B5" w:rsidP="004743DE">
                  <w:pPr>
                    <w:rPr>
                      <w:sz w:val="16"/>
                      <w:szCs w:val="16"/>
                    </w:rPr>
                  </w:pPr>
                </w:p>
              </w:tc>
              <w:tc>
                <w:tcPr>
                  <w:tcW w:w="2410" w:type="dxa"/>
                </w:tcPr>
                <w:p w14:paraId="763AB815" w14:textId="77777777" w:rsidR="005705B5" w:rsidRDefault="005705B5" w:rsidP="004743DE">
                  <w:pPr>
                    <w:rPr>
                      <w:sz w:val="16"/>
                      <w:szCs w:val="16"/>
                    </w:rPr>
                  </w:pPr>
                </w:p>
              </w:tc>
              <w:tc>
                <w:tcPr>
                  <w:tcW w:w="1418" w:type="dxa"/>
                </w:tcPr>
                <w:p w14:paraId="45B4EBD9" w14:textId="77777777" w:rsidR="005705B5" w:rsidRPr="001963A0" w:rsidRDefault="005705B5" w:rsidP="004743DE">
                  <w:pPr>
                    <w:rPr>
                      <w:sz w:val="16"/>
                      <w:szCs w:val="16"/>
                    </w:rPr>
                  </w:pPr>
                </w:p>
              </w:tc>
              <w:tc>
                <w:tcPr>
                  <w:tcW w:w="1984" w:type="dxa"/>
                </w:tcPr>
                <w:p w14:paraId="48C8C52A" w14:textId="77777777" w:rsidR="005705B5" w:rsidRDefault="005705B5" w:rsidP="004743DE">
                  <w:pPr>
                    <w:rPr>
                      <w:sz w:val="16"/>
                      <w:szCs w:val="16"/>
                    </w:rPr>
                  </w:pPr>
                </w:p>
              </w:tc>
              <w:tc>
                <w:tcPr>
                  <w:tcW w:w="1730" w:type="dxa"/>
                </w:tcPr>
                <w:p w14:paraId="5940B439" w14:textId="77777777" w:rsidR="005705B5" w:rsidRPr="001963A0" w:rsidRDefault="005705B5" w:rsidP="004743DE">
                  <w:pPr>
                    <w:rPr>
                      <w:sz w:val="16"/>
                      <w:szCs w:val="16"/>
                    </w:rPr>
                  </w:pPr>
                </w:p>
              </w:tc>
            </w:tr>
          </w:tbl>
          <w:p w14:paraId="44DAA43C" w14:textId="77777777" w:rsidR="005705B5" w:rsidRDefault="005705B5" w:rsidP="004743DE">
            <w:pPr>
              <w:rPr>
                <w:sz w:val="18"/>
                <w:szCs w:val="16"/>
              </w:rPr>
            </w:pPr>
          </w:p>
          <w:p w14:paraId="12DB7D06" w14:textId="77777777" w:rsidR="005705B5" w:rsidRPr="00C934DC" w:rsidRDefault="005705B5" w:rsidP="004743DE">
            <w:pPr>
              <w:rPr>
                <w:sz w:val="18"/>
                <w:szCs w:val="16"/>
              </w:rPr>
            </w:pPr>
          </w:p>
        </w:tc>
      </w:tr>
      <w:tr w:rsidR="005705B5" w:rsidRPr="00C934DC" w14:paraId="5AA405BC" w14:textId="77777777" w:rsidTr="004743DE">
        <w:tc>
          <w:tcPr>
            <w:tcW w:w="1526" w:type="dxa"/>
          </w:tcPr>
          <w:p w14:paraId="10005D7E" w14:textId="77777777" w:rsidR="005705B5" w:rsidRPr="00C934DC" w:rsidRDefault="005705B5" w:rsidP="004743DE">
            <w:pPr>
              <w:rPr>
                <w:sz w:val="18"/>
                <w:szCs w:val="16"/>
              </w:rPr>
            </w:pPr>
            <w:r w:rsidRPr="00797478">
              <w:rPr>
                <w:b/>
                <w:sz w:val="18"/>
                <w:szCs w:val="16"/>
              </w:rPr>
              <w:t>Output</w:t>
            </w:r>
          </w:p>
        </w:tc>
        <w:tc>
          <w:tcPr>
            <w:tcW w:w="9355" w:type="dxa"/>
          </w:tcPr>
          <w:p w14:paraId="74BDF58F" w14:textId="5F43D795" w:rsidR="00B93F59" w:rsidRDefault="005705B5" w:rsidP="00B93F59">
            <w:pPr>
              <w:rPr>
                <w:sz w:val="18"/>
                <w:szCs w:val="16"/>
              </w:rPr>
            </w:pPr>
            <w:r>
              <w:rPr>
                <w:sz w:val="18"/>
                <w:szCs w:val="16"/>
              </w:rPr>
              <w:t xml:space="preserve">“accountAssociationServiceResponse” : </w:t>
            </w:r>
            <w:r w:rsidR="00B93F59">
              <w:rPr>
                <w:sz w:val="18"/>
                <w:szCs w:val="16"/>
              </w:rPr>
              <w:t>{ &lt; accountAssociationList&gt; }</w:t>
            </w:r>
          </w:p>
          <w:p w14:paraId="3E12409D" w14:textId="77777777" w:rsidR="00D83143" w:rsidRDefault="00D83143" w:rsidP="00B93F59">
            <w:pPr>
              <w:rPr>
                <w:rFonts w:ascii="Lucida Console" w:hAnsi="Lucida Console"/>
                <w:color w:val="000000" w:themeColor="text1"/>
                <w:sz w:val="16"/>
                <w:szCs w:val="16"/>
              </w:rPr>
            </w:pPr>
          </w:p>
          <w:p w14:paraId="22F4ED20" w14:textId="508A81F4" w:rsidR="004E7DB5" w:rsidRDefault="004E7DB5" w:rsidP="00B93F59">
            <w:pPr>
              <w:rPr>
                <w:rFonts w:ascii="Lucida Console" w:hAnsi="Lucida Console"/>
                <w:sz w:val="16"/>
                <w:szCs w:val="16"/>
              </w:rPr>
            </w:pPr>
            <w:r>
              <w:rPr>
                <w:rFonts w:ascii="Lucida Console" w:hAnsi="Lucida Console"/>
                <w:color w:val="000000" w:themeColor="text1"/>
                <w:sz w:val="16"/>
                <w:szCs w:val="16"/>
              </w:rPr>
              <w:t>“accountAssociationServiceResponse” :</w:t>
            </w:r>
            <w:r>
              <w:rPr>
                <w:rFonts w:ascii="Lucida Console" w:hAnsi="Lucida Console"/>
                <w:sz w:val="16"/>
                <w:szCs w:val="16"/>
              </w:rPr>
              <w:t xml:space="preserve"> </w:t>
            </w:r>
          </w:p>
          <w:p w14:paraId="1630187C" w14:textId="2939AE22" w:rsidR="00B93F59" w:rsidRDefault="00B93F59" w:rsidP="00B93F59">
            <w:pPr>
              <w:rPr>
                <w:rFonts w:ascii="Lucida Console" w:hAnsi="Lucida Console"/>
                <w:sz w:val="16"/>
                <w:szCs w:val="16"/>
              </w:rPr>
            </w:pPr>
            <w:r>
              <w:rPr>
                <w:rFonts w:ascii="Lucida Console" w:hAnsi="Lucida Console"/>
                <w:sz w:val="16"/>
                <w:szCs w:val="16"/>
              </w:rPr>
              <w:t>{</w:t>
            </w:r>
          </w:p>
          <w:p w14:paraId="44E91FC5" w14:textId="77777777" w:rsidR="00C134E4" w:rsidRDefault="00B93F59"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00E86FAE">
              <w:rPr>
                <w:rFonts w:ascii="Lucida Console" w:hAnsi="Lucida Console"/>
                <w:color w:val="000000" w:themeColor="text1"/>
                <w:sz w:val="16"/>
                <w:szCs w:val="16"/>
              </w:rPr>
              <w:t>“</w:t>
            </w:r>
            <w:r>
              <w:rPr>
                <w:rFonts w:ascii="Lucida Console" w:hAnsi="Lucida Console"/>
                <w:color w:val="000000" w:themeColor="text1"/>
                <w:sz w:val="16"/>
                <w:szCs w:val="16"/>
              </w:rPr>
              <w:t>accountAssociationList</w:t>
            </w:r>
            <w:r w:rsidR="00E86FAE">
              <w:rPr>
                <w:rFonts w:ascii="Lucida Console" w:hAnsi="Lucida Console"/>
                <w:color w:val="000000" w:themeColor="text1"/>
                <w:sz w:val="16"/>
                <w:szCs w:val="16"/>
              </w:rPr>
              <w:t>”</w:t>
            </w:r>
            <w:r>
              <w:rPr>
                <w:rFonts w:ascii="Lucida Console" w:hAnsi="Lucida Console"/>
                <w:color w:val="000000" w:themeColor="text1"/>
                <w:sz w:val="16"/>
                <w:szCs w:val="16"/>
              </w:rPr>
              <w:t xml:space="preserve"> </w:t>
            </w:r>
            <w:r w:rsidR="00E86FAE">
              <w:rPr>
                <w:rFonts w:ascii="Lucida Console" w:hAnsi="Lucida Console"/>
                <w:color w:val="000000" w:themeColor="text1"/>
                <w:sz w:val="16"/>
                <w:szCs w:val="16"/>
              </w:rPr>
              <w:t xml:space="preserve">: </w:t>
            </w:r>
            <w:r w:rsidR="00C134E4">
              <w:rPr>
                <w:rFonts w:ascii="Lucida Console" w:hAnsi="Lucida Console"/>
                <w:color w:val="000000" w:themeColor="text1"/>
                <w:sz w:val="16"/>
                <w:szCs w:val="16"/>
              </w:rPr>
              <w:t xml:space="preserve">[ </w:t>
            </w:r>
          </w:p>
          <w:p w14:paraId="0C4FC72F" w14:textId="77777777" w:rsidR="00A42C20" w:rsidRPr="00B93F59"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w:t>
            </w:r>
          </w:p>
          <w:p w14:paraId="6B98FBB0" w14:textId="77777777" w:rsidR="00A42C20" w:rsidRPr="00B93F59"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Pr="00B93F59">
              <w:rPr>
                <w:rFonts w:ascii="Lucida Console" w:hAnsi="Lucida Console"/>
                <w:color w:val="000000" w:themeColor="text1"/>
                <w:sz w:val="16"/>
                <w:szCs w:val="16"/>
              </w:rPr>
              <w:t xml:space="preserve"> "</w:t>
            </w:r>
            <w:r>
              <w:rPr>
                <w:rFonts w:ascii="Lucida Console" w:hAnsi="Lucida Console"/>
                <w:color w:val="000000" w:themeColor="text1"/>
                <w:sz w:val="16"/>
                <w:szCs w:val="16"/>
              </w:rPr>
              <w:t>permissionId</w:t>
            </w:r>
            <w:r w:rsidRPr="00B93F59">
              <w:rPr>
                <w:rFonts w:ascii="Lucida Console" w:hAnsi="Lucida Console"/>
                <w:color w:val="000000" w:themeColor="text1"/>
                <w:sz w:val="16"/>
                <w:szCs w:val="16"/>
              </w:rPr>
              <w:t>" : "</w:t>
            </w:r>
            <w:r>
              <w:rPr>
                <w:rFonts w:ascii="Lucida Console" w:hAnsi="Lucida Console"/>
                <w:color w:val="000000" w:themeColor="text1"/>
                <w:sz w:val="16"/>
                <w:szCs w:val="16"/>
              </w:rPr>
              <w:t>11137</w:t>
            </w:r>
            <w:r w:rsidRPr="00B93F59">
              <w:rPr>
                <w:rFonts w:ascii="Lucida Console" w:hAnsi="Lucida Console"/>
                <w:color w:val="000000" w:themeColor="text1"/>
                <w:sz w:val="16"/>
                <w:szCs w:val="16"/>
              </w:rPr>
              <w:t>",</w:t>
            </w:r>
          </w:p>
          <w:p w14:paraId="66FC6FD1" w14:textId="77777777" w:rsidR="00A42C20" w:rsidRPr="00B93F59"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Pr="00B93F59">
              <w:rPr>
                <w:rFonts w:ascii="Lucida Console" w:hAnsi="Lucida Console"/>
                <w:color w:val="000000" w:themeColor="text1"/>
                <w:sz w:val="16"/>
                <w:szCs w:val="16"/>
              </w:rPr>
              <w:t xml:space="preserve"> "</w:t>
            </w:r>
            <w:r>
              <w:rPr>
                <w:rFonts w:ascii="Lucida Console" w:hAnsi="Lucida Console"/>
                <w:color w:val="000000" w:themeColor="text1"/>
                <w:sz w:val="16"/>
                <w:szCs w:val="16"/>
              </w:rPr>
              <w:t>firstNameTxt</w:t>
            </w:r>
            <w:r w:rsidRPr="00B93F59">
              <w:rPr>
                <w:rFonts w:ascii="Lucida Console" w:hAnsi="Lucida Console"/>
                <w:color w:val="000000" w:themeColor="text1"/>
                <w:sz w:val="16"/>
                <w:szCs w:val="16"/>
              </w:rPr>
              <w:t>" : "</w:t>
            </w:r>
            <w:r>
              <w:rPr>
                <w:rFonts w:ascii="Lucida Console" w:hAnsi="Lucida Console"/>
                <w:color w:val="000000" w:themeColor="text1"/>
                <w:sz w:val="16"/>
                <w:szCs w:val="16"/>
              </w:rPr>
              <w:t>Richard</w:t>
            </w:r>
            <w:r w:rsidRPr="00B93F59">
              <w:rPr>
                <w:rFonts w:ascii="Lucida Console" w:hAnsi="Lucida Console"/>
                <w:color w:val="000000" w:themeColor="text1"/>
                <w:sz w:val="16"/>
                <w:szCs w:val="16"/>
              </w:rPr>
              <w:t>",</w:t>
            </w:r>
          </w:p>
          <w:p w14:paraId="7D5A9FE1" w14:textId="77777777" w:rsidR="00A42C20"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Pr="00B93F59">
              <w:rPr>
                <w:rFonts w:ascii="Lucida Console" w:hAnsi="Lucida Console"/>
                <w:color w:val="000000" w:themeColor="text1"/>
                <w:sz w:val="16"/>
                <w:szCs w:val="16"/>
              </w:rPr>
              <w:t>"</w:t>
            </w:r>
            <w:r>
              <w:rPr>
                <w:rFonts w:ascii="Lucida Console" w:hAnsi="Lucida Console"/>
                <w:color w:val="000000" w:themeColor="text1"/>
                <w:sz w:val="16"/>
                <w:szCs w:val="16"/>
              </w:rPr>
              <w:t>lastNameTxt</w:t>
            </w:r>
            <w:r w:rsidRPr="00B93F59">
              <w:rPr>
                <w:rFonts w:ascii="Lucida Console" w:hAnsi="Lucida Console"/>
                <w:color w:val="000000" w:themeColor="text1"/>
                <w:sz w:val="16"/>
                <w:szCs w:val="16"/>
              </w:rPr>
              <w:t>" : "</w:t>
            </w:r>
            <w:r>
              <w:rPr>
                <w:rFonts w:ascii="Lucida Console" w:hAnsi="Lucida Console"/>
                <w:color w:val="000000" w:themeColor="text1"/>
                <w:sz w:val="16"/>
                <w:szCs w:val="16"/>
              </w:rPr>
              <w:t>Dawkins</w:t>
            </w:r>
            <w:r w:rsidRPr="00B93F59">
              <w:rPr>
                <w:rFonts w:ascii="Lucida Console" w:hAnsi="Lucida Console"/>
                <w:color w:val="000000" w:themeColor="text1"/>
                <w:sz w:val="16"/>
                <w:szCs w:val="16"/>
              </w:rPr>
              <w:t>",</w:t>
            </w:r>
          </w:p>
          <w:p w14:paraId="18B47DB7" w14:textId="77777777" w:rsidR="00A42C20"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Pr="00B93F59">
              <w:rPr>
                <w:rFonts w:ascii="Lucida Console" w:hAnsi="Lucida Console"/>
                <w:color w:val="000000" w:themeColor="text1"/>
                <w:sz w:val="16"/>
                <w:szCs w:val="16"/>
              </w:rPr>
              <w:t>"</w:t>
            </w:r>
            <w:r>
              <w:rPr>
                <w:rFonts w:ascii="Lucida Console" w:hAnsi="Lucida Console"/>
                <w:color w:val="000000" w:themeColor="text1"/>
                <w:sz w:val="16"/>
                <w:szCs w:val="16"/>
              </w:rPr>
              <w:t>roleTxt</w:t>
            </w:r>
            <w:r w:rsidRPr="00B93F59">
              <w:rPr>
                <w:rFonts w:ascii="Lucida Console" w:hAnsi="Lucida Console"/>
                <w:color w:val="000000" w:themeColor="text1"/>
                <w:sz w:val="16"/>
                <w:szCs w:val="16"/>
              </w:rPr>
              <w:t>" : "</w:t>
            </w:r>
            <w:r>
              <w:rPr>
                <w:rFonts w:ascii="Lucida Console" w:hAnsi="Lucida Console"/>
                <w:color w:val="000000" w:themeColor="text1"/>
                <w:sz w:val="16"/>
                <w:szCs w:val="16"/>
              </w:rPr>
              <w:t>Account Owner</w:t>
            </w:r>
            <w:r w:rsidRPr="00B93F59">
              <w:rPr>
                <w:rFonts w:ascii="Lucida Console" w:hAnsi="Lucida Console"/>
                <w:color w:val="000000" w:themeColor="text1"/>
                <w:sz w:val="16"/>
                <w:szCs w:val="16"/>
              </w:rPr>
              <w:t>",</w:t>
            </w:r>
          </w:p>
          <w:p w14:paraId="3D355356" w14:textId="4DDFB3F1" w:rsidR="00A42C20"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Pr="00A42C20">
              <w:rPr>
                <w:rFonts w:ascii="Lucida Console" w:hAnsi="Lucida Console"/>
                <w:color w:val="000000" w:themeColor="text1"/>
                <w:sz w:val="16"/>
                <w:szCs w:val="16"/>
              </w:rPr>
              <w:t>billingAccountNum</w:t>
            </w:r>
            <w:r>
              <w:rPr>
                <w:rFonts w:ascii="Lucida Console" w:hAnsi="Lucida Console"/>
                <w:color w:val="000000" w:themeColor="text1"/>
                <w:sz w:val="16"/>
                <w:szCs w:val="16"/>
              </w:rPr>
              <w:t xml:space="preserve">” : “”, </w:t>
            </w:r>
          </w:p>
          <w:p w14:paraId="5F479C70" w14:textId="7E533F23" w:rsidR="00A42C20"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000618A7" w:rsidRPr="000618A7">
              <w:rPr>
                <w:rFonts w:ascii="Lucida Console" w:hAnsi="Lucida Console"/>
                <w:color w:val="000000" w:themeColor="text1"/>
                <w:sz w:val="16"/>
                <w:szCs w:val="16"/>
              </w:rPr>
              <w:t>phoneNumberTxt</w:t>
            </w:r>
            <w:r>
              <w:rPr>
                <w:rFonts w:ascii="Lucida Console" w:hAnsi="Lucida Console"/>
                <w:color w:val="000000" w:themeColor="text1"/>
                <w:sz w:val="16"/>
                <w:szCs w:val="16"/>
              </w:rPr>
              <w:t>” : “”,</w:t>
            </w:r>
          </w:p>
          <w:p w14:paraId="59494F0D" w14:textId="77777777" w:rsidR="00A42C20"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“userNameTxt” : “”,</w:t>
            </w:r>
          </w:p>
          <w:p w14:paraId="6C6A81CF" w14:textId="77777777" w:rsidR="00A42C20"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“emailAddressTxt” : “fbk@telusinternal.com”, </w:t>
            </w:r>
          </w:p>
          <w:p w14:paraId="4D02C51B" w14:textId="77777777" w:rsidR="00A42C20"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“emailValidationStatusTxt” : “Assumed Valid”, </w:t>
            </w:r>
          </w:p>
          <w:p w14:paraId="7E506DA7" w14:textId="77777777" w:rsidR="00A42C20"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“profileCreationDt” : “</w:t>
            </w:r>
            <w:r w:rsidRPr="00BF6BC5">
              <w:rPr>
                <w:rFonts w:ascii="Lucida Console" w:hAnsi="Lucida Console"/>
                <w:sz w:val="16"/>
                <w:szCs w:val="16"/>
              </w:rPr>
              <w:t>2013-06-24T13:45:03-4:00</w:t>
            </w:r>
            <w:r>
              <w:rPr>
                <w:rFonts w:ascii="Lucida Console" w:hAnsi="Lucida Console"/>
                <w:color w:val="000000" w:themeColor="text1"/>
                <w:sz w:val="16"/>
                <w:szCs w:val="16"/>
              </w:rPr>
              <w:t xml:space="preserve">”, </w:t>
            </w:r>
          </w:p>
          <w:p w14:paraId="6E8B9F7E" w14:textId="77777777" w:rsidR="00A42C20" w:rsidRDefault="00A42C20" w:rsidP="00A42C20">
            <w:pPr>
              <w:rPr>
                <w:rFonts w:ascii="Lucida Console" w:hAnsi="Lucida Console"/>
                <w:color w:val="000000" w:themeColor="text1"/>
                <w:sz w:val="16"/>
                <w:szCs w:val="16"/>
              </w:rPr>
            </w:pPr>
            <w:r>
              <w:rPr>
                <w:rFonts w:ascii="Lucida Console" w:hAnsi="Lucida Console"/>
                <w:color w:val="000000" w:themeColor="text1"/>
                <w:sz w:val="16"/>
                <w:szCs w:val="16"/>
              </w:rPr>
              <w:t xml:space="preserve">      “profileStatusTxt” : “Active”, </w:t>
            </w:r>
          </w:p>
          <w:p w14:paraId="7D72A07A" w14:textId="77777777" w:rsidR="00A42C20" w:rsidRPr="00935814" w:rsidRDefault="00A42C20" w:rsidP="00A42C20">
            <w:pPr>
              <w:rPr>
                <w:rFonts w:ascii="Lucida Console" w:hAnsi="Lucida Console"/>
                <w:color w:val="000000" w:themeColor="text1"/>
                <w:sz w:val="16"/>
                <w:szCs w:val="16"/>
              </w:rPr>
            </w:pPr>
            <w:r w:rsidRPr="00935814">
              <w:rPr>
                <w:rFonts w:ascii="Lucida Console" w:hAnsi="Lucida Console"/>
                <w:color w:val="000000" w:themeColor="text1"/>
                <w:sz w:val="16"/>
                <w:szCs w:val="16"/>
              </w:rPr>
              <w:t xml:space="preserve">      “lastLoggedInDt” : “</w:t>
            </w:r>
            <w:r w:rsidRPr="00935814">
              <w:rPr>
                <w:rFonts w:ascii="Lucida Console" w:hAnsi="Lucida Console"/>
                <w:sz w:val="16"/>
                <w:szCs w:val="16"/>
              </w:rPr>
              <w:t>2013-08-24T13:45:03-4:00</w:t>
            </w:r>
            <w:r w:rsidRPr="00935814">
              <w:rPr>
                <w:rFonts w:ascii="Lucida Console" w:hAnsi="Lucida Console"/>
                <w:color w:val="000000" w:themeColor="text1"/>
                <w:sz w:val="16"/>
                <w:szCs w:val="16"/>
              </w:rPr>
              <w:t xml:space="preserve">”, </w:t>
            </w:r>
          </w:p>
          <w:p w14:paraId="31836454" w14:textId="77777777" w:rsidR="00A42C20" w:rsidRPr="00935814" w:rsidRDefault="00A42C20" w:rsidP="00A42C20">
            <w:pPr>
              <w:rPr>
                <w:rFonts w:ascii="Lucida Console" w:hAnsi="Lucida Console"/>
                <w:color w:val="000000" w:themeColor="text1"/>
                <w:sz w:val="16"/>
                <w:szCs w:val="16"/>
              </w:rPr>
            </w:pPr>
            <w:r w:rsidRPr="00935814">
              <w:rPr>
                <w:rFonts w:ascii="Lucida Console" w:hAnsi="Lucida Console"/>
                <w:color w:val="000000" w:themeColor="text1"/>
                <w:sz w:val="16"/>
                <w:szCs w:val="16"/>
              </w:rPr>
              <w:t xml:space="preserve">      “emailValidationDt” : “</w:t>
            </w:r>
            <w:r w:rsidRPr="00935814">
              <w:rPr>
                <w:rFonts w:ascii="Lucida Console" w:hAnsi="Lucida Console"/>
                <w:sz w:val="16"/>
                <w:szCs w:val="16"/>
              </w:rPr>
              <w:t>2013-08-24T13:45:03-4:00</w:t>
            </w:r>
            <w:r w:rsidRPr="00935814">
              <w:rPr>
                <w:rFonts w:ascii="Lucida Console" w:hAnsi="Lucida Console"/>
                <w:color w:val="000000" w:themeColor="text1"/>
                <w:sz w:val="16"/>
                <w:szCs w:val="16"/>
              </w:rPr>
              <w:t xml:space="preserve">”, </w:t>
            </w:r>
          </w:p>
          <w:p w14:paraId="18ACB5AC" w14:textId="77777777" w:rsidR="00A42C20" w:rsidRPr="00935814" w:rsidRDefault="00A42C20" w:rsidP="00A42C20">
            <w:pPr>
              <w:rPr>
                <w:rFonts w:ascii="Lucida Console" w:hAnsi="Lucida Console"/>
                <w:color w:val="000000" w:themeColor="text1"/>
                <w:sz w:val="16"/>
                <w:szCs w:val="16"/>
              </w:rPr>
            </w:pPr>
            <w:r w:rsidRPr="00935814">
              <w:rPr>
                <w:rFonts w:ascii="Lucida Console" w:hAnsi="Lucida Console"/>
                <w:color w:val="000000" w:themeColor="text1"/>
                <w:sz w:val="16"/>
                <w:szCs w:val="16"/>
              </w:rPr>
              <w:t xml:space="preserve">      “tempPasswordInd” : “</w:t>
            </w:r>
            <w:r w:rsidRPr="00935814">
              <w:rPr>
                <w:rFonts w:ascii="Lucida Console" w:hAnsi="Lucida Console"/>
                <w:sz w:val="16"/>
                <w:szCs w:val="16"/>
              </w:rPr>
              <w:t>false</w:t>
            </w:r>
            <w:r w:rsidRPr="00935814">
              <w:rPr>
                <w:rFonts w:ascii="Lucida Console" w:hAnsi="Lucida Console"/>
                <w:color w:val="000000" w:themeColor="text1"/>
                <w:sz w:val="16"/>
                <w:szCs w:val="16"/>
              </w:rPr>
              <w:t xml:space="preserve">”, </w:t>
            </w:r>
          </w:p>
          <w:p w14:paraId="34C24214" w14:textId="380F5797" w:rsidR="00A42C20" w:rsidRDefault="00A42C20" w:rsidP="00A42C20">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w:t>
            </w:r>
            <w:r>
              <w:rPr>
                <w:rFonts w:ascii="Lucida Console" w:hAnsi="Lucida Console"/>
                <w:color w:val="000000" w:themeColor="text1"/>
                <w:sz w:val="16"/>
                <w:szCs w:val="16"/>
              </w:rPr>
              <w:t>}</w:t>
            </w:r>
          </w:p>
          <w:p w14:paraId="7603E511" w14:textId="77777777" w:rsidR="00A42C20" w:rsidRDefault="00C134E4"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w:t>
            </w:r>
          </w:p>
          <w:p w14:paraId="4D88AD92" w14:textId="0E77B045" w:rsidR="00B93F59" w:rsidRPr="00B93F59" w:rsidRDefault="00C134E4"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00B93F59">
              <w:rPr>
                <w:rFonts w:ascii="Lucida Console" w:hAnsi="Lucida Console"/>
                <w:color w:val="000000" w:themeColor="text1"/>
                <w:sz w:val="16"/>
                <w:szCs w:val="16"/>
              </w:rPr>
              <w:t>{</w:t>
            </w:r>
          </w:p>
          <w:p w14:paraId="5AA17E15" w14:textId="305ED151" w:rsidR="001664F8" w:rsidRPr="00B93F59" w:rsidRDefault="001664F8" w:rsidP="001664F8">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Pr="00B93F59">
              <w:rPr>
                <w:rFonts w:ascii="Lucida Console" w:hAnsi="Lucida Console"/>
                <w:color w:val="000000" w:themeColor="text1"/>
                <w:sz w:val="16"/>
                <w:szCs w:val="16"/>
              </w:rPr>
              <w:t xml:space="preserve"> "</w:t>
            </w:r>
            <w:r>
              <w:rPr>
                <w:rFonts w:ascii="Lucida Console" w:hAnsi="Lucida Console"/>
                <w:color w:val="000000" w:themeColor="text1"/>
                <w:sz w:val="16"/>
                <w:szCs w:val="16"/>
              </w:rPr>
              <w:t>permissionId</w:t>
            </w:r>
            <w:r w:rsidRPr="00B93F59">
              <w:rPr>
                <w:rFonts w:ascii="Lucida Console" w:hAnsi="Lucida Console"/>
                <w:color w:val="000000" w:themeColor="text1"/>
                <w:sz w:val="16"/>
                <w:szCs w:val="16"/>
              </w:rPr>
              <w:t>" : "</w:t>
            </w:r>
            <w:r w:rsidR="000618A7">
              <w:t xml:space="preserve"> </w:t>
            </w:r>
            <w:r w:rsidR="000618A7" w:rsidRPr="000618A7">
              <w:rPr>
                <w:rFonts w:ascii="Lucida Console" w:hAnsi="Lucida Console"/>
                <w:color w:val="000000" w:themeColor="text1"/>
                <w:sz w:val="16"/>
                <w:szCs w:val="16"/>
              </w:rPr>
              <w:t xml:space="preserve">7395 </w:t>
            </w:r>
            <w:r w:rsidRPr="00B93F59">
              <w:rPr>
                <w:rFonts w:ascii="Lucida Console" w:hAnsi="Lucida Console"/>
                <w:color w:val="000000" w:themeColor="text1"/>
                <w:sz w:val="16"/>
                <w:szCs w:val="16"/>
              </w:rPr>
              <w:t>",</w:t>
            </w:r>
          </w:p>
          <w:p w14:paraId="6F610995" w14:textId="53C0E730" w:rsidR="00B93F59" w:rsidRPr="00B93F59" w:rsidRDefault="00E86FAE"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00B93F59" w:rsidRPr="00B93F59">
              <w:rPr>
                <w:rFonts w:ascii="Lucida Console" w:hAnsi="Lucida Console"/>
                <w:color w:val="000000" w:themeColor="text1"/>
                <w:sz w:val="16"/>
                <w:szCs w:val="16"/>
              </w:rPr>
              <w:t xml:space="preserve"> "</w:t>
            </w:r>
            <w:r w:rsidR="00B93F59">
              <w:rPr>
                <w:rFonts w:ascii="Lucida Console" w:hAnsi="Lucida Console"/>
                <w:color w:val="000000" w:themeColor="text1"/>
                <w:sz w:val="16"/>
                <w:szCs w:val="16"/>
              </w:rPr>
              <w:t>firstNameTxt</w:t>
            </w:r>
            <w:r w:rsidR="00B93F59" w:rsidRPr="00B93F59">
              <w:rPr>
                <w:rFonts w:ascii="Lucida Console" w:hAnsi="Lucida Console"/>
                <w:color w:val="000000" w:themeColor="text1"/>
                <w:sz w:val="16"/>
                <w:szCs w:val="16"/>
              </w:rPr>
              <w:t>" : "</w:t>
            </w:r>
            <w:r w:rsidR="000618A7">
              <w:rPr>
                <w:rFonts w:ascii="Lucida Console" w:hAnsi="Lucida Console"/>
                <w:color w:val="000000" w:themeColor="text1"/>
                <w:sz w:val="16"/>
                <w:szCs w:val="16"/>
              </w:rPr>
              <w:t>Richard</w:t>
            </w:r>
            <w:r w:rsidR="00B93F59" w:rsidRPr="00B93F59">
              <w:rPr>
                <w:rFonts w:ascii="Lucida Console" w:hAnsi="Lucida Console"/>
                <w:color w:val="000000" w:themeColor="text1"/>
                <w:sz w:val="16"/>
                <w:szCs w:val="16"/>
              </w:rPr>
              <w:t>",</w:t>
            </w:r>
          </w:p>
          <w:p w14:paraId="26B377C9" w14:textId="1232CB60" w:rsidR="00B93F59" w:rsidRDefault="00E86FAE"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00B93F59">
              <w:rPr>
                <w:rFonts w:ascii="Lucida Console" w:hAnsi="Lucida Console"/>
                <w:color w:val="000000" w:themeColor="text1"/>
                <w:sz w:val="16"/>
                <w:szCs w:val="16"/>
              </w:rPr>
              <w:t xml:space="preserve"> </w:t>
            </w:r>
            <w:r w:rsidR="00B93F59" w:rsidRPr="00B93F59">
              <w:rPr>
                <w:rFonts w:ascii="Lucida Console" w:hAnsi="Lucida Console"/>
                <w:color w:val="000000" w:themeColor="text1"/>
                <w:sz w:val="16"/>
                <w:szCs w:val="16"/>
              </w:rPr>
              <w:t>"</w:t>
            </w:r>
            <w:r w:rsidR="00B93F59">
              <w:rPr>
                <w:rFonts w:ascii="Lucida Console" w:hAnsi="Lucida Console"/>
                <w:color w:val="000000" w:themeColor="text1"/>
                <w:sz w:val="16"/>
                <w:szCs w:val="16"/>
              </w:rPr>
              <w:t>lastNameTxt</w:t>
            </w:r>
            <w:r w:rsidR="00B93F59" w:rsidRPr="00B93F59">
              <w:rPr>
                <w:rFonts w:ascii="Lucida Console" w:hAnsi="Lucida Console"/>
                <w:color w:val="000000" w:themeColor="text1"/>
                <w:sz w:val="16"/>
                <w:szCs w:val="16"/>
              </w:rPr>
              <w:t>" : "</w:t>
            </w:r>
            <w:r w:rsidR="000618A7">
              <w:rPr>
                <w:rFonts w:ascii="Lucida Console" w:hAnsi="Lucida Console"/>
                <w:color w:val="000000" w:themeColor="text1"/>
                <w:sz w:val="16"/>
                <w:szCs w:val="16"/>
              </w:rPr>
              <w:t>Hitchens</w:t>
            </w:r>
            <w:r w:rsidR="00B93F59" w:rsidRPr="00B93F59">
              <w:rPr>
                <w:rFonts w:ascii="Lucida Console" w:hAnsi="Lucida Console"/>
                <w:color w:val="000000" w:themeColor="text1"/>
                <w:sz w:val="16"/>
                <w:szCs w:val="16"/>
              </w:rPr>
              <w:t>",</w:t>
            </w:r>
          </w:p>
          <w:p w14:paraId="5F22704F" w14:textId="198ED44F" w:rsidR="00B93F59" w:rsidRDefault="00B93F59"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00E86FAE">
              <w:rPr>
                <w:rFonts w:ascii="Lucida Console" w:hAnsi="Lucida Console"/>
                <w:color w:val="000000" w:themeColor="text1"/>
                <w:sz w:val="16"/>
                <w:szCs w:val="16"/>
              </w:rPr>
              <w:t xml:space="preserve">     </w:t>
            </w:r>
            <w:r w:rsidRPr="00B93F59">
              <w:rPr>
                <w:rFonts w:ascii="Lucida Console" w:hAnsi="Lucida Console"/>
                <w:color w:val="000000" w:themeColor="text1"/>
                <w:sz w:val="16"/>
                <w:szCs w:val="16"/>
              </w:rPr>
              <w:t>"</w:t>
            </w:r>
            <w:r w:rsidR="00E86FAE">
              <w:rPr>
                <w:rFonts w:ascii="Lucida Console" w:hAnsi="Lucida Console"/>
                <w:color w:val="000000" w:themeColor="text1"/>
                <w:sz w:val="16"/>
                <w:szCs w:val="16"/>
              </w:rPr>
              <w:t>roleTxt</w:t>
            </w:r>
            <w:r w:rsidRPr="00B93F59">
              <w:rPr>
                <w:rFonts w:ascii="Lucida Console" w:hAnsi="Lucida Console"/>
                <w:color w:val="000000" w:themeColor="text1"/>
                <w:sz w:val="16"/>
                <w:szCs w:val="16"/>
              </w:rPr>
              <w:t>" : "</w:t>
            </w:r>
            <w:r w:rsidR="000618A7">
              <w:rPr>
                <w:rFonts w:ascii="Lucida Console" w:hAnsi="Lucida Console"/>
                <w:color w:val="000000" w:themeColor="text1"/>
                <w:sz w:val="16"/>
                <w:szCs w:val="16"/>
              </w:rPr>
              <w:t>Member</w:t>
            </w:r>
            <w:r w:rsidRPr="00B93F59">
              <w:rPr>
                <w:rFonts w:ascii="Lucida Console" w:hAnsi="Lucida Console"/>
                <w:color w:val="000000" w:themeColor="text1"/>
                <w:sz w:val="16"/>
                <w:szCs w:val="16"/>
              </w:rPr>
              <w:t>",</w:t>
            </w:r>
          </w:p>
          <w:p w14:paraId="2C99EBEE" w14:textId="3806AB2D" w:rsidR="001664F8" w:rsidRDefault="001664F8"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w:t>
            </w:r>
            <w:r w:rsidR="000618A7" w:rsidRPr="000618A7">
              <w:rPr>
                <w:rFonts w:ascii="Lucida Console" w:hAnsi="Lucida Console"/>
                <w:color w:val="000000" w:themeColor="text1"/>
                <w:sz w:val="16"/>
                <w:szCs w:val="16"/>
              </w:rPr>
              <w:t>phoneNumberTxt</w:t>
            </w:r>
            <w:r>
              <w:rPr>
                <w:rFonts w:ascii="Lucida Console" w:hAnsi="Lucida Console"/>
                <w:color w:val="000000" w:themeColor="text1"/>
                <w:sz w:val="16"/>
                <w:szCs w:val="16"/>
              </w:rPr>
              <w:t>” : “</w:t>
            </w:r>
            <w:r w:rsidR="00A42C20" w:rsidRPr="00A42C20">
              <w:rPr>
                <w:rFonts w:ascii="Lucida Console" w:hAnsi="Lucida Console"/>
                <w:color w:val="000000" w:themeColor="text1"/>
                <w:sz w:val="16"/>
                <w:szCs w:val="16"/>
              </w:rPr>
              <w:t>4160608283</w:t>
            </w:r>
            <w:r>
              <w:rPr>
                <w:rFonts w:ascii="Lucida Console" w:hAnsi="Lucida Console"/>
                <w:color w:val="000000" w:themeColor="text1"/>
                <w:sz w:val="16"/>
                <w:szCs w:val="16"/>
              </w:rPr>
              <w:t>”,</w:t>
            </w:r>
          </w:p>
          <w:p w14:paraId="2171AACE" w14:textId="21636F24" w:rsidR="001664F8" w:rsidRDefault="001664F8"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“userNameTxt” : “”,</w:t>
            </w:r>
          </w:p>
          <w:p w14:paraId="5CA5E618" w14:textId="0E34116C" w:rsidR="00E86FAE" w:rsidRDefault="00E86FAE"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“emailAddressTxt” : “fbk@telusinternal.com”, </w:t>
            </w:r>
          </w:p>
          <w:p w14:paraId="2A4483E0" w14:textId="170F3377" w:rsidR="00E86FAE" w:rsidRDefault="00E86FAE" w:rsidP="00E86FAE">
            <w:pPr>
              <w:rPr>
                <w:rFonts w:ascii="Lucida Console" w:hAnsi="Lucida Console"/>
                <w:color w:val="000000" w:themeColor="text1"/>
                <w:sz w:val="16"/>
                <w:szCs w:val="16"/>
              </w:rPr>
            </w:pPr>
            <w:r>
              <w:rPr>
                <w:rFonts w:ascii="Lucida Console" w:hAnsi="Lucida Console"/>
                <w:color w:val="000000" w:themeColor="text1"/>
                <w:sz w:val="16"/>
                <w:szCs w:val="16"/>
              </w:rPr>
              <w:t xml:space="preserve">      “emailValidationStatusTxt” : “Assumed Valid”, </w:t>
            </w:r>
          </w:p>
          <w:p w14:paraId="2183FDB8" w14:textId="0C9A5082" w:rsidR="00E86FAE" w:rsidRDefault="00E86FAE" w:rsidP="00E86FAE">
            <w:pPr>
              <w:rPr>
                <w:rFonts w:ascii="Lucida Console" w:hAnsi="Lucida Console"/>
                <w:color w:val="000000" w:themeColor="text1"/>
                <w:sz w:val="16"/>
                <w:szCs w:val="16"/>
              </w:rPr>
            </w:pPr>
            <w:r>
              <w:rPr>
                <w:rFonts w:ascii="Lucida Console" w:hAnsi="Lucida Console"/>
                <w:color w:val="000000" w:themeColor="text1"/>
                <w:sz w:val="16"/>
                <w:szCs w:val="16"/>
              </w:rPr>
              <w:t xml:space="preserve">      “profileCreationDt” : “</w:t>
            </w:r>
            <w:r w:rsidRPr="00BF6BC5">
              <w:rPr>
                <w:rFonts w:ascii="Lucida Console" w:hAnsi="Lucida Console"/>
                <w:sz w:val="16"/>
                <w:szCs w:val="16"/>
              </w:rPr>
              <w:t>2013-06-24T13:45:03-4:00</w:t>
            </w:r>
            <w:r>
              <w:rPr>
                <w:rFonts w:ascii="Lucida Console" w:hAnsi="Lucida Console"/>
                <w:color w:val="000000" w:themeColor="text1"/>
                <w:sz w:val="16"/>
                <w:szCs w:val="16"/>
              </w:rPr>
              <w:t xml:space="preserve">”, </w:t>
            </w:r>
          </w:p>
          <w:p w14:paraId="5FA95169" w14:textId="123A3655" w:rsidR="00E86FAE" w:rsidRDefault="00E86FAE" w:rsidP="00E86FAE">
            <w:pPr>
              <w:rPr>
                <w:rFonts w:ascii="Lucida Console" w:hAnsi="Lucida Console"/>
                <w:color w:val="000000" w:themeColor="text1"/>
                <w:sz w:val="16"/>
                <w:szCs w:val="16"/>
              </w:rPr>
            </w:pPr>
            <w:r>
              <w:rPr>
                <w:rFonts w:ascii="Lucida Console" w:hAnsi="Lucida Console"/>
                <w:color w:val="000000" w:themeColor="text1"/>
                <w:sz w:val="16"/>
                <w:szCs w:val="16"/>
              </w:rPr>
              <w:t xml:space="preserve">      “profileStatusTxt” : “</w:t>
            </w:r>
            <w:r w:rsidR="000618A7">
              <w:rPr>
                <w:rFonts w:ascii="Lucida Console" w:hAnsi="Lucida Console"/>
                <w:color w:val="000000" w:themeColor="text1"/>
                <w:sz w:val="16"/>
                <w:szCs w:val="16"/>
              </w:rPr>
              <w:t>Active</w:t>
            </w:r>
            <w:r>
              <w:rPr>
                <w:rFonts w:ascii="Lucida Console" w:hAnsi="Lucida Console"/>
                <w:color w:val="000000" w:themeColor="text1"/>
                <w:sz w:val="16"/>
                <w:szCs w:val="16"/>
              </w:rPr>
              <w:t xml:space="preserve">”, </w:t>
            </w:r>
          </w:p>
          <w:p w14:paraId="7CD2BF7E" w14:textId="38EE108D" w:rsidR="000618A7" w:rsidRDefault="000618A7" w:rsidP="000618A7">
            <w:pPr>
              <w:rPr>
                <w:rFonts w:ascii="Lucida Console" w:hAnsi="Lucida Console"/>
                <w:color w:val="000000" w:themeColor="text1"/>
                <w:sz w:val="16"/>
                <w:szCs w:val="16"/>
              </w:rPr>
            </w:pPr>
            <w:r>
              <w:rPr>
                <w:rFonts w:ascii="Lucida Console" w:hAnsi="Lucida Console"/>
                <w:color w:val="000000" w:themeColor="text1"/>
                <w:sz w:val="16"/>
                <w:szCs w:val="16"/>
              </w:rPr>
              <w:t xml:space="preserve">      “associationStatusTxt” : “PENDING”, </w:t>
            </w:r>
          </w:p>
          <w:p w14:paraId="7DA5139D" w14:textId="01B0AF37" w:rsidR="00E86FAE" w:rsidRPr="00935814" w:rsidRDefault="00E86FAE" w:rsidP="00E86FAE">
            <w:pPr>
              <w:rPr>
                <w:rFonts w:ascii="Lucida Console" w:hAnsi="Lucida Console"/>
                <w:color w:val="000000" w:themeColor="text1"/>
                <w:sz w:val="16"/>
                <w:szCs w:val="16"/>
              </w:rPr>
            </w:pPr>
            <w:r w:rsidRPr="00935814">
              <w:rPr>
                <w:rFonts w:ascii="Lucida Console" w:hAnsi="Lucida Console"/>
                <w:color w:val="000000" w:themeColor="text1"/>
                <w:sz w:val="16"/>
                <w:szCs w:val="16"/>
              </w:rPr>
              <w:t xml:space="preserve">      “lastLoggedInDt” : “</w:t>
            </w:r>
            <w:r w:rsidRPr="00935814">
              <w:rPr>
                <w:rFonts w:ascii="Lucida Console" w:hAnsi="Lucida Console"/>
                <w:sz w:val="16"/>
                <w:szCs w:val="16"/>
              </w:rPr>
              <w:t>2013-08-24T13:45:03-4:00</w:t>
            </w:r>
            <w:r w:rsidRPr="00935814">
              <w:rPr>
                <w:rFonts w:ascii="Lucida Console" w:hAnsi="Lucida Console"/>
                <w:color w:val="000000" w:themeColor="text1"/>
                <w:sz w:val="16"/>
                <w:szCs w:val="16"/>
              </w:rPr>
              <w:t xml:space="preserve">”, </w:t>
            </w:r>
          </w:p>
          <w:p w14:paraId="5C947C92" w14:textId="3FD4D9D4" w:rsidR="00E86FAE" w:rsidRPr="00935814" w:rsidRDefault="00E86FAE" w:rsidP="00E86FAE">
            <w:pPr>
              <w:rPr>
                <w:rFonts w:ascii="Lucida Console" w:hAnsi="Lucida Console"/>
                <w:color w:val="000000" w:themeColor="text1"/>
                <w:sz w:val="16"/>
                <w:szCs w:val="16"/>
              </w:rPr>
            </w:pPr>
            <w:r w:rsidRPr="00935814">
              <w:rPr>
                <w:rFonts w:ascii="Lucida Console" w:hAnsi="Lucida Console"/>
                <w:color w:val="000000" w:themeColor="text1"/>
                <w:sz w:val="16"/>
                <w:szCs w:val="16"/>
              </w:rPr>
              <w:t xml:space="preserve">      “emailValidationDt” : “</w:t>
            </w:r>
            <w:r w:rsidRPr="00935814">
              <w:rPr>
                <w:rFonts w:ascii="Lucida Console" w:hAnsi="Lucida Console"/>
                <w:sz w:val="16"/>
                <w:szCs w:val="16"/>
              </w:rPr>
              <w:t>2013-08-24T13:45:03-4:00</w:t>
            </w:r>
            <w:r w:rsidRPr="00935814">
              <w:rPr>
                <w:rFonts w:ascii="Lucida Console" w:hAnsi="Lucida Console"/>
                <w:color w:val="000000" w:themeColor="text1"/>
                <w:sz w:val="16"/>
                <w:szCs w:val="16"/>
              </w:rPr>
              <w:t xml:space="preserve">”, </w:t>
            </w:r>
          </w:p>
          <w:p w14:paraId="7E8D02BE" w14:textId="2A2ED803" w:rsidR="00E86FAE" w:rsidRPr="00935814" w:rsidRDefault="001664F8" w:rsidP="00B93F59">
            <w:pPr>
              <w:rPr>
                <w:rFonts w:ascii="Lucida Console" w:hAnsi="Lucida Console"/>
                <w:color w:val="000000" w:themeColor="text1"/>
                <w:sz w:val="16"/>
                <w:szCs w:val="16"/>
              </w:rPr>
            </w:pPr>
            <w:r w:rsidRPr="00935814">
              <w:rPr>
                <w:rFonts w:ascii="Lucida Console" w:hAnsi="Lucida Console"/>
                <w:color w:val="000000" w:themeColor="text1"/>
                <w:sz w:val="16"/>
                <w:szCs w:val="16"/>
              </w:rPr>
              <w:t xml:space="preserve">      “tempPasswordInd” : “</w:t>
            </w:r>
            <w:r w:rsidRPr="00935814">
              <w:rPr>
                <w:rFonts w:ascii="Lucida Console" w:hAnsi="Lucida Console"/>
                <w:sz w:val="16"/>
                <w:szCs w:val="16"/>
              </w:rPr>
              <w:t>false</w:t>
            </w:r>
            <w:r w:rsidRPr="00935814">
              <w:rPr>
                <w:rFonts w:ascii="Lucida Console" w:hAnsi="Lucida Console"/>
                <w:color w:val="000000" w:themeColor="text1"/>
                <w:sz w:val="16"/>
                <w:szCs w:val="16"/>
              </w:rPr>
              <w:t>”,</w:t>
            </w:r>
            <w:r w:rsidR="00EE2FAA" w:rsidRPr="00935814">
              <w:rPr>
                <w:rFonts w:ascii="Lucida Console" w:hAnsi="Lucida Console"/>
                <w:color w:val="000000" w:themeColor="text1"/>
                <w:sz w:val="16"/>
                <w:szCs w:val="16"/>
              </w:rPr>
              <w:t xml:space="preserve"> </w:t>
            </w:r>
          </w:p>
          <w:p w14:paraId="150E2AE9" w14:textId="4385C596" w:rsidR="00B93F59" w:rsidRDefault="00E86FAE" w:rsidP="00B93F59">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w:t>
            </w:r>
            <w:r w:rsidR="00B93F59">
              <w:rPr>
                <w:rFonts w:ascii="Lucida Console" w:hAnsi="Lucida Console"/>
                <w:color w:val="000000" w:themeColor="text1"/>
                <w:sz w:val="16"/>
                <w:szCs w:val="16"/>
              </w:rPr>
              <w:t>}</w:t>
            </w:r>
          </w:p>
          <w:p w14:paraId="7DF9DDC3" w14:textId="7EFC96BA" w:rsidR="00C134E4" w:rsidRDefault="00C134E4" w:rsidP="00B93F59">
            <w:pPr>
              <w:rPr>
                <w:rFonts w:ascii="Lucida Console" w:hAnsi="Lucida Console"/>
                <w:color w:val="000000" w:themeColor="text1"/>
                <w:sz w:val="16"/>
                <w:szCs w:val="16"/>
              </w:rPr>
            </w:pPr>
            <w:r>
              <w:rPr>
                <w:rFonts w:ascii="Lucida Console" w:hAnsi="Lucida Console"/>
                <w:color w:val="000000" w:themeColor="text1"/>
                <w:sz w:val="16"/>
                <w:szCs w:val="16"/>
              </w:rPr>
              <w:t xml:space="preserve">   ]</w:t>
            </w:r>
          </w:p>
          <w:p w14:paraId="78B98CD1" w14:textId="3B2F59BA" w:rsidR="00B93F59" w:rsidRDefault="00E86FAE" w:rsidP="00C134E4">
            <w:pPr>
              <w:rPr>
                <w:rFonts w:ascii="Lucida Console" w:hAnsi="Lucida Console"/>
                <w:sz w:val="16"/>
                <w:szCs w:val="16"/>
              </w:rPr>
            </w:pPr>
            <w:r>
              <w:rPr>
                <w:rFonts w:ascii="Lucida Console" w:hAnsi="Lucida Console"/>
                <w:color w:val="000000" w:themeColor="text1"/>
                <w:sz w:val="16"/>
                <w:szCs w:val="16"/>
              </w:rPr>
              <w:t xml:space="preserve">   </w:t>
            </w:r>
          </w:p>
          <w:p w14:paraId="015C1927" w14:textId="77777777" w:rsidR="00B93F59" w:rsidRPr="007C4285" w:rsidRDefault="00B93F59" w:rsidP="00B93F59">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 {</w:t>
            </w:r>
          </w:p>
          <w:p w14:paraId="453D9DF2" w14:textId="77777777" w:rsidR="00B93F59" w:rsidRPr="007C4285" w:rsidRDefault="00B93F59" w:rsidP="00B93F59">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"statusCd": "200",</w:t>
            </w:r>
          </w:p>
          <w:p w14:paraId="67E13045" w14:textId="77777777" w:rsidR="00B93F59" w:rsidRPr="007C4285" w:rsidRDefault="00B93F59" w:rsidP="00B93F59">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"statusSubCd": null,</w:t>
            </w:r>
          </w:p>
          <w:p w14:paraId="4505A6D3" w14:textId="77777777" w:rsidR="00B93F59" w:rsidRPr="007C4285" w:rsidRDefault="00B93F59" w:rsidP="00B93F59">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"statusTxt": "OK",</w:t>
            </w:r>
          </w:p>
          <w:p w14:paraId="04DDCBBE" w14:textId="77777777" w:rsidR="00B93F59" w:rsidRPr="007C4285" w:rsidRDefault="00B93F59" w:rsidP="00B93F59">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"systemErrorTimeStamp": null,</w:t>
            </w:r>
          </w:p>
          <w:p w14:paraId="4BDDD864" w14:textId="77777777" w:rsidR="00B93F59" w:rsidRPr="007C4285" w:rsidRDefault="00B93F59" w:rsidP="00B93F59">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"systemErrorCd": 0,</w:t>
            </w:r>
          </w:p>
          <w:p w14:paraId="18C36027" w14:textId="77777777" w:rsidR="00B93F59" w:rsidRPr="007C4285" w:rsidRDefault="00B93F59" w:rsidP="00B93F59">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"systemErrorTxt": null</w:t>
            </w:r>
          </w:p>
          <w:p w14:paraId="1A4C7A42" w14:textId="77777777" w:rsidR="00B93F59" w:rsidRPr="007C4285" w:rsidRDefault="00B93F59" w:rsidP="00B93F59">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w:t>
            </w:r>
          </w:p>
          <w:p w14:paraId="5D43B64D" w14:textId="02FAF166" w:rsidR="00B93F59" w:rsidRDefault="00B93F59" w:rsidP="00B93F59">
            <w:pPr>
              <w:rPr>
                <w:sz w:val="18"/>
                <w:szCs w:val="16"/>
              </w:rPr>
            </w:pPr>
            <w:r>
              <w:rPr>
                <w:sz w:val="18"/>
                <w:szCs w:val="16"/>
              </w:rPr>
              <w:t>}</w:t>
            </w:r>
          </w:p>
          <w:p w14:paraId="577C3B5D" w14:textId="09B5955F" w:rsidR="005705B5" w:rsidRDefault="005705B5" w:rsidP="004743DE">
            <w:pPr>
              <w:rPr>
                <w:sz w:val="18"/>
                <w:szCs w:val="16"/>
              </w:rPr>
            </w:pPr>
            <w:r>
              <w:rPr>
                <w:sz w:val="18"/>
                <w:szCs w:val="16"/>
              </w:rPr>
              <w:t>Where fields are returned:</w:t>
            </w:r>
          </w:p>
          <w:p w14:paraId="53FE3780" w14:textId="77777777" w:rsidR="005705B5" w:rsidRPr="00C934DC" w:rsidRDefault="005705B5" w:rsidP="004743DE">
            <w:pPr>
              <w:rPr>
                <w:sz w:val="18"/>
                <w:szCs w:val="16"/>
              </w:rPr>
            </w:pPr>
          </w:p>
        </w:tc>
      </w:tr>
      <w:tr w:rsidR="005705B5" w:rsidRPr="00C934DC" w14:paraId="132A4FE0" w14:textId="77777777" w:rsidTr="004743DE">
        <w:tc>
          <w:tcPr>
            <w:tcW w:w="1526" w:type="dxa"/>
          </w:tcPr>
          <w:p w14:paraId="617CEE23" w14:textId="3E749BBD" w:rsidR="005705B5" w:rsidRDefault="005705B5" w:rsidP="004743DE">
            <w:pPr>
              <w:rPr>
                <w:b/>
                <w:sz w:val="18"/>
                <w:szCs w:val="16"/>
              </w:rPr>
            </w:pPr>
            <w:r>
              <w:rPr>
                <w:b/>
                <w:sz w:val="18"/>
                <w:szCs w:val="16"/>
              </w:rPr>
              <w:t>SLA</w:t>
            </w:r>
          </w:p>
        </w:tc>
        <w:tc>
          <w:tcPr>
            <w:tcW w:w="9355" w:type="dxa"/>
          </w:tcPr>
          <w:p w14:paraId="10C8A3B0" w14:textId="77777777" w:rsidR="005705B5" w:rsidRDefault="005705B5" w:rsidP="004743DE">
            <w:pPr>
              <w:rPr>
                <w:sz w:val="18"/>
                <w:szCs w:val="16"/>
              </w:rPr>
            </w:pPr>
            <w:r>
              <w:rPr>
                <w:sz w:val="18"/>
                <w:szCs w:val="16"/>
              </w:rPr>
              <w:t>Services/APIs called:</w:t>
            </w:r>
          </w:p>
          <w:p w14:paraId="21400658" w14:textId="77777777" w:rsidR="005705B5" w:rsidRDefault="005705B5" w:rsidP="005705B5">
            <w:pPr>
              <w:rPr>
                <w:b/>
                <w:sz w:val="18"/>
                <w:szCs w:val="16"/>
              </w:rPr>
            </w:pPr>
          </w:p>
          <w:p w14:paraId="431D52C8" w14:textId="77777777" w:rsidR="005705B5" w:rsidRDefault="005705B5" w:rsidP="005705B5">
            <w:pPr>
              <w:rPr>
                <w:b/>
                <w:sz w:val="18"/>
                <w:szCs w:val="16"/>
              </w:rPr>
            </w:pPr>
            <w:r>
              <w:rPr>
                <w:b/>
                <w:sz w:val="18"/>
                <w:szCs w:val="16"/>
              </w:rPr>
              <w:t>AccountMgmtDataService</w:t>
            </w:r>
            <w:r w:rsidRPr="00C74314">
              <w:rPr>
                <w:b/>
                <w:sz w:val="18"/>
                <w:szCs w:val="16"/>
              </w:rPr>
              <w:t xml:space="preserve"> </w:t>
            </w:r>
          </w:p>
          <w:p w14:paraId="56FD9A9F" w14:textId="12E9A57F" w:rsidR="005705B5" w:rsidRPr="00706118" w:rsidRDefault="005705B5" w:rsidP="005705B5">
            <w:pPr>
              <w:rPr>
                <w:sz w:val="18"/>
                <w:szCs w:val="18"/>
                <w:lang w:eastAsia="en-CA"/>
              </w:rPr>
            </w:pPr>
            <w:r w:rsidRPr="00706118">
              <w:rPr>
                <w:sz w:val="18"/>
                <w:szCs w:val="18"/>
                <w:lang w:eastAsia="en-CA"/>
              </w:rPr>
              <w:t>getAccount</w:t>
            </w:r>
          </w:p>
          <w:p w14:paraId="585ED852" w14:textId="77777777" w:rsidR="005705B5" w:rsidRDefault="005705B5" w:rsidP="005705B5">
            <w:pPr>
              <w:rPr>
                <w:b/>
                <w:sz w:val="18"/>
                <w:szCs w:val="16"/>
              </w:rPr>
            </w:pPr>
          </w:p>
          <w:p w14:paraId="499DAD03" w14:textId="77777777" w:rsidR="005705B5" w:rsidRPr="00706118" w:rsidRDefault="005705B5" w:rsidP="005705B5">
            <w:pPr>
              <w:rPr>
                <w:b/>
                <w:sz w:val="18"/>
                <w:szCs w:val="16"/>
              </w:rPr>
            </w:pPr>
            <w:r w:rsidRPr="00706118">
              <w:rPr>
                <w:b/>
                <w:sz w:val="18"/>
                <w:szCs w:val="16"/>
              </w:rPr>
              <w:t>ClientIdentityProfileSvc</w:t>
            </w:r>
          </w:p>
          <w:p w14:paraId="4D45B744" w14:textId="4521E8D9" w:rsidR="005705B5" w:rsidRDefault="005705B5" w:rsidP="005705B5">
            <w:pPr>
              <w:rPr>
                <w:sz w:val="18"/>
                <w:szCs w:val="16"/>
              </w:rPr>
            </w:pPr>
            <w:r>
              <w:rPr>
                <w:sz w:val="18"/>
                <w:szCs w:val="16"/>
              </w:rPr>
              <w:t>getProfiles</w:t>
            </w:r>
          </w:p>
          <w:p w14:paraId="40EEB91B" w14:textId="77777777" w:rsidR="005705B5" w:rsidRPr="005705B5" w:rsidRDefault="005705B5" w:rsidP="005705B5">
            <w:pPr>
              <w:rPr>
                <w:sz w:val="18"/>
                <w:szCs w:val="16"/>
              </w:rPr>
            </w:pPr>
          </w:p>
          <w:p w14:paraId="020151C0" w14:textId="77777777" w:rsidR="005705B5" w:rsidRDefault="005705B5" w:rsidP="005705B5">
            <w:pPr>
              <w:rPr>
                <w:b/>
                <w:sz w:val="18"/>
                <w:szCs w:val="16"/>
              </w:rPr>
            </w:pPr>
            <w:r>
              <w:rPr>
                <w:b/>
                <w:sz w:val="18"/>
                <w:szCs w:val="16"/>
              </w:rPr>
              <w:t>WirelessPermissionSvc</w:t>
            </w:r>
          </w:p>
          <w:p w14:paraId="07A9E75A" w14:textId="77777777" w:rsidR="005705B5" w:rsidRDefault="005705B5" w:rsidP="005705B5">
            <w:pPr>
              <w:rPr>
                <w:sz w:val="18"/>
                <w:szCs w:val="16"/>
              </w:rPr>
            </w:pPr>
            <w:r>
              <w:rPr>
                <w:sz w:val="18"/>
                <w:szCs w:val="16"/>
              </w:rPr>
              <w:t>getRolePermissionList</w:t>
            </w:r>
          </w:p>
          <w:p w14:paraId="60060DB8" w14:textId="24AA8929" w:rsidR="005705B5" w:rsidRDefault="005705B5" w:rsidP="005705B5">
            <w:pPr>
              <w:rPr>
                <w:sz w:val="18"/>
                <w:szCs w:val="16"/>
              </w:rPr>
            </w:pPr>
          </w:p>
          <w:p w14:paraId="63492BAD" w14:textId="77777777" w:rsidR="005705B5" w:rsidRPr="00935814" w:rsidRDefault="005705B5" w:rsidP="005705B5">
            <w:pPr>
              <w:rPr>
                <w:b/>
                <w:color w:val="FF0000"/>
                <w:sz w:val="18"/>
                <w:szCs w:val="16"/>
              </w:rPr>
            </w:pPr>
            <w:r w:rsidRPr="00935814">
              <w:rPr>
                <w:b/>
                <w:color w:val="FF0000"/>
                <w:sz w:val="18"/>
                <w:szCs w:val="16"/>
              </w:rPr>
              <w:t>PermissionService</w:t>
            </w:r>
            <w:r w:rsidRPr="00935814">
              <w:rPr>
                <w:color w:val="FF0000"/>
                <w:sz w:val="18"/>
                <w:szCs w:val="16"/>
              </w:rPr>
              <w:t xml:space="preserve">  (aka enterprise permission svc)</w:t>
            </w:r>
          </w:p>
          <w:p w14:paraId="091D71E7" w14:textId="276F7BC5" w:rsidR="005705B5" w:rsidRPr="00981D51" w:rsidRDefault="005705B5" w:rsidP="005705B5">
            <w:pPr>
              <w:rPr>
                <w:color w:val="FF0000"/>
                <w:sz w:val="18"/>
                <w:szCs w:val="16"/>
              </w:rPr>
            </w:pPr>
            <w:r w:rsidRPr="00981D51">
              <w:rPr>
                <w:color w:val="FF0000"/>
                <w:sz w:val="18"/>
                <w:szCs w:val="16"/>
              </w:rPr>
              <w:t>getPermissions</w:t>
            </w:r>
            <w:r>
              <w:rPr>
                <w:color w:val="FF0000"/>
                <w:sz w:val="18"/>
                <w:szCs w:val="16"/>
              </w:rPr>
              <w:t>List</w:t>
            </w:r>
          </w:p>
          <w:p w14:paraId="49A76D87" w14:textId="77777777" w:rsidR="005705B5" w:rsidRPr="00981D51" w:rsidRDefault="005705B5" w:rsidP="005705B5">
            <w:pPr>
              <w:rPr>
                <w:color w:val="FF0000"/>
                <w:sz w:val="18"/>
                <w:szCs w:val="16"/>
              </w:rPr>
            </w:pPr>
          </w:p>
          <w:p w14:paraId="3721C03E" w14:textId="77777777" w:rsidR="005705B5" w:rsidRPr="00981D51" w:rsidRDefault="005705B5" w:rsidP="005705B5">
            <w:pPr>
              <w:rPr>
                <w:b/>
                <w:color w:val="FF0000"/>
                <w:sz w:val="18"/>
                <w:szCs w:val="16"/>
              </w:rPr>
            </w:pPr>
            <w:r w:rsidRPr="00981D51">
              <w:rPr>
                <w:b/>
                <w:color w:val="FF0000"/>
                <w:sz w:val="18"/>
                <w:szCs w:val="16"/>
              </w:rPr>
              <w:t>ConsumerCustomerManagementService</w:t>
            </w:r>
          </w:p>
          <w:p w14:paraId="4AFCF2B1" w14:textId="64F74F9C" w:rsidR="005705B5" w:rsidRPr="00981D51" w:rsidRDefault="005705B5" w:rsidP="005705B5">
            <w:pPr>
              <w:rPr>
                <w:i/>
                <w:color w:val="FF0000"/>
                <w:sz w:val="18"/>
                <w:szCs w:val="16"/>
              </w:rPr>
            </w:pPr>
            <w:r w:rsidRPr="00981D51">
              <w:rPr>
                <w:i/>
                <w:color w:val="FF0000"/>
                <w:sz w:val="18"/>
                <w:szCs w:val="16"/>
              </w:rPr>
              <w:t>getCustomer</w:t>
            </w:r>
          </w:p>
          <w:p w14:paraId="3B5BF08E" w14:textId="77777777" w:rsidR="005705B5" w:rsidRDefault="005705B5" w:rsidP="004743DE">
            <w:pPr>
              <w:rPr>
                <w:sz w:val="18"/>
                <w:szCs w:val="16"/>
              </w:rPr>
            </w:pPr>
          </w:p>
          <w:p w14:paraId="512853F9" w14:textId="77777777" w:rsidR="005705B5" w:rsidRDefault="005705B5" w:rsidP="004743DE">
            <w:pPr>
              <w:rPr>
                <w:sz w:val="18"/>
                <w:szCs w:val="16"/>
              </w:rPr>
            </w:pPr>
            <w:r>
              <w:rPr>
                <w:sz w:val="18"/>
                <w:szCs w:val="16"/>
              </w:rPr>
              <w:t>Expected average response time: 2500 ms</w:t>
            </w:r>
          </w:p>
        </w:tc>
      </w:tr>
      <w:tr w:rsidR="005705B5" w:rsidRPr="00C934DC" w14:paraId="3E2645BC" w14:textId="77777777" w:rsidTr="004743DE">
        <w:tc>
          <w:tcPr>
            <w:tcW w:w="1526" w:type="dxa"/>
          </w:tcPr>
          <w:p w14:paraId="594704BD" w14:textId="77777777" w:rsidR="005705B5" w:rsidRPr="00B534AD" w:rsidRDefault="005705B5" w:rsidP="004743DE">
            <w:pPr>
              <w:rPr>
                <w:b/>
                <w:sz w:val="18"/>
                <w:szCs w:val="16"/>
              </w:rPr>
            </w:pPr>
            <w:r w:rsidRPr="00B534AD">
              <w:rPr>
                <w:b/>
                <w:sz w:val="18"/>
                <w:szCs w:val="16"/>
              </w:rPr>
              <w:t>Sample GUI</w:t>
            </w:r>
          </w:p>
          <w:p w14:paraId="148DA1A0" w14:textId="77777777" w:rsidR="005705B5" w:rsidRDefault="005705B5" w:rsidP="004743DE">
            <w:pPr>
              <w:rPr>
                <w:b/>
                <w:sz w:val="18"/>
                <w:szCs w:val="16"/>
              </w:rPr>
            </w:pPr>
          </w:p>
        </w:tc>
        <w:tc>
          <w:tcPr>
            <w:tcW w:w="9355" w:type="dxa"/>
          </w:tcPr>
          <w:p w14:paraId="187E3E3C" w14:textId="15044D53" w:rsidR="005705B5" w:rsidRDefault="001664F8" w:rsidP="004743DE">
            <w:pPr>
              <w:rPr>
                <w:sz w:val="18"/>
                <w:szCs w:val="16"/>
              </w:rPr>
            </w:pPr>
            <w:r>
              <w:rPr>
                <w:noProof/>
                <w:sz w:val="18"/>
                <w:szCs w:val="16"/>
                <w:lang w:eastAsia="en-CA"/>
              </w:rPr>
              <w:drawing>
                <wp:inline distT="0" distB="0" distL="0" distR="0" wp14:anchorId="61172937" wp14:editId="27ED82CD">
                  <wp:extent cx="6115050" cy="1014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15">
                            <a:extLst>
                              <a:ext uri="{28A0092B-C50C-407E-A947-70E740481C1C}">
                                <a14:useLocalDpi xmlns:a14="http://schemas.microsoft.com/office/drawing/2010/main" val="0"/>
                              </a:ext>
                            </a:extLst>
                          </a:blip>
                          <a:stretch>
                            <a:fillRect/>
                          </a:stretch>
                        </pic:blipFill>
                        <pic:spPr>
                          <a:xfrm>
                            <a:off x="0" y="0"/>
                            <a:ext cx="6118466" cy="1014646"/>
                          </a:xfrm>
                          <a:prstGeom prst="rect">
                            <a:avLst/>
                          </a:prstGeom>
                        </pic:spPr>
                      </pic:pic>
                    </a:graphicData>
                  </a:graphic>
                </wp:inline>
              </w:drawing>
            </w:r>
          </w:p>
        </w:tc>
      </w:tr>
    </w:tbl>
    <w:p w14:paraId="5D4E1124" w14:textId="77777777" w:rsidR="005705B5" w:rsidRDefault="005705B5" w:rsidP="005705B5"/>
    <w:p w14:paraId="16F475BC" w14:textId="77777777" w:rsidR="005705B5" w:rsidRDefault="005705B5" w:rsidP="005705B5"/>
    <w:p w14:paraId="258EF413" w14:textId="022457EE" w:rsidR="004743DE" w:rsidRPr="003D51A0" w:rsidRDefault="007F6925" w:rsidP="004743DE">
      <w:pPr>
        <w:pStyle w:val="Heading2"/>
      </w:pPr>
      <w:r>
        <w:t>profile</w:t>
      </w:r>
      <w:r w:rsidR="004743DE">
        <w:t>-association-list</w:t>
      </w:r>
      <w:r w:rsidR="00B93F59" w:rsidRPr="00B93F59">
        <w:rPr>
          <w:color w:val="FF0000"/>
          <w:szCs w:val="16"/>
        </w:rPr>
        <w:t xml:space="preserve"> – WORK IN PROGRESS</w:t>
      </w:r>
    </w:p>
    <w:tbl>
      <w:tblPr>
        <w:tblStyle w:val="TableGrid"/>
        <w:tblW w:w="0" w:type="auto"/>
        <w:tblLook w:val="04A0" w:firstRow="1" w:lastRow="0" w:firstColumn="1" w:lastColumn="0" w:noHBand="0" w:noVBand="1"/>
      </w:tblPr>
      <w:tblGrid>
        <w:gridCol w:w="1526"/>
        <w:gridCol w:w="9355"/>
      </w:tblGrid>
      <w:tr w:rsidR="004743DE" w:rsidRPr="001B35FC" w14:paraId="5623A145" w14:textId="77777777" w:rsidTr="004743DE">
        <w:tc>
          <w:tcPr>
            <w:tcW w:w="10881" w:type="dxa"/>
            <w:gridSpan w:val="2"/>
            <w:shd w:val="clear" w:color="auto" w:fill="D9D9D9" w:themeFill="background1" w:themeFillShade="D9"/>
          </w:tcPr>
          <w:p w14:paraId="783651CB" w14:textId="77777777" w:rsidR="004743DE" w:rsidRDefault="004743DE" w:rsidP="004743DE">
            <w:pPr>
              <w:rPr>
                <w:b/>
                <w:szCs w:val="16"/>
              </w:rPr>
            </w:pPr>
            <w:r>
              <w:rPr>
                <w:b/>
                <w:szCs w:val="16"/>
              </w:rPr>
              <w:t>OPERATION</w:t>
            </w:r>
          </w:p>
          <w:p w14:paraId="56ECD13B" w14:textId="54E6F197" w:rsidR="004743DE" w:rsidRPr="00074AFE" w:rsidRDefault="004743DE" w:rsidP="00A0337E">
            <w:pPr>
              <w:rPr>
                <w:szCs w:val="16"/>
              </w:rPr>
            </w:pPr>
            <w:r>
              <w:rPr>
                <w:szCs w:val="16"/>
              </w:rPr>
              <w:t>profile/{uuid}/</w:t>
            </w:r>
            <w:r w:rsidR="00A0337E">
              <w:rPr>
                <w:szCs w:val="16"/>
              </w:rPr>
              <w:t>profile</w:t>
            </w:r>
            <w:r>
              <w:rPr>
                <w:szCs w:val="16"/>
              </w:rPr>
              <w:t>-association-list</w:t>
            </w:r>
          </w:p>
        </w:tc>
      </w:tr>
      <w:tr w:rsidR="004743DE" w:rsidRPr="001B35FC" w14:paraId="18248B15" w14:textId="77777777" w:rsidTr="004743DE">
        <w:tc>
          <w:tcPr>
            <w:tcW w:w="1526" w:type="dxa"/>
          </w:tcPr>
          <w:p w14:paraId="2FEEAFEE" w14:textId="77777777" w:rsidR="004743DE" w:rsidRDefault="004743DE" w:rsidP="004743DE">
            <w:pPr>
              <w:rPr>
                <w:b/>
                <w:sz w:val="18"/>
                <w:szCs w:val="16"/>
              </w:rPr>
            </w:pPr>
            <w:r>
              <w:rPr>
                <w:b/>
                <w:sz w:val="18"/>
                <w:szCs w:val="16"/>
              </w:rPr>
              <w:t>Method</w:t>
            </w:r>
          </w:p>
        </w:tc>
        <w:tc>
          <w:tcPr>
            <w:tcW w:w="9355" w:type="dxa"/>
          </w:tcPr>
          <w:p w14:paraId="72E00B75" w14:textId="77777777" w:rsidR="004743DE" w:rsidRPr="00C934DC" w:rsidRDefault="004743DE" w:rsidP="004743DE">
            <w:pPr>
              <w:rPr>
                <w:sz w:val="18"/>
                <w:szCs w:val="16"/>
              </w:rPr>
            </w:pPr>
            <w:r>
              <w:rPr>
                <w:sz w:val="18"/>
                <w:szCs w:val="16"/>
              </w:rPr>
              <w:t>GET</w:t>
            </w:r>
          </w:p>
        </w:tc>
      </w:tr>
      <w:tr w:rsidR="004743DE" w:rsidRPr="001B35FC" w14:paraId="5769F166" w14:textId="77777777" w:rsidTr="004743DE">
        <w:tc>
          <w:tcPr>
            <w:tcW w:w="1526" w:type="dxa"/>
          </w:tcPr>
          <w:p w14:paraId="4CF8569B" w14:textId="77777777" w:rsidR="004743DE" w:rsidRPr="001B35FC" w:rsidRDefault="004743DE" w:rsidP="004743DE">
            <w:pPr>
              <w:rPr>
                <w:b/>
                <w:sz w:val="18"/>
                <w:szCs w:val="16"/>
              </w:rPr>
            </w:pPr>
            <w:r>
              <w:rPr>
                <w:b/>
                <w:sz w:val="18"/>
                <w:szCs w:val="16"/>
              </w:rPr>
              <w:t>Description</w:t>
            </w:r>
          </w:p>
        </w:tc>
        <w:tc>
          <w:tcPr>
            <w:tcW w:w="9355" w:type="dxa"/>
          </w:tcPr>
          <w:p w14:paraId="275DE013" w14:textId="03FA6261" w:rsidR="004743DE" w:rsidRPr="00797478" w:rsidRDefault="004743DE" w:rsidP="004743DE">
            <w:pPr>
              <w:rPr>
                <w:sz w:val="18"/>
                <w:szCs w:val="16"/>
              </w:rPr>
            </w:pPr>
            <w:r>
              <w:rPr>
                <w:sz w:val="18"/>
                <w:szCs w:val="16"/>
              </w:rPr>
              <w:t xml:space="preserve">This operation returns all accounts associated to a given user (uuid).  </w:t>
            </w:r>
          </w:p>
        </w:tc>
      </w:tr>
      <w:tr w:rsidR="004743DE" w:rsidRPr="00C934DC" w14:paraId="125D1B31" w14:textId="77777777" w:rsidTr="004743DE">
        <w:tc>
          <w:tcPr>
            <w:tcW w:w="1526" w:type="dxa"/>
          </w:tcPr>
          <w:p w14:paraId="165EAE40" w14:textId="77777777" w:rsidR="004743DE" w:rsidRPr="00CF7CD1" w:rsidRDefault="004743DE" w:rsidP="004743DE">
            <w:pPr>
              <w:rPr>
                <w:b/>
                <w:sz w:val="18"/>
                <w:szCs w:val="16"/>
              </w:rPr>
            </w:pPr>
            <w:r w:rsidRPr="00CF7CD1">
              <w:rPr>
                <w:b/>
                <w:sz w:val="18"/>
                <w:szCs w:val="16"/>
              </w:rPr>
              <w:t>Input</w:t>
            </w:r>
          </w:p>
        </w:tc>
        <w:tc>
          <w:tcPr>
            <w:tcW w:w="9355" w:type="dxa"/>
          </w:tcPr>
          <w:p w14:paraId="7FCDA8A1" w14:textId="77777777" w:rsidR="004743DE" w:rsidRDefault="004743DE" w:rsidP="004743DE">
            <w:pPr>
              <w:rPr>
                <w:sz w:val="18"/>
                <w:szCs w:val="16"/>
              </w:rPr>
            </w:pPr>
            <w:r>
              <w:rPr>
                <w:sz w:val="18"/>
                <w:szCs w:val="16"/>
              </w:rPr>
              <w:t>Inputs:</w:t>
            </w:r>
          </w:p>
          <w:p w14:paraId="0FCB1B22" w14:textId="77777777" w:rsidR="004743DE" w:rsidRDefault="004743DE" w:rsidP="004743DE">
            <w:pPr>
              <w:rPr>
                <w:sz w:val="18"/>
                <w:szCs w:val="16"/>
              </w:rPr>
            </w:pPr>
            <w:r>
              <w:rPr>
                <w:b/>
                <w:sz w:val="18"/>
                <w:szCs w:val="16"/>
              </w:rPr>
              <w:t>uuid</w:t>
            </w:r>
            <w:r>
              <w:rPr>
                <w:sz w:val="18"/>
                <w:szCs w:val="16"/>
              </w:rPr>
              <w:t xml:space="preserve"> = Indicates the user profile ID to associate service to</w:t>
            </w:r>
          </w:p>
          <w:p w14:paraId="7DDC9787" w14:textId="77777777" w:rsidR="004743DE" w:rsidRDefault="004743DE" w:rsidP="004743DE">
            <w:pPr>
              <w:rPr>
                <w:sz w:val="18"/>
                <w:szCs w:val="16"/>
              </w:rPr>
            </w:pPr>
          </w:p>
          <w:p w14:paraId="12AE0E62" w14:textId="77777777" w:rsidR="004743DE" w:rsidRDefault="004743DE" w:rsidP="004743DE">
            <w:pPr>
              <w:rPr>
                <w:sz w:val="18"/>
                <w:szCs w:val="16"/>
              </w:rPr>
            </w:pPr>
            <w:r>
              <w:rPr>
                <w:sz w:val="18"/>
                <w:szCs w:val="16"/>
              </w:rPr>
              <w:t>Parameters</w:t>
            </w:r>
          </w:p>
          <w:tbl>
            <w:tblPr>
              <w:tblStyle w:val="TableGrid"/>
              <w:tblW w:w="0" w:type="auto"/>
              <w:tblLook w:val="04A0" w:firstRow="1" w:lastRow="0" w:firstColumn="1" w:lastColumn="0" w:noHBand="0" w:noVBand="1"/>
            </w:tblPr>
            <w:tblGrid>
              <w:gridCol w:w="1305"/>
              <w:gridCol w:w="2693"/>
              <w:gridCol w:w="1137"/>
              <w:gridCol w:w="3564"/>
            </w:tblGrid>
            <w:tr w:rsidR="004743DE" w14:paraId="79FF0EE3" w14:textId="77777777" w:rsidTr="004743DE">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A6E4A" w14:textId="77777777" w:rsidR="004743DE" w:rsidRDefault="004743DE" w:rsidP="004743DE">
                  <w:pPr>
                    <w:rPr>
                      <w:b/>
                      <w:sz w:val="18"/>
                      <w:szCs w:val="16"/>
                    </w:rPr>
                  </w:pPr>
                  <w:r>
                    <w:rPr>
                      <w:b/>
                      <w:sz w:val="18"/>
                      <w:szCs w:val="16"/>
                    </w:rPr>
                    <w:t>Name</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5D890" w14:textId="77777777" w:rsidR="004743DE" w:rsidRDefault="004743DE" w:rsidP="004743DE">
                  <w:pPr>
                    <w:rPr>
                      <w:b/>
                      <w:sz w:val="18"/>
                      <w:szCs w:val="16"/>
                    </w:rPr>
                  </w:pPr>
                  <w:r>
                    <w:rPr>
                      <w:b/>
                      <w:sz w:val="18"/>
                      <w:szCs w:val="16"/>
                    </w:rPr>
                    <w:t>Values</w:t>
                  </w: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1D153" w14:textId="77777777" w:rsidR="004743DE" w:rsidRDefault="004743DE" w:rsidP="004743DE">
                  <w:pPr>
                    <w:rPr>
                      <w:b/>
                      <w:sz w:val="18"/>
                      <w:szCs w:val="16"/>
                    </w:rPr>
                  </w:pPr>
                  <w:r>
                    <w:rPr>
                      <w:b/>
                      <w:sz w:val="18"/>
                      <w:szCs w:val="16"/>
                    </w:rPr>
                    <w:t>Mandatory?</w:t>
                  </w:r>
                </w:p>
              </w:tc>
              <w:tc>
                <w:tcPr>
                  <w:tcW w:w="3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81BCC" w14:textId="77777777" w:rsidR="004743DE" w:rsidRDefault="004743DE" w:rsidP="004743DE">
                  <w:pPr>
                    <w:rPr>
                      <w:b/>
                      <w:sz w:val="18"/>
                      <w:szCs w:val="16"/>
                    </w:rPr>
                  </w:pPr>
                  <w:r>
                    <w:rPr>
                      <w:b/>
                      <w:sz w:val="18"/>
                      <w:szCs w:val="16"/>
                    </w:rPr>
                    <w:t>Comments</w:t>
                  </w:r>
                </w:p>
              </w:tc>
            </w:tr>
            <w:tr w:rsidR="004743DE" w14:paraId="724FA7DC" w14:textId="77777777" w:rsidTr="004743DE">
              <w:tc>
                <w:tcPr>
                  <w:tcW w:w="1305" w:type="dxa"/>
                  <w:tcBorders>
                    <w:top w:val="single" w:sz="4" w:space="0" w:color="auto"/>
                    <w:left w:val="single" w:sz="4" w:space="0" w:color="auto"/>
                    <w:bottom w:val="single" w:sz="4" w:space="0" w:color="auto"/>
                    <w:right w:val="single" w:sz="4" w:space="0" w:color="auto"/>
                  </w:tcBorders>
                </w:tcPr>
                <w:p w14:paraId="48EB257E" w14:textId="77777777" w:rsidR="004743DE" w:rsidRDefault="004743DE" w:rsidP="004743DE">
                  <w:pPr>
                    <w:rPr>
                      <w:sz w:val="18"/>
                      <w:szCs w:val="16"/>
                    </w:rPr>
                  </w:pPr>
                  <w:r>
                    <w:rPr>
                      <w:sz w:val="18"/>
                      <w:szCs w:val="16"/>
                    </w:rPr>
                    <w:t>uuid</w:t>
                  </w:r>
                </w:p>
              </w:tc>
              <w:tc>
                <w:tcPr>
                  <w:tcW w:w="2693" w:type="dxa"/>
                  <w:tcBorders>
                    <w:top w:val="single" w:sz="4" w:space="0" w:color="auto"/>
                    <w:left w:val="single" w:sz="4" w:space="0" w:color="auto"/>
                    <w:bottom w:val="single" w:sz="4" w:space="0" w:color="auto"/>
                    <w:right w:val="single" w:sz="4" w:space="0" w:color="auto"/>
                  </w:tcBorders>
                </w:tcPr>
                <w:p w14:paraId="000A4126" w14:textId="77777777" w:rsidR="004743DE" w:rsidRDefault="004743DE" w:rsidP="004743DE">
                  <w:pPr>
                    <w:rPr>
                      <w:sz w:val="18"/>
                      <w:szCs w:val="16"/>
                    </w:rPr>
                  </w:pPr>
                  <w:r>
                    <w:rPr>
                      <w:sz w:val="18"/>
                      <w:szCs w:val="16"/>
                    </w:rPr>
                    <w:t>ie “</w:t>
                  </w:r>
                  <w:r w:rsidRPr="00C505A0">
                    <w:rPr>
                      <w:sz w:val="18"/>
                      <w:szCs w:val="16"/>
                    </w:rPr>
                    <w:t>21EC2020-3AEA-1069-A2DD-08002B30309D</w:t>
                  </w:r>
                  <w:r>
                    <w:rPr>
                      <w:sz w:val="18"/>
                      <w:szCs w:val="16"/>
                    </w:rPr>
                    <w:t>”</w:t>
                  </w:r>
                </w:p>
              </w:tc>
              <w:tc>
                <w:tcPr>
                  <w:tcW w:w="1137" w:type="dxa"/>
                  <w:tcBorders>
                    <w:top w:val="single" w:sz="4" w:space="0" w:color="auto"/>
                    <w:left w:val="single" w:sz="4" w:space="0" w:color="auto"/>
                    <w:bottom w:val="single" w:sz="4" w:space="0" w:color="auto"/>
                    <w:right w:val="single" w:sz="4" w:space="0" w:color="auto"/>
                  </w:tcBorders>
                </w:tcPr>
                <w:p w14:paraId="2471F146" w14:textId="77777777" w:rsidR="004743DE" w:rsidRDefault="004743DE" w:rsidP="004743DE">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4241D330" w14:textId="77777777" w:rsidR="004743DE" w:rsidRDefault="004743DE" w:rsidP="004743DE">
                  <w:pPr>
                    <w:rPr>
                      <w:sz w:val="18"/>
                      <w:szCs w:val="16"/>
                    </w:rPr>
                  </w:pPr>
                  <w:r>
                    <w:rPr>
                      <w:sz w:val="18"/>
                      <w:szCs w:val="16"/>
                    </w:rPr>
                    <w:t>Client Identity unified user profile identifier</w:t>
                  </w:r>
                </w:p>
              </w:tc>
            </w:tr>
          </w:tbl>
          <w:p w14:paraId="020A3742" w14:textId="77777777" w:rsidR="004743DE" w:rsidRDefault="004743DE" w:rsidP="004743DE">
            <w:pPr>
              <w:rPr>
                <w:sz w:val="18"/>
                <w:szCs w:val="16"/>
              </w:rPr>
            </w:pPr>
          </w:p>
          <w:p w14:paraId="5CF67ED2" w14:textId="77777777" w:rsidR="004743DE" w:rsidRDefault="004743DE" w:rsidP="004743DE">
            <w:pPr>
              <w:rPr>
                <w:sz w:val="18"/>
                <w:szCs w:val="16"/>
              </w:rPr>
            </w:pPr>
            <w:r>
              <w:rPr>
                <w:sz w:val="18"/>
                <w:szCs w:val="16"/>
              </w:rPr>
              <w:t>Example:</w:t>
            </w:r>
          </w:p>
          <w:p w14:paraId="776C1FB2" w14:textId="3187562D" w:rsidR="004743DE" w:rsidRPr="00C934DC" w:rsidRDefault="004743DE" w:rsidP="004743DE">
            <w:pPr>
              <w:rPr>
                <w:sz w:val="18"/>
                <w:szCs w:val="16"/>
              </w:rPr>
            </w:pPr>
            <w:r>
              <w:rPr>
                <w:sz w:val="18"/>
                <w:szCs w:val="16"/>
              </w:rPr>
              <w:t>profilemanagement/profile/</w:t>
            </w:r>
            <w:r w:rsidRPr="00C505A0">
              <w:rPr>
                <w:sz w:val="18"/>
                <w:szCs w:val="16"/>
              </w:rPr>
              <w:t>21EC2020-3AEA-1069-A2DD-08002B30309D</w:t>
            </w:r>
            <w:r>
              <w:rPr>
                <w:sz w:val="18"/>
                <w:szCs w:val="16"/>
              </w:rPr>
              <w:t>/</w:t>
            </w:r>
            <w:r w:rsidR="007C1F96">
              <w:rPr>
                <w:sz w:val="18"/>
                <w:szCs w:val="16"/>
              </w:rPr>
              <w:t>profile</w:t>
            </w:r>
            <w:r>
              <w:rPr>
                <w:sz w:val="18"/>
                <w:szCs w:val="16"/>
              </w:rPr>
              <w:t>-association-list</w:t>
            </w:r>
          </w:p>
          <w:p w14:paraId="0A08E59B" w14:textId="77777777" w:rsidR="004743DE" w:rsidRPr="00C934DC" w:rsidRDefault="004743DE" w:rsidP="004743DE">
            <w:pPr>
              <w:rPr>
                <w:sz w:val="18"/>
                <w:szCs w:val="16"/>
              </w:rPr>
            </w:pPr>
            <w:r w:rsidRPr="00C934DC">
              <w:rPr>
                <w:sz w:val="18"/>
                <w:szCs w:val="16"/>
              </w:rPr>
              <w:t xml:space="preserve"> </w:t>
            </w:r>
          </w:p>
        </w:tc>
      </w:tr>
      <w:tr w:rsidR="004743DE" w:rsidRPr="00C934DC" w14:paraId="2B32558B" w14:textId="77777777" w:rsidTr="004743DE">
        <w:tc>
          <w:tcPr>
            <w:tcW w:w="1526" w:type="dxa"/>
          </w:tcPr>
          <w:p w14:paraId="18E8DCE7" w14:textId="77777777" w:rsidR="004743DE" w:rsidRPr="00797478" w:rsidRDefault="004743DE" w:rsidP="004743DE">
            <w:pPr>
              <w:rPr>
                <w:b/>
                <w:sz w:val="18"/>
                <w:szCs w:val="16"/>
              </w:rPr>
            </w:pPr>
            <w:r>
              <w:rPr>
                <w:b/>
                <w:sz w:val="18"/>
                <w:szCs w:val="16"/>
              </w:rPr>
              <w:t>Status Codes</w:t>
            </w:r>
          </w:p>
        </w:tc>
        <w:tc>
          <w:tcPr>
            <w:tcW w:w="9355" w:type="dxa"/>
          </w:tcPr>
          <w:p w14:paraId="386F42F0" w14:textId="77777777" w:rsidR="004743DE" w:rsidRDefault="004743DE" w:rsidP="004743DE">
            <w:pPr>
              <w:rPr>
                <w:sz w:val="18"/>
                <w:szCs w:val="16"/>
              </w:rPr>
            </w:pPr>
          </w:p>
          <w:tbl>
            <w:tblPr>
              <w:tblStyle w:val="TableGrid"/>
              <w:tblW w:w="0" w:type="auto"/>
              <w:tblLook w:val="04A0" w:firstRow="1" w:lastRow="0" w:firstColumn="1" w:lastColumn="0" w:noHBand="0" w:noVBand="1"/>
            </w:tblPr>
            <w:tblGrid>
              <w:gridCol w:w="620"/>
              <w:gridCol w:w="684"/>
              <w:gridCol w:w="2410"/>
              <w:gridCol w:w="1418"/>
              <w:gridCol w:w="1984"/>
              <w:gridCol w:w="1730"/>
            </w:tblGrid>
            <w:tr w:rsidR="004743DE" w:rsidRPr="001963A0" w14:paraId="634FE7FC" w14:textId="77777777" w:rsidTr="004743DE">
              <w:tc>
                <w:tcPr>
                  <w:tcW w:w="620" w:type="dxa"/>
                  <w:shd w:val="clear" w:color="auto" w:fill="D9D9D9" w:themeFill="background1" w:themeFillShade="D9"/>
                </w:tcPr>
                <w:p w14:paraId="1F67D3CC" w14:textId="77777777" w:rsidR="004743DE" w:rsidRPr="001963A0" w:rsidRDefault="004743DE" w:rsidP="004743DE">
                  <w:pPr>
                    <w:rPr>
                      <w:b/>
                      <w:sz w:val="16"/>
                      <w:szCs w:val="16"/>
                    </w:rPr>
                  </w:pPr>
                  <w:r w:rsidRPr="001963A0">
                    <w:rPr>
                      <w:b/>
                      <w:sz w:val="16"/>
                      <w:szCs w:val="16"/>
                    </w:rPr>
                    <w:t>status</w:t>
                  </w:r>
                </w:p>
                <w:p w14:paraId="6D34EE15" w14:textId="77777777" w:rsidR="004743DE" w:rsidRPr="001963A0" w:rsidRDefault="004743DE" w:rsidP="004743DE">
                  <w:pPr>
                    <w:rPr>
                      <w:b/>
                      <w:sz w:val="16"/>
                      <w:szCs w:val="16"/>
                    </w:rPr>
                  </w:pPr>
                  <w:r w:rsidRPr="001963A0">
                    <w:rPr>
                      <w:b/>
                      <w:sz w:val="16"/>
                      <w:szCs w:val="16"/>
                    </w:rPr>
                    <w:t>Cd</w:t>
                  </w:r>
                </w:p>
              </w:tc>
              <w:tc>
                <w:tcPr>
                  <w:tcW w:w="684" w:type="dxa"/>
                  <w:shd w:val="clear" w:color="auto" w:fill="D9D9D9" w:themeFill="background1" w:themeFillShade="D9"/>
                </w:tcPr>
                <w:p w14:paraId="229E8594" w14:textId="77777777" w:rsidR="004743DE" w:rsidRPr="001963A0" w:rsidRDefault="004743DE" w:rsidP="004743DE">
                  <w:pPr>
                    <w:rPr>
                      <w:b/>
                      <w:sz w:val="16"/>
                      <w:szCs w:val="16"/>
                    </w:rPr>
                  </w:pPr>
                  <w:r w:rsidRPr="001963A0">
                    <w:rPr>
                      <w:b/>
                      <w:sz w:val="16"/>
                      <w:szCs w:val="16"/>
                    </w:rPr>
                    <w:t>status</w:t>
                  </w:r>
                </w:p>
                <w:p w14:paraId="3677529C" w14:textId="77777777" w:rsidR="004743DE" w:rsidRPr="001963A0" w:rsidRDefault="004743DE" w:rsidP="004743DE">
                  <w:pPr>
                    <w:rPr>
                      <w:b/>
                      <w:sz w:val="16"/>
                      <w:szCs w:val="16"/>
                    </w:rPr>
                  </w:pPr>
                  <w:r w:rsidRPr="001963A0">
                    <w:rPr>
                      <w:b/>
                      <w:sz w:val="16"/>
                      <w:szCs w:val="16"/>
                    </w:rPr>
                    <w:t>SubCd</w:t>
                  </w:r>
                </w:p>
              </w:tc>
              <w:tc>
                <w:tcPr>
                  <w:tcW w:w="2410" w:type="dxa"/>
                  <w:shd w:val="clear" w:color="auto" w:fill="D9D9D9" w:themeFill="background1" w:themeFillShade="D9"/>
                </w:tcPr>
                <w:p w14:paraId="1AA90E54" w14:textId="77777777" w:rsidR="004743DE" w:rsidRPr="001963A0" w:rsidRDefault="004743DE" w:rsidP="004743DE">
                  <w:pPr>
                    <w:rPr>
                      <w:b/>
                      <w:sz w:val="16"/>
                      <w:szCs w:val="16"/>
                    </w:rPr>
                  </w:pPr>
                  <w:r w:rsidRPr="001963A0">
                    <w:rPr>
                      <w:b/>
                      <w:sz w:val="16"/>
                      <w:szCs w:val="16"/>
                    </w:rPr>
                    <w:t>statusTxt</w:t>
                  </w:r>
                </w:p>
              </w:tc>
              <w:tc>
                <w:tcPr>
                  <w:tcW w:w="1418" w:type="dxa"/>
                  <w:shd w:val="clear" w:color="auto" w:fill="D9D9D9" w:themeFill="background1" w:themeFillShade="D9"/>
                </w:tcPr>
                <w:p w14:paraId="62977651" w14:textId="77777777" w:rsidR="004743DE" w:rsidRPr="001963A0" w:rsidRDefault="004743DE" w:rsidP="004743DE">
                  <w:pPr>
                    <w:rPr>
                      <w:b/>
                      <w:sz w:val="16"/>
                      <w:szCs w:val="16"/>
                    </w:rPr>
                  </w:pPr>
                  <w:r w:rsidRPr="001963A0">
                    <w:rPr>
                      <w:b/>
                      <w:sz w:val="16"/>
                      <w:szCs w:val="16"/>
                    </w:rPr>
                    <w:t>systemErrorCd</w:t>
                  </w:r>
                </w:p>
              </w:tc>
              <w:tc>
                <w:tcPr>
                  <w:tcW w:w="1984" w:type="dxa"/>
                  <w:shd w:val="clear" w:color="auto" w:fill="D9D9D9" w:themeFill="background1" w:themeFillShade="D9"/>
                </w:tcPr>
                <w:p w14:paraId="67A2FE67" w14:textId="77777777" w:rsidR="004743DE" w:rsidRPr="001963A0" w:rsidRDefault="004743DE" w:rsidP="004743DE">
                  <w:pPr>
                    <w:rPr>
                      <w:b/>
                      <w:sz w:val="16"/>
                      <w:szCs w:val="16"/>
                    </w:rPr>
                  </w:pPr>
                  <w:r w:rsidRPr="001963A0">
                    <w:rPr>
                      <w:b/>
                      <w:sz w:val="16"/>
                      <w:szCs w:val="16"/>
                    </w:rPr>
                    <w:t>systemErrorTxt</w:t>
                  </w:r>
                </w:p>
              </w:tc>
              <w:tc>
                <w:tcPr>
                  <w:tcW w:w="1730" w:type="dxa"/>
                  <w:shd w:val="clear" w:color="auto" w:fill="D9D9D9" w:themeFill="background1" w:themeFillShade="D9"/>
                </w:tcPr>
                <w:p w14:paraId="7306B4B8" w14:textId="77777777" w:rsidR="004743DE" w:rsidRPr="001963A0" w:rsidRDefault="004743DE" w:rsidP="004743DE">
                  <w:pPr>
                    <w:rPr>
                      <w:b/>
                      <w:i/>
                      <w:sz w:val="16"/>
                      <w:szCs w:val="16"/>
                    </w:rPr>
                  </w:pPr>
                  <w:r w:rsidRPr="001963A0">
                    <w:rPr>
                      <w:b/>
                      <w:i/>
                      <w:sz w:val="16"/>
                      <w:szCs w:val="16"/>
                    </w:rPr>
                    <w:t>Notes</w:t>
                  </w:r>
                </w:p>
              </w:tc>
            </w:tr>
            <w:tr w:rsidR="004743DE" w:rsidRPr="001963A0" w14:paraId="2596E028" w14:textId="77777777" w:rsidTr="004743DE">
              <w:tc>
                <w:tcPr>
                  <w:tcW w:w="620" w:type="dxa"/>
                </w:tcPr>
                <w:p w14:paraId="0B83932E" w14:textId="77777777" w:rsidR="004743DE" w:rsidRPr="001963A0" w:rsidRDefault="004743DE" w:rsidP="004743DE">
                  <w:pPr>
                    <w:rPr>
                      <w:sz w:val="16"/>
                      <w:szCs w:val="16"/>
                    </w:rPr>
                  </w:pPr>
                  <w:r w:rsidRPr="001963A0">
                    <w:rPr>
                      <w:sz w:val="16"/>
                      <w:szCs w:val="16"/>
                    </w:rPr>
                    <w:t>200</w:t>
                  </w:r>
                </w:p>
              </w:tc>
              <w:tc>
                <w:tcPr>
                  <w:tcW w:w="684" w:type="dxa"/>
                </w:tcPr>
                <w:p w14:paraId="51B1FD03" w14:textId="77777777" w:rsidR="004743DE" w:rsidRPr="001963A0" w:rsidRDefault="004743DE" w:rsidP="004743DE">
                  <w:pPr>
                    <w:rPr>
                      <w:sz w:val="16"/>
                      <w:szCs w:val="16"/>
                    </w:rPr>
                  </w:pPr>
                </w:p>
              </w:tc>
              <w:tc>
                <w:tcPr>
                  <w:tcW w:w="2410" w:type="dxa"/>
                </w:tcPr>
                <w:p w14:paraId="344449DC" w14:textId="77777777" w:rsidR="004743DE" w:rsidRPr="001963A0" w:rsidRDefault="004743DE" w:rsidP="004743DE">
                  <w:pPr>
                    <w:rPr>
                      <w:sz w:val="16"/>
                      <w:szCs w:val="16"/>
                    </w:rPr>
                  </w:pPr>
                  <w:r w:rsidRPr="001963A0">
                    <w:rPr>
                      <w:sz w:val="16"/>
                      <w:szCs w:val="16"/>
                    </w:rPr>
                    <w:t>OK</w:t>
                  </w:r>
                </w:p>
              </w:tc>
              <w:tc>
                <w:tcPr>
                  <w:tcW w:w="1418" w:type="dxa"/>
                </w:tcPr>
                <w:p w14:paraId="3AD25ABC" w14:textId="77777777" w:rsidR="004743DE" w:rsidRPr="001963A0" w:rsidRDefault="004743DE" w:rsidP="004743DE">
                  <w:pPr>
                    <w:rPr>
                      <w:sz w:val="16"/>
                      <w:szCs w:val="16"/>
                    </w:rPr>
                  </w:pPr>
                </w:p>
              </w:tc>
              <w:tc>
                <w:tcPr>
                  <w:tcW w:w="1984" w:type="dxa"/>
                </w:tcPr>
                <w:p w14:paraId="32EFA1A9" w14:textId="77777777" w:rsidR="004743DE" w:rsidRPr="001963A0" w:rsidRDefault="004743DE" w:rsidP="004743DE">
                  <w:pPr>
                    <w:rPr>
                      <w:sz w:val="16"/>
                      <w:szCs w:val="16"/>
                    </w:rPr>
                  </w:pPr>
                </w:p>
              </w:tc>
              <w:tc>
                <w:tcPr>
                  <w:tcW w:w="1730" w:type="dxa"/>
                </w:tcPr>
                <w:p w14:paraId="2E198F30" w14:textId="77777777" w:rsidR="004743DE" w:rsidRPr="001963A0" w:rsidRDefault="004743DE" w:rsidP="004743DE">
                  <w:pPr>
                    <w:rPr>
                      <w:sz w:val="16"/>
                      <w:szCs w:val="16"/>
                    </w:rPr>
                  </w:pPr>
                </w:p>
              </w:tc>
            </w:tr>
            <w:tr w:rsidR="004743DE" w:rsidRPr="001963A0" w14:paraId="2BAD6725" w14:textId="77777777" w:rsidTr="004743DE">
              <w:tc>
                <w:tcPr>
                  <w:tcW w:w="620" w:type="dxa"/>
                </w:tcPr>
                <w:p w14:paraId="28222F75" w14:textId="77777777" w:rsidR="004743DE" w:rsidRPr="001963A0" w:rsidRDefault="004743DE" w:rsidP="004743DE">
                  <w:pPr>
                    <w:rPr>
                      <w:sz w:val="16"/>
                      <w:szCs w:val="16"/>
                    </w:rPr>
                  </w:pPr>
                  <w:r>
                    <w:rPr>
                      <w:sz w:val="16"/>
                      <w:szCs w:val="16"/>
                    </w:rPr>
                    <w:t>400</w:t>
                  </w:r>
                </w:p>
              </w:tc>
              <w:tc>
                <w:tcPr>
                  <w:tcW w:w="684" w:type="dxa"/>
                </w:tcPr>
                <w:p w14:paraId="42835593" w14:textId="77777777" w:rsidR="004743DE" w:rsidRDefault="004743DE" w:rsidP="004743DE">
                  <w:pPr>
                    <w:rPr>
                      <w:sz w:val="16"/>
                      <w:szCs w:val="16"/>
                    </w:rPr>
                  </w:pPr>
                  <w:r w:rsidRPr="00690376">
                    <w:rPr>
                      <w:sz w:val="16"/>
                      <w:szCs w:val="16"/>
                    </w:rPr>
                    <w:t>NPR</w:t>
                  </w:r>
                </w:p>
              </w:tc>
              <w:tc>
                <w:tcPr>
                  <w:tcW w:w="2410" w:type="dxa"/>
                </w:tcPr>
                <w:p w14:paraId="4376B97A" w14:textId="77777777" w:rsidR="004743DE" w:rsidRDefault="004743DE" w:rsidP="004743DE">
                  <w:pPr>
                    <w:rPr>
                      <w:sz w:val="16"/>
                      <w:szCs w:val="16"/>
                    </w:rPr>
                  </w:pPr>
                  <w:r w:rsidRPr="00690376">
                    <w:rPr>
                      <w:sz w:val="16"/>
                      <w:szCs w:val="16"/>
                    </w:rPr>
                    <w:t>No Profile</w:t>
                  </w:r>
                </w:p>
              </w:tc>
              <w:tc>
                <w:tcPr>
                  <w:tcW w:w="1418" w:type="dxa"/>
                </w:tcPr>
                <w:p w14:paraId="3CB64554" w14:textId="77777777" w:rsidR="004743DE" w:rsidRPr="001963A0" w:rsidRDefault="004743DE" w:rsidP="004743DE">
                  <w:pPr>
                    <w:rPr>
                      <w:sz w:val="16"/>
                      <w:szCs w:val="16"/>
                    </w:rPr>
                  </w:pPr>
                </w:p>
              </w:tc>
              <w:tc>
                <w:tcPr>
                  <w:tcW w:w="1984" w:type="dxa"/>
                </w:tcPr>
                <w:p w14:paraId="378E7059" w14:textId="77777777" w:rsidR="004743DE" w:rsidRDefault="004743DE" w:rsidP="004743DE">
                  <w:pPr>
                    <w:rPr>
                      <w:sz w:val="16"/>
                      <w:szCs w:val="16"/>
                    </w:rPr>
                  </w:pPr>
                  <w:r w:rsidRPr="00690376">
                    <w:rPr>
                      <w:sz w:val="16"/>
                      <w:szCs w:val="16"/>
                    </w:rPr>
                    <w:t>no profile exists</w:t>
                  </w:r>
                  <w:r>
                    <w:rPr>
                      <w:sz w:val="16"/>
                      <w:szCs w:val="16"/>
                    </w:rPr>
                    <w:t xml:space="preserve"> for account &lt;ban&gt;</w:t>
                  </w:r>
                </w:p>
              </w:tc>
              <w:tc>
                <w:tcPr>
                  <w:tcW w:w="1730" w:type="dxa"/>
                </w:tcPr>
                <w:p w14:paraId="6E78CF16" w14:textId="77777777" w:rsidR="004743DE" w:rsidRPr="001963A0" w:rsidRDefault="004743DE" w:rsidP="004743DE">
                  <w:pPr>
                    <w:rPr>
                      <w:sz w:val="16"/>
                      <w:szCs w:val="16"/>
                    </w:rPr>
                  </w:pPr>
                </w:p>
              </w:tc>
            </w:tr>
            <w:tr w:rsidR="004743DE" w:rsidRPr="001963A0" w14:paraId="6BF0965E" w14:textId="77777777" w:rsidTr="004743DE">
              <w:tc>
                <w:tcPr>
                  <w:tcW w:w="620" w:type="dxa"/>
                </w:tcPr>
                <w:p w14:paraId="365ABC80" w14:textId="77777777" w:rsidR="004743DE" w:rsidRDefault="004743DE" w:rsidP="004743DE">
                  <w:pPr>
                    <w:rPr>
                      <w:sz w:val="16"/>
                      <w:szCs w:val="16"/>
                    </w:rPr>
                  </w:pPr>
                  <w:r w:rsidRPr="001963A0">
                    <w:rPr>
                      <w:sz w:val="16"/>
                      <w:szCs w:val="16"/>
                    </w:rPr>
                    <w:t>500</w:t>
                  </w:r>
                </w:p>
              </w:tc>
              <w:tc>
                <w:tcPr>
                  <w:tcW w:w="684" w:type="dxa"/>
                </w:tcPr>
                <w:p w14:paraId="51FE4DF8" w14:textId="77777777" w:rsidR="004743DE" w:rsidRPr="00690376" w:rsidRDefault="004743DE" w:rsidP="004743DE">
                  <w:pPr>
                    <w:rPr>
                      <w:sz w:val="16"/>
                      <w:szCs w:val="16"/>
                    </w:rPr>
                  </w:pPr>
                  <w:r>
                    <w:rPr>
                      <w:sz w:val="16"/>
                      <w:szCs w:val="16"/>
                    </w:rPr>
                    <w:t>CIPS</w:t>
                  </w:r>
                </w:p>
              </w:tc>
              <w:tc>
                <w:tcPr>
                  <w:tcW w:w="2410" w:type="dxa"/>
                </w:tcPr>
                <w:p w14:paraId="24020A46" w14:textId="77777777" w:rsidR="004743DE" w:rsidRPr="00690376" w:rsidRDefault="004743DE" w:rsidP="004743DE">
                  <w:pPr>
                    <w:rPr>
                      <w:sz w:val="16"/>
                      <w:szCs w:val="16"/>
                    </w:rPr>
                  </w:pPr>
                  <w:r>
                    <w:rPr>
                      <w:sz w:val="16"/>
                      <w:szCs w:val="16"/>
                    </w:rPr>
                    <w:t>Application level error</w:t>
                  </w:r>
                  <w:r w:rsidRPr="001963A0">
                    <w:rPr>
                      <w:sz w:val="16"/>
                      <w:szCs w:val="16"/>
                    </w:rPr>
                    <w:t xml:space="preserve"> </w:t>
                  </w:r>
                  <w:r>
                    <w:rPr>
                      <w:sz w:val="16"/>
                      <w:szCs w:val="16"/>
                    </w:rPr>
                    <w:t xml:space="preserve">(Client Identity Profile Service </w:t>
                  </w:r>
                  <w:r w:rsidRPr="001963A0">
                    <w:rPr>
                      <w:sz w:val="16"/>
                      <w:szCs w:val="16"/>
                    </w:rPr>
                    <w:t>call fail</w:t>
                  </w:r>
                  <w:r>
                    <w:rPr>
                      <w:sz w:val="16"/>
                      <w:szCs w:val="16"/>
                    </w:rPr>
                    <w:t>s)</w:t>
                  </w:r>
                </w:p>
              </w:tc>
              <w:tc>
                <w:tcPr>
                  <w:tcW w:w="1418" w:type="dxa"/>
                </w:tcPr>
                <w:p w14:paraId="7D50D779" w14:textId="77777777" w:rsidR="004743DE" w:rsidRPr="001963A0" w:rsidRDefault="004743DE" w:rsidP="004743DE">
                  <w:pPr>
                    <w:rPr>
                      <w:sz w:val="16"/>
                      <w:szCs w:val="16"/>
                    </w:rPr>
                  </w:pPr>
                </w:p>
              </w:tc>
              <w:tc>
                <w:tcPr>
                  <w:tcW w:w="1984" w:type="dxa"/>
                </w:tcPr>
                <w:p w14:paraId="21673811" w14:textId="77777777" w:rsidR="004743DE" w:rsidRPr="00690376" w:rsidRDefault="004743DE" w:rsidP="004743DE">
                  <w:pPr>
                    <w:rPr>
                      <w:sz w:val="16"/>
                      <w:szCs w:val="16"/>
                    </w:rPr>
                  </w:pPr>
                  <w:r>
                    <w:rPr>
                      <w:sz w:val="16"/>
                      <w:szCs w:val="16"/>
                    </w:rPr>
                    <w:t>Pass through error code</w:t>
                  </w:r>
                </w:p>
              </w:tc>
              <w:tc>
                <w:tcPr>
                  <w:tcW w:w="1730" w:type="dxa"/>
                </w:tcPr>
                <w:p w14:paraId="0FDEA870" w14:textId="77777777" w:rsidR="004743DE" w:rsidRPr="001963A0" w:rsidRDefault="004743DE" w:rsidP="004743DE">
                  <w:pPr>
                    <w:rPr>
                      <w:sz w:val="16"/>
                      <w:szCs w:val="16"/>
                    </w:rPr>
                  </w:pPr>
                  <w:r w:rsidRPr="001963A0">
                    <w:rPr>
                      <w:sz w:val="16"/>
                      <w:szCs w:val="16"/>
                    </w:rPr>
                    <w:t>Any other Service Exception</w:t>
                  </w:r>
                </w:p>
              </w:tc>
            </w:tr>
            <w:tr w:rsidR="004743DE" w:rsidRPr="001963A0" w14:paraId="44BB6212" w14:textId="77777777" w:rsidTr="004743DE">
              <w:tc>
                <w:tcPr>
                  <w:tcW w:w="620" w:type="dxa"/>
                </w:tcPr>
                <w:p w14:paraId="07C59182" w14:textId="77777777" w:rsidR="004743DE" w:rsidRDefault="004743DE" w:rsidP="004743DE">
                  <w:pPr>
                    <w:rPr>
                      <w:sz w:val="16"/>
                      <w:szCs w:val="16"/>
                    </w:rPr>
                  </w:pPr>
                  <w:r w:rsidRPr="001963A0">
                    <w:rPr>
                      <w:sz w:val="16"/>
                      <w:szCs w:val="16"/>
                    </w:rPr>
                    <w:t>500</w:t>
                  </w:r>
                </w:p>
              </w:tc>
              <w:tc>
                <w:tcPr>
                  <w:tcW w:w="684" w:type="dxa"/>
                </w:tcPr>
                <w:p w14:paraId="416BD75B" w14:textId="77777777" w:rsidR="004743DE" w:rsidRPr="00690376" w:rsidRDefault="004743DE" w:rsidP="004743DE">
                  <w:pPr>
                    <w:rPr>
                      <w:sz w:val="16"/>
                      <w:szCs w:val="16"/>
                    </w:rPr>
                  </w:pPr>
                </w:p>
              </w:tc>
              <w:tc>
                <w:tcPr>
                  <w:tcW w:w="2410" w:type="dxa"/>
                </w:tcPr>
                <w:p w14:paraId="6131A190" w14:textId="77777777" w:rsidR="004743DE" w:rsidRPr="00690376" w:rsidRDefault="004743DE" w:rsidP="004743DE">
                  <w:pPr>
                    <w:rPr>
                      <w:sz w:val="16"/>
                      <w:szCs w:val="16"/>
                    </w:rPr>
                  </w:pPr>
                  <w:r w:rsidRPr="001963A0">
                    <w:rPr>
                      <w:sz w:val="16"/>
                      <w:szCs w:val="16"/>
                    </w:rPr>
                    <w:t>general error</w:t>
                  </w:r>
                </w:p>
              </w:tc>
              <w:tc>
                <w:tcPr>
                  <w:tcW w:w="1418" w:type="dxa"/>
                </w:tcPr>
                <w:p w14:paraId="480FF38B" w14:textId="77777777" w:rsidR="004743DE" w:rsidRPr="001963A0" w:rsidRDefault="004743DE" w:rsidP="004743DE">
                  <w:pPr>
                    <w:rPr>
                      <w:sz w:val="16"/>
                      <w:szCs w:val="16"/>
                    </w:rPr>
                  </w:pPr>
                </w:p>
              </w:tc>
              <w:tc>
                <w:tcPr>
                  <w:tcW w:w="1984" w:type="dxa"/>
                </w:tcPr>
                <w:p w14:paraId="26FEFA5B" w14:textId="77777777" w:rsidR="004743DE" w:rsidRPr="00690376" w:rsidRDefault="004743DE" w:rsidP="004743DE">
                  <w:pPr>
                    <w:rPr>
                      <w:sz w:val="16"/>
                      <w:szCs w:val="16"/>
                    </w:rPr>
                  </w:pPr>
                </w:p>
              </w:tc>
              <w:tc>
                <w:tcPr>
                  <w:tcW w:w="1730" w:type="dxa"/>
                </w:tcPr>
                <w:p w14:paraId="1ED74D40" w14:textId="77777777" w:rsidR="004743DE" w:rsidRPr="001963A0" w:rsidRDefault="004743DE" w:rsidP="004743DE">
                  <w:pPr>
                    <w:rPr>
                      <w:sz w:val="16"/>
                      <w:szCs w:val="16"/>
                    </w:rPr>
                  </w:pPr>
                  <w:r>
                    <w:rPr>
                      <w:sz w:val="16"/>
                      <w:szCs w:val="16"/>
                    </w:rPr>
                    <w:t>Any caught exception not handled elsewhere</w:t>
                  </w:r>
                </w:p>
              </w:tc>
            </w:tr>
            <w:tr w:rsidR="004743DE" w:rsidRPr="001963A0" w14:paraId="2DFFB386" w14:textId="77777777" w:rsidTr="004743DE">
              <w:tc>
                <w:tcPr>
                  <w:tcW w:w="620" w:type="dxa"/>
                </w:tcPr>
                <w:p w14:paraId="63AE33DD" w14:textId="77777777" w:rsidR="004743DE" w:rsidRDefault="004743DE" w:rsidP="004743DE">
                  <w:pPr>
                    <w:rPr>
                      <w:sz w:val="16"/>
                      <w:szCs w:val="16"/>
                    </w:rPr>
                  </w:pPr>
                </w:p>
              </w:tc>
              <w:tc>
                <w:tcPr>
                  <w:tcW w:w="684" w:type="dxa"/>
                </w:tcPr>
                <w:p w14:paraId="2D0891A2" w14:textId="77777777" w:rsidR="004743DE" w:rsidRPr="00690376" w:rsidRDefault="004743DE" w:rsidP="004743DE">
                  <w:pPr>
                    <w:rPr>
                      <w:sz w:val="16"/>
                      <w:szCs w:val="16"/>
                    </w:rPr>
                  </w:pPr>
                </w:p>
              </w:tc>
              <w:tc>
                <w:tcPr>
                  <w:tcW w:w="2410" w:type="dxa"/>
                </w:tcPr>
                <w:p w14:paraId="3CC7C05B" w14:textId="77777777" w:rsidR="004743DE" w:rsidRPr="00690376" w:rsidRDefault="004743DE" w:rsidP="004743DE">
                  <w:pPr>
                    <w:rPr>
                      <w:sz w:val="16"/>
                      <w:szCs w:val="16"/>
                    </w:rPr>
                  </w:pPr>
                </w:p>
              </w:tc>
              <w:tc>
                <w:tcPr>
                  <w:tcW w:w="1418" w:type="dxa"/>
                </w:tcPr>
                <w:p w14:paraId="562B27FE" w14:textId="77777777" w:rsidR="004743DE" w:rsidRPr="001963A0" w:rsidRDefault="004743DE" w:rsidP="004743DE">
                  <w:pPr>
                    <w:rPr>
                      <w:sz w:val="16"/>
                      <w:szCs w:val="16"/>
                    </w:rPr>
                  </w:pPr>
                </w:p>
              </w:tc>
              <w:tc>
                <w:tcPr>
                  <w:tcW w:w="1984" w:type="dxa"/>
                </w:tcPr>
                <w:p w14:paraId="50AA194F" w14:textId="77777777" w:rsidR="004743DE" w:rsidRPr="00690376" w:rsidRDefault="004743DE" w:rsidP="004743DE">
                  <w:pPr>
                    <w:rPr>
                      <w:sz w:val="16"/>
                      <w:szCs w:val="16"/>
                    </w:rPr>
                  </w:pPr>
                </w:p>
              </w:tc>
              <w:tc>
                <w:tcPr>
                  <w:tcW w:w="1730" w:type="dxa"/>
                </w:tcPr>
                <w:p w14:paraId="2899C3F7" w14:textId="77777777" w:rsidR="004743DE" w:rsidRPr="001963A0" w:rsidRDefault="004743DE" w:rsidP="004743DE">
                  <w:pPr>
                    <w:rPr>
                      <w:sz w:val="16"/>
                      <w:szCs w:val="16"/>
                    </w:rPr>
                  </w:pPr>
                </w:p>
              </w:tc>
            </w:tr>
            <w:tr w:rsidR="004743DE" w:rsidRPr="001963A0" w14:paraId="070E005A" w14:textId="77777777" w:rsidTr="004743DE">
              <w:tc>
                <w:tcPr>
                  <w:tcW w:w="620" w:type="dxa"/>
                </w:tcPr>
                <w:p w14:paraId="4596D885" w14:textId="77777777" w:rsidR="004743DE" w:rsidRPr="001963A0" w:rsidRDefault="004743DE" w:rsidP="004743DE">
                  <w:pPr>
                    <w:rPr>
                      <w:sz w:val="16"/>
                      <w:szCs w:val="16"/>
                    </w:rPr>
                  </w:pPr>
                </w:p>
              </w:tc>
              <w:tc>
                <w:tcPr>
                  <w:tcW w:w="684" w:type="dxa"/>
                </w:tcPr>
                <w:p w14:paraId="46FD530A" w14:textId="77777777" w:rsidR="004743DE" w:rsidRDefault="004743DE" w:rsidP="004743DE">
                  <w:pPr>
                    <w:rPr>
                      <w:sz w:val="16"/>
                      <w:szCs w:val="16"/>
                    </w:rPr>
                  </w:pPr>
                </w:p>
              </w:tc>
              <w:tc>
                <w:tcPr>
                  <w:tcW w:w="2410" w:type="dxa"/>
                </w:tcPr>
                <w:p w14:paraId="7F676F9C" w14:textId="77777777" w:rsidR="004743DE" w:rsidRDefault="004743DE" w:rsidP="004743DE">
                  <w:pPr>
                    <w:rPr>
                      <w:sz w:val="16"/>
                      <w:szCs w:val="16"/>
                    </w:rPr>
                  </w:pPr>
                </w:p>
              </w:tc>
              <w:tc>
                <w:tcPr>
                  <w:tcW w:w="1418" w:type="dxa"/>
                </w:tcPr>
                <w:p w14:paraId="3E31B0BA" w14:textId="77777777" w:rsidR="004743DE" w:rsidRPr="001963A0" w:rsidRDefault="004743DE" w:rsidP="004743DE">
                  <w:pPr>
                    <w:rPr>
                      <w:sz w:val="16"/>
                      <w:szCs w:val="16"/>
                    </w:rPr>
                  </w:pPr>
                </w:p>
              </w:tc>
              <w:tc>
                <w:tcPr>
                  <w:tcW w:w="1984" w:type="dxa"/>
                </w:tcPr>
                <w:p w14:paraId="1355AF8E" w14:textId="77777777" w:rsidR="004743DE" w:rsidRDefault="004743DE" w:rsidP="004743DE">
                  <w:pPr>
                    <w:rPr>
                      <w:sz w:val="16"/>
                      <w:szCs w:val="16"/>
                    </w:rPr>
                  </w:pPr>
                </w:p>
              </w:tc>
              <w:tc>
                <w:tcPr>
                  <w:tcW w:w="1730" w:type="dxa"/>
                </w:tcPr>
                <w:p w14:paraId="593CA836" w14:textId="77777777" w:rsidR="004743DE" w:rsidRPr="001963A0" w:rsidRDefault="004743DE" w:rsidP="004743DE">
                  <w:pPr>
                    <w:rPr>
                      <w:sz w:val="16"/>
                      <w:szCs w:val="16"/>
                    </w:rPr>
                  </w:pPr>
                </w:p>
              </w:tc>
            </w:tr>
          </w:tbl>
          <w:p w14:paraId="3F304347" w14:textId="77777777" w:rsidR="004743DE" w:rsidRDefault="004743DE" w:rsidP="004743DE">
            <w:pPr>
              <w:rPr>
                <w:sz w:val="18"/>
                <w:szCs w:val="16"/>
              </w:rPr>
            </w:pPr>
          </w:p>
          <w:p w14:paraId="3991D8AE" w14:textId="77777777" w:rsidR="004743DE" w:rsidRPr="00C934DC" w:rsidRDefault="004743DE" w:rsidP="004743DE">
            <w:pPr>
              <w:rPr>
                <w:sz w:val="18"/>
                <w:szCs w:val="16"/>
              </w:rPr>
            </w:pPr>
          </w:p>
        </w:tc>
      </w:tr>
      <w:tr w:rsidR="004743DE" w:rsidRPr="00C934DC" w14:paraId="672B614A" w14:textId="77777777" w:rsidTr="004743DE">
        <w:tc>
          <w:tcPr>
            <w:tcW w:w="1526" w:type="dxa"/>
          </w:tcPr>
          <w:p w14:paraId="4508702A" w14:textId="77777777" w:rsidR="004743DE" w:rsidRPr="00C934DC" w:rsidRDefault="004743DE" w:rsidP="004743DE">
            <w:pPr>
              <w:rPr>
                <w:sz w:val="18"/>
                <w:szCs w:val="16"/>
              </w:rPr>
            </w:pPr>
            <w:r w:rsidRPr="00797478">
              <w:rPr>
                <w:b/>
                <w:sz w:val="18"/>
                <w:szCs w:val="16"/>
              </w:rPr>
              <w:t>Output</w:t>
            </w:r>
          </w:p>
        </w:tc>
        <w:tc>
          <w:tcPr>
            <w:tcW w:w="9355" w:type="dxa"/>
          </w:tcPr>
          <w:p w14:paraId="6FC3DDB6" w14:textId="140CDAB7" w:rsidR="004743DE" w:rsidRDefault="004743DE" w:rsidP="004743DE">
            <w:pPr>
              <w:rPr>
                <w:sz w:val="18"/>
                <w:szCs w:val="16"/>
              </w:rPr>
            </w:pPr>
            <w:r>
              <w:rPr>
                <w:sz w:val="18"/>
                <w:szCs w:val="16"/>
              </w:rPr>
              <w:t>“</w:t>
            </w:r>
            <w:r w:rsidR="007253A1">
              <w:rPr>
                <w:sz w:val="18"/>
                <w:szCs w:val="16"/>
              </w:rPr>
              <w:t>user</w:t>
            </w:r>
            <w:r>
              <w:rPr>
                <w:sz w:val="18"/>
                <w:szCs w:val="16"/>
              </w:rPr>
              <w:t>AssociationServiceResponse” :  {</w:t>
            </w:r>
          </w:p>
          <w:p w14:paraId="481D82E2" w14:textId="77777777" w:rsidR="004743DE" w:rsidRDefault="004743DE" w:rsidP="004743DE">
            <w:pPr>
              <w:rPr>
                <w:sz w:val="18"/>
                <w:szCs w:val="16"/>
              </w:rPr>
            </w:pPr>
          </w:p>
          <w:p w14:paraId="2F32E401" w14:textId="77777777" w:rsidR="004743DE" w:rsidRDefault="004743DE" w:rsidP="004743DE">
            <w:pPr>
              <w:rPr>
                <w:sz w:val="18"/>
                <w:szCs w:val="16"/>
              </w:rPr>
            </w:pPr>
            <w:r w:rsidRPr="00C934DC">
              <w:rPr>
                <w:sz w:val="18"/>
                <w:szCs w:val="16"/>
              </w:rPr>
              <w:t>"</w:t>
            </w:r>
            <w:r>
              <w:rPr>
                <w:sz w:val="18"/>
                <w:szCs w:val="16"/>
              </w:rPr>
              <w:t>status” : &lt;status&gt;</w:t>
            </w:r>
          </w:p>
          <w:p w14:paraId="4E61D447" w14:textId="77777777" w:rsidR="004743DE" w:rsidRDefault="004743DE" w:rsidP="004743DE">
            <w:pPr>
              <w:rPr>
                <w:sz w:val="18"/>
                <w:szCs w:val="16"/>
              </w:rPr>
            </w:pPr>
          </w:p>
          <w:p w14:paraId="1A198070" w14:textId="77777777" w:rsidR="004743DE" w:rsidRDefault="004743DE" w:rsidP="004743DE">
            <w:pPr>
              <w:rPr>
                <w:rFonts w:ascii="Lucida Console" w:hAnsi="Lucida Console"/>
                <w:sz w:val="16"/>
                <w:szCs w:val="16"/>
              </w:rPr>
            </w:pPr>
            <w:r w:rsidRPr="002A15E4">
              <w:rPr>
                <w:sz w:val="18"/>
                <w:szCs w:val="16"/>
              </w:rPr>
              <w:t>Example:</w:t>
            </w:r>
          </w:p>
          <w:tbl>
            <w:tblPr>
              <w:tblStyle w:val="TableGrid"/>
              <w:tblW w:w="4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65"/>
            </w:tblGrid>
            <w:tr w:rsidR="004743DE" w14:paraId="260750D2" w14:textId="77777777" w:rsidTr="004743DE">
              <w:tc>
                <w:tcPr>
                  <w:tcW w:w="4565" w:type="dxa"/>
                </w:tcPr>
                <w:p w14:paraId="5F60F797" w14:textId="77777777" w:rsidR="004743DE" w:rsidRPr="00EE7634" w:rsidRDefault="004743DE" w:rsidP="004743DE">
                  <w:pPr>
                    <w:rPr>
                      <w:sz w:val="18"/>
                      <w:szCs w:val="16"/>
                    </w:rPr>
                  </w:pPr>
                  <w:r w:rsidRPr="00EE7634">
                    <w:rPr>
                      <w:sz w:val="18"/>
                      <w:szCs w:val="16"/>
                    </w:rPr>
                    <w:t>Undecorated</w:t>
                  </w:r>
                </w:p>
              </w:tc>
            </w:tr>
            <w:tr w:rsidR="004743DE" w14:paraId="18152638" w14:textId="77777777" w:rsidTr="004743DE">
              <w:tc>
                <w:tcPr>
                  <w:tcW w:w="4565" w:type="dxa"/>
                </w:tcPr>
                <w:p w14:paraId="01B45086" w14:textId="77777777" w:rsidR="004743DE" w:rsidRDefault="004743DE" w:rsidP="004743DE">
                  <w:pPr>
                    <w:rPr>
                      <w:rFonts w:ascii="Lucida Console" w:hAnsi="Lucida Console"/>
                      <w:sz w:val="16"/>
                      <w:szCs w:val="16"/>
                    </w:rPr>
                  </w:pPr>
                  <w:r>
                    <w:rPr>
                      <w:rFonts w:ascii="Lucida Console" w:hAnsi="Lucida Console"/>
                      <w:sz w:val="16"/>
                      <w:szCs w:val="16"/>
                    </w:rPr>
                    <w:t>{</w:t>
                  </w:r>
                </w:p>
                <w:p w14:paraId="7D81DC0C" w14:textId="77777777" w:rsidR="004743DE" w:rsidRPr="00594078" w:rsidRDefault="004743DE" w:rsidP="004743DE">
                  <w:pPr>
                    <w:rPr>
                      <w:rFonts w:ascii="Lucida Console" w:hAnsi="Lucida Console"/>
                      <w:color w:val="FF0000"/>
                      <w:sz w:val="16"/>
                      <w:szCs w:val="16"/>
                    </w:rPr>
                  </w:pPr>
                  <w:r>
                    <w:rPr>
                      <w:rFonts w:ascii="Lucida Console" w:hAnsi="Lucida Console"/>
                      <w:color w:val="FF0000"/>
                      <w:sz w:val="16"/>
                      <w:szCs w:val="16"/>
                    </w:rPr>
                    <w:t xml:space="preserve"> </w:t>
                  </w:r>
                </w:p>
                <w:p w14:paraId="79E3C17A" w14:textId="77777777" w:rsidR="004743DE" w:rsidRPr="007C4285" w:rsidRDefault="004743DE" w:rsidP="004743DE">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 {</w:t>
                  </w:r>
                </w:p>
                <w:p w14:paraId="318265AC" w14:textId="77777777" w:rsidR="004743DE" w:rsidRPr="007C4285" w:rsidRDefault="004743DE" w:rsidP="004743DE">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"statusCd": "200",</w:t>
                  </w:r>
                </w:p>
                <w:p w14:paraId="7283572A" w14:textId="77777777" w:rsidR="004743DE" w:rsidRPr="007C4285" w:rsidRDefault="004743DE" w:rsidP="004743DE">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"statusSubCd": null,</w:t>
                  </w:r>
                </w:p>
                <w:p w14:paraId="33B3E4BD" w14:textId="77777777" w:rsidR="004743DE" w:rsidRPr="007C4285" w:rsidRDefault="004743DE" w:rsidP="004743DE">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"statusTxt": "OK",</w:t>
                  </w:r>
                </w:p>
                <w:p w14:paraId="175AF184" w14:textId="77777777" w:rsidR="004743DE" w:rsidRPr="007C4285" w:rsidRDefault="004743DE" w:rsidP="004743DE">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"systemErrorTimeStamp": null,</w:t>
                  </w:r>
                </w:p>
                <w:p w14:paraId="16F01A0A" w14:textId="77777777" w:rsidR="004743DE" w:rsidRPr="007C4285" w:rsidRDefault="004743DE" w:rsidP="004743DE">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"systemErrorCd": 0,</w:t>
                  </w:r>
                </w:p>
                <w:p w14:paraId="1423B73F" w14:textId="77777777" w:rsidR="004743DE" w:rsidRPr="007C4285" w:rsidRDefault="004743DE" w:rsidP="004743DE">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"systemErrorTxt": null</w:t>
                  </w:r>
                </w:p>
                <w:p w14:paraId="3939958C" w14:textId="77777777" w:rsidR="004743DE" w:rsidRPr="007C4285" w:rsidRDefault="004743DE" w:rsidP="004743DE">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w:t>
                  </w:r>
                </w:p>
                <w:p w14:paraId="712AF565" w14:textId="77777777" w:rsidR="004743DE" w:rsidRDefault="004743DE" w:rsidP="004743DE">
                  <w:pPr>
                    <w:rPr>
                      <w:sz w:val="18"/>
                      <w:szCs w:val="16"/>
                    </w:rPr>
                  </w:pPr>
                  <w:r>
                    <w:rPr>
                      <w:sz w:val="18"/>
                      <w:szCs w:val="16"/>
                    </w:rPr>
                    <w:t>}</w:t>
                  </w:r>
                </w:p>
              </w:tc>
            </w:tr>
          </w:tbl>
          <w:p w14:paraId="7E67F600" w14:textId="77777777" w:rsidR="004743DE" w:rsidRDefault="004743DE" w:rsidP="004743DE">
            <w:pPr>
              <w:rPr>
                <w:sz w:val="18"/>
                <w:szCs w:val="16"/>
              </w:rPr>
            </w:pPr>
            <w:r>
              <w:rPr>
                <w:sz w:val="18"/>
                <w:szCs w:val="16"/>
              </w:rPr>
              <w:t>Where fields are returned:</w:t>
            </w:r>
          </w:p>
          <w:p w14:paraId="75555F06" w14:textId="77777777" w:rsidR="004743DE" w:rsidRPr="00C934DC" w:rsidRDefault="004743DE" w:rsidP="004743DE">
            <w:pPr>
              <w:rPr>
                <w:sz w:val="18"/>
                <w:szCs w:val="16"/>
              </w:rPr>
            </w:pPr>
          </w:p>
        </w:tc>
      </w:tr>
      <w:tr w:rsidR="004743DE" w:rsidRPr="00C934DC" w14:paraId="4B5E0417" w14:textId="77777777" w:rsidTr="004743DE">
        <w:tc>
          <w:tcPr>
            <w:tcW w:w="1526" w:type="dxa"/>
          </w:tcPr>
          <w:p w14:paraId="06403452" w14:textId="77777777" w:rsidR="004743DE" w:rsidRDefault="004743DE" w:rsidP="004743DE">
            <w:pPr>
              <w:rPr>
                <w:b/>
                <w:sz w:val="18"/>
                <w:szCs w:val="16"/>
              </w:rPr>
            </w:pPr>
            <w:r>
              <w:rPr>
                <w:b/>
                <w:sz w:val="18"/>
                <w:szCs w:val="16"/>
              </w:rPr>
              <w:t>SLA</w:t>
            </w:r>
          </w:p>
        </w:tc>
        <w:tc>
          <w:tcPr>
            <w:tcW w:w="9355" w:type="dxa"/>
          </w:tcPr>
          <w:p w14:paraId="6823D87F" w14:textId="77777777" w:rsidR="004743DE" w:rsidRDefault="004743DE" w:rsidP="004743DE">
            <w:pPr>
              <w:rPr>
                <w:sz w:val="18"/>
                <w:szCs w:val="16"/>
              </w:rPr>
            </w:pPr>
            <w:r>
              <w:rPr>
                <w:sz w:val="18"/>
                <w:szCs w:val="16"/>
              </w:rPr>
              <w:t>Services/APIs called:</w:t>
            </w:r>
          </w:p>
          <w:p w14:paraId="42356E82" w14:textId="77777777" w:rsidR="004743DE" w:rsidRDefault="004743DE" w:rsidP="004743DE">
            <w:pPr>
              <w:rPr>
                <w:b/>
                <w:sz w:val="18"/>
                <w:szCs w:val="16"/>
              </w:rPr>
            </w:pPr>
          </w:p>
          <w:p w14:paraId="16DD3A0F" w14:textId="77777777" w:rsidR="004743DE" w:rsidRDefault="004743DE" w:rsidP="004743DE">
            <w:pPr>
              <w:rPr>
                <w:b/>
                <w:sz w:val="18"/>
                <w:szCs w:val="16"/>
              </w:rPr>
            </w:pPr>
            <w:r>
              <w:rPr>
                <w:b/>
                <w:sz w:val="18"/>
                <w:szCs w:val="16"/>
              </w:rPr>
              <w:t>AccountMgmtDataService</w:t>
            </w:r>
            <w:r w:rsidRPr="00C74314">
              <w:rPr>
                <w:b/>
                <w:sz w:val="18"/>
                <w:szCs w:val="16"/>
              </w:rPr>
              <w:t xml:space="preserve"> </w:t>
            </w:r>
          </w:p>
          <w:p w14:paraId="40091A34" w14:textId="77777777" w:rsidR="004743DE" w:rsidRPr="00706118" w:rsidRDefault="004743DE" w:rsidP="004743DE">
            <w:pPr>
              <w:rPr>
                <w:sz w:val="18"/>
                <w:szCs w:val="18"/>
                <w:lang w:eastAsia="en-CA"/>
              </w:rPr>
            </w:pPr>
            <w:r w:rsidRPr="00706118">
              <w:rPr>
                <w:sz w:val="18"/>
                <w:szCs w:val="18"/>
                <w:lang w:eastAsia="en-CA"/>
              </w:rPr>
              <w:t>getClientAccountBillingContactIndividual</w:t>
            </w:r>
          </w:p>
          <w:p w14:paraId="383F250B" w14:textId="77777777" w:rsidR="004743DE" w:rsidRPr="00706118" w:rsidRDefault="004743DE" w:rsidP="004743DE">
            <w:pPr>
              <w:rPr>
                <w:sz w:val="18"/>
                <w:szCs w:val="18"/>
                <w:lang w:eastAsia="en-CA"/>
              </w:rPr>
            </w:pPr>
            <w:r>
              <w:rPr>
                <w:sz w:val="18"/>
                <w:szCs w:val="18"/>
                <w:lang w:eastAsia="en-CA"/>
              </w:rPr>
              <w:t>(</w:t>
            </w:r>
            <w:r w:rsidRPr="00706118">
              <w:rPr>
                <w:sz w:val="18"/>
                <w:szCs w:val="18"/>
                <w:lang w:eastAsia="en-CA"/>
              </w:rPr>
              <w:t>returns IndividualValueObject containing Address object containing a postal code</w:t>
            </w:r>
            <w:r>
              <w:rPr>
                <w:sz w:val="18"/>
                <w:szCs w:val="18"/>
                <w:lang w:eastAsia="en-CA"/>
              </w:rPr>
              <w:t>)</w:t>
            </w:r>
          </w:p>
          <w:p w14:paraId="697CDCE7" w14:textId="77777777" w:rsidR="004743DE" w:rsidRDefault="004743DE" w:rsidP="004743DE">
            <w:pPr>
              <w:rPr>
                <w:b/>
                <w:sz w:val="18"/>
                <w:szCs w:val="16"/>
              </w:rPr>
            </w:pPr>
          </w:p>
          <w:p w14:paraId="763375D0" w14:textId="77777777" w:rsidR="004743DE" w:rsidRPr="00706118" w:rsidRDefault="004743DE" w:rsidP="004743DE">
            <w:pPr>
              <w:rPr>
                <w:b/>
                <w:sz w:val="18"/>
                <w:szCs w:val="16"/>
              </w:rPr>
            </w:pPr>
            <w:r w:rsidRPr="00706118">
              <w:rPr>
                <w:b/>
                <w:sz w:val="18"/>
                <w:szCs w:val="16"/>
              </w:rPr>
              <w:t>ClientIdentityProfileSvc</w:t>
            </w:r>
          </w:p>
          <w:p w14:paraId="2F3B9BFB" w14:textId="77777777" w:rsidR="004743DE" w:rsidRDefault="004743DE" w:rsidP="004743DE">
            <w:pPr>
              <w:rPr>
                <w:sz w:val="18"/>
                <w:szCs w:val="16"/>
              </w:rPr>
            </w:pPr>
            <w:r>
              <w:rPr>
                <w:sz w:val="18"/>
                <w:szCs w:val="16"/>
              </w:rPr>
              <w:t>getProfiles</w:t>
            </w:r>
          </w:p>
          <w:p w14:paraId="1CDBC9EC" w14:textId="77777777" w:rsidR="004743DE" w:rsidRPr="005705B5" w:rsidRDefault="004743DE" w:rsidP="004743DE">
            <w:pPr>
              <w:rPr>
                <w:sz w:val="18"/>
                <w:szCs w:val="16"/>
              </w:rPr>
            </w:pPr>
          </w:p>
          <w:p w14:paraId="36DE1F21" w14:textId="77777777" w:rsidR="004743DE" w:rsidRDefault="004743DE" w:rsidP="004743DE">
            <w:pPr>
              <w:rPr>
                <w:b/>
                <w:sz w:val="18"/>
                <w:szCs w:val="16"/>
              </w:rPr>
            </w:pPr>
            <w:r>
              <w:rPr>
                <w:b/>
                <w:sz w:val="18"/>
                <w:szCs w:val="16"/>
              </w:rPr>
              <w:t>WirelessPermissionSvc</w:t>
            </w:r>
          </w:p>
          <w:p w14:paraId="025CF7E7" w14:textId="77777777" w:rsidR="004743DE" w:rsidRDefault="004743DE" w:rsidP="004743DE">
            <w:pPr>
              <w:rPr>
                <w:sz w:val="18"/>
                <w:szCs w:val="16"/>
              </w:rPr>
            </w:pPr>
            <w:r>
              <w:rPr>
                <w:sz w:val="18"/>
                <w:szCs w:val="16"/>
              </w:rPr>
              <w:t>getRolePermissionList</w:t>
            </w:r>
          </w:p>
          <w:p w14:paraId="439F1443" w14:textId="77777777" w:rsidR="004743DE" w:rsidRDefault="004743DE" w:rsidP="004743DE">
            <w:pPr>
              <w:rPr>
                <w:sz w:val="18"/>
                <w:szCs w:val="16"/>
              </w:rPr>
            </w:pPr>
          </w:p>
          <w:p w14:paraId="48D922C9" w14:textId="77777777" w:rsidR="004743DE" w:rsidRPr="00935814" w:rsidRDefault="004743DE" w:rsidP="004743DE">
            <w:pPr>
              <w:rPr>
                <w:b/>
                <w:color w:val="FF0000"/>
                <w:sz w:val="18"/>
                <w:szCs w:val="16"/>
              </w:rPr>
            </w:pPr>
            <w:r w:rsidRPr="00935814">
              <w:rPr>
                <w:b/>
                <w:color w:val="FF0000"/>
                <w:sz w:val="18"/>
                <w:szCs w:val="16"/>
              </w:rPr>
              <w:t>PermissionService</w:t>
            </w:r>
            <w:r w:rsidRPr="00935814">
              <w:rPr>
                <w:color w:val="FF0000"/>
                <w:sz w:val="18"/>
                <w:szCs w:val="16"/>
              </w:rPr>
              <w:t xml:space="preserve">  (aka enterprise permission svc)</w:t>
            </w:r>
          </w:p>
          <w:p w14:paraId="4D185EB2" w14:textId="77777777" w:rsidR="004743DE" w:rsidRPr="00981D51" w:rsidRDefault="004743DE" w:rsidP="004743DE">
            <w:pPr>
              <w:rPr>
                <w:color w:val="FF0000"/>
                <w:sz w:val="18"/>
                <w:szCs w:val="16"/>
              </w:rPr>
            </w:pPr>
            <w:r w:rsidRPr="00981D51">
              <w:rPr>
                <w:color w:val="FF0000"/>
                <w:sz w:val="18"/>
                <w:szCs w:val="16"/>
              </w:rPr>
              <w:t>getPermissions</w:t>
            </w:r>
            <w:r>
              <w:rPr>
                <w:color w:val="FF0000"/>
                <w:sz w:val="18"/>
                <w:szCs w:val="16"/>
              </w:rPr>
              <w:t>List</w:t>
            </w:r>
          </w:p>
          <w:p w14:paraId="3AF5BF29" w14:textId="77777777" w:rsidR="004743DE" w:rsidRPr="00981D51" w:rsidRDefault="004743DE" w:rsidP="004743DE">
            <w:pPr>
              <w:rPr>
                <w:color w:val="FF0000"/>
                <w:sz w:val="18"/>
                <w:szCs w:val="16"/>
              </w:rPr>
            </w:pPr>
          </w:p>
          <w:p w14:paraId="00B36256" w14:textId="77777777" w:rsidR="004743DE" w:rsidRPr="00981D51" w:rsidRDefault="004743DE" w:rsidP="004743DE">
            <w:pPr>
              <w:rPr>
                <w:b/>
                <w:color w:val="FF0000"/>
                <w:sz w:val="18"/>
                <w:szCs w:val="16"/>
              </w:rPr>
            </w:pPr>
            <w:r w:rsidRPr="00981D51">
              <w:rPr>
                <w:b/>
                <w:color w:val="FF0000"/>
                <w:sz w:val="18"/>
                <w:szCs w:val="16"/>
              </w:rPr>
              <w:t>ConsumerCustomerManagementService</w:t>
            </w:r>
          </w:p>
          <w:p w14:paraId="7CD039EE" w14:textId="77777777" w:rsidR="004743DE" w:rsidRPr="00981D51" w:rsidRDefault="004743DE" w:rsidP="004743DE">
            <w:pPr>
              <w:rPr>
                <w:i/>
                <w:color w:val="FF0000"/>
                <w:sz w:val="18"/>
                <w:szCs w:val="16"/>
              </w:rPr>
            </w:pPr>
            <w:r w:rsidRPr="00981D51">
              <w:rPr>
                <w:i/>
                <w:color w:val="FF0000"/>
                <w:sz w:val="18"/>
                <w:szCs w:val="16"/>
              </w:rPr>
              <w:t>getCustomer</w:t>
            </w:r>
          </w:p>
          <w:p w14:paraId="5B4B649C" w14:textId="77777777" w:rsidR="004743DE" w:rsidRDefault="004743DE" w:rsidP="004743DE">
            <w:pPr>
              <w:rPr>
                <w:sz w:val="18"/>
                <w:szCs w:val="16"/>
              </w:rPr>
            </w:pPr>
          </w:p>
          <w:p w14:paraId="765F9181" w14:textId="77777777" w:rsidR="004743DE" w:rsidRDefault="004743DE" w:rsidP="004743DE">
            <w:pPr>
              <w:rPr>
                <w:sz w:val="18"/>
                <w:szCs w:val="16"/>
              </w:rPr>
            </w:pPr>
            <w:r>
              <w:rPr>
                <w:sz w:val="18"/>
                <w:szCs w:val="16"/>
              </w:rPr>
              <w:t>Expected average response time: 2500 ms</w:t>
            </w:r>
          </w:p>
        </w:tc>
      </w:tr>
      <w:tr w:rsidR="004743DE" w:rsidRPr="00C934DC" w14:paraId="171DECC4" w14:textId="77777777" w:rsidTr="004743DE">
        <w:tc>
          <w:tcPr>
            <w:tcW w:w="1526" w:type="dxa"/>
          </w:tcPr>
          <w:p w14:paraId="70CFB481" w14:textId="77777777" w:rsidR="004743DE" w:rsidRPr="00B534AD" w:rsidRDefault="004743DE" w:rsidP="004743DE">
            <w:pPr>
              <w:rPr>
                <w:b/>
                <w:sz w:val="18"/>
                <w:szCs w:val="16"/>
              </w:rPr>
            </w:pPr>
            <w:r w:rsidRPr="00B534AD">
              <w:rPr>
                <w:b/>
                <w:sz w:val="18"/>
                <w:szCs w:val="16"/>
              </w:rPr>
              <w:t>Sample GUI</w:t>
            </w:r>
          </w:p>
          <w:p w14:paraId="6B4CA402" w14:textId="77777777" w:rsidR="004743DE" w:rsidRDefault="004743DE" w:rsidP="004743DE">
            <w:pPr>
              <w:rPr>
                <w:b/>
                <w:sz w:val="18"/>
                <w:szCs w:val="16"/>
              </w:rPr>
            </w:pPr>
          </w:p>
        </w:tc>
        <w:tc>
          <w:tcPr>
            <w:tcW w:w="9355" w:type="dxa"/>
          </w:tcPr>
          <w:p w14:paraId="763CD756" w14:textId="77777777" w:rsidR="004743DE" w:rsidRDefault="004743DE" w:rsidP="004743DE">
            <w:pPr>
              <w:rPr>
                <w:sz w:val="18"/>
                <w:szCs w:val="16"/>
              </w:rPr>
            </w:pPr>
          </w:p>
        </w:tc>
      </w:tr>
    </w:tbl>
    <w:p w14:paraId="7210CBAE" w14:textId="77777777" w:rsidR="004743DE" w:rsidRDefault="004743DE" w:rsidP="004743DE"/>
    <w:p w14:paraId="0962C00F" w14:textId="77777777" w:rsidR="004743DE" w:rsidRDefault="004743DE" w:rsidP="004743DE"/>
    <w:p w14:paraId="13CB9ED1" w14:textId="0715897A" w:rsidR="00A0337E" w:rsidRPr="003D51A0" w:rsidRDefault="00A0337E" w:rsidP="00A0337E">
      <w:pPr>
        <w:pStyle w:val="Heading2"/>
      </w:pPr>
      <w:r>
        <w:t>profile-detail</w:t>
      </w:r>
      <w:r w:rsidRPr="00B93F59">
        <w:rPr>
          <w:color w:val="FF0000"/>
          <w:szCs w:val="16"/>
        </w:rPr>
        <w:t xml:space="preserve"> – WORK IN PROGRESS</w:t>
      </w:r>
    </w:p>
    <w:tbl>
      <w:tblPr>
        <w:tblStyle w:val="TableGrid"/>
        <w:tblW w:w="0" w:type="auto"/>
        <w:tblLook w:val="04A0" w:firstRow="1" w:lastRow="0" w:firstColumn="1" w:lastColumn="0" w:noHBand="0" w:noVBand="1"/>
      </w:tblPr>
      <w:tblGrid>
        <w:gridCol w:w="1526"/>
        <w:gridCol w:w="9456"/>
      </w:tblGrid>
      <w:tr w:rsidR="00A0337E" w:rsidRPr="001B35FC" w14:paraId="13D8C680" w14:textId="77777777" w:rsidTr="00935814">
        <w:tc>
          <w:tcPr>
            <w:tcW w:w="10881" w:type="dxa"/>
            <w:gridSpan w:val="2"/>
            <w:shd w:val="clear" w:color="auto" w:fill="D9D9D9" w:themeFill="background1" w:themeFillShade="D9"/>
          </w:tcPr>
          <w:p w14:paraId="05986F01" w14:textId="77777777" w:rsidR="00A0337E" w:rsidRDefault="00A0337E" w:rsidP="00935814">
            <w:pPr>
              <w:rPr>
                <w:b/>
                <w:szCs w:val="16"/>
              </w:rPr>
            </w:pPr>
            <w:r>
              <w:rPr>
                <w:b/>
                <w:szCs w:val="16"/>
              </w:rPr>
              <w:t>OPERATION</w:t>
            </w:r>
          </w:p>
          <w:p w14:paraId="43E719E2" w14:textId="5E0E12C9" w:rsidR="00A0337E" w:rsidRPr="00074AFE" w:rsidRDefault="00A0337E" w:rsidP="00A0337E">
            <w:pPr>
              <w:rPr>
                <w:szCs w:val="16"/>
              </w:rPr>
            </w:pPr>
            <w:r>
              <w:rPr>
                <w:szCs w:val="16"/>
              </w:rPr>
              <w:t>profile/{uuid}/profile-detail</w:t>
            </w:r>
          </w:p>
        </w:tc>
      </w:tr>
      <w:tr w:rsidR="00A0337E" w:rsidRPr="001B35FC" w14:paraId="348592F2" w14:textId="77777777" w:rsidTr="00935814">
        <w:tc>
          <w:tcPr>
            <w:tcW w:w="1526" w:type="dxa"/>
          </w:tcPr>
          <w:p w14:paraId="7E43D657" w14:textId="77777777" w:rsidR="00A0337E" w:rsidRDefault="00A0337E" w:rsidP="00935814">
            <w:pPr>
              <w:rPr>
                <w:b/>
                <w:sz w:val="18"/>
                <w:szCs w:val="16"/>
              </w:rPr>
            </w:pPr>
            <w:r>
              <w:rPr>
                <w:b/>
                <w:sz w:val="18"/>
                <w:szCs w:val="16"/>
              </w:rPr>
              <w:t>Method</w:t>
            </w:r>
          </w:p>
        </w:tc>
        <w:tc>
          <w:tcPr>
            <w:tcW w:w="9355" w:type="dxa"/>
          </w:tcPr>
          <w:p w14:paraId="0B82D081" w14:textId="77777777" w:rsidR="00A0337E" w:rsidRPr="00C934DC" w:rsidRDefault="00A0337E" w:rsidP="00935814">
            <w:pPr>
              <w:rPr>
                <w:sz w:val="18"/>
                <w:szCs w:val="16"/>
              </w:rPr>
            </w:pPr>
            <w:r>
              <w:rPr>
                <w:sz w:val="18"/>
                <w:szCs w:val="16"/>
              </w:rPr>
              <w:t>GET</w:t>
            </w:r>
          </w:p>
        </w:tc>
      </w:tr>
      <w:tr w:rsidR="00A0337E" w:rsidRPr="001B35FC" w14:paraId="720B9EB3" w14:textId="77777777" w:rsidTr="00935814">
        <w:tc>
          <w:tcPr>
            <w:tcW w:w="1526" w:type="dxa"/>
          </w:tcPr>
          <w:p w14:paraId="03631C98" w14:textId="77777777" w:rsidR="00A0337E" w:rsidRPr="001B35FC" w:rsidRDefault="00A0337E" w:rsidP="00935814">
            <w:pPr>
              <w:rPr>
                <w:b/>
                <w:sz w:val="18"/>
                <w:szCs w:val="16"/>
              </w:rPr>
            </w:pPr>
            <w:r>
              <w:rPr>
                <w:b/>
                <w:sz w:val="18"/>
                <w:szCs w:val="16"/>
              </w:rPr>
              <w:t>Description</w:t>
            </w:r>
          </w:p>
        </w:tc>
        <w:tc>
          <w:tcPr>
            <w:tcW w:w="9355" w:type="dxa"/>
          </w:tcPr>
          <w:p w14:paraId="0C4C9C0F" w14:textId="5555BF8E" w:rsidR="00A0337E" w:rsidRPr="00797478" w:rsidRDefault="00A0337E" w:rsidP="00CE120F">
            <w:pPr>
              <w:rPr>
                <w:sz w:val="18"/>
                <w:szCs w:val="16"/>
              </w:rPr>
            </w:pPr>
            <w:r>
              <w:rPr>
                <w:sz w:val="18"/>
                <w:szCs w:val="16"/>
              </w:rPr>
              <w:t xml:space="preserve">This operation returns </w:t>
            </w:r>
            <w:r w:rsidR="00CE120F">
              <w:rPr>
                <w:sz w:val="18"/>
                <w:szCs w:val="16"/>
              </w:rPr>
              <w:t>detailed attributes about a given profile (uuid)</w:t>
            </w:r>
            <w:r>
              <w:rPr>
                <w:sz w:val="18"/>
                <w:szCs w:val="16"/>
              </w:rPr>
              <w:t xml:space="preserve">  </w:t>
            </w:r>
          </w:p>
        </w:tc>
      </w:tr>
      <w:tr w:rsidR="00A0337E" w:rsidRPr="00F617AB" w14:paraId="7DE322B9" w14:textId="77777777" w:rsidTr="00935814">
        <w:tc>
          <w:tcPr>
            <w:tcW w:w="1526" w:type="dxa"/>
          </w:tcPr>
          <w:p w14:paraId="42D41C28" w14:textId="77777777" w:rsidR="00A0337E" w:rsidRPr="00CF7CD1" w:rsidRDefault="00A0337E" w:rsidP="00935814">
            <w:pPr>
              <w:rPr>
                <w:b/>
                <w:sz w:val="18"/>
                <w:szCs w:val="16"/>
              </w:rPr>
            </w:pPr>
            <w:r w:rsidRPr="00CF7CD1">
              <w:rPr>
                <w:b/>
                <w:sz w:val="18"/>
                <w:szCs w:val="16"/>
              </w:rPr>
              <w:t>Input</w:t>
            </w:r>
          </w:p>
        </w:tc>
        <w:tc>
          <w:tcPr>
            <w:tcW w:w="9355" w:type="dxa"/>
          </w:tcPr>
          <w:p w14:paraId="5E49105B" w14:textId="77777777" w:rsidR="00A0337E" w:rsidRDefault="00A0337E" w:rsidP="00935814">
            <w:pPr>
              <w:rPr>
                <w:sz w:val="18"/>
                <w:szCs w:val="16"/>
              </w:rPr>
            </w:pPr>
            <w:r>
              <w:rPr>
                <w:sz w:val="18"/>
                <w:szCs w:val="16"/>
              </w:rPr>
              <w:t>Inputs:</w:t>
            </w:r>
          </w:p>
          <w:p w14:paraId="34056D7E" w14:textId="466044AF" w:rsidR="00A0337E" w:rsidRDefault="00CE120F" w:rsidP="00935814">
            <w:pPr>
              <w:rPr>
                <w:sz w:val="18"/>
                <w:szCs w:val="16"/>
              </w:rPr>
            </w:pPr>
            <w:r>
              <w:rPr>
                <w:b/>
                <w:sz w:val="18"/>
                <w:szCs w:val="16"/>
              </w:rPr>
              <w:t>uuid</w:t>
            </w:r>
            <w:r w:rsidR="00A0337E">
              <w:rPr>
                <w:sz w:val="18"/>
                <w:szCs w:val="16"/>
              </w:rPr>
              <w:t xml:space="preserve"> = </w:t>
            </w:r>
            <w:r>
              <w:rPr>
                <w:sz w:val="18"/>
                <w:szCs w:val="16"/>
              </w:rPr>
              <w:t>unified user profile identifer</w:t>
            </w:r>
          </w:p>
          <w:p w14:paraId="4F464CF8" w14:textId="77777777" w:rsidR="00A0337E" w:rsidRDefault="00A0337E" w:rsidP="00935814">
            <w:pPr>
              <w:rPr>
                <w:sz w:val="18"/>
                <w:szCs w:val="16"/>
              </w:rPr>
            </w:pPr>
          </w:p>
          <w:p w14:paraId="5703A9E6" w14:textId="77777777" w:rsidR="00A0337E" w:rsidRDefault="00A0337E" w:rsidP="00935814">
            <w:pPr>
              <w:rPr>
                <w:sz w:val="18"/>
                <w:szCs w:val="16"/>
              </w:rPr>
            </w:pPr>
            <w:r>
              <w:rPr>
                <w:sz w:val="18"/>
                <w:szCs w:val="16"/>
              </w:rPr>
              <w:t>Parameters</w:t>
            </w:r>
          </w:p>
          <w:tbl>
            <w:tblPr>
              <w:tblStyle w:val="TableGrid"/>
              <w:tblW w:w="0" w:type="auto"/>
              <w:tblLook w:val="04A0" w:firstRow="1" w:lastRow="0" w:firstColumn="1" w:lastColumn="0" w:noHBand="0" w:noVBand="1"/>
            </w:tblPr>
            <w:tblGrid>
              <w:gridCol w:w="1305"/>
              <w:gridCol w:w="2693"/>
              <w:gridCol w:w="1137"/>
              <w:gridCol w:w="3564"/>
            </w:tblGrid>
            <w:tr w:rsidR="00A0337E" w14:paraId="15BD4BD3" w14:textId="77777777" w:rsidTr="00935814">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99B44C" w14:textId="77777777" w:rsidR="00A0337E" w:rsidRDefault="00A0337E" w:rsidP="00935814">
                  <w:pPr>
                    <w:rPr>
                      <w:b/>
                      <w:sz w:val="18"/>
                      <w:szCs w:val="16"/>
                    </w:rPr>
                  </w:pPr>
                  <w:r>
                    <w:rPr>
                      <w:b/>
                      <w:sz w:val="18"/>
                      <w:szCs w:val="16"/>
                    </w:rPr>
                    <w:t>Name</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A695FD" w14:textId="77777777" w:rsidR="00A0337E" w:rsidRDefault="00A0337E" w:rsidP="00935814">
                  <w:pPr>
                    <w:rPr>
                      <w:b/>
                      <w:sz w:val="18"/>
                      <w:szCs w:val="16"/>
                    </w:rPr>
                  </w:pPr>
                  <w:r>
                    <w:rPr>
                      <w:b/>
                      <w:sz w:val="18"/>
                      <w:szCs w:val="16"/>
                    </w:rPr>
                    <w:t>Values</w:t>
                  </w: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D4BE3D" w14:textId="77777777" w:rsidR="00A0337E" w:rsidRDefault="00A0337E" w:rsidP="00935814">
                  <w:pPr>
                    <w:rPr>
                      <w:b/>
                      <w:sz w:val="18"/>
                      <w:szCs w:val="16"/>
                    </w:rPr>
                  </w:pPr>
                  <w:r>
                    <w:rPr>
                      <w:b/>
                      <w:sz w:val="18"/>
                      <w:szCs w:val="16"/>
                    </w:rPr>
                    <w:t>Mandatory?</w:t>
                  </w:r>
                </w:p>
              </w:tc>
              <w:tc>
                <w:tcPr>
                  <w:tcW w:w="3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2EDE5" w14:textId="77777777" w:rsidR="00A0337E" w:rsidRDefault="00A0337E" w:rsidP="00935814">
                  <w:pPr>
                    <w:rPr>
                      <w:b/>
                      <w:sz w:val="18"/>
                      <w:szCs w:val="16"/>
                    </w:rPr>
                  </w:pPr>
                  <w:r>
                    <w:rPr>
                      <w:b/>
                      <w:sz w:val="18"/>
                      <w:szCs w:val="16"/>
                    </w:rPr>
                    <w:t>Comments</w:t>
                  </w:r>
                </w:p>
              </w:tc>
            </w:tr>
            <w:tr w:rsidR="00A0337E" w14:paraId="22F0969A" w14:textId="77777777" w:rsidTr="00935814">
              <w:tc>
                <w:tcPr>
                  <w:tcW w:w="1305" w:type="dxa"/>
                  <w:tcBorders>
                    <w:top w:val="single" w:sz="4" w:space="0" w:color="auto"/>
                    <w:left w:val="single" w:sz="4" w:space="0" w:color="auto"/>
                    <w:bottom w:val="single" w:sz="4" w:space="0" w:color="auto"/>
                    <w:right w:val="single" w:sz="4" w:space="0" w:color="auto"/>
                  </w:tcBorders>
                </w:tcPr>
                <w:p w14:paraId="13918013" w14:textId="77777777" w:rsidR="00A0337E" w:rsidRPr="00E86FAE" w:rsidRDefault="00A0337E" w:rsidP="00935814">
                  <w:pPr>
                    <w:rPr>
                      <w:sz w:val="18"/>
                      <w:szCs w:val="16"/>
                    </w:rPr>
                  </w:pPr>
                  <w:r w:rsidRPr="00E86FAE">
                    <w:rPr>
                      <w:sz w:val="18"/>
                      <w:szCs w:val="16"/>
                    </w:rPr>
                    <w:t>language</w:t>
                  </w:r>
                </w:p>
              </w:tc>
              <w:tc>
                <w:tcPr>
                  <w:tcW w:w="2693" w:type="dxa"/>
                  <w:tcBorders>
                    <w:top w:val="single" w:sz="4" w:space="0" w:color="auto"/>
                    <w:left w:val="single" w:sz="4" w:space="0" w:color="auto"/>
                    <w:bottom w:val="single" w:sz="4" w:space="0" w:color="auto"/>
                    <w:right w:val="single" w:sz="4" w:space="0" w:color="auto"/>
                  </w:tcBorders>
                </w:tcPr>
                <w:p w14:paraId="4FEB1A17" w14:textId="77777777" w:rsidR="00A0337E" w:rsidRDefault="00A0337E" w:rsidP="00935814">
                  <w:pPr>
                    <w:rPr>
                      <w:sz w:val="18"/>
                      <w:szCs w:val="16"/>
                    </w:rPr>
                  </w:pPr>
                  <w:r>
                    <w:rPr>
                      <w:sz w:val="18"/>
                      <w:szCs w:val="16"/>
                    </w:rPr>
                    <w:t>"en", "fr", determines language of decoration</w:t>
                  </w:r>
                </w:p>
              </w:tc>
              <w:tc>
                <w:tcPr>
                  <w:tcW w:w="1137" w:type="dxa"/>
                  <w:tcBorders>
                    <w:top w:val="single" w:sz="4" w:space="0" w:color="auto"/>
                    <w:left w:val="single" w:sz="4" w:space="0" w:color="auto"/>
                    <w:bottom w:val="single" w:sz="4" w:space="0" w:color="auto"/>
                    <w:right w:val="single" w:sz="4" w:space="0" w:color="auto"/>
                  </w:tcBorders>
                </w:tcPr>
                <w:p w14:paraId="0954BF3F" w14:textId="77777777" w:rsidR="00A0337E" w:rsidRDefault="00A0337E" w:rsidP="00935814">
                  <w:pPr>
                    <w:rPr>
                      <w:sz w:val="18"/>
                      <w:szCs w:val="16"/>
                    </w:rPr>
                  </w:pPr>
                  <w:r>
                    <w:rPr>
                      <w:sz w:val="18"/>
                      <w:szCs w:val="16"/>
                    </w:rPr>
                    <w:t>N</w:t>
                  </w:r>
                </w:p>
              </w:tc>
              <w:tc>
                <w:tcPr>
                  <w:tcW w:w="3564" w:type="dxa"/>
                  <w:tcBorders>
                    <w:top w:val="single" w:sz="4" w:space="0" w:color="auto"/>
                    <w:left w:val="single" w:sz="4" w:space="0" w:color="auto"/>
                    <w:bottom w:val="single" w:sz="4" w:space="0" w:color="auto"/>
                    <w:right w:val="single" w:sz="4" w:space="0" w:color="auto"/>
                  </w:tcBorders>
                </w:tcPr>
                <w:p w14:paraId="13399407" w14:textId="77777777" w:rsidR="00A0337E" w:rsidRDefault="00A0337E" w:rsidP="00935814">
                  <w:pPr>
                    <w:rPr>
                      <w:sz w:val="18"/>
                      <w:szCs w:val="16"/>
                    </w:rPr>
                  </w:pPr>
                  <w:r>
                    <w:rPr>
                      <w:sz w:val="18"/>
                      <w:szCs w:val="16"/>
                    </w:rPr>
                    <w:t>Default is “en”</w:t>
                  </w:r>
                </w:p>
              </w:tc>
            </w:tr>
          </w:tbl>
          <w:p w14:paraId="02CE656B" w14:textId="77777777" w:rsidR="00A0337E" w:rsidRDefault="00A0337E" w:rsidP="00935814">
            <w:pPr>
              <w:rPr>
                <w:sz w:val="18"/>
                <w:szCs w:val="16"/>
              </w:rPr>
            </w:pPr>
          </w:p>
          <w:p w14:paraId="43157AAF" w14:textId="77777777" w:rsidR="00A0337E" w:rsidRPr="00935814" w:rsidRDefault="00A0337E" w:rsidP="00935814">
            <w:pPr>
              <w:rPr>
                <w:sz w:val="18"/>
                <w:szCs w:val="16"/>
              </w:rPr>
            </w:pPr>
            <w:r w:rsidRPr="00935814">
              <w:rPr>
                <w:sz w:val="18"/>
                <w:szCs w:val="16"/>
              </w:rPr>
              <w:t>Example:</w:t>
            </w:r>
          </w:p>
          <w:p w14:paraId="2A1069FD" w14:textId="002976A7" w:rsidR="00A0337E" w:rsidRPr="007C1F96" w:rsidRDefault="007C1F96" w:rsidP="007C1F96">
            <w:pPr>
              <w:rPr>
                <w:sz w:val="18"/>
                <w:szCs w:val="16"/>
                <w:lang w:val="fr-CA"/>
              </w:rPr>
            </w:pPr>
            <w:r w:rsidRPr="007C1F96">
              <w:rPr>
                <w:sz w:val="18"/>
                <w:szCs w:val="16"/>
                <w:lang w:val="fr-CA"/>
              </w:rPr>
              <w:t>profilemanagement/profile/21EC2020-3AEA-1069-A2DD-08002B30309D/profile-</w:t>
            </w:r>
            <w:r>
              <w:rPr>
                <w:sz w:val="18"/>
                <w:szCs w:val="16"/>
                <w:lang w:val="fr-CA"/>
              </w:rPr>
              <w:t>detail?</w:t>
            </w:r>
            <w:r w:rsidR="00A0337E" w:rsidRPr="007C1F96">
              <w:rPr>
                <w:sz w:val="18"/>
                <w:szCs w:val="16"/>
                <w:lang w:val="fr-CA"/>
              </w:rPr>
              <w:t>language=en</w:t>
            </w:r>
          </w:p>
          <w:p w14:paraId="52BED44B" w14:textId="77777777" w:rsidR="00A0337E" w:rsidRPr="007C1F96" w:rsidRDefault="00A0337E" w:rsidP="00935814">
            <w:pPr>
              <w:rPr>
                <w:sz w:val="18"/>
                <w:szCs w:val="16"/>
                <w:lang w:val="fr-CA"/>
              </w:rPr>
            </w:pPr>
            <w:r w:rsidRPr="007C1F96">
              <w:rPr>
                <w:sz w:val="18"/>
                <w:szCs w:val="16"/>
                <w:lang w:val="fr-CA"/>
              </w:rPr>
              <w:t xml:space="preserve"> </w:t>
            </w:r>
          </w:p>
        </w:tc>
      </w:tr>
      <w:tr w:rsidR="00A0337E" w:rsidRPr="00C934DC" w14:paraId="757383E3" w14:textId="77777777" w:rsidTr="00935814">
        <w:tc>
          <w:tcPr>
            <w:tcW w:w="1526" w:type="dxa"/>
          </w:tcPr>
          <w:p w14:paraId="0DB81F7A" w14:textId="77777777" w:rsidR="00A0337E" w:rsidRPr="00797478" w:rsidRDefault="00A0337E" w:rsidP="00935814">
            <w:pPr>
              <w:rPr>
                <w:b/>
                <w:sz w:val="18"/>
                <w:szCs w:val="16"/>
              </w:rPr>
            </w:pPr>
            <w:r>
              <w:rPr>
                <w:b/>
                <w:sz w:val="18"/>
                <w:szCs w:val="16"/>
              </w:rPr>
              <w:t>Status Codes</w:t>
            </w:r>
          </w:p>
        </w:tc>
        <w:tc>
          <w:tcPr>
            <w:tcW w:w="9355" w:type="dxa"/>
          </w:tcPr>
          <w:p w14:paraId="6B9C3FFE" w14:textId="77777777" w:rsidR="00A0337E" w:rsidRDefault="00A0337E" w:rsidP="00935814">
            <w:pPr>
              <w:rPr>
                <w:sz w:val="18"/>
                <w:szCs w:val="16"/>
              </w:rPr>
            </w:pPr>
          </w:p>
          <w:tbl>
            <w:tblPr>
              <w:tblStyle w:val="TableGrid"/>
              <w:tblW w:w="0" w:type="auto"/>
              <w:tblLook w:val="04A0" w:firstRow="1" w:lastRow="0" w:firstColumn="1" w:lastColumn="0" w:noHBand="0" w:noVBand="1"/>
            </w:tblPr>
            <w:tblGrid>
              <w:gridCol w:w="620"/>
              <w:gridCol w:w="684"/>
              <w:gridCol w:w="2410"/>
              <w:gridCol w:w="1418"/>
              <w:gridCol w:w="1984"/>
              <w:gridCol w:w="1730"/>
            </w:tblGrid>
            <w:tr w:rsidR="00A0337E" w:rsidRPr="001963A0" w14:paraId="0A523FBE" w14:textId="77777777" w:rsidTr="00935814">
              <w:tc>
                <w:tcPr>
                  <w:tcW w:w="620" w:type="dxa"/>
                  <w:shd w:val="clear" w:color="auto" w:fill="D9D9D9" w:themeFill="background1" w:themeFillShade="D9"/>
                </w:tcPr>
                <w:p w14:paraId="644FE7B6" w14:textId="77777777" w:rsidR="00A0337E" w:rsidRPr="001963A0" w:rsidRDefault="00A0337E" w:rsidP="00935814">
                  <w:pPr>
                    <w:rPr>
                      <w:b/>
                      <w:sz w:val="16"/>
                      <w:szCs w:val="16"/>
                    </w:rPr>
                  </w:pPr>
                  <w:r w:rsidRPr="001963A0">
                    <w:rPr>
                      <w:b/>
                      <w:sz w:val="16"/>
                      <w:szCs w:val="16"/>
                    </w:rPr>
                    <w:t>status</w:t>
                  </w:r>
                </w:p>
                <w:p w14:paraId="68791572" w14:textId="77777777" w:rsidR="00A0337E" w:rsidRPr="001963A0" w:rsidRDefault="00A0337E" w:rsidP="00935814">
                  <w:pPr>
                    <w:rPr>
                      <w:b/>
                      <w:sz w:val="16"/>
                      <w:szCs w:val="16"/>
                    </w:rPr>
                  </w:pPr>
                  <w:r w:rsidRPr="001963A0">
                    <w:rPr>
                      <w:b/>
                      <w:sz w:val="16"/>
                      <w:szCs w:val="16"/>
                    </w:rPr>
                    <w:t>Cd</w:t>
                  </w:r>
                </w:p>
              </w:tc>
              <w:tc>
                <w:tcPr>
                  <w:tcW w:w="684" w:type="dxa"/>
                  <w:shd w:val="clear" w:color="auto" w:fill="D9D9D9" w:themeFill="background1" w:themeFillShade="D9"/>
                </w:tcPr>
                <w:p w14:paraId="08389893" w14:textId="77777777" w:rsidR="00A0337E" w:rsidRPr="001963A0" w:rsidRDefault="00A0337E" w:rsidP="00935814">
                  <w:pPr>
                    <w:rPr>
                      <w:b/>
                      <w:sz w:val="16"/>
                      <w:szCs w:val="16"/>
                    </w:rPr>
                  </w:pPr>
                  <w:r w:rsidRPr="001963A0">
                    <w:rPr>
                      <w:b/>
                      <w:sz w:val="16"/>
                      <w:szCs w:val="16"/>
                    </w:rPr>
                    <w:t>status</w:t>
                  </w:r>
                </w:p>
                <w:p w14:paraId="7E41F0ED" w14:textId="77777777" w:rsidR="00A0337E" w:rsidRPr="001963A0" w:rsidRDefault="00A0337E" w:rsidP="00935814">
                  <w:pPr>
                    <w:rPr>
                      <w:b/>
                      <w:sz w:val="16"/>
                      <w:szCs w:val="16"/>
                    </w:rPr>
                  </w:pPr>
                  <w:r w:rsidRPr="001963A0">
                    <w:rPr>
                      <w:b/>
                      <w:sz w:val="16"/>
                      <w:szCs w:val="16"/>
                    </w:rPr>
                    <w:t>SubCd</w:t>
                  </w:r>
                </w:p>
              </w:tc>
              <w:tc>
                <w:tcPr>
                  <w:tcW w:w="2410" w:type="dxa"/>
                  <w:shd w:val="clear" w:color="auto" w:fill="D9D9D9" w:themeFill="background1" w:themeFillShade="D9"/>
                </w:tcPr>
                <w:p w14:paraId="42C4B6C6" w14:textId="77777777" w:rsidR="00A0337E" w:rsidRPr="001963A0" w:rsidRDefault="00A0337E" w:rsidP="00935814">
                  <w:pPr>
                    <w:rPr>
                      <w:b/>
                      <w:sz w:val="16"/>
                      <w:szCs w:val="16"/>
                    </w:rPr>
                  </w:pPr>
                  <w:r w:rsidRPr="001963A0">
                    <w:rPr>
                      <w:b/>
                      <w:sz w:val="16"/>
                      <w:szCs w:val="16"/>
                    </w:rPr>
                    <w:t>statusTxt</w:t>
                  </w:r>
                </w:p>
              </w:tc>
              <w:tc>
                <w:tcPr>
                  <w:tcW w:w="1418" w:type="dxa"/>
                  <w:shd w:val="clear" w:color="auto" w:fill="D9D9D9" w:themeFill="background1" w:themeFillShade="D9"/>
                </w:tcPr>
                <w:p w14:paraId="0FA49B61" w14:textId="77777777" w:rsidR="00A0337E" w:rsidRPr="001963A0" w:rsidRDefault="00A0337E" w:rsidP="00935814">
                  <w:pPr>
                    <w:rPr>
                      <w:b/>
                      <w:sz w:val="16"/>
                      <w:szCs w:val="16"/>
                    </w:rPr>
                  </w:pPr>
                  <w:r w:rsidRPr="001963A0">
                    <w:rPr>
                      <w:b/>
                      <w:sz w:val="16"/>
                      <w:szCs w:val="16"/>
                    </w:rPr>
                    <w:t>systemErrorCd</w:t>
                  </w:r>
                </w:p>
              </w:tc>
              <w:tc>
                <w:tcPr>
                  <w:tcW w:w="1984" w:type="dxa"/>
                  <w:shd w:val="clear" w:color="auto" w:fill="D9D9D9" w:themeFill="background1" w:themeFillShade="D9"/>
                </w:tcPr>
                <w:p w14:paraId="38E99CB9" w14:textId="77777777" w:rsidR="00A0337E" w:rsidRPr="001963A0" w:rsidRDefault="00A0337E" w:rsidP="00935814">
                  <w:pPr>
                    <w:rPr>
                      <w:b/>
                      <w:sz w:val="16"/>
                      <w:szCs w:val="16"/>
                    </w:rPr>
                  </w:pPr>
                  <w:r w:rsidRPr="001963A0">
                    <w:rPr>
                      <w:b/>
                      <w:sz w:val="16"/>
                      <w:szCs w:val="16"/>
                    </w:rPr>
                    <w:t>systemErrorTxt</w:t>
                  </w:r>
                </w:p>
              </w:tc>
              <w:tc>
                <w:tcPr>
                  <w:tcW w:w="1730" w:type="dxa"/>
                  <w:shd w:val="clear" w:color="auto" w:fill="D9D9D9" w:themeFill="background1" w:themeFillShade="D9"/>
                </w:tcPr>
                <w:p w14:paraId="752E3FCB" w14:textId="77777777" w:rsidR="00A0337E" w:rsidRPr="001963A0" w:rsidRDefault="00A0337E" w:rsidP="00935814">
                  <w:pPr>
                    <w:rPr>
                      <w:b/>
                      <w:i/>
                      <w:sz w:val="16"/>
                      <w:szCs w:val="16"/>
                    </w:rPr>
                  </w:pPr>
                  <w:r w:rsidRPr="001963A0">
                    <w:rPr>
                      <w:b/>
                      <w:i/>
                      <w:sz w:val="16"/>
                      <w:szCs w:val="16"/>
                    </w:rPr>
                    <w:t>Notes</w:t>
                  </w:r>
                </w:p>
              </w:tc>
            </w:tr>
            <w:tr w:rsidR="00A0337E" w:rsidRPr="001963A0" w14:paraId="781F84F2" w14:textId="77777777" w:rsidTr="00935814">
              <w:tc>
                <w:tcPr>
                  <w:tcW w:w="620" w:type="dxa"/>
                </w:tcPr>
                <w:p w14:paraId="10640C35" w14:textId="77777777" w:rsidR="00A0337E" w:rsidRPr="001963A0" w:rsidRDefault="00A0337E" w:rsidP="00935814">
                  <w:pPr>
                    <w:rPr>
                      <w:sz w:val="16"/>
                      <w:szCs w:val="16"/>
                    </w:rPr>
                  </w:pPr>
                  <w:r w:rsidRPr="001963A0">
                    <w:rPr>
                      <w:sz w:val="16"/>
                      <w:szCs w:val="16"/>
                    </w:rPr>
                    <w:t>200</w:t>
                  </w:r>
                </w:p>
              </w:tc>
              <w:tc>
                <w:tcPr>
                  <w:tcW w:w="684" w:type="dxa"/>
                </w:tcPr>
                <w:p w14:paraId="6934F8DC" w14:textId="77777777" w:rsidR="00A0337E" w:rsidRPr="001963A0" w:rsidRDefault="00A0337E" w:rsidP="00935814">
                  <w:pPr>
                    <w:rPr>
                      <w:sz w:val="16"/>
                      <w:szCs w:val="16"/>
                    </w:rPr>
                  </w:pPr>
                </w:p>
              </w:tc>
              <w:tc>
                <w:tcPr>
                  <w:tcW w:w="2410" w:type="dxa"/>
                </w:tcPr>
                <w:p w14:paraId="303C0530" w14:textId="77777777" w:rsidR="00A0337E" w:rsidRPr="001963A0" w:rsidRDefault="00A0337E" w:rsidP="00935814">
                  <w:pPr>
                    <w:rPr>
                      <w:sz w:val="16"/>
                      <w:szCs w:val="16"/>
                    </w:rPr>
                  </w:pPr>
                  <w:r w:rsidRPr="001963A0">
                    <w:rPr>
                      <w:sz w:val="16"/>
                      <w:szCs w:val="16"/>
                    </w:rPr>
                    <w:t>OK</w:t>
                  </w:r>
                </w:p>
              </w:tc>
              <w:tc>
                <w:tcPr>
                  <w:tcW w:w="1418" w:type="dxa"/>
                </w:tcPr>
                <w:p w14:paraId="099FC02F" w14:textId="77777777" w:rsidR="00A0337E" w:rsidRPr="001963A0" w:rsidRDefault="00A0337E" w:rsidP="00935814">
                  <w:pPr>
                    <w:rPr>
                      <w:sz w:val="16"/>
                      <w:szCs w:val="16"/>
                    </w:rPr>
                  </w:pPr>
                </w:p>
              </w:tc>
              <w:tc>
                <w:tcPr>
                  <w:tcW w:w="1984" w:type="dxa"/>
                </w:tcPr>
                <w:p w14:paraId="509C71F6" w14:textId="77777777" w:rsidR="00A0337E" w:rsidRPr="001963A0" w:rsidRDefault="00A0337E" w:rsidP="00935814">
                  <w:pPr>
                    <w:rPr>
                      <w:sz w:val="16"/>
                      <w:szCs w:val="16"/>
                    </w:rPr>
                  </w:pPr>
                </w:p>
              </w:tc>
              <w:tc>
                <w:tcPr>
                  <w:tcW w:w="1730" w:type="dxa"/>
                </w:tcPr>
                <w:p w14:paraId="1CCCCEA0" w14:textId="77777777" w:rsidR="00A0337E" w:rsidRPr="001963A0" w:rsidRDefault="00A0337E" w:rsidP="00935814">
                  <w:pPr>
                    <w:rPr>
                      <w:sz w:val="16"/>
                      <w:szCs w:val="16"/>
                    </w:rPr>
                  </w:pPr>
                </w:p>
              </w:tc>
            </w:tr>
            <w:tr w:rsidR="00A0337E" w:rsidRPr="001963A0" w14:paraId="32DD7F06" w14:textId="77777777" w:rsidTr="00935814">
              <w:tc>
                <w:tcPr>
                  <w:tcW w:w="620" w:type="dxa"/>
                </w:tcPr>
                <w:p w14:paraId="6C3C3A49" w14:textId="77777777" w:rsidR="00A0337E" w:rsidRPr="001963A0" w:rsidRDefault="00A0337E" w:rsidP="00935814">
                  <w:pPr>
                    <w:rPr>
                      <w:sz w:val="16"/>
                      <w:szCs w:val="16"/>
                    </w:rPr>
                  </w:pPr>
                  <w:r>
                    <w:rPr>
                      <w:sz w:val="16"/>
                      <w:szCs w:val="16"/>
                    </w:rPr>
                    <w:t>400</w:t>
                  </w:r>
                </w:p>
              </w:tc>
              <w:tc>
                <w:tcPr>
                  <w:tcW w:w="684" w:type="dxa"/>
                </w:tcPr>
                <w:p w14:paraId="5D9504D1" w14:textId="77777777" w:rsidR="00A0337E" w:rsidRDefault="00A0337E" w:rsidP="00935814">
                  <w:pPr>
                    <w:rPr>
                      <w:sz w:val="16"/>
                      <w:szCs w:val="16"/>
                    </w:rPr>
                  </w:pPr>
                  <w:r w:rsidRPr="00690376">
                    <w:rPr>
                      <w:sz w:val="16"/>
                      <w:szCs w:val="16"/>
                    </w:rPr>
                    <w:t>NPR</w:t>
                  </w:r>
                </w:p>
              </w:tc>
              <w:tc>
                <w:tcPr>
                  <w:tcW w:w="2410" w:type="dxa"/>
                </w:tcPr>
                <w:p w14:paraId="38E6C155" w14:textId="77777777" w:rsidR="00A0337E" w:rsidRDefault="00A0337E" w:rsidP="00935814">
                  <w:pPr>
                    <w:rPr>
                      <w:sz w:val="16"/>
                      <w:szCs w:val="16"/>
                    </w:rPr>
                  </w:pPr>
                  <w:r w:rsidRPr="00690376">
                    <w:rPr>
                      <w:sz w:val="16"/>
                      <w:szCs w:val="16"/>
                    </w:rPr>
                    <w:t>No Profile</w:t>
                  </w:r>
                </w:p>
              </w:tc>
              <w:tc>
                <w:tcPr>
                  <w:tcW w:w="1418" w:type="dxa"/>
                </w:tcPr>
                <w:p w14:paraId="0793B9F1" w14:textId="77777777" w:rsidR="00A0337E" w:rsidRPr="001963A0" w:rsidRDefault="00A0337E" w:rsidP="00935814">
                  <w:pPr>
                    <w:rPr>
                      <w:sz w:val="16"/>
                      <w:szCs w:val="16"/>
                    </w:rPr>
                  </w:pPr>
                </w:p>
              </w:tc>
              <w:tc>
                <w:tcPr>
                  <w:tcW w:w="1984" w:type="dxa"/>
                </w:tcPr>
                <w:p w14:paraId="495100C8" w14:textId="77777777" w:rsidR="00A0337E" w:rsidRDefault="00A0337E" w:rsidP="00935814">
                  <w:pPr>
                    <w:rPr>
                      <w:sz w:val="16"/>
                      <w:szCs w:val="16"/>
                    </w:rPr>
                  </w:pPr>
                  <w:r w:rsidRPr="00690376">
                    <w:rPr>
                      <w:sz w:val="16"/>
                      <w:szCs w:val="16"/>
                    </w:rPr>
                    <w:t>no profile exists</w:t>
                  </w:r>
                  <w:r>
                    <w:rPr>
                      <w:sz w:val="16"/>
                      <w:szCs w:val="16"/>
                    </w:rPr>
                    <w:t xml:space="preserve"> for account &lt;ban&gt;</w:t>
                  </w:r>
                </w:p>
              </w:tc>
              <w:tc>
                <w:tcPr>
                  <w:tcW w:w="1730" w:type="dxa"/>
                </w:tcPr>
                <w:p w14:paraId="4397D545" w14:textId="77777777" w:rsidR="00A0337E" w:rsidRPr="001963A0" w:rsidRDefault="00A0337E" w:rsidP="00935814">
                  <w:pPr>
                    <w:rPr>
                      <w:sz w:val="16"/>
                      <w:szCs w:val="16"/>
                    </w:rPr>
                  </w:pPr>
                </w:p>
              </w:tc>
            </w:tr>
            <w:tr w:rsidR="00A0337E" w:rsidRPr="001963A0" w14:paraId="25565C30" w14:textId="77777777" w:rsidTr="00935814">
              <w:tc>
                <w:tcPr>
                  <w:tcW w:w="620" w:type="dxa"/>
                </w:tcPr>
                <w:p w14:paraId="765EE38A" w14:textId="77777777" w:rsidR="00A0337E" w:rsidRDefault="00A0337E" w:rsidP="00935814">
                  <w:pPr>
                    <w:rPr>
                      <w:sz w:val="16"/>
                      <w:szCs w:val="16"/>
                    </w:rPr>
                  </w:pPr>
                  <w:r w:rsidRPr="001963A0">
                    <w:rPr>
                      <w:sz w:val="16"/>
                      <w:szCs w:val="16"/>
                    </w:rPr>
                    <w:t>500</w:t>
                  </w:r>
                </w:p>
              </w:tc>
              <w:tc>
                <w:tcPr>
                  <w:tcW w:w="684" w:type="dxa"/>
                </w:tcPr>
                <w:p w14:paraId="314C2796" w14:textId="77777777" w:rsidR="00A0337E" w:rsidRPr="00690376" w:rsidRDefault="00A0337E" w:rsidP="00935814">
                  <w:pPr>
                    <w:rPr>
                      <w:sz w:val="16"/>
                      <w:szCs w:val="16"/>
                    </w:rPr>
                  </w:pPr>
                  <w:r>
                    <w:rPr>
                      <w:sz w:val="16"/>
                      <w:szCs w:val="16"/>
                    </w:rPr>
                    <w:t>CIPS</w:t>
                  </w:r>
                </w:p>
              </w:tc>
              <w:tc>
                <w:tcPr>
                  <w:tcW w:w="2410" w:type="dxa"/>
                </w:tcPr>
                <w:p w14:paraId="5197621C" w14:textId="77777777" w:rsidR="00A0337E" w:rsidRPr="00690376" w:rsidRDefault="00A0337E" w:rsidP="00935814">
                  <w:pPr>
                    <w:rPr>
                      <w:sz w:val="16"/>
                      <w:szCs w:val="16"/>
                    </w:rPr>
                  </w:pPr>
                  <w:r>
                    <w:rPr>
                      <w:sz w:val="16"/>
                      <w:szCs w:val="16"/>
                    </w:rPr>
                    <w:t>Application level error</w:t>
                  </w:r>
                  <w:r w:rsidRPr="001963A0">
                    <w:rPr>
                      <w:sz w:val="16"/>
                      <w:szCs w:val="16"/>
                    </w:rPr>
                    <w:t xml:space="preserve"> </w:t>
                  </w:r>
                  <w:r>
                    <w:rPr>
                      <w:sz w:val="16"/>
                      <w:szCs w:val="16"/>
                    </w:rPr>
                    <w:t xml:space="preserve">(Client Identity Profile Service </w:t>
                  </w:r>
                  <w:r w:rsidRPr="001963A0">
                    <w:rPr>
                      <w:sz w:val="16"/>
                      <w:szCs w:val="16"/>
                    </w:rPr>
                    <w:t>call fail</w:t>
                  </w:r>
                  <w:r>
                    <w:rPr>
                      <w:sz w:val="16"/>
                      <w:szCs w:val="16"/>
                    </w:rPr>
                    <w:t>s)</w:t>
                  </w:r>
                </w:p>
              </w:tc>
              <w:tc>
                <w:tcPr>
                  <w:tcW w:w="1418" w:type="dxa"/>
                </w:tcPr>
                <w:p w14:paraId="379BA3FD" w14:textId="77777777" w:rsidR="00A0337E" w:rsidRPr="001963A0" w:rsidRDefault="00A0337E" w:rsidP="00935814">
                  <w:pPr>
                    <w:rPr>
                      <w:sz w:val="16"/>
                      <w:szCs w:val="16"/>
                    </w:rPr>
                  </w:pPr>
                </w:p>
              </w:tc>
              <w:tc>
                <w:tcPr>
                  <w:tcW w:w="1984" w:type="dxa"/>
                </w:tcPr>
                <w:p w14:paraId="68EEF640" w14:textId="77777777" w:rsidR="00A0337E" w:rsidRPr="00690376" w:rsidRDefault="00A0337E" w:rsidP="00935814">
                  <w:pPr>
                    <w:rPr>
                      <w:sz w:val="16"/>
                      <w:szCs w:val="16"/>
                    </w:rPr>
                  </w:pPr>
                  <w:r>
                    <w:rPr>
                      <w:sz w:val="16"/>
                      <w:szCs w:val="16"/>
                    </w:rPr>
                    <w:t>Pass through error code</w:t>
                  </w:r>
                </w:p>
              </w:tc>
              <w:tc>
                <w:tcPr>
                  <w:tcW w:w="1730" w:type="dxa"/>
                </w:tcPr>
                <w:p w14:paraId="3269F12F" w14:textId="77777777" w:rsidR="00A0337E" w:rsidRPr="001963A0" w:rsidRDefault="00A0337E" w:rsidP="00935814">
                  <w:pPr>
                    <w:rPr>
                      <w:sz w:val="16"/>
                      <w:szCs w:val="16"/>
                    </w:rPr>
                  </w:pPr>
                  <w:r w:rsidRPr="001963A0">
                    <w:rPr>
                      <w:sz w:val="16"/>
                      <w:szCs w:val="16"/>
                    </w:rPr>
                    <w:t>Any other Service Exception</w:t>
                  </w:r>
                </w:p>
              </w:tc>
            </w:tr>
            <w:tr w:rsidR="00A0337E" w:rsidRPr="001963A0" w14:paraId="050DAF46" w14:textId="77777777" w:rsidTr="00935814">
              <w:tc>
                <w:tcPr>
                  <w:tcW w:w="620" w:type="dxa"/>
                </w:tcPr>
                <w:p w14:paraId="7D1B552E" w14:textId="77777777" w:rsidR="00A0337E" w:rsidRDefault="00A0337E" w:rsidP="00935814">
                  <w:pPr>
                    <w:rPr>
                      <w:sz w:val="16"/>
                      <w:szCs w:val="16"/>
                    </w:rPr>
                  </w:pPr>
                  <w:r w:rsidRPr="001963A0">
                    <w:rPr>
                      <w:sz w:val="16"/>
                      <w:szCs w:val="16"/>
                    </w:rPr>
                    <w:t>500</w:t>
                  </w:r>
                </w:p>
              </w:tc>
              <w:tc>
                <w:tcPr>
                  <w:tcW w:w="684" w:type="dxa"/>
                </w:tcPr>
                <w:p w14:paraId="1C9FCB50" w14:textId="77777777" w:rsidR="00A0337E" w:rsidRPr="00690376" w:rsidRDefault="00A0337E" w:rsidP="00935814">
                  <w:pPr>
                    <w:rPr>
                      <w:sz w:val="16"/>
                      <w:szCs w:val="16"/>
                    </w:rPr>
                  </w:pPr>
                </w:p>
              </w:tc>
              <w:tc>
                <w:tcPr>
                  <w:tcW w:w="2410" w:type="dxa"/>
                </w:tcPr>
                <w:p w14:paraId="39476A72" w14:textId="77777777" w:rsidR="00A0337E" w:rsidRPr="00690376" w:rsidRDefault="00A0337E" w:rsidP="00935814">
                  <w:pPr>
                    <w:rPr>
                      <w:sz w:val="16"/>
                      <w:szCs w:val="16"/>
                    </w:rPr>
                  </w:pPr>
                  <w:r w:rsidRPr="001963A0">
                    <w:rPr>
                      <w:sz w:val="16"/>
                      <w:szCs w:val="16"/>
                    </w:rPr>
                    <w:t>general error</w:t>
                  </w:r>
                </w:p>
              </w:tc>
              <w:tc>
                <w:tcPr>
                  <w:tcW w:w="1418" w:type="dxa"/>
                </w:tcPr>
                <w:p w14:paraId="03CB5B9A" w14:textId="77777777" w:rsidR="00A0337E" w:rsidRPr="001963A0" w:rsidRDefault="00A0337E" w:rsidP="00935814">
                  <w:pPr>
                    <w:rPr>
                      <w:sz w:val="16"/>
                      <w:szCs w:val="16"/>
                    </w:rPr>
                  </w:pPr>
                </w:p>
              </w:tc>
              <w:tc>
                <w:tcPr>
                  <w:tcW w:w="1984" w:type="dxa"/>
                </w:tcPr>
                <w:p w14:paraId="2B85E1A9" w14:textId="77777777" w:rsidR="00A0337E" w:rsidRPr="00690376" w:rsidRDefault="00A0337E" w:rsidP="00935814">
                  <w:pPr>
                    <w:rPr>
                      <w:sz w:val="16"/>
                      <w:szCs w:val="16"/>
                    </w:rPr>
                  </w:pPr>
                </w:p>
              </w:tc>
              <w:tc>
                <w:tcPr>
                  <w:tcW w:w="1730" w:type="dxa"/>
                </w:tcPr>
                <w:p w14:paraId="4A2EEB82" w14:textId="77777777" w:rsidR="00A0337E" w:rsidRPr="001963A0" w:rsidRDefault="00A0337E" w:rsidP="00935814">
                  <w:pPr>
                    <w:rPr>
                      <w:sz w:val="16"/>
                      <w:szCs w:val="16"/>
                    </w:rPr>
                  </w:pPr>
                  <w:r>
                    <w:rPr>
                      <w:sz w:val="16"/>
                      <w:szCs w:val="16"/>
                    </w:rPr>
                    <w:t>Any caught exception not handled elsewhere</w:t>
                  </w:r>
                </w:p>
              </w:tc>
            </w:tr>
            <w:tr w:rsidR="00A0337E" w:rsidRPr="001963A0" w14:paraId="02D6CE18" w14:textId="77777777" w:rsidTr="00935814">
              <w:tc>
                <w:tcPr>
                  <w:tcW w:w="620" w:type="dxa"/>
                </w:tcPr>
                <w:p w14:paraId="7909CA1F" w14:textId="77777777" w:rsidR="00A0337E" w:rsidRDefault="00A0337E" w:rsidP="00935814">
                  <w:pPr>
                    <w:rPr>
                      <w:sz w:val="16"/>
                      <w:szCs w:val="16"/>
                    </w:rPr>
                  </w:pPr>
                </w:p>
              </w:tc>
              <w:tc>
                <w:tcPr>
                  <w:tcW w:w="684" w:type="dxa"/>
                </w:tcPr>
                <w:p w14:paraId="079C0239" w14:textId="77777777" w:rsidR="00A0337E" w:rsidRPr="00690376" w:rsidRDefault="00A0337E" w:rsidP="00935814">
                  <w:pPr>
                    <w:rPr>
                      <w:sz w:val="16"/>
                      <w:szCs w:val="16"/>
                    </w:rPr>
                  </w:pPr>
                </w:p>
              </w:tc>
              <w:tc>
                <w:tcPr>
                  <w:tcW w:w="2410" w:type="dxa"/>
                </w:tcPr>
                <w:p w14:paraId="070DFB09" w14:textId="77777777" w:rsidR="00A0337E" w:rsidRPr="00690376" w:rsidRDefault="00A0337E" w:rsidP="00935814">
                  <w:pPr>
                    <w:rPr>
                      <w:sz w:val="16"/>
                      <w:szCs w:val="16"/>
                    </w:rPr>
                  </w:pPr>
                </w:p>
              </w:tc>
              <w:tc>
                <w:tcPr>
                  <w:tcW w:w="1418" w:type="dxa"/>
                </w:tcPr>
                <w:p w14:paraId="3E642FD5" w14:textId="77777777" w:rsidR="00A0337E" w:rsidRPr="001963A0" w:rsidRDefault="00A0337E" w:rsidP="00935814">
                  <w:pPr>
                    <w:rPr>
                      <w:sz w:val="16"/>
                      <w:szCs w:val="16"/>
                    </w:rPr>
                  </w:pPr>
                </w:p>
              </w:tc>
              <w:tc>
                <w:tcPr>
                  <w:tcW w:w="1984" w:type="dxa"/>
                </w:tcPr>
                <w:p w14:paraId="248BD4A0" w14:textId="77777777" w:rsidR="00A0337E" w:rsidRPr="00690376" w:rsidRDefault="00A0337E" w:rsidP="00935814">
                  <w:pPr>
                    <w:rPr>
                      <w:sz w:val="16"/>
                      <w:szCs w:val="16"/>
                    </w:rPr>
                  </w:pPr>
                </w:p>
              </w:tc>
              <w:tc>
                <w:tcPr>
                  <w:tcW w:w="1730" w:type="dxa"/>
                </w:tcPr>
                <w:p w14:paraId="2368B43A" w14:textId="77777777" w:rsidR="00A0337E" w:rsidRPr="001963A0" w:rsidRDefault="00A0337E" w:rsidP="00935814">
                  <w:pPr>
                    <w:rPr>
                      <w:sz w:val="16"/>
                      <w:szCs w:val="16"/>
                    </w:rPr>
                  </w:pPr>
                </w:p>
              </w:tc>
            </w:tr>
            <w:tr w:rsidR="00A0337E" w:rsidRPr="001963A0" w14:paraId="64832AB2" w14:textId="77777777" w:rsidTr="00935814">
              <w:tc>
                <w:tcPr>
                  <w:tcW w:w="620" w:type="dxa"/>
                </w:tcPr>
                <w:p w14:paraId="05AD2AF7" w14:textId="77777777" w:rsidR="00A0337E" w:rsidRPr="001963A0" w:rsidRDefault="00A0337E" w:rsidP="00935814">
                  <w:pPr>
                    <w:rPr>
                      <w:sz w:val="16"/>
                      <w:szCs w:val="16"/>
                    </w:rPr>
                  </w:pPr>
                </w:p>
              </w:tc>
              <w:tc>
                <w:tcPr>
                  <w:tcW w:w="684" w:type="dxa"/>
                </w:tcPr>
                <w:p w14:paraId="5F55FAB5" w14:textId="77777777" w:rsidR="00A0337E" w:rsidRDefault="00A0337E" w:rsidP="00935814">
                  <w:pPr>
                    <w:rPr>
                      <w:sz w:val="16"/>
                      <w:szCs w:val="16"/>
                    </w:rPr>
                  </w:pPr>
                </w:p>
              </w:tc>
              <w:tc>
                <w:tcPr>
                  <w:tcW w:w="2410" w:type="dxa"/>
                </w:tcPr>
                <w:p w14:paraId="007FCC56" w14:textId="77777777" w:rsidR="00A0337E" w:rsidRDefault="00A0337E" w:rsidP="00935814">
                  <w:pPr>
                    <w:rPr>
                      <w:sz w:val="16"/>
                      <w:szCs w:val="16"/>
                    </w:rPr>
                  </w:pPr>
                </w:p>
              </w:tc>
              <w:tc>
                <w:tcPr>
                  <w:tcW w:w="1418" w:type="dxa"/>
                </w:tcPr>
                <w:p w14:paraId="41CEBA96" w14:textId="77777777" w:rsidR="00A0337E" w:rsidRPr="001963A0" w:rsidRDefault="00A0337E" w:rsidP="00935814">
                  <w:pPr>
                    <w:rPr>
                      <w:sz w:val="16"/>
                      <w:szCs w:val="16"/>
                    </w:rPr>
                  </w:pPr>
                </w:p>
              </w:tc>
              <w:tc>
                <w:tcPr>
                  <w:tcW w:w="1984" w:type="dxa"/>
                </w:tcPr>
                <w:p w14:paraId="32D8E0F0" w14:textId="77777777" w:rsidR="00A0337E" w:rsidRDefault="00A0337E" w:rsidP="00935814">
                  <w:pPr>
                    <w:rPr>
                      <w:sz w:val="16"/>
                      <w:szCs w:val="16"/>
                    </w:rPr>
                  </w:pPr>
                </w:p>
              </w:tc>
              <w:tc>
                <w:tcPr>
                  <w:tcW w:w="1730" w:type="dxa"/>
                </w:tcPr>
                <w:p w14:paraId="453A3154" w14:textId="77777777" w:rsidR="00A0337E" w:rsidRPr="001963A0" w:rsidRDefault="00A0337E" w:rsidP="00935814">
                  <w:pPr>
                    <w:rPr>
                      <w:sz w:val="16"/>
                      <w:szCs w:val="16"/>
                    </w:rPr>
                  </w:pPr>
                </w:p>
              </w:tc>
            </w:tr>
          </w:tbl>
          <w:p w14:paraId="1709DDEF" w14:textId="77777777" w:rsidR="00A0337E" w:rsidRDefault="00A0337E" w:rsidP="00935814">
            <w:pPr>
              <w:rPr>
                <w:sz w:val="18"/>
                <w:szCs w:val="16"/>
              </w:rPr>
            </w:pPr>
          </w:p>
          <w:p w14:paraId="7093E98C" w14:textId="77777777" w:rsidR="00A0337E" w:rsidRPr="00C934DC" w:rsidRDefault="00A0337E" w:rsidP="00935814">
            <w:pPr>
              <w:rPr>
                <w:sz w:val="18"/>
                <w:szCs w:val="16"/>
              </w:rPr>
            </w:pPr>
          </w:p>
        </w:tc>
      </w:tr>
      <w:tr w:rsidR="00A0337E" w:rsidRPr="00C934DC" w14:paraId="613DE41A" w14:textId="77777777" w:rsidTr="00935814">
        <w:tc>
          <w:tcPr>
            <w:tcW w:w="1526" w:type="dxa"/>
          </w:tcPr>
          <w:p w14:paraId="6B97882F" w14:textId="77777777" w:rsidR="00A0337E" w:rsidRPr="00C934DC" w:rsidRDefault="00A0337E" w:rsidP="00935814">
            <w:pPr>
              <w:rPr>
                <w:sz w:val="18"/>
                <w:szCs w:val="16"/>
              </w:rPr>
            </w:pPr>
            <w:r w:rsidRPr="00797478">
              <w:rPr>
                <w:b/>
                <w:sz w:val="18"/>
                <w:szCs w:val="16"/>
              </w:rPr>
              <w:t>Output</w:t>
            </w:r>
          </w:p>
        </w:tc>
        <w:tc>
          <w:tcPr>
            <w:tcW w:w="9355" w:type="dxa"/>
          </w:tcPr>
          <w:p w14:paraId="2F50627E" w14:textId="179024F6" w:rsidR="00A0337E" w:rsidRPr="00282C77" w:rsidRDefault="00A0337E" w:rsidP="00935814">
            <w:pPr>
              <w:rPr>
                <w:sz w:val="18"/>
                <w:szCs w:val="16"/>
              </w:rPr>
            </w:pPr>
            <w:r w:rsidRPr="00282C77">
              <w:rPr>
                <w:sz w:val="18"/>
                <w:szCs w:val="16"/>
              </w:rPr>
              <w:t>“</w:t>
            </w:r>
            <w:r w:rsidR="00282C77" w:rsidRPr="00282C77">
              <w:rPr>
                <w:sz w:val="18"/>
                <w:szCs w:val="16"/>
              </w:rPr>
              <w:t>profileDetail</w:t>
            </w:r>
            <w:r w:rsidRPr="00282C77">
              <w:rPr>
                <w:sz w:val="18"/>
                <w:szCs w:val="16"/>
              </w:rPr>
              <w:t xml:space="preserve">ServiceResponse” : { &lt; </w:t>
            </w:r>
            <w:r w:rsidR="00282C77" w:rsidRPr="00282C77">
              <w:rPr>
                <w:sz w:val="18"/>
                <w:szCs w:val="16"/>
              </w:rPr>
              <w:t xml:space="preserve">profileDetail </w:t>
            </w:r>
            <w:r w:rsidRPr="00282C77">
              <w:rPr>
                <w:sz w:val="18"/>
                <w:szCs w:val="16"/>
              </w:rPr>
              <w:t>&gt; }</w:t>
            </w:r>
          </w:p>
          <w:p w14:paraId="39DF5982" w14:textId="77777777" w:rsidR="00A0337E" w:rsidRPr="00282C77" w:rsidRDefault="00A0337E" w:rsidP="00935814">
            <w:pPr>
              <w:rPr>
                <w:sz w:val="18"/>
                <w:szCs w:val="16"/>
              </w:rPr>
            </w:pPr>
          </w:p>
          <w:p w14:paraId="7D2FC1A5" w14:textId="77777777" w:rsidR="00A0337E" w:rsidRPr="00282C77" w:rsidRDefault="00A0337E" w:rsidP="00935814">
            <w:pPr>
              <w:rPr>
                <w:rFonts w:ascii="Lucida Console" w:hAnsi="Lucida Console"/>
                <w:sz w:val="16"/>
                <w:szCs w:val="16"/>
              </w:rPr>
            </w:pPr>
            <w:r w:rsidRPr="00282C77">
              <w:rPr>
                <w:sz w:val="18"/>
                <w:szCs w:val="16"/>
              </w:rPr>
              <w:t>Example:</w:t>
            </w:r>
          </w:p>
          <w:p w14:paraId="1E2783B4" w14:textId="549C991D" w:rsidR="00A0337E" w:rsidRPr="00282C77" w:rsidRDefault="00A0337E" w:rsidP="00935814">
            <w:pPr>
              <w:rPr>
                <w:rFonts w:ascii="Lucida Console" w:hAnsi="Lucida Console"/>
                <w:sz w:val="16"/>
                <w:szCs w:val="16"/>
              </w:rPr>
            </w:pPr>
            <w:r w:rsidRPr="00282C77">
              <w:rPr>
                <w:rFonts w:ascii="Lucida Console" w:hAnsi="Lucida Console"/>
                <w:color w:val="000000" w:themeColor="text1"/>
                <w:sz w:val="16"/>
                <w:szCs w:val="16"/>
              </w:rPr>
              <w:t>“</w:t>
            </w:r>
            <w:r w:rsidR="00282C77" w:rsidRPr="00282C77">
              <w:rPr>
                <w:rFonts w:ascii="Lucida Console" w:hAnsi="Lucida Console"/>
                <w:color w:val="000000" w:themeColor="text1"/>
                <w:sz w:val="16"/>
                <w:szCs w:val="16"/>
              </w:rPr>
              <w:t>profileDetailServiceResponse</w:t>
            </w:r>
            <w:r w:rsidRPr="00282C77">
              <w:rPr>
                <w:rFonts w:ascii="Lucida Console" w:hAnsi="Lucida Console"/>
                <w:color w:val="000000" w:themeColor="text1"/>
                <w:sz w:val="16"/>
                <w:szCs w:val="16"/>
              </w:rPr>
              <w:t>” :</w:t>
            </w:r>
            <w:r w:rsidRPr="00282C77">
              <w:rPr>
                <w:rFonts w:ascii="Lucida Console" w:hAnsi="Lucida Console"/>
                <w:sz w:val="16"/>
                <w:szCs w:val="16"/>
              </w:rPr>
              <w:t xml:space="preserve"> {</w:t>
            </w:r>
          </w:p>
          <w:p w14:paraId="736BFB57" w14:textId="3C4C609E" w:rsidR="00A0337E" w:rsidRPr="00282C77" w:rsidRDefault="00A0337E" w:rsidP="00282C77">
            <w:pPr>
              <w:rPr>
                <w:rFonts w:ascii="Lucida Console" w:hAnsi="Lucida Console"/>
                <w:color w:val="000000" w:themeColor="text1"/>
                <w:sz w:val="16"/>
                <w:szCs w:val="16"/>
              </w:rPr>
            </w:pPr>
            <w:r w:rsidRPr="00282C77">
              <w:rPr>
                <w:rFonts w:ascii="Lucida Console" w:hAnsi="Lucida Console"/>
                <w:color w:val="000000" w:themeColor="text1"/>
                <w:sz w:val="16"/>
                <w:szCs w:val="16"/>
              </w:rPr>
              <w:t xml:space="preserve"> “</w:t>
            </w:r>
            <w:r w:rsidR="00282C77" w:rsidRPr="00282C77">
              <w:rPr>
                <w:rFonts w:ascii="Lucida Console" w:hAnsi="Lucida Console"/>
                <w:color w:val="000000" w:themeColor="text1"/>
                <w:sz w:val="16"/>
                <w:szCs w:val="16"/>
              </w:rPr>
              <w:t xml:space="preserve">profileDetail” : </w:t>
            </w:r>
            <w:r w:rsidRPr="00282C77">
              <w:rPr>
                <w:rFonts w:ascii="Lucida Console" w:hAnsi="Lucida Console"/>
                <w:color w:val="000000" w:themeColor="text1"/>
                <w:sz w:val="16"/>
                <w:szCs w:val="16"/>
              </w:rPr>
              <w:t>{</w:t>
            </w:r>
          </w:p>
          <w:p w14:paraId="6E646B10" w14:textId="77777777" w:rsidR="00A0337E" w:rsidRPr="00282C77" w:rsidRDefault="00A0337E" w:rsidP="00935814">
            <w:pPr>
              <w:rPr>
                <w:rFonts w:ascii="Lucida Console" w:hAnsi="Lucida Console"/>
                <w:color w:val="000000" w:themeColor="text1"/>
                <w:sz w:val="16"/>
                <w:szCs w:val="16"/>
              </w:rPr>
            </w:pPr>
            <w:r w:rsidRPr="00282C77">
              <w:rPr>
                <w:rFonts w:ascii="Lucida Console" w:hAnsi="Lucida Console"/>
                <w:color w:val="000000" w:themeColor="text1"/>
                <w:sz w:val="16"/>
                <w:szCs w:val="16"/>
              </w:rPr>
              <w:t xml:space="preserve">      "firstNameTxt" : "Richard",</w:t>
            </w:r>
          </w:p>
          <w:p w14:paraId="1D6C42FF" w14:textId="77777777" w:rsidR="00A0337E" w:rsidRPr="00282C77" w:rsidRDefault="00A0337E" w:rsidP="00935814">
            <w:pPr>
              <w:rPr>
                <w:rFonts w:ascii="Lucida Console" w:hAnsi="Lucida Console"/>
                <w:color w:val="000000" w:themeColor="text1"/>
                <w:sz w:val="16"/>
                <w:szCs w:val="16"/>
              </w:rPr>
            </w:pPr>
            <w:r w:rsidRPr="00282C77">
              <w:rPr>
                <w:rFonts w:ascii="Lucida Console" w:hAnsi="Lucida Console"/>
                <w:color w:val="000000" w:themeColor="text1"/>
                <w:sz w:val="16"/>
                <w:szCs w:val="16"/>
              </w:rPr>
              <w:t xml:space="preserve">      "lastNameTxt" : "Dawkins",</w:t>
            </w:r>
          </w:p>
          <w:p w14:paraId="05068C01" w14:textId="77777777" w:rsidR="00A0337E" w:rsidRPr="00282C77" w:rsidRDefault="00A0337E" w:rsidP="00935814">
            <w:pPr>
              <w:rPr>
                <w:rFonts w:ascii="Lucida Console" w:hAnsi="Lucida Console"/>
                <w:color w:val="000000" w:themeColor="text1"/>
                <w:sz w:val="16"/>
                <w:szCs w:val="16"/>
              </w:rPr>
            </w:pPr>
            <w:r w:rsidRPr="00282C77">
              <w:rPr>
                <w:rFonts w:ascii="Lucida Console" w:hAnsi="Lucida Console"/>
                <w:color w:val="000000" w:themeColor="text1"/>
                <w:sz w:val="16"/>
                <w:szCs w:val="16"/>
              </w:rPr>
              <w:t xml:space="preserve">      “emailAddressTxt” : “fbk@telusinternal.com”, </w:t>
            </w:r>
          </w:p>
          <w:p w14:paraId="32ABED22" w14:textId="4CA5179C" w:rsidR="008423F7" w:rsidRDefault="008423F7" w:rsidP="00935814">
            <w:pPr>
              <w:rPr>
                <w:rFonts w:ascii="Lucida Console" w:hAnsi="Lucida Console"/>
                <w:color w:val="000000" w:themeColor="text1"/>
                <w:sz w:val="16"/>
                <w:szCs w:val="16"/>
              </w:rPr>
            </w:pPr>
            <w:r>
              <w:rPr>
                <w:rFonts w:ascii="Lucida Console" w:hAnsi="Lucida Console"/>
                <w:color w:val="000000" w:themeColor="text1"/>
                <w:sz w:val="16"/>
                <w:szCs w:val="16"/>
              </w:rPr>
              <w:t xml:space="preserve">      “userNameTxt” : “”,</w:t>
            </w:r>
          </w:p>
          <w:p w14:paraId="6735BB3B" w14:textId="77777777" w:rsidR="00A0337E" w:rsidRPr="00282C77" w:rsidRDefault="00A0337E" w:rsidP="00935814">
            <w:pPr>
              <w:rPr>
                <w:rFonts w:ascii="Lucida Console" w:hAnsi="Lucida Console"/>
                <w:color w:val="000000" w:themeColor="text1"/>
                <w:sz w:val="16"/>
                <w:szCs w:val="16"/>
              </w:rPr>
            </w:pPr>
            <w:r w:rsidRPr="00282C77">
              <w:rPr>
                <w:rFonts w:ascii="Lucida Console" w:hAnsi="Lucida Console"/>
                <w:color w:val="000000" w:themeColor="text1"/>
                <w:sz w:val="16"/>
                <w:szCs w:val="16"/>
              </w:rPr>
              <w:t xml:space="preserve">      “emailValidationStatusTxt” : “Assumed Valid”, </w:t>
            </w:r>
          </w:p>
          <w:p w14:paraId="6D9144C6" w14:textId="411F5AB1" w:rsidR="00282C77" w:rsidRPr="00282C77" w:rsidRDefault="00282C77" w:rsidP="00282C77">
            <w:pPr>
              <w:rPr>
                <w:rFonts w:ascii="Lucida Console" w:hAnsi="Lucida Console"/>
                <w:color w:val="000000" w:themeColor="text1"/>
                <w:sz w:val="16"/>
                <w:szCs w:val="16"/>
              </w:rPr>
            </w:pPr>
            <w:r w:rsidRPr="00282C77">
              <w:rPr>
                <w:rFonts w:ascii="Lucida Console" w:hAnsi="Lucida Console"/>
                <w:color w:val="000000" w:themeColor="text1"/>
                <w:sz w:val="16"/>
                <w:szCs w:val="16"/>
              </w:rPr>
              <w:t xml:space="preserve">      “emailValidationS</w:t>
            </w:r>
            <w:r>
              <w:rPr>
                <w:rFonts w:ascii="Lucida Console" w:hAnsi="Lucida Console"/>
                <w:color w:val="000000" w:themeColor="text1"/>
                <w:sz w:val="16"/>
                <w:szCs w:val="16"/>
              </w:rPr>
              <w:t>entDt</w:t>
            </w:r>
            <w:r w:rsidRPr="00282C77">
              <w:rPr>
                <w:rFonts w:ascii="Lucida Console" w:hAnsi="Lucida Console"/>
                <w:color w:val="000000" w:themeColor="text1"/>
                <w:sz w:val="16"/>
                <w:szCs w:val="16"/>
              </w:rPr>
              <w:t>” : “</w:t>
            </w:r>
            <w:r w:rsidRPr="00282C77">
              <w:rPr>
                <w:rFonts w:ascii="Lucida Console" w:hAnsi="Lucida Console"/>
                <w:sz w:val="16"/>
                <w:szCs w:val="16"/>
              </w:rPr>
              <w:t>2013-0</w:t>
            </w:r>
            <w:r>
              <w:rPr>
                <w:rFonts w:ascii="Lucida Console" w:hAnsi="Lucida Console"/>
                <w:sz w:val="16"/>
                <w:szCs w:val="16"/>
              </w:rPr>
              <w:t>9</w:t>
            </w:r>
            <w:r w:rsidRPr="00282C77">
              <w:rPr>
                <w:rFonts w:ascii="Lucida Console" w:hAnsi="Lucida Console"/>
                <w:sz w:val="16"/>
                <w:szCs w:val="16"/>
              </w:rPr>
              <w:t>-24T13:45:03-4:00</w:t>
            </w:r>
            <w:r w:rsidRPr="00282C77">
              <w:rPr>
                <w:rFonts w:ascii="Lucida Console" w:hAnsi="Lucida Console"/>
                <w:color w:val="000000" w:themeColor="text1"/>
                <w:sz w:val="16"/>
                <w:szCs w:val="16"/>
              </w:rPr>
              <w:t xml:space="preserve">”, </w:t>
            </w:r>
          </w:p>
          <w:p w14:paraId="135CC178" w14:textId="77777777" w:rsidR="00A0337E" w:rsidRPr="00282C77" w:rsidRDefault="00A0337E" w:rsidP="00935814">
            <w:pPr>
              <w:rPr>
                <w:rFonts w:ascii="Lucida Console" w:hAnsi="Lucida Console"/>
                <w:color w:val="000000" w:themeColor="text1"/>
                <w:sz w:val="16"/>
                <w:szCs w:val="16"/>
              </w:rPr>
            </w:pPr>
            <w:r w:rsidRPr="00282C77">
              <w:rPr>
                <w:rFonts w:ascii="Lucida Console" w:hAnsi="Lucida Console"/>
                <w:color w:val="000000" w:themeColor="text1"/>
                <w:sz w:val="16"/>
                <w:szCs w:val="16"/>
              </w:rPr>
              <w:t xml:space="preserve">      “profileCreationDt” : “</w:t>
            </w:r>
            <w:r w:rsidRPr="00282C77">
              <w:rPr>
                <w:rFonts w:ascii="Lucida Console" w:hAnsi="Lucida Console"/>
                <w:sz w:val="16"/>
                <w:szCs w:val="16"/>
              </w:rPr>
              <w:t>2013-06-24T13:45:03-4:00</w:t>
            </w:r>
            <w:r w:rsidRPr="00282C77">
              <w:rPr>
                <w:rFonts w:ascii="Lucida Console" w:hAnsi="Lucida Console"/>
                <w:color w:val="000000" w:themeColor="text1"/>
                <w:sz w:val="16"/>
                <w:szCs w:val="16"/>
              </w:rPr>
              <w:t xml:space="preserve">”, </w:t>
            </w:r>
          </w:p>
          <w:p w14:paraId="6876D5CF" w14:textId="77777777" w:rsidR="00A0337E" w:rsidRPr="00282C77" w:rsidRDefault="00A0337E" w:rsidP="00935814">
            <w:pPr>
              <w:rPr>
                <w:rFonts w:ascii="Lucida Console" w:hAnsi="Lucida Console"/>
                <w:color w:val="000000" w:themeColor="text1"/>
                <w:sz w:val="16"/>
                <w:szCs w:val="16"/>
              </w:rPr>
            </w:pPr>
            <w:r w:rsidRPr="00282C77">
              <w:rPr>
                <w:rFonts w:ascii="Lucida Console" w:hAnsi="Lucida Console"/>
                <w:color w:val="000000" w:themeColor="text1"/>
                <w:sz w:val="16"/>
                <w:szCs w:val="16"/>
              </w:rPr>
              <w:t xml:space="preserve">      “profileStatusTxt” : “Active”, </w:t>
            </w:r>
          </w:p>
          <w:p w14:paraId="612A7D5C" w14:textId="5847B660" w:rsidR="00282C77" w:rsidRPr="00282C77" w:rsidRDefault="00282C77" w:rsidP="00282C77">
            <w:pPr>
              <w:rPr>
                <w:rFonts w:ascii="Lucida Console" w:hAnsi="Lucida Console"/>
                <w:color w:val="000000" w:themeColor="text1"/>
                <w:sz w:val="16"/>
                <w:szCs w:val="16"/>
              </w:rPr>
            </w:pPr>
            <w:r w:rsidRPr="00282C77">
              <w:rPr>
                <w:rFonts w:ascii="Lucida Console" w:hAnsi="Lucida Console"/>
                <w:color w:val="000000" w:themeColor="text1"/>
                <w:sz w:val="16"/>
                <w:szCs w:val="16"/>
              </w:rPr>
              <w:t xml:space="preserve">      “profile</w:t>
            </w:r>
            <w:r>
              <w:rPr>
                <w:rFonts w:ascii="Lucida Console" w:hAnsi="Lucida Console"/>
                <w:color w:val="000000" w:themeColor="text1"/>
                <w:sz w:val="16"/>
                <w:szCs w:val="16"/>
              </w:rPr>
              <w:t>Language</w:t>
            </w:r>
            <w:r w:rsidRPr="00282C77">
              <w:rPr>
                <w:rFonts w:ascii="Lucida Console" w:hAnsi="Lucida Console"/>
                <w:color w:val="000000" w:themeColor="text1"/>
                <w:sz w:val="16"/>
                <w:szCs w:val="16"/>
              </w:rPr>
              <w:t>Txt” : “</w:t>
            </w:r>
            <w:r>
              <w:rPr>
                <w:rFonts w:ascii="Lucida Console" w:hAnsi="Lucida Console"/>
                <w:color w:val="000000" w:themeColor="text1"/>
                <w:sz w:val="16"/>
                <w:szCs w:val="16"/>
              </w:rPr>
              <w:t>English</w:t>
            </w:r>
            <w:r w:rsidRPr="00282C77">
              <w:rPr>
                <w:rFonts w:ascii="Lucida Console" w:hAnsi="Lucida Console"/>
                <w:color w:val="000000" w:themeColor="text1"/>
                <w:sz w:val="16"/>
                <w:szCs w:val="16"/>
              </w:rPr>
              <w:t xml:space="preserve">”, </w:t>
            </w:r>
          </w:p>
          <w:p w14:paraId="31F54F66" w14:textId="77777777" w:rsidR="00A0337E" w:rsidRPr="00935814" w:rsidRDefault="00A0337E" w:rsidP="00935814">
            <w:pPr>
              <w:rPr>
                <w:rFonts w:ascii="Lucida Console" w:hAnsi="Lucida Console"/>
                <w:color w:val="000000" w:themeColor="text1"/>
                <w:sz w:val="16"/>
                <w:szCs w:val="16"/>
              </w:rPr>
            </w:pPr>
            <w:r w:rsidRPr="00935814">
              <w:rPr>
                <w:rFonts w:ascii="Lucida Console" w:hAnsi="Lucida Console"/>
                <w:color w:val="000000" w:themeColor="text1"/>
                <w:sz w:val="16"/>
                <w:szCs w:val="16"/>
              </w:rPr>
              <w:t xml:space="preserve">      “lastLoggedInDt” : “</w:t>
            </w:r>
            <w:r w:rsidRPr="00935814">
              <w:rPr>
                <w:rFonts w:ascii="Lucida Console" w:hAnsi="Lucida Console"/>
                <w:sz w:val="16"/>
                <w:szCs w:val="16"/>
              </w:rPr>
              <w:t>2013-08-24T13:45:03-4:00</w:t>
            </w:r>
            <w:r w:rsidRPr="00935814">
              <w:rPr>
                <w:rFonts w:ascii="Lucida Console" w:hAnsi="Lucida Console"/>
                <w:color w:val="000000" w:themeColor="text1"/>
                <w:sz w:val="16"/>
                <w:szCs w:val="16"/>
              </w:rPr>
              <w:t xml:space="preserve">”, </w:t>
            </w:r>
          </w:p>
          <w:p w14:paraId="2AF3D6CB" w14:textId="77777777" w:rsidR="00A0337E" w:rsidRPr="00935814" w:rsidRDefault="00A0337E" w:rsidP="00935814">
            <w:pPr>
              <w:rPr>
                <w:rFonts w:ascii="Lucida Console" w:hAnsi="Lucida Console"/>
                <w:color w:val="000000" w:themeColor="text1"/>
                <w:sz w:val="16"/>
                <w:szCs w:val="16"/>
              </w:rPr>
            </w:pPr>
            <w:r w:rsidRPr="00935814">
              <w:rPr>
                <w:rFonts w:ascii="Lucida Console" w:hAnsi="Lucida Console"/>
                <w:color w:val="000000" w:themeColor="text1"/>
                <w:sz w:val="16"/>
                <w:szCs w:val="16"/>
              </w:rPr>
              <w:t xml:space="preserve">      “emailValidationDt” : “</w:t>
            </w:r>
            <w:r w:rsidRPr="00935814">
              <w:rPr>
                <w:rFonts w:ascii="Lucida Console" w:hAnsi="Lucida Console"/>
                <w:sz w:val="16"/>
                <w:szCs w:val="16"/>
              </w:rPr>
              <w:t>2013-08-24T13:45:03-4:00</w:t>
            </w:r>
            <w:r w:rsidRPr="00935814">
              <w:rPr>
                <w:rFonts w:ascii="Lucida Console" w:hAnsi="Lucida Console"/>
                <w:color w:val="000000" w:themeColor="text1"/>
                <w:sz w:val="16"/>
                <w:szCs w:val="16"/>
              </w:rPr>
              <w:t xml:space="preserve">”, </w:t>
            </w:r>
          </w:p>
          <w:p w14:paraId="6784024F" w14:textId="3E45E231" w:rsidR="00A0337E" w:rsidRPr="00F4039B" w:rsidRDefault="00A0337E" w:rsidP="00935814">
            <w:pPr>
              <w:rPr>
                <w:rFonts w:ascii="Lucida Console" w:hAnsi="Lucida Console"/>
                <w:color w:val="000000" w:themeColor="text1"/>
                <w:sz w:val="16"/>
                <w:szCs w:val="16"/>
              </w:rPr>
            </w:pPr>
            <w:r w:rsidRPr="00F4039B">
              <w:rPr>
                <w:rFonts w:ascii="Lucida Console" w:hAnsi="Lucida Console"/>
                <w:color w:val="000000" w:themeColor="text1"/>
                <w:sz w:val="16"/>
                <w:szCs w:val="16"/>
              </w:rPr>
              <w:t xml:space="preserve">      “tempPasswordInd” : “</w:t>
            </w:r>
            <w:r w:rsidRPr="00F4039B">
              <w:rPr>
                <w:rFonts w:ascii="Lucida Console" w:hAnsi="Lucida Console"/>
                <w:sz w:val="16"/>
                <w:szCs w:val="16"/>
              </w:rPr>
              <w:t>false</w:t>
            </w:r>
            <w:r w:rsidRPr="00F4039B">
              <w:rPr>
                <w:rFonts w:ascii="Lucida Console" w:hAnsi="Lucida Console"/>
                <w:color w:val="000000" w:themeColor="text1"/>
                <w:sz w:val="16"/>
                <w:szCs w:val="16"/>
              </w:rPr>
              <w:t>”</w:t>
            </w:r>
            <w:r w:rsidR="008423F7" w:rsidRPr="00F4039B">
              <w:rPr>
                <w:rFonts w:ascii="Lucida Console" w:hAnsi="Lucida Console"/>
                <w:color w:val="000000" w:themeColor="text1"/>
                <w:sz w:val="16"/>
                <w:szCs w:val="16"/>
              </w:rPr>
              <w:t>,</w:t>
            </w:r>
          </w:p>
          <w:p w14:paraId="786E65D7" w14:textId="04385BE2" w:rsidR="008423F7" w:rsidRDefault="008423F7" w:rsidP="00935814">
            <w:pPr>
              <w:rPr>
                <w:rFonts w:ascii="Lucida Console" w:hAnsi="Lucida Console"/>
                <w:color w:val="000000" w:themeColor="text1"/>
                <w:sz w:val="16"/>
                <w:szCs w:val="16"/>
              </w:rPr>
            </w:pPr>
            <w:r w:rsidRPr="00F4039B">
              <w:rPr>
                <w:rFonts w:ascii="Lucida Console" w:hAnsi="Lucida Console"/>
                <w:color w:val="000000" w:themeColor="text1"/>
                <w:sz w:val="16"/>
                <w:szCs w:val="16"/>
              </w:rPr>
              <w:t xml:space="preserve">      “passwordStatusTxt” : “</w:t>
            </w:r>
            <w:r w:rsidRPr="00F4039B">
              <w:rPr>
                <w:rFonts w:ascii="Lucida Console" w:hAnsi="Lucida Console"/>
                <w:sz w:val="16"/>
                <w:szCs w:val="16"/>
              </w:rPr>
              <w:t>Unlocked</w:t>
            </w:r>
            <w:r w:rsidRPr="00F4039B">
              <w:rPr>
                <w:rFonts w:ascii="Lucida Console" w:hAnsi="Lucida Console"/>
                <w:color w:val="000000" w:themeColor="text1"/>
                <w:sz w:val="16"/>
                <w:szCs w:val="16"/>
              </w:rPr>
              <w:t>”</w:t>
            </w:r>
          </w:p>
          <w:p w14:paraId="18C8A23F" w14:textId="77777777" w:rsidR="00EA0712" w:rsidRPr="00EA0712" w:rsidRDefault="00EA0712" w:rsidP="00EA0712">
            <w:pPr>
              <w:rPr>
                <w:rFonts w:ascii="Lucida Console" w:hAnsi="Lucida Console"/>
                <w:color w:val="000000" w:themeColor="text1"/>
                <w:sz w:val="16"/>
                <w:szCs w:val="16"/>
              </w:rPr>
            </w:pPr>
            <w:r w:rsidRPr="00EA0712">
              <w:rPr>
                <w:rFonts w:ascii="Lucida Console" w:hAnsi="Lucida Console"/>
                <w:color w:val="000000" w:themeColor="text1"/>
                <w:sz w:val="16"/>
                <w:szCs w:val="16"/>
              </w:rPr>
              <w:t xml:space="preserve">      “profileStatusExpiryDate ” : "</w:t>
            </w:r>
            <w:r w:rsidRPr="00EA0712">
              <w:rPr>
                <w:rFonts w:ascii="Lucida Console" w:hAnsi="Lucida Console"/>
                <w:sz w:val="16"/>
                <w:szCs w:val="16"/>
              </w:rPr>
              <w:t>2099-08-24T13:45:03-4:00</w:t>
            </w:r>
            <w:r w:rsidRPr="00EA0712">
              <w:rPr>
                <w:rFonts w:ascii="Lucida Console" w:hAnsi="Lucida Console"/>
                <w:color w:val="000000" w:themeColor="text1"/>
                <w:sz w:val="16"/>
                <w:szCs w:val="16"/>
              </w:rPr>
              <w:t xml:space="preserve">”, </w:t>
            </w:r>
          </w:p>
          <w:p w14:paraId="64050C5F" w14:textId="77777777" w:rsidR="00EA0712" w:rsidRPr="00EA0712" w:rsidRDefault="00EA0712" w:rsidP="00EA0712">
            <w:pPr>
              <w:rPr>
                <w:rFonts w:ascii="Lucida Console" w:hAnsi="Lucida Console"/>
                <w:color w:val="000000" w:themeColor="text1"/>
                <w:sz w:val="16"/>
                <w:szCs w:val="16"/>
              </w:rPr>
            </w:pPr>
            <w:r w:rsidRPr="00EA0712">
              <w:rPr>
                <w:rFonts w:ascii="Lucida Console" w:hAnsi="Lucida Console"/>
                <w:color w:val="000000" w:themeColor="text1"/>
                <w:sz w:val="16"/>
                <w:szCs w:val="16"/>
              </w:rPr>
              <w:t xml:space="preserve">      “identityRoleList” : [</w:t>
            </w:r>
          </w:p>
          <w:p w14:paraId="30B88F46" w14:textId="77777777" w:rsidR="00EA0712" w:rsidRPr="00EA0712" w:rsidRDefault="00EA0712" w:rsidP="00EA0712">
            <w:pPr>
              <w:rPr>
                <w:rFonts w:ascii="Lucida Console" w:hAnsi="Lucida Console"/>
                <w:color w:val="000000" w:themeColor="text1"/>
                <w:sz w:val="16"/>
                <w:szCs w:val="16"/>
              </w:rPr>
            </w:pPr>
            <w:r w:rsidRPr="00EA0712">
              <w:rPr>
                <w:rFonts w:ascii="Lucida Console" w:hAnsi="Lucida Console"/>
                <w:color w:val="000000" w:themeColor="text1"/>
                <w:sz w:val="16"/>
                <w:szCs w:val="16"/>
              </w:rPr>
              <w:t xml:space="preserve">        {</w:t>
            </w:r>
          </w:p>
          <w:p w14:paraId="335D4673" w14:textId="77777777" w:rsidR="00EA0712" w:rsidRPr="00A25A99" w:rsidRDefault="00EA0712" w:rsidP="00EA0712">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“identityRoleTxt“ : “teluswirelessconsumer“</w:t>
            </w:r>
          </w:p>
          <w:p w14:paraId="1C647156" w14:textId="77777777" w:rsidR="00EA0712" w:rsidRPr="00A25A99" w:rsidRDefault="00EA0712" w:rsidP="00EA0712">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w:t>
            </w:r>
          </w:p>
          <w:p w14:paraId="545CB5A0" w14:textId="77777777" w:rsidR="00EA0712" w:rsidRPr="00A25A99" w:rsidRDefault="00EA0712" w:rsidP="00EA0712">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w:t>
            </w:r>
          </w:p>
          <w:p w14:paraId="03B09C9C" w14:textId="77777777" w:rsidR="00EA0712" w:rsidRPr="00A25A99" w:rsidRDefault="00EA0712" w:rsidP="00EA0712">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“deltaEnrolInd”, “</w:t>
            </w:r>
            <w:r>
              <w:rPr>
                <w:rFonts w:ascii="Lucida Console" w:hAnsi="Lucida Console"/>
                <w:color w:val="000000" w:themeColor="text1"/>
                <w:sz w:val="16"/>
                <w:szCs w:val="16"/>
              </w:rPr>
              <w:t>true</w:t>
            </w:r>
            <w:r w:rsidRPr="00A25A99">
              <w:rPr>
                <w:rFonts w:ascii="Lucida Console" w:hAnsi="Lucida Console"/>
                <w:color w:val="000000" w:themeColor="text1"/>
                <w:sz w:val="16"/>
                <w:szCs w:val="16"/>
              </w:rPr>
              <w:t>”</w:t>
            </w:r>
            <w:r>
              <w:rPr>
                <w:rFonts w:ascii="Lucida Console" w:hAnsi="Lucida Console"/>
                <w:color w:val="000000" w:themeColor="text1"/>
                <w:sz w:val="16"/>
                <w:szCs w:val="16"/>
              </w:rPr>
              <w:t>,</w:t>
            </w:r>
          </w:p>
          <w:p w14:paraId="2974CC36" w14:textId="77777777" w:rsidR="00EA0712" w:rsidRPr="00A25A99" w:rsidRDefault="00EA0712" w:rsidP="00EA0712">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w:t>
            </w:r>
            <w:r w:rsidRPr="00282C77">
              <w:rPr>
                <w:rFonts w:ascii="Lucida Console" w:hAnsi="Lucida Console"/>
                <w:color w:val="000000" w:themeColor="text1"/>
                <w:sz w:val="16"/>
                <w:szCs w:val="16"/>
              </w:rPr>
              <w:t>profile</w:t>
            </w:r>
            <w:r>
              <w:rPr>
                <w:rFonts w:ascii="Lucida Console" w:hAnsi="Lucida Console"/>
                <w:color w:val="000000" w:themeColor="text1"/>
                <w:sz w:val="16"/>
                <w:szCs w:val="16"/>
              </w:rPr>
              <w:t>Language</w:t>
            </w:r>
            <w:r w:rsidRPr="00282C77">
              <w:rPr>
                <w:rFonts w:ascii="Lucida Console" w:hAnsi="Lucida Console"/>
                <w:color w:val="000000" w:themeColor="text1"/>
                <w:sz w:val="16"/>
                <w:szCs w:val="16"/>
              </w:rPr>
              <w:t>Txt</w:t>
            </w:r>
            <w:r w:rsidRPr="00A25A99">
              <w:rPr>
                <w:rFonts w:ascii="Lucida Console" w:hAnsi="Lucida Console"/>
                <w:color w:val="000000" w:themeColor="text1"/>
                <w:sz w:val="16"/>
                <w:szCs w:val="16"/>
              </w:rPr>
              <w:t>” : “</w:t>
            </w:r>
            <w:r>
              <w:rPr>
                <w:rFonts w:ascii="Lucida Console" w:hAnsi="Lucida Console"/>
                <w:color w:val="000000" w:themeColor="text1"/>
                <w:sz w:val="16"/>
                <w:szCs w:val="16"/>
              </w:rPr>
              <w:t>English</w:t>
            </w:r>
            <w:r w:rsidRPr="00A25A99">
              <w:rPr>
                <w:rFonts w:ascii="Lucida Console" w:hAnsi="Lucida Console"/>
                <w:color w:val="000000" w:themeColor="text1"/>
                <w:sz w:val="16"/>
                <w:szCs w:val="16"/>
              </w:rPr>
              <w:t xml:space="preserve">” </w:t>
            </w:r>
          </w:p>
          <w:p w14:paraId="00CB0EA9" w14:textId="77777777" w:rsidR="00EA0712" w:rsidRPr="00A25A99" w:rsidRDefault="00EA0712" w:rsidP="00EA0712">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w:t>
            </w:r>
            <w:r>
              <w:rPr>
                <w:rFonts w:ascii="Lucida Console" w:hAnsi="Lucida Console"/>
                <w:color w:val="000000" w:themeColor="text1"/>
                <w:sz w:val="16"/>
                <w:szCs w:val="16"/>
              </w:rPr>
              <w:t>lastProfileUpdateDt</w:t>
            </w:r>
            <w:r w:rsidRPr="00A25A99">
              <w:rPr>
                <w:rFonts w:ascii="Lucida Console" w:hAnsi="Lucida Console"/>
                <w:color w:val="000000" w:themeColor="text1"/>
                <w:sz w:val="16"/>
                <w:szCs w:val="16"/>
              </w:rPr>
              <w:t>” : “</w:t>
            </w:r>
            <w:r w:rsidRPr="00EB4C12">
              <w:rPr>
                <w:rFonts w:ascii="Lucida Console" w:hAnsi="Lucida Console"/>
                <w:sz w:val="16"/>
                <w:szCs w:val="16"/>
              </w:rPr>
              <w:t>2013-09-24T13:45:03-4:00</w:t>
            </w:r>
            <w:r w:rsidRPr="00A25A99">
              <w:rPr>
                <w:rFonts w:ascii="Lucida Console" w:hAnsi="Lucida Console"/>
                <w:color w:val="000000" w:themeColor="text1"/>
                <w:sz w:val="16"/>
                <w:szCs w:val="16"/>
              </w:rPr>
              <w:t xml:space="preserve">”, </w:t>
            </w:r>
          </w:p>
          <w:p w14:paraId="08FE111C" w14:textId="77777777" w:rsidR="00EA0712" w:rsidRPr="00A25A99" w:rsidRDefault="00EA0712" w:rsidP="00EA0712">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w:t>
            </w:r>
            <w:r>
              <w:rPr>
                <w:rFonts w:ascii="Lucida Console" w:hAnsi="Lucida Console"/>
                <w:color w:val="000000" w:themeColor="text1"/>
                <w:sz w:val="16"/>
                <w:szCs w:val="16"/>
              </w:rPr>
              <w:t>registeredByCd</w:t>
            </w:r>
            <w:r w:rsidRPr="00A25A99">
              <w:rPr>
                <w:rFonts w:ascii="Lucida Console" w:hAnsi="Lucida Console"/>
                <w:color w:val="000000" w:themeColor="text1"/>
                <w:sz w:val="16"/>
                <w:szCs w:val="16"/>
              </w:rPr>
              <w:t>” : “</w:t>
            </w:r>
            <w:r>
              <w:rPr>
                <w:rFonts w:ascii="Lucida Console" w:hAnsi="Lucida Console"/>
                <w:color w:val="000000" w:themeColor="text1"/>
                <w:sz w:val="16"/>
                <w:szCs w:val="16"/>
              </w:rPr>
              <w:t>self</w:t>
            </w:r>
            <w:r w:rsidRPr="00A25A99">
              <w:rPr>
                <w:rFonts w:ascii="Lucida Console" w:hAnsi="Lucida Console"/>
                <w:color w:val="000000" w:themeColor="text1"/>
                <w:sz w:val="16"/>
                <w:szCs w:val="16"/>
              </w:rPr>
              <w:t xml:space="preserve">”, </w:t>
            </w:r>
          </w:p>
          <w:p w14:paraId="15E31CFE" w14:textId="77777777" w:rsidR="00EA0712" w:rsidRPr="00A25A99" w:rsidRDefault="00EA0712" w:rsidP="00EA0712">
            <w:pPr>
              <w:rPr>
                <w:rFonts w:ascii="Lucida Console" w:hAnsi="Lucida Console"/>
                <w:color w:val="000000" w:themeColor="text1"/>
                <w:sz w:val="16"/>
                <w:szCs w:val="16"/>
              </w:rPr>
            </w:pPr>
            <w:r w:rsidRPr="00A25A99">
              <w:rPr>
                <w:rFonts w:ascii="Lucida Console" w:hAnsi="Lucida Console"/>
                <w:color w:val="000000" w:themeColor="text1"/>
                <w:sz w:val="16"/>
                <w:szCs w:val="16"/>
              </w:rPr>
              <w:t xml:space="preserve">      “</w:t>
            </w:r>
            <w:r>
              <w:rPr>
                <w:rFonts w:ascii="Lucida Console" w:hAnsi="Lucida Console"/>
                <w:color w:val="000000" w:themeColor="text1"/>
                <w:sz w:val="16"/>
                <w:szCs w:val="16"/>
              </w:rPr>
              <w:t>convergenceInd</w:t>
            </w:r>
            <w:r w:rsidRPr="00A25A99">
              <w:rPr>
                <w:rFonts w:ascii="Lucida Console" w:hAnsi="Lucida Console"/>
                <w:color w:val="000000" w:themeColor="text1"/>
                <w:sz w:val="16"/>
                <w:szCs w:val="16"/>
              </w:rPr>
              <w:t>” : “</w:t>
            </w:r>
            <w:r>
              <w:rPr>
                <w:rFonts w:ascii="Lucida Console" w:hAnsi="Lucida Console"/>
                <w:color w:val="000000" w:themeColor="text1"/>
                <w:sz w:val="16"/>
                <w:szCs w:val="16"/>
              </w:rPr>
              <w:t>false</w:t>
            </w:r>
            <w:r w:rsidRPr="00A25A99">
              <w:rPr>
                <w:rFonts w:ascii="Lucida Console" w:hAnsi="Lucida Console"/>
                <w:color w:val="000000" w:themeColor="text1"/>
                <w:sz w:val="16"/>
                <w:szCs w:val="16"/>
              </w:rPr>
              <w:t>”</w:t>
            </w:r>
            <w:r>
              <w:rPr>
                <w:rFonts w:ascii="Lucida Console" w:hAnsi="Lucida Console"/>
                <w:color w:val="000000" w:themeColor="text1"/>
                <w:sz w:val="16"/>
                <w:szCs w:val="16"/>
              </w:rPr>
              <w:t xml:space="preserve"> </w:t>
            </w:r>
          </w:p>
          <w:p w14:paraId="487CECF8" w14:textId="77777777" w:rsidR="00EA0712" w:rsidRPr="00F4039B" w:rsidRDefault="00EA0712" w:rsidP="00935814">
            <w:pPr>
              <w:rPr>
                <w:rFonts w:ascii="Lucida Console" w:hAnsi="Lucida Console"/>
                <w:color w:val="000000" w:themeColor="text1"/>
                <w:sz w:val="16"/>
                <w:szCs w:val="16"/>
              </w:rPr>
            </w:pPr>
          </w:p>
          <w:p w14:paraId="4E59855D" w14:textId="007CC108" w:rsidR="00A0337E" w:rsidRPr="00282C77" w:rsidRDefault="00A0337E" w:rsidP="00935814">
            <w:pPr>
              <w:rPr>
                <w:rFonts w:ascii="Lucida Console" w:hAnsi="Lucida Console"/>
                <w:color w:val="000000" w:themeColor="text1"/>
                <w:sz w:val="16"/>
                <w:szCs w:val="16"/>
              </w:rPr>
            </w:pPr>
            <w:r w:rsidRPr="00F4039B">
              <w:rPr>
                <w:rFonts w:ascii="Lucida Console" w:hAnsi="Lucida Console"/>
                <w:color w:val="000000" w:themeColor="text1"/>
                <w:sz w:val="16"/>
                <w:szCs w:val="16"/>
              </w:rPr>
              <w:t xml:space="preserve">      </w:t>
            </w:r>
            <w:r w:rsidRPr="00282C77">
              <w:rPr>
                <w:rFonts w:ascii="Lucida Console" w:hAnsi="Lucida Console"/>
                <w:color w:val="000000" w:themeColor="text1"/>
                <w:sz w:val="16"/>
                <w:szCs w:val="16"/>
              </w:rPr>
              <w:t>}</w:t>
            </w:r>
            <w:r w:rsidR="00282C77" w:rsidRPr="00282C77">
              <w:rPr>
                <w:rFonts w:ascii="Lucida Console" w:hAnsi="Lucida Console"/>
                <w:color w:val="000000" w:themeColor="text1"/>
                <w:sz w:val="16"/>
                <w:szCs w:val="16"/>
              </w:rPr>
              <w:t>,</w:t>
            </w:r>
          </w:p>
          <w:p w14:paraId="431F2A15" w14:textId="77777777" w:rsidR="00A0337E" w:rsidRPr="00282C77" w:rsidRDefault="00A0337E" w:rsidP="00935814">
            <w:pPr>
              <w:rPr>
                <w:rFonts w:ascii="Lucida Console" w:hAnsi="Lucida Console"/>
                <w:sz w:val="16"/>
                <w:szCs w:val="16"/>
              </w:rPr>
            </w:pPr>
            <w:r w:rsidRPr="00282C77">
              <w:rPr>
                <w:rFonts w:ascii="Lucida Console" w:hAnsi="Lucida Console"/>
                <w:color w:val="000000" w:themeColor="text1"/>
                <w:sz w:val="16"/>
                <w:szCs w:val="16"/>
              </w:rPr>
              <w:t xml:space="preserve">   </w:t>
            </w:r>
          </w:p>
          <w:p w14:paraId="1D9E48E3" w14:textId="77777777" w:rsidR="00A0337E" w:rsidRPr="00282C77" w:rsidRDefault="00A0337E" w:rsidP="00935814">
            <w:pPr>
              <w:rPr>
                <w:rFonts w:ascii="Lucida Console" w:hAnsi="Lucida Console"/>
                <w:sz w:val="16"/>
                <w:szCs w:val="16"/>
              </w:rPr>
            </w:pPr>
            <w:r w:rsidRPr="00282C77">
              <w:rPr>
                <w:rFonts w:ascii="Lucida Console" w:hAnsi="Lucida Console"/>
                <w:sz w:val="16"/>
                <w:szCs w:val="16"/>
              </w:rPr>
              <w:t xml:space="preserve"> "status": {</w:t>
            </w:r>
          </w:p>
          <w:p w14:paraId="5C5EFD76" w14:textId="77777777" w:rsidR="00A0337E" w:rsidRPr="00282C77" w:rsidRDefault="00A0337E" w:rsidP="00935814">
            <w:pPr>
              <w:rPr>
                <w:rFonts w:ascii="Lucida Console" w:hAnsi="Lucida Console"/>
                <w:sz w:val="16"/>
                <w:szCs w:val="16"/>
              </w:rPr>
            </w:pPr>
            <w:r w:rsidRPr="00282C77">
              <w:rPr>
                <w:rFonts w:ascii="Lucida Console" w:hAnsi="Lucida Console"/>
                <w:sz w:val="16"/>
                <w:szCs w:val="16"/>
              </w:rPr>
              <w:t xml:space="preserve">    "statusCd": "200",</w:t>
            </w:r>
          </w:p>
          <w:p w14:paraId="432E7F45" w14:textId="77777777" w:rsidR="00A0337E" w:rsidRPr="00282C77" w:rsidRDefault="00A0337E" w:rsidP="00935814">
            <w:pPr>
              <w:rPr>
                <w:rFonts w:ascii="Lucida Console" w:hAnsi="Lucida Console"/>
                <w:sz w:val="16"/>
                <w:szCs w:val="16"/>
              </w:rPr>
            </w:pPr>
            <w:r w:rsidRPr="00282C77">
              <w:rPr>
                <w:rFonts w:ascii="Lucida Console" w:hAnsi="Lucida Console"/>
                <w:sz w:val="16"/>
                <w:szCs w:val="16"/>
              </w:rPr>
              <w:t xml:space="preserve">    "statusSubCd": null,</w:t>
            </w:r>
          </w:p>
          <w:p w14:paraId="69D54704" w14:textId="77777777" w:rsidR="00A0337E" w:rsidRPr="00282C77" w:rsidRDefault="00A0337E" w:rsidP="00935814">
            <w:pPr>
              <w:rPr>
                <w:rFonts w:ascii="Lucida Console" w:hAnsi="Lucida Console"/>
                <w:sz w:val="16"/>
                <w:szCs w:val="16"/>
              </w:rPr>
            </w:pPr>
            <w:r w:rsidRPr="00282C77">
              <w:rPr>
                <w:rFonts w:ascii="Lucida Console" w:hAnsi="Lucida Console"/>
                <w:sz w:val="16"/>
                <w:szCs w:val="16"/>
              </w:rPr>
              <w:t xml:space="preserve">    "statusTxt": "OK",</w:t>
            </w:r>
          </w:p>
          <w:p w14:paraId="36125333" w14:textId="77777777" w:rsidR="00A0337E" w:rsidRPr="00282C77" w:rsidRDefault="00A0337E" w:rsidP="00935814">
            <w:pPr>
              <w:rPr>
                <w:rFonts w:ascii="Lucida Console" w:hAnsi="Lucida Console"/>
                <w:sz w:val="16"/>
                <w:szCs w:val="16"/>
              </w:rPr>
            </w:pPr>
            <w:r w:rsidRPr="00282C77">
              <w:rPr>
                <w:rFonts w:ascii="Lucida Console" w:hAnsi="Lucida Console"/>
                <w:sz w:val="16"/>
                <w:szCs w:val="16"/>
              </w:rPr>
              <w:t xml:space="preserve">    "systemErrorTimeStamp": null,</w:t>
            </w:r>
          </w:p>
          <w:p w14:paraId="780E90D5" w14:textId="77777777" w:rsidR="00A0337E" w:rsidRPr="00282C77" w:rsidRDefault="00A0337E" w:rsidP="00935814">
            <w:pPr>
              <w:rPr>
                <w:rFonts w:ascii="Lucida Console" w:hAnsi="Lucida Console"/>
                <w:sz w:val="16"/>
                <w:szCs w:val="16"/>
              </w:rPr>
            </w:pPr>
            <w:r w:rsidRPr="00282C77">
              <w:rPr>
                <w:rFonts w:ascii="Lucida Console" w:hAnsi="Lucida Console"/>
                <w:sz w:val="16"/>
                <w:szCs w:val="16"/>
              </w:rPr>
              <w:t xml:space="preserve">    "systemErrorCd": 0,</w:t>
            </w:r>
          </w:p>
          <w:p w14:paraId="61D73C41" w14:textId="77777777" w:rsidR="00A0337E" w:rsidRPr="00282C77" w:rsidRDefault="00A0337E" w:rsidP="00935814">
            <w:pPr>
              <w:rPr>
                <w:rFonts w:ascii="Lucida Console" w:hAnsi="Lucida Console"/>
                <w:sz w:val="16"/>
                <w:szCs w:val="16"/>
              </w:rPr>
            </w:pPr>
            <w:r w:rsidRPr="00282C77">
              <w:rPr>
                <w:rFonts w:ascii="Lucida Console" w:hAnsi="Lucida Console"/>
                <w:sz w:val="16"/>
                <w:szCs w:val="16"/>
              </w:rPr>
              <w:t xml:space="preserve">    "systemErrorTxt": null</w:t>
            </w:r>
          </w:p>
          <w:p w14:paraId="192F73A4" w14:textId="77777777" w:rsidR="00A0337E" w:rsidRPr="00282C77" w:rsidRDefault="00A0337E" w:rsidP="00935814">
            <w:pPr>
              <w:rPr>
                <w:rFonts w:ascii="Lucida Console" w:hAnsi="Lucida Console"/>
                <w:sz w:val="16"/>
                <w:szCs w:val="16"/>
              </w:rPr>
            </w:pPr>
            <w:r w:rsidRPr="00282C77">
              <w:rPr>
                <w:rFonts w:ascii="Lucida Console" w:hAnsi="Lucida Console"/>
                <w:sz w:val="16"/>
                <w:szCs w:val="16"/>
              </w:rPr>
              <w:t xml:space="preserve">  }</w:t>
            </w:r>
          </w:p>
          <w:p w14:paraId="4C740EE1" w14:textId="77777777" w:rsidR="00A0337E" w:rsidRPr="00282C77" w:rsidRDefault="00A0337E" w:rsidP="00935814">
            <w:pPr>
              <w:rPr>
                <w:sz w:val="18"/>
                <w:szCs w:val="16"/>
              </w:rPr>
            </w:pPr>
            <w:r w:rsidRPr="00282C77">
              <w:rPr>
                <w:sz w:val="18"/>
                <w:szCs w:val="16"/>
              </w:rPr>
              <w:t>}</w:t>
            </w:r>
          </w:p>
          <w:p w14:paraId="1B6B9F56" w14:textId="77777777" w:rsidR="00A0337E" w:rsidRPr="00282C77" w:rsidRDefault="00A0337E" w:rsidP="00935814">
            <w:pPr>
              <w:rPr>
                <w:sz w:val="18"/>
                <w:szCs w:val="16"/>
              </w:rPr>
            </w:pPr>
            <w:r w:rsidRPr="00282C77">
              <w:rPr>
                <w:sz w:val="18"/>
                <w:szCs w:val="16"/>
              </w:rPr>
              <w:t>Where fields are returned:</w:t>
            </w:r>
          </w:p>
          <w:p w14:paraId="0ACC78AB" w14:textId="77777777" w:rsidR="00A0337E" w:rsidRPr="00282C77" w:rsidRDefault="00A0337E" w:rsidP="00935814">
            <w:pPr>
              <w:rPr>
                <w:sz w:val="18"/>
                <w:szCs w:val="16"/>
              </w:rPr>
            </w:pPr>
          </w:p>
        </w:tc>
      </w:tr>
      <w:tr w:rsidR="00A0337E" w:rsidRPr="00C934DC" w14:paraId="3A66CE51" w14:textId="77777777" w:rsidTr="00935814">
        <w:tc>
          <w:tcPr>
            <w:tcW w:w="1526" w:type="dxa"/>
          </w:tcPr>
          <w:p w14:paraId="1E64AB30" w14:textId="77777777" w:rsidR="00A0337E" w:rsidRDefault="00A0337E" w:rsidP="00935814">
            <w:pPr>
              <w:rPr>
                <w:b/>
                <w:sz w:val="18"/>
                <w:szCs w:val="16"/>
              </w:rPr>
            </w:pPr>
            <w:r>
              <w:rPr>
                <w:b/>
                <w:sz w:val="18"/>
                <w:szCs w:val="16"/>
              </w:rPr>
              <w:t>SLA</w:t>
            </w:r>
          </w:p>
        </w:tc>
        <w:tc>
          <w:tcPr>
            <w:tcW w:w="9355" w:type="dxa"/>
          </w:tcPr>
          <w:p w14:paraId="17081FF0" w14:textId="77777777" w:rsidR="00A0337E" w:rsidRDefault="00A0337E" w:rsidP="00935814">
            <w:pPr>
              <w:rPr>
                <w:sz w:val="18"/>
                <w:szCs w:val="16"/>
              </w:rPr>
            </w:pPr>
            <w:r>
              <w:rPr>
                <w:sz w:val="18"/>
                <w:szCs w:val="16"/>
              </w:rPr>
              <w:t>Services/APIs called:</w:t>
            </w:r>
          </w:p>
          <w:p w14:paraId="2DBE0950" w14:textId="77777777" w:rsidR="00A0337E" w:rsidRDefault="00A0337E" w:rsidP="00935814">
            <w:pPr>
              <w:rPr>
                <w:b/>
                <w:sz w:val="18"/>
                <w:szCs w:val="16"/>
              </w:rPr>
            </w:pPr>
          </w:p>
          <w:p w14:paraId="6B1EEB63" w14:textId="77777777" w:rsidR="00A0337E" w:rsidRPr="00706118" w:rsidRDefault="00A0337E" w:rsidP="00935814">
            <w:pPr>
              <w:rPr>
                <w:b/>
                <w:sz w:val="18"/>
                <w:szCs w:val="16"/>
              </w:rPr>
            </w:pPr>
            <w:r w:rsidRPr="00706118">
              <w:rPr>
                <w:b/>
                <w:sz w:val="18"/>
                <w:szCs w:val="16"/>
              </w:rPr>
              <w:t>ClientIdentityProfileSvc</w:t>
            </w:r>
          </w:p>
          <w:p w14:paraId="1C3917A6" w14:textId="77777777" w:rsidR="00A0337E" w:rsidRDefault="00A0337E" w:rsidP="00935814">
            <w:pPr>
              <w:rPr>
                <w:sz w:val="18"/>
                <w:szCs w:val="16"/>
              </w:rPr>
            </w:pPr>
            <w:r>
              <w:rPr>
                <w:sz w:val="18"/>
                <w:szCs w:val="16"/>
              </w:rPr>
              <w:t>getProfiles</w:t>
            </w:r>
          </w:p>
          <w:p w14:paraId="5AEEBA9A" w14:textId="77777777" w:rsidR="00A0337E" w:rsidRDefault="00A0337E" w:rsidP="00935814">
            <w:pPr>
              <w:rPr>
                <w:sz w:val="18"/>
                <w:szCs w:val="16"/>
              </w:rPr>
            </w:pPr>
          </w:p>
          <w:p w14:paraId="13799571" w14:textId="77777777" w:rsidR="00A0337E" w:rsidRDefault="00A0337E" w:rsidP="00935814">
            <w:pPr>
              <w:rPr>
                <w:sz w:val="18"/>
                <w:szCs w:val="16"/>
              </w:rPr>
            </w:pPr>
            <w:r>
              <w:rPr>
                <w:sz w:val="18"/>
                <w:szCs w:val="16"/>
              </w:rPr>
              <w:t>Expected average response time: 2500 ms</w:t>
            </w:r>
          </w:p>
        </w:tc>
      </w:tr>
      <w:tr w:rsidR="00A0337E" w:rsidRPr="00C934DC" w14:paraId="3DBE660C" w14:textId="77777777" w:rsidTr="00935814">
        <w:tc>
          <w:tcPr>
            <w:tcW w:w="1526" w:type="dxa"/>
          </w:tcPr>
          <w:p w14:paraId="1505D118" w14:textId="77777777" w:rsidR="00A0337E" w:rsidRPr="00B534AD" w:rsidRDefault="00A0337E" w:rsidP="00935814">
            <w:pPr>
              <w:rPr>
                <w:b/>
                <w:sz w:val="18"/>
                <w:szCs w:val="16"/>
              </w:rPr>
            </w:pPr>
            <w:r w:rsidRPr="00B534AD">
              <w:rPr>
                <w:b/>
                <w:sz w:val="18"/>
                <w:szCs w:val="16"/>
              </w:rPr>
              <w:t>Sample GUI</w:t>
            </w:r>
          </w:p>
          <w:p w14:paraId="1B334D21" w14:textId="77777777" w:rsidR="00A0337E" w:rsidRDefault="00A0337E" w:rsidP="00935814">
            <w:pPr>
              <w:rPr>
                <w:b/>
                <w:sz w:val="18"/>
                <w:szCs w:val="16"/>
              </w:rPr>
            </w:pPr>
          </w:p>
        </w:tc>
        <w:tc>
          <w:tcPr>
            <w:tcW w:w="9355" w:type="dxa"/>
          </w:tcPr>
          <w:p w14:paraId="1A22A270" w14:textId="57623541" w:rsidR="00A0337E" w:rsidRDefault="004168D5" w:rsidP="00935814">
            <w:pPr>
              <w:rPr>
                <w:sz w:val="18"/>
                <w:szCs w:val="16"/>
              </w:rPr>
            </w:pPr>
            <w:r>
              <w:rPr>
                <w:noProof/>
                <w:sz w:val="18"/>
                <w:szCs w:val="16"/>
                <w:lang w:eastAsia="en-CA"/>
              </w:rPr>
              <w:drawing>
                <wp:inline distT="0" distB="0" distL="0" distR="0" wp14:anchorId="6DA1D60D" wp14:editId="1A0AA7A3">
                  <wp:extent cx="5861050" cy="3978459"/>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png"/>
                          <pic:cNvPicPr/>
                        </pic:nvPicPr>
                        <pic:blipFill>
                          <a:blip r:embed="rId16">
                            <a:extLst>
                              <a:ext uri="{28A0092B-C50C-407E-A947-70E740481C1C}">
                                <a14:useLocalDpi xmlns:a14="http://schemas.microsoft.com/office/drawing/2010/main" val="0"/>
                              </a:ext>
                            </a:extLst>
                          </a:blip>
                          <a:stretch>
                            <a:fillRect/>
                          </a:stretch>
                        </pic:blipFill>
                        <pic:spPr>
                          <a:xfrm>
                            <a:off x="0" y="0"/>
                            <a:ext cx="5861050" cy="3978459"/>
                          </a:xfrm>
                          <a:prstGeom prst="rect">
                            <a:avLst/>
                          </a:prstGeom>
                        </pic:spPr>
                      </pic:pic>
                    </a:graphicData>
                  </a:graphic>
                </wp:inline>
              </w:drawing>
            </w:r>
          </w:p>
        </w:tc>
      </w:tr>
    </w:tbl>
    <w:p w14:paraId="4C5DBF83" w14:textId="77777777" w:rsidR="00A0337E" w:rsidRDefault="00A0337E" w:rsidP="00A0337E"/>
    <w:p w14:paraId="4388E6AC" w14:textId="77777777" w:rsidR="00A0337E" w:rsidRDefault="00A0337E" w:rsidP="00A0337E"/>
    <w:p w14:paraId="563245BF" w14:textId="1088A4DF" w:rsidR="008915F8" w:rsidRPr="003D51A0" w:rsidRDefault="003217AC" w:rsidP="008915F8">
      <w:pPr>
        <w:pStyle w:val="Heading2"/>
      </w:pPr>
      <w:r>
        <w:t>profile</w:t>
      </w:r>
      <w:r w:rsidR="008915F8">
        <w:t>-disassociation</w:t>
      </w:r>
      <w:r w:rsidR="008915F8" w:rsidRPr="00B93F59">
        <w:rPr>
          <w:color w:val="FF0000"/>
          <w:szCs w:val="16"/>
        </w:rPr>
        <w:t>– WORK IN PROGRESS</w:t>
      </w:r>
    </w:p>
    <w:tbl>
      <w:tblPr>
        <w:tblStyle w:val="TableGrid"/>
        <w:tblW w:w="0" w:type="auto"/>
        <w:tblLook w:val="04A0" w:firstRow="1" w:lastRow="0" w:firstColumn="1" w:lastColumn="0" w:noHBand="0" w:noVBand="1"/>
      </w:tblPr>
      <w:tblGrid>
        <w:gridCol w:w="1526"/>
        <w:gridCol w:w="9355"/>
      </w:tblGrid>
      <w:tr w:rsidR="008915F8" w:rsidRPr="001B35FC" w14:paraId="5CE469D8" w14:textId="77777777" w:rsidTr="004961CB">
        <w:tc>
          <w:tcPr>
            <w:tcW w:w="10881" w:type="dxa"/>
            <w:gridSpan w:val="2"/>
            <w:shd w:val="clear" w:color="auto" w:fill="D9D9D9" w:themeFill="background1" w:themeFillShade="D9"/>
          </w:tcPr>
          <w:p w14:paraId="61AA9C6E" w14:textId="77777777" w:rsidR="008915F8" w:rsidRDefault="008915F8" w:rsidP="004961CB">
            <w:pPr>
              <w:rPr>
                <w:b/>
                <w:szCs w:val="16"/>
              </w:rPr>
            </w:pPr>
            <w:r>
              <w:rPr>
                <w:b/>
                <w:szCs w:val="16"/>
              </w:rPr>
              <w:t>OPERATION</w:t>
            </w:r>
          </w:p>
          <w:p w14:paraId="69402550" w14:textId="3C5FB01C" w:rsidR="008915F8" w:rsidRPr="00633283" w:rsidRDefault="003217AC" w:rsidP="008915F8">
            <w:pPr>
              <w:rPr>
                <w:szCs w:val="16"/>
              </w:rPr>
            </w:pPr>
            <w:r>
              <w:rPr>
                <w:szCs w:val="16"/>
              </w:rPr>
              <w:t>/</w:t>
            </w:r>
            <w:r w:rsidR="008915F8">
              <w:rPr>
                <w:szCs w:val="16"/>
              </w:rPr>
              <w:t>profile-disassociation</w:t>
            </w:r>
          </w:p>
        </w:tc>
      </w:tr>
      <w:tr w:rsidR="008915F8" w:rsidRPr="001B35FC" w14:paraId="6C3E06F6" w14:textId="77777777" w:rsidTr="004961CB">
        <w:tc>
          <w:tcPr>
            <w:tcW w:w="1526" w:type="dxa"/>
          </w:tcPr>
          <w:p w14:paraId="41BD6001" w14:textId="77777777" w:rsidR="008915F8" w:rsidRDefault="008915F8" w:rsidP="004961CB">
            <w:pPr>
              <w:rPr>
                <w:b/>
                <w:sz w:val="18"/>
                <w:szCs w:val="16"/>
              </w:rPr>
            </w:pPr>
            <w:r>
              <w:rPr>
                <w:b/>
                <w:sz w:val="18"/>
                <w:szCs w:val="16"/>
              </w:rPr>
              <w:t>Method</w:t>
            </w:r>
          </w:p>
        </w:tc>
        <w:tc>
          <w:tcPr>
            <w:tcW w:w="9355" w:type="dxa"/>
          </w:tcPr>
          <w:p w14:paraId="1918ECB8" w14:textId="77777777" w:rsidR="008915F8" w:rsidRPr="00C934DC" w:rsidRDefault="008915F8" w:rsidP="004961CB">
            <w:pPr>
              <w:rPr>
                <w:sz w:val="18"/>
                <w:szCs w:val="16"/>
              </w:rPr>
            </w:pPr>
            <w:r>
              <w:rPr>
                <w:sz w:val="18"/>
                <w:szCs w:val="16"/>
              </w:rPr>
              <w:t>POST</w:t>
            </w:r>
          </w:p>
        </w:tc>
      </w:tr>
      <w:tr w:rsidR="008915F8" w:rsidRPr="001B35FC" w14:paraId="7344C3C5" w14:textId="77777777" w:rsidTr="004961CB">
        <w:tc>
          <w:tcPr>
            <w:tcW w:w="1526" w:type="dxa"/>
          </w:tcPr>
          <w:p w14:paraId="229E0D72" w14:textId="77777777" w:rsidR="008915F8" w:rsidRPr="001B35FC" w:rsidRDefault="008915F8" w:rsidP="004961CB">
            <w:pPr>
              <w:rPr>
                <w:b/>
                <w:sz w:val="18"/>
                <w:szCs w:val="16"/>
              </w:rPr>
            </w:pPr>
            <w:r>
              <w:rPr>
                <w:b/>
                <w:sz w:val="18"/>
                <w:szCs w:val="16"/>
              </w:rPr>
              <w:t>Description</w:t>
            </w:r>
          </w:p>
        </w:tc>
        <w:tc>
          <w:tcPr>
            <w:tcW w:w="9355" w:type="dxa"/>
          </w:tcPr>
          <w:p w14:paraId="24768E7B" w14:textId="4C15B920" w:rsidR="008915F8" w:rsidRPr="00797478" w:rsidRDefault="008915F8" w:rsidP="00D83143">
            <w:pPr>
              <w:rPr>
                <w:sz w:val="18"/>
                <w:szCs w:val="16"/>
              </w:rPr>
            </w:pPr>
            <w:r>
              <w:rPr>
                <w:sz w:val="18"/>
                <w:szCs w:val="16"/>
              </w:rPr>
              <w:t>T</w:t>
            </w:r>
            <w:r w:rsidR="00D83143">
              <w:rPr>
                <w:sz w:val="18"/>
                <w:szCs w:val="16"/>
              </w:rPr>
              <w:t>o</w:t>
            </w:r>
            <w:r>
              <w:rPr>
                <w:sz w:val="18"/>
                <w:szCs w:val="16"/>
              </w:rPr>
              <w:t xml:space="preserve"> disassociate (unlink) </w:t>
            </w:r>
            <w:r w:rsidR="00D83143">
              <w:rPr>
                <w:sz w:val="18"/>
                <w:szCs w:val="16"/>
              </w:rPr>
              <w:t>a list of personas</w:t>
            </w:r>
            <w:r>
              <w:rPr>
                <w:sz w:val="18"/>
                <w:szCs w:val="16"/>
              </w:rPr>
              <w:t xml:space="preserve"> </w:t>
            </w:r>
            <w:r w:rsidR="00D83143">
              <w:rPr>
                <w:sz w:val="18"/>
                <w:szCs w:val="16"/>
              </w:rPr>
              <w:t>from</w:t>
            </w:r>
            <w:r>
              <w:rPr>
                <w:sz w:val="18"/>
                <w:szCs w:val="16"/>
              </w:rPr>
              <w:t xml:space="preserve"> a given </w:t>
            </w:r>
            <w:r w:rsidR="00D83143">
              <w:rPr>
                <w:sz w:val="18"/>
                <w:szCs w:val="16"/>
              </w:rPr>
              <w:t>billing account.</w:t>
            </w:r>
          </w:p>
        </w:tc>
      </w:tr>
      <w:tr w:rsidR="008915F8" w:rsidRPr="00C934DC" w14:paraId="0DD871CE" w14:textId="77777777" w:rsidTr="004961CB">
        <w:tc>
          <w:tcPr>
            <w:tcW w:w="1526" w:type="dxa"/>
          </w:tcPr>
          <w:p w14:paraId="30175A86" w14:textId="77777777" w:rsidR="008915F8" w:rsidRPr="00CF7CD1" w:rsidRDefault="008915F8" w:rsidP="004961CB">
            <w:pPr>
              <w:rPr>
                <w:b/>
                <w:sz w:val="18"/>
                <w:szCs w:val="16"/>
              </w:rPr>
            </w:pPr>
            <w:r w:rsidRPr="00CF7CD1">
              <w:rPr>
                <w:b/>
                <w:sz w:val="18"/>
                <w:szCs w:val="16"/>
              </w:rPr>
              <w:t>Input</w:t>
            </w:r>
          </w:p>
        </w:tc>
        <w:tc>
          <w:tcPr>
            <w:tcW w:w="9355" w:type="dxa"/>
          </w:tcPr>
          <w:p w14:paraId="0AF88732" w14:textId="77777777" w:rsidR="008915F8" w:rsidRDefault="008915F8" w:rsidP="004961CB">
            <w:pPr>
              <w:rPr>
                <w:sz w:val="18"/>
                <w:szCs w:val="16"/>
              </w:rPr>
            </w:pPr>
            <w:r>
              <w:rPr>
                <w:sz w:val="18"/>
                <w:szCs w:val="16"/>
              </w:rPr>
              <w:t>Inputs:</w:t>
            </w:r>
          </w:p>
          <w:p w14:paraId="7B674BB2" w14:textId="676A6402" w:rsidR="008915F8" w:rsidRDefault="008915F8" w:rsidP="004961CB">
            <w:pPr>
              <w:rPr>
                <w:sz w:val="18"/>
                <w:szCs w:val="16"/>
              </w:rPr>
            </w:pPr>
            <w:r>
              <w:rPr>
                <w:b/>
                <w:sz w:val="18"/>
                <w:szCs w:val="16"/>
              </w:rPr>
              <w:t>ban</w:t>
            </w:r>
            <w:r>
              <w:rPr>
                <w:sz w:val="18"/>
                <w:szCs w:val="16"/>
              </w:rPr>
              <w:t xml:space="preserve"> = wireless billing account number</w:t>
            </w:r>
          </w:p>
          <w:p w14:paraId="44CFF741" w14:textId="77777777" w:rsidR="008915F8" w:rsidRDefault="008915F8" w:rsidP="004961CB">
            <w:pPr>
              <w:rPr>
                <w:sz w:val="18"/>
                <w:szCs w:val="16"/>
              </w:rPr>
            </w:pPr>
          </w:p>
          <w:p w14:paraId="794D61BC" w14:textId="77777777" w:rsidR="008915F8" w:rsidRDefault="008915F8" w:rsidP="004961CB">
            <w:pPr>
              <w:rPr>
                <w:sz w:val="18"/>
                <w:szCs w:val="16"/>
              </w:rPr>
            </w:pPr>
            <w:r>
              <w:rPr>
                <w:sz w:val="18"/>
                <w:szCs w:val="16"/>
              </w:rPr>
              <w:t>Parameters</w:t>
            </w:r>
          </w:p>
          <w:tbl>
            <w:tblPr>
              <w:tblStyle w:val="TableGrid"/>
              <w:tblW w:w="0" w:type="auto"/>
              <w:tblLook w:val="04A0" w:firstRow="1" w:lastRow="0" w:firstColumn="1" w:lastColumn="0" w:noHBand="0" w:noVBand="1"/>
            </w:tblPr>
            <w:tblGrid>
              <w:gridCol w:w="1305"/>
              <w:gridCol w:w="2126"/>
              <w:gridCol w:w="1420"/>
              <w:gridCol w:w="3564"/>
            </w:tblGrid>
            <w:tr w:rsidR="008915F8" w14:paraId="296C6BB7" w14:textId="77777777" w:rsidTr="004961CB">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AB636F" w14:textId="77777777" w:rsidR="008915F8" w:rsidRDefault="008915F8" w:rsidP="004961CB">
                  <w:pPr>
                    <w:rPr>
                      <w:b/>
                      <w:sz w:val="18"/>
                      <w:szCs w:val="16"/>
                    </w:rPr>
                  </w:pPr>
                  <w:r>
                    <w:rPr>
                      <w:b/>
                      <w:sz w:val="18"/>
                      <w:szCs w:val="16"/>
                    </w:rPr>
                    <w:t>Name</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24FCC" w14:textId="77777777" w:rsidR="008915F8" w:rsidRDefault="008915F8" w:rsidP="004961CB">
                  <w:pPr>
                    <w:rPr>
                      <w:b/>
                      <w:sz w:val="18"/>
                      <w:szCs w:val="16"/>
                    </w:rPr>
                  </w:pPr>
                  <w:r>
                    <w:rPr>
                      <w:b/>
                      <w:sz w:val="18"/>
                      <w:szCs w:val="16"/>
                    </w:rPr>
                    <w:t>Values</w:t>
                  </w: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8C20F9" w14:textId="77777777" w:rsidR="008915F8" w:rsidRDefault="008915F8" w:rsidP="004961CB">
                  <w:pPr>
                    <w:rPr>
                      <w:b/>
                      <w:sz w:val="18"/>
                      <w:szCs w:val="16"/>
                    </w:rPr>
                  </w:pPr>
                  <w:r>
                    <w:rPr>
                      <w:b/>
                      <w:sz w:val="18"/>
                      <w:szCs w:val="16"/>
                    </w:rPr>
                    <w:t>Mandatory?</w:t>
                  </w:r>
                </w:p>
              </w:tc>
              <w:tc>
                <w:tcPr>
                  <w:tcW w:w="3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D9BE75" w14:textId="77777777" w:rsidR="008915F8" w:rsidRDefault="008915F8" w:rsidP="004961CB">
                  <w:pPr>
                    <w:rPr>
                      <w:b/>
                      <w:sz w:val="18"/>
                      <w:szCs w:val="16"/>
                    </w:rPr>
                  </w:pPr>
                  <w:r>
                    <w:rPr>
                      <w:b/>
                      <w:sz w:val="18"/>
                      <w:szCs w:val="16"/>
                    </w:rPr>
                    <w:t>Comments</w:t>
                  </w:r>
                </w:p>
              </w:tc>
            </w:tr>
            <w:tr w:rsidR="003217AC" w14:paraId="41888D57" w14:textId="77777777" w:rsidTr="004961CB">
              <w:tc>
                <w:tcPr>
                  <w:tcW w:w="1305" w:type="dxa"/>
                  <w:tcBorders>
                    <w:top w:val="single" w:sz="4" w:space="0" w:color="auto"/>
                    <w:left w:val="single" w:sz="4" w:space="0" w:color="auto"/>
                    <w:bottom w:val="single" w:sz="4" w:space="0" w:color="auto"/>
                    <w:right w:val="single" w:sz="4" w:space="0" w:color="auto"/>
                  </w:tcBorders>
                </w:tcPr>
                <w:p w14:paraId="1B649E64" w14:textId="5252D182" w:rsidR="003217AC" w:rsidRPr="008915F8" w:rsidRDefault="003217AC" w:rsidP="004961CB">
                  <w:pPr>
                    <w:rPr>
                      <w:color w:val="FF0000"/>
                      <w:sz w:val="18"/>
                      <w:szCs w:val="16"/>
                    </w:rPr>
                  </w:pPr>
                  <w:r>
                    <w:rPr>
                      <w:color w:val="FF0000"/>
                      <w:sz w:val="18"/>
                      <w:szCs w:val="16"/>
                    </w:rPr>
                    <w:t>ban</w:t>
                  </w:r>
                </w:p>
              </w:tc>
              <w:tc>
                <w:tcPr>
                  <w:tcW w:w="2126" w:type="dxa"/>
                  <w:tcBorders>
                    <w:top w:val="single" w:sz="4" w:space="0" w:color="auto"/>
                    <w:left w:val="single" w:sz="4" w:space="0" w:color="auto"/>
                    <w:bottom w:val="single" w:sz="4" w:space="0" w:color="auto"/>
                    <w:right w:val="single" w:sz="4" w:space="0" w:color="auto"/>
                  </w:tcBorders>
                </w:tcPr>
                <w:p w14:paraId="7E1D2FE0" w14:textId="643E4819" w:rsidR="003217AC" w:rsidRDefault="003217AC" w:rsidP="004961CB">
                  <w:pPr>
                    <w:rPr>
                      <w:sz w:val="18"/>
                      <w:szCs w:val="16"/>
                    </w:rPr>
                  </w:pPr>
                  <w:r>
                    <w:rPr>
                      <w:sz w:val="18"/>
                      <w:szCs w:val="16"/>
                    </w:rPr>
                    <w:t>“12345678”</w:t>
                  </w:r>
                </w:p>
              </w:tc>
              <w:tc>
                <w:tcPr>
                  <w:tcW w:w="1420" w:type="dxa"/>
                  <w:tcBorders>
                    <w:top w:val="single" w:sz="4" w:space="0" w:color="auto"/>
                    <w:left w:val="single" w:sz="4" w:space="0" w:color="auto"/>
                    <w:bottom w:val="single" w:sz="4" w:space="0" w:color="auto"/>
                    <w:right w:val="single" w:sz="4" w:space="0" w:color="auto"/>
                  </w:tcBorders>
                </w:tcPr>
                <w:p w14:paraId="40C2B001" w14:textId="55432487" w:rsidR="003217AC" w:rsidRDefault="008E6888" w:rsidP="004961CB">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07E6EFC2" w14:textId="510C35EE" w:rsidR="003217AC" w:rsidRDefault="003217AC" w:rsidP="008915F8">
                  <w:pPr>
                    <w:rPr>
                      <w:sz w:val="18"/>
                      <w:szCs w:val="16"/>
                    </w:rPr>
                  </w:pPr>
                  <w:r>
                    <w:rPr>
                      <w:sz w:val="18"/>
                      <w:szCs w:val="16"/>
                    </w:rPr>
                    <w:t xml:space="preserve">Wireless BAN </w:t>
                  </w:r>
                </w:p>
              </w:tc>
            </w:tr>
            <w:tr w:rsidR="003217AC" w14:paraId="0C98C9DC" w14:textId="77777777" w:rsidTr="004961CB">
              <w:tc>
                <w:tcPr>
                  <w:tcW w:w="1305" w:type="dxa"/>
                  <w:tcBorders>
                    <w:top w:val="single" w:sz="4" w:space="0" w:color="auto"/>
                    <w:left w:val="single" w:sz="4" w:space="0" w:color="auto"/>
                    <w:bottom w:val="single" w:sz="4" w:space="0" w:color="auto"/>
                    <w:right w:val="single" w:sz="4" w:space="0" w:color="auto"/>
                  </w:tcBorders>
                </w:tcPr>
                <w:p w14:paraId="6D123C65" w14:textId="7DB96A65" w:rsidR="003217AC" w:rsidRPr="008915F8" w:rsidRDefault="003217AC" w:rsidP="004961CB">
                  <w:pPr>
                    <w:rPr>
                      <w:color w:val="FF0000"/>
                      <w:sz w:val="18"/>
                      <w:szCs w:val="16"/>
                    </w:rPr>
                  </w:pPr>
                  <w:r>
                    <w:rPr>
                      <w:color w:val="FF0000"/>
                      <w:sz w:val="18"/>
                      <w:szCs w:val="16"/>
                    </w:rPr>
                    <w:t>tid</w:t>
                  </w:r>
                </w:p>
              </w:tc>
              <w:tc>
                <w:tcPr>
                  <w:tcW w:w="2126" w:type="dxa"/>
                  <w:tcBorders>
                    <w:top w:val="single" w:sz="4" w:space="0" w:color="auto"/>
                    <w:left w:val="single" w:sz="4" w:space="0" w:color="auto"/>
                    <w:bottom w:val="single" w:sz="4" w:space="0" w:color="auto"/>
                    <w:right w:val="single" w:sz="4" w:space="0" w:color="auto"/>
                  </w:tcBorders>
                </w:tcPr>
                <w:p w14:paraId="6FA3E021" w14:textId="1EF4F84B" w:rsidR="003217AC" w:rsidRDefault="003217AC" w:rsidP="004961CB">
                  <w:pPr>
                    <w:rPr>
                      <w:sz w:val="18"/>
                      <w:szCs w:val="16"/>
                    </w:rPr>
                  </w:pPr>
                  <w:r>
                    <w:rPr>
                      <w:sz w:val="18"/>
                      <w:szCs w:val="16"/>
                    </w:rPr>
                    <w:t>“t819202”</w:t>
                  </w:r>
                </w:p>
              </w:tc>
              <w:tc>
                <w:tcPr>
                  <w:tcW w:w="1420" w:type="dxa"/>
                  <w:tcBorders>
                    <w:top w:val="single" w:sz="4" w:space="0" w:color="auto"/>
                    <w:left w:val="single" w:sz="4" w:space="0" w:color="auto"/>
                    <w:bottom w:val="single" w:sz="4" w:space="0" w:color="auto"/>
                    <w:right w:val="single" w:sz="4" w:space="0" w:color="auto"/>
                  </w:tcBorders>
                </w:tcPr>
                <w:p w14:paraId="7CDA527D" w14:textId="36E60BB8" w:rsidR="003217AC" w:rsidRDefault="003217AC" w:rsidP="004961CB">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5E9B7307" w14:textId="5465837E" w:rsidR="003217AC" w:rsidRDefault="003217AC" w:rsidP="008915F8">
                  <w:pPr>
                    <w:rPr>
                      <w:sz w:val="18"/>
                      <w:szCs w:val="16"/>
                    </w:rPr>
                  </w:pPr>
                  <w:r>
                    <w:rPr>
                      <w:sz w:val="18"/>
                      <w:szCs w:val="16"/>
                    </w:rPr>
                    <w:t>Employee ID of agent making request</w:t>
                  </w:r>
                </w:p>
              </w:tc>
            </w:tr>
            <w:tr w:rsidR="008915F8" w14:paraId="35341C3B" w14:textId="77777777" w:rsidTr="004961CB">
              <w:tc>
                <w:tcPr>
                  <w:tcW w:w="1305" w:type="dxa"/>
                  <w:tcBorders>
                    <w:top w:val="single" w:sz="4" w:space="0" w:color="auto"/>
                    <w:left w:val="single" w:sz="4" w:space="0" w:color="auto"/>
                    <w:bottom w:val="single" w:sz="4" w:space="0" w:color="auto"/>
                    <w:right w:val="single" w:sz="4" w:space="0" w:color="auto"/>
                  </w:tcBorders>
                </w:tcPr>
                <w:p w14:paraId="50A2CD5D" w14:textId="2B2BC30D" w:rsidR="008915F8" w:rsidRDefault="008915F8" w:rsidP="004961CB">
                  <w:pPr>
                    <w:rPr>
                      <w:sz w:val="18"/>
                      <w:szCs w:val="16"/>
                    </w:rPr>
                  </w:pPr>
                  <w:r w:rsidRPr="008915F8">
                    <w:rPr>
                      <w:color w:val="FF0000"/>
                      <w:sz w:val="18"/>
                      <w:szCs w:val="16"/>
                    </w:rPr>
                    <w:t>permissionList</w:t>
                  </w:r>
                </w:p>
              </w:tc>
              <w:tc>
                <w:tcPr>
                  <w:tcW w:w="2126" w:type="dxa"/>
                  <w:tcBorders>
                    <w:top w:val="single" w:sz="4" w:space="0" w:color="auto"/>
                    <w:left w:val="single" w:sz="4" w:space="0" w:color="auto"/>
                    <w:bottom w:val="single" w:sz="4" w:space="0" w:color="auto"/>
                    <w:right w:val="single" w:sz="4" w:space="0" w:color="auto"/>
                  </w:tcBorders>
                </w:tcPr>
                <w:p w14:paraId="10AD55A9" w14:textId="3B3BBD8E" w:rsidR="008915F8" w:rsidRDefault="008915F8" w:rsidP="004961CB">
                  <w:pPr>
                    <w:rPr>
                      <w:sz w:val="18"/>
                      <w:szCs w:val="16"/>
                    </w:rPr>
                  </w:pPr>
                  <w:r>
                    <w:rPr>
                      <w:sz w:val="18"/>
                      <w:szCs w:val="16"/>
                    </w:rPr>
                    <w:t>List of permissionIds</w:t>
                  </w:r>
                </w:p>
              </w:tc>
              <w:tc>
                <w:tcPr>
                  <w:tcW w:w="1420" w:type="dxa"/>
                  <w:tcBorders>
                    <w:top w:val="single" w:sz="4" w:space="0" w:color="auto"/>
                    <w:left w:val="single" w:sz="4" w:space="0" w:color="auto"/>
                    <w:bottom w:val="single" w:sz="4" w:space="0" w:color="auto"/>
                    <w:right w:val="single" w:sz="4" w:space="0" w:color="auto"/>
                  </w:tcBorders>
                </w:tcPr>
                <w:p w14:paraId="64BBE4F2" w14:textId="49E605CA" w:rsidR="008915F8" w:rsidRDefault="003217AC" w:rsidP="004961CB">
                  <w:pPr>
                    <w:rPr>
                      <w:sz w:val="18"/>
                      <w:szCs w:val="16"/>
                    </w:rPr>
                  </w:pPr>
                  <w:r>
                    <w:rPr>
                      <w:sz w:val="18"/>
                      <w:szCs w:val="16"/>
                    </w:rPr>
                    <w:t>Y</w:t>
                  </w:r>
                </w:p>
              </w:tc>
              <w:tc>
                <w:tcPr>
                  <w:tcW w:w="3564" w:type="dxa"/>
                  <w:tcBorders>
                    <w:top w:val="single" w:sz="4" w:space="0" w:color="auto"/>
                    <w:left w:val="single" w:sz="4" w:space="0" w:color="auto"/>
                    <w:bottom w:val="single" w:sz="4" w:space="0" w:color="auto"/>
                    <w:right w:val="single" w:sz="4" w:space="0" w:color="auto"/>
                  </w:tcBorders>
                </w:tcPr>
                <w:p w14:paraId="174B0CBB" w14:textId="705F7843" w:rsidR="008915F8" w:rsidRDefault="008915F8" w:rsidP="008915F8">
                  <w:pPr>
                    <w:rPr>
                      <w:sz w:val="18"/>
                      <w:szCs w:val="16"/>
                    </w:rPr>
                  </w:pPr>
                  <w:r>
                    <w:rPr>
                      <w:sz w:val="18"/>
                      <w:szCs w:val="16"/>
                    </w:rPr>
                    <w:t>Indicates the permissionIds (ie “persona’s”) to expire, all must be associated to the ban passed in.</w:t>
                  </w:r>
                </w:p>
              </w:tc>
            </w:tr>
          </w:tbl>
          <w:p w14:paraId="113DB51D" w14:textId="77777777" w:rsidR="008915F8" w:rsidRDefault="008915F8" w:rsidP="004961CB">
            <w:pPr>
              <w:rPr>
                <w:sz w:val="18"/>
                <w:szCs w:val="16"/>
              </w:rPr>
            </w:pPr>
          </w:p>
          <w:p w14:paraId="0759C60C" w14:textId="77777777" w:rsidR="008915F8" w:rsidRPr="003217AC" w:rsidRDefault="008915F8" w:rsidP="004961CB">
            <w:pPr>
              <w:rPr>
                <w:b/>
                <w:sz w:val="18"/>
                <w:szCs w:val="16"/>
              </w:rPr>
            </w:pPr>
            <w:r w:rsidRPr="003217AC">
              <w:rPr>
                <w:b/>
                <w:sz w:val="18"/>
                <w:szCs w:val="16"/>
              </w:rPr>
              <w:t>Example:</w:t>
            </w:r>
          </w:p>
          <w:p w14:paraId="1A0F69CB" w14:textId="794200FC" w:rsidR="008915F8" w:rsidRPr="00C934DC" w:rsidRDefault="008915F8" w:rsidP="004961CB">
            <w:pPr>
              <w:rPr>
                <w:sz w:val="18"/>
                <w:szCs w:val="16"/>
              </w:rPr>
            </w:pPr>
            <w:r>
              <w:rPr>
                <w:sz w:val="18"/>
                <w:szCs w:val="16"/>
              </w:rPr>
              <w:t>profilemanagement/profile</w:t>
            </w:r>
            <w:r w:rsidR="003217AC">
              <w:rPr>
                <w:sz w:val="18"/>
                <w:szCs w:val="16"/>
              </w:rPr>
              <w:t>-</w:t>
            </w:r>
            <w:r>
              <w:rPr>
                <w:sz w:val="18"/>
                <w:szCs w:val="16"/>
              </w:rPr>
              <w:t>disassociation</w:t>
            </w:r>
          </w:p>
          <w:p w14:paraId="5C5A4365" w14:textId="77777777" w:rsidR="008915F8" w:rsidRPr="00C934DC" w:rsidRDefault="008915F8" w:rsidP="004961CB">
            <w:pPr>
              <w:rPr>
                <w:sz w:val="18"/>
                <w:szCs w:val="16"/>
              </w:rPr>
            </w:pPr>
            <w:r w:rsidRPr="00C934DC">
              <w:rPr>
                <w:sz w:val="18"/>
                <w:szCs w:val="16"/>
              </w:rPr>
              <w:t xml:space="preserve"> </w:t>
            </w:r>
          </w:p>
        </w:tc>
      </w:tr>
      <w:tr w:rsidR="008915F8" w:rsidRPr="00C934DC" w14:paraId="137733B0" w14:textId="77777777" w:rsidTr="004961CB">
        <w:tc>
          <w:tcPr>
            <w:tcW w:w="1526" w:type="dxa"/>
          </w:tcPr>
          <w:p w14:paraId="4392A5D5" w14:textId="77777777" w:rsidR="008915F8" w:rsidRPr="00797478" w:rsidRDefault="008915F8" w:rsidP="004961CB">
            <w:pPr>
              <w:rPr>
                <w:b/>
                <w:sz w:val="18"/>
                <w:szCs w:val="16"/>
              </w:rPr>
            </w:pPr>
            <w:r>
              <w:rPr>
                <w:b/>
                <w:sz w:val="18"/>
                <w:szCs w:val="16"/>
              </w:rPr>
              <w:t>Status Codes</w:t>
            </w:r>
          </w:p>
        </w:tc>
        <w:tc>
          <w:tcPr>
            <w:tcW w:w="9355" w:type="dxa"/>
          </w:tcPr>
          <w:p w14:paraId="6BF0A67B" w14:textId="77777777" w:rsidR="008915F8" w:rsidRDefault="008915F8" w:rsidP="004961CB">
            <w:pPr>
              <w:rPr>
                <w:sz w:val="18"/>
                <w:szCs w:val="16"/>
              </w:rPr>
            </w:pPr>
          </w:p>
          <w:tbl>
            <w:tblPr>
              <w:tblStyle w:val="TableGrid"/>
              <w:tblW w:w="0" w:type="auto"/>
              <w:tblLook w:val="04A0" w:firstRow="1" w:lastRow="0" w:firstColumn="1" w:lastColumn="0" w:noHBand="0" w:noVBand="1"/>
            </w:tblPr>
            <w:tblGrid>
              <w:gridCol w:w="620"/>
              <w:gridCol w:w="929"/>
              <w:gridCol w:w="2113"/>
              <w:gridCol w:w="1323"/>
              <w:gridCol w:w="2744"/>
              <w:gridCol w:w="1400"/>
            </w:tblGrid>
            <w:tr w:rsidR="008915F8" w:rsidRPr="001963A0" w14:paraId="5AF2D242" w14:textId="77777777" w:rsidTr="004961CB">
              <w:tc>
                <w:tcPr>
                  <w:tcW w:w="620" w:type="dxa"/>
                  <w:shd w:val="clear" w:color="auto" w:fill="D9D9D9" w:themeFill="background1" w:themeFillShade="D9"/>
                </w:tcPr>
                <w:p w14:paraId="0A2FAF2D" w14:textId="77777777" w:rsidR="008915F8" w:rsidRPr="001963A0" w:rsidRDefault="008915F8" w:rsidP="004961CB">
                  <w:pPr>
                    <w:rPr>
                      <w:b/>
                      <w:sz w:val="16"/>
                      <w:szCs w:val="16"/>
                    </w:rPr>
                  </w:pPr>
                  <w:r w:rsidRPr="001963A0">
                    <w:rPr>
                      <w:b/>
                      <w:sz w:val="16"/>
                      <w:szCs w:val="16"/>
                    </w:rPr>
                    <w:t>status</w:t>
                  </w:r>
                </w:p>
                <w:p w14:paraId="626019CD" w14:textId="77777777" w:rsidR="008915F8" w:rsidRPr="001963A0" w:rsidRDefault="008915F8" w:rsidP="004961CB">
                  <w:pPr>
                    <w:rPr>
                      <w:b/>
                      <w:sz w:val="16"/>
                      <w:szCs w:val="16"/>
                    </w:rPr>
                  </w:pPr>
                  <w:r w:rsidRPr="001963A0">
                    <w:rPr>
                      <w:b/>
                      <w:sz w:val="16"/>
                      <w:szCs w:val="16"/>
                    </w:rPr>
                    <w:t>Cd</w:t>
                  </w:r>
                </w:p>
              </w:tc>
              <w:tc>
                <w:tcPr>
                  <w:tcW w:w="929" w:type="dxa"/>
                  <w:shd w:val="clear" w:color="auto" w:fill="D9D9D9" w:themeFill="background1" w:themeFillShade="D9"/>
                </w:tcPr>
                <w:p w14:paraId="1BCAC01E" w14:textId="77777777" w:rsidR="008915F8" w:rsidRPr="001963A0" w:rsidRDefault="008915F8" w:rsidP="004961CB">
                  <w:pPr>
                    <w:rPr>
                      <w:b/>
                      <w:sz w:val="16"/>
                      <w:szCs w:val="16"/>
                    </w:rPr>
                  </w:pPr>
                  <w:r w:rsidRPr="001963A0">
                    <w:rPr>
                      <w:b/>
                      <w:sz w:val="16"/>
                      <w:szCs w:val="16"/>
                    </w:rPr>
                    <w:t>Status</w:t>
                  </w:r>
                </w:p>
                <w:p w14:paraId="4C38EEED" w14:textId="77777777" w:rsidR="008915F8" w:rsidRPr="001963A0" w:rsidRDefault="008915F8" w:rsidP="004961CB">
                  <w:pPr>
                    <w:rPr>
                      <w:b/>
                      <w:sz w:val="16"/>
                      <w:szCs w:val="16"/>
                    </w:rPr>
                  </w:pPr>
                  <w:r w:rsidRPr="001963A0">
                    <w:rPr>
                      <w:b/>
                      <w:sz w:val="16"/>
                      <w:szCs w:val="16"/>
                    </w:rPr>
                    <w:t>SubCd</w:t>
                  </w:r>
                </w:p>
              </w:tc>
              <w:tc>
                <w:tcPr>
                  <w:tcW w:w="2113" w:type="dxa"/>
                  <w:shd w:val="clear" w:color="auto" w:fill="D9D9D9" w:themeFill="background1" w:themeFillShade="D9"/>
                </w:tcPr>
                <w:p w14:paraId="3F32E47F" w14:textId="77777777" w:rsidR="008915F8" w:rsidRPr="001963A0" w:rsidRDefault="008915F8" w:rsidP="004961CB">
                  <w:pPr>
                    <w:rPr>
                      <w:b/>
                      <w:sz w:val="16"/>
                      <w:szCs w:val="16"/>
                    </w:rPr>
                  </w:pPr>
                  <w:r w:rsidRPr="001963A0">
                    <w:rPr>
                      <w:b/>
                      <w:sz w:val="16"/>
                      <w:szCs w:val="16"/>
                    </w:rPr>
                    <w:t>statusTxt</w:t>
                  </w:r>
                </w:p>
              </w:tc>
              <w:tc>
                <w:tcPr>
                  <w:tcW w:w="1323" w:type="dxa"/>
                  <w:shd w:val="clear" w:color="auto" w:fill="D9D9D9" w:themeFill="background1" w:themeFillShade="D9"/>
                </w:tcPr>
                <w:p w14:paraId="1E74B348" w14:textId="77777777" w:rsidR="008915F8" w:rsidRPr="001963A0" w:rsidRDefault="008915F8" w:rsidP="004961CB">
                  <w:pPr>
                    <w:rPr>
                      <w:b/>
                      <w:sz w:val="16"/>
                      <w:szCs w:val="16"/>
                    </w:rPr>
                  </w:pPr>
                  <w:r w:rsidRPr="001963A0">
                    <w:rPr>
                      <w:b/>
                      <w:sz w:val="16"/>
                      <w:szCs w:val="16"/>
                    </w:rPr>
                    <w:t>systemErrorCd</w:t>
                  </w:r>
                </w:p>
              </w:tc>
              <w:tc>
                <w:tcPr>
                  <w:tcW w:w="2744" w:type="dxa"/>
                  <w:shd w:val="clear" w:color="auto" w:fill="D9D9D9" w:themeFill="background1" w:themeFillShade="D9"/>
                </w:tcPr>
                <w:p w14:paraId="7E0E8E25" w14:textId="77777777" w:rsidR="008915F8" w:rsidRPr="001963A0" w:rsidRDefault="008915F8" w:rsidP="004961CB">
                  <w:pPr>
                    <w:rPr>
                      <w:b/>
                      <w:sz w:val="16"/>
                      <w:szCs w:val="16"/>
                    </w:rPr>
                  </w:pPr>
                  <w:r w:rsidRPr="001963A0">
                    <w:rPr>
                      <w:b/>
                      <w:sz w:val="16"/>
                      <w:szCs w:val="16"/>
                    </w:rPr>
                    <w:t>systemErrorTxt</w:t>
                  </w:r>
                </w:p>
              </w:tc>
              <w:tc>
                <w:tcPr>
                  <w:tcW w:w="1400" w:type="dxa"/>
                  <w:shd w:val="clear" w:color="auto" w:fill="D9D9D9" w:themeFill="background1" w:themeFillShade="D9"/>
                </w:tcPr>
                <w:p w14:paraId="0F701C1A" w14:textId="77777777" w:rsidR="008915F8" w:rsidRPr="001963A0" w:rsidRDefault="008915F8" w:rsidP="004961CB">
                  <w:pPr>
                    <w:rPr>
                      <w:b/>
                      <w:i/>
                      <w:sz w:val="16"/>
                      <w:szCs w:val="16"/>
                    </w:rPr>
                  </w:pPr>
                  <w:r w:rsidRPr="001963A0">
                    <w:rPr>
                      <w:b/>
                      <w:i/>
                      <w:sz w:val="16"/>
                      <w:szCs w:val="16"/>
                    </w:rPr>
                    <w:t>Notes</w:t>
                  </w:r>
                </w:p>
              </w:tc>
            </w:tr>
            <w:tr w:rsidR="008915F8" w:rsidRPr="001963A0" w14:paraId="1BCBCEF9" w14:textId="77777777" w:rsidTr="004961CB">
              <w:tc>
                <w:tcPr>
                  <w:tcW w:w="620" w:type="dxa"/>
                </w:tcPr>
                <w:p w14:paraId="30790C63" w14:textId="77777777" w:rsidR="008915F8" w:rsidRPr="001963A0" w:rsidRDefault="008915F8" w:rsidP="004961CB">
                  <w:pPr>
                    <w:rPr>
                      <w:sz w:val="16"/>
                      <w:szCs w:val="16"/>
                    </w:rPr>
                  </w:pPr>
                  <w:r w:rsidRPr="001963A0">
                    <w:rPr>
                      <w:sz w:val="16"/>
                      <w:szCs w:val="16"/>
                    </w:rPr>
                    <w:t>200</w:t>
                  </w:r>
                </w:p>
              </w:tc>
              <w:tc>
                <w:tcPr>
                  <w:tcW w:w="929" w:type="dxa"/>
                </w:tcPr>
                <w:p w14:paraId="2EDD06B6" w14:textId="77777777" w:rsidR="008915F8" w:rsidRPr="001963A0" w:rsidRDefault="008915F8" w:rsidP="004961CB">
                  <w:pPr>
                    <w:rPr>
                      <w:sz w:val="16"/>
                      <w:szCs w:val="16"/>
                    </w:rPr>
                  </w:pPr>
                </w:p>
              </w:tc>
              <w:tc>
                <w:tcPr>
                  <w:tcW w:w="2113" w:type="dxa"/>
                </w:tcPr>
                <w:p w14:paraId="7057384D" w14:textId="77777777" w:rsidR="008915F8" w:rsidRPr="001963A0" w:rsidRDefault="008915F8" w:rsidP="004961CB">
                  <w:pPr>
                    <w:rPr>
                      <w:sz w:val="16"/>
                      <w:szCs w:val="16"/>
                    </w:rPr>
                  </w:pPr>
                  <w:r w:rsidRPr="001963A0">
                    <w:rPr>
                      <w:sz w:val="16"/>
                      <w:szCs w:val="16"/>
                    </w:rPr>
                    <w:t>OK</w:t>
                  </w:r>
                </w:p>
              </w:tc>
              <w:tc>
                <w:tcPr>
                  <w:tcW w:w="1323" w:type="dxa"/>
                </w:tcPr>
                <w:p w14:paraId="5D17C70D" w14:textId="77777777" w:rsidR="008915F8" w:rsidRPr="001963A0" w:rsidRDefault="008915F8" w:rsidP="004961CB">
                  <w:pPr>
                    <w:rPr>
                      <w:sz w:val="16"/>
                      <w:szCs w:val="16"/>
                    </w:rPr>
                  </w:pPr>
                </w:p>
              </w:tc>
              <w:tc>
                <w:tcPr>
                  <w:tcW w:w="2744" w:type="dxa"/>
                </w:tcPr>
                <w:p w14:paraId="743C18E8" w14:textId="77777777" w:rsidR="008915F8" w:rsidRPr="001963A0" w:rsidRDefault="008915F8" w:rsidP="004961CB">
                  <w:pPr>
                    <w:rPr>
                      <w:sz w:val="16"/>
                      <w:szCs w:val="16"/>
                    </w:rPr>
                  </w:pPr>
                </w:p>
              </w:tc>
              <w:tc>
                <w:tcPr>
                  <w:tcW w:w="1400" w:type="dxa"/>
                </w:tcPr>
                <w:p w14:paraId="40947EA8" w14:textId="77777777" w:rsidR="008915F8" w:rsidRPr="001963A0" w:rsidRDefault="008915F8" w:rsidP="004961CB">
                  <w:pPr>
                    <w:rPr>
                      <w:sz w:val="16"/>
                      <w:szCs w:val="16"/>
                    </w:rPr>
                  </w:pPr>
                </w:p>
              </w:tc>
            </w:tr>
            <w:tr w:rsidR="008915F8" w:rsidRPr="001963A0" w14:paraId="68BB6DDC" w14:textId="77777777" w:rsidTr="004961CB">
              <w:tc>
                <w:tcPr>
                  <w:tcW w:w="620" w:type="dxa"/>
                </w:tcPr>
                <w:p w14:paraId="74CFD50F" w14:textId="77777777" w:rsidR="008915F8" w:rsidRPr="001963A0" w:rsidRDefault="008915F8" w:rsidP="004961CB">
                  <w:pPr>
                    <w:rPr>
                      <w:sz w:val="16"/>
                      <w:szCs w:val="16"/>
                    </w:rPr>
                  </w:pPr>
                  <w:r>
                    <w:rPr>
                      <w:sz w:val="16"/>
                      <w:szCs w:val="16"/>
                    </w:rPr>
                    <w:t>400</w:t>
                  </w:r>
                </w:p>
              </w:tc>
              <w:tc>
                <w:tcPr>
                  <w:tcW w:w="929" w:type="dxa"/>
                </w:tcPr>
                <w:p w14:paraId="642D9FE6" w14:textId="41C252FD" w:rsidR="008915F8" w:rsidRPr="001963A0" w:rsidRDefault="003217AC" w:rsidP="004961CB">
                  <w:pPr>
                    <w:rPr>
                      <w:sz w:val="16"/>
                      <w:szCs w:val="16"/>
                    </w:rPr>
                  </w:pPr>
                  <w:r>
                    <w:rPr>
                      <w:sz w:val="16"/>
                      <w:szCs w:val="16"/>
                    </w:rPr>
                    <w:t>TIDR</w:t>
                  </w:r>
                </w:p>
              </w:tc>
              <w:tc>
                <w:tcPr>
                  <w:tcW w:w="2113" w:type="dxa"/>
                </w:tcPr>
                <w:p w14:paraId="455C39B5" w14:textId="56F694F1" w:rsidR="008915F8" w:rsidRPr="001963A0" w:rsidRDefault="003217AC" w:rsidP="003217AC">
                  <w:pPr>
                    <w:rPr>
                      <w:sz w:val="16"/>
                      <w:szCs w:val="16"/>
                    </w:rPr>
                  </w:pPr>
                  <w:r>
                    <w:rPr>
                      <w:sz w:val="16"/>
                      <w:szCs w:val="16"/>
                    </w:rPr>
                    <w:t>TID is required</w:t>
                  </w:r>
                </w:p>
              </w:tc>
              <w:tc>
                <w:tcPr>
                  <w:tcW w:w="1323" w:type="dxa"/>
                </w:tcPr>
                <w:p w14:paraId="7E1EB7F5" w14:textId="4CBCC402" w:rsidR="008915F8" w:rsidRPr="001963A0" w:rsidRDefault="008915F8" w:rsidP="004961CB">
                  <w:pPr>
                    <w:rPr>
                      <w:sz w:val="16"/>
                      <w:szCs w:val="16"/>
                    </w:rPr>
                  </w:pPr>
                </w:p>
              </w:tc>
              <w:tc>
                <w:tcPr>
                  <w:tcW w:w="2744" w:type="dxa"/>
                </w:tcPr>
                <w:p w14:paraId="7B841EB9" w14:textId="00B84E22" w:rsidR="008915F8" w:rsidRPr="00FF002F" w:rsidRDefault="008915F8" w:rsidP="004961CB">
                  <w:pPr>
                    <w:rPr>
                      <w:sz w:val="16"/>
                      <w:szCs w:val="16"/>
                      <w:lang w:val="fr-CA"/>
                    </w:rPr>
                  </w:pPr>
                </w:p>
              </w:tc>
              <w:tc>
                <w:tcPr>
                  <w:tcW w:w="1400" w:type="dxa"/>
                </w:tcPr>
                <w:p w14:paraId="169B8EA1" w14:textId="399A13D1" w:rsidR="008915F8" w:rsidRPr="001963A0" w:rsidRDefault="008915F8" w:rsidP="004961CB">
                  <w:pPr>
                    <w:rPr>
                      <w:sz w:val="16"/>
                      <w:szCs w:val="16"/>
                    </w:rPr>
                  </w:pPr>
                </w:p>
              </w:tc>
            </w:tr>
            <w:tr w:rsidR="008915F8" w:rsidRPr="001963A0" w14:paraId="17530F0A" w14:textId="77777777" w:rsidTr="004961CB">
              <w:tc>
                <w:tcPr>
                  <w:tcW w:w="620" w:type="dxa"/>
                </w:tcPr>
                <w:p w14:paraId="797273AD" w14:textId="77777777" w:rsidR="008915F8" w:rsidRPr="001963A0" w:rsidRDefault="008915F8" w:rsidP="004961CB">
                  <w:pPr>
                    <w:rPr>
                      <w:sz w:val="16"/>
                      <w:szCs w:val="16"/>
                    </w:rPr>
                  </w:pPr>
                  <w:r>
                    <w:rPr>
                      <w:sz w:val="16"/>
                      <w:szCs w:val="16"/>
                    </w:rPr>
                    <w:t>400</w:t>
                  </w:r>
                </w:p>
              </w:tc>
              <w:tc>
                <w:tcPr>
                  <w:tcW w:w="929" w:type="dxa"/>
                </w:tcPr>
                <w:p w14:paraId="36CC9D1F" w14:textId="4B52BB09" w:rsidR="008915F8" w:rsidDel="00A45889" w:rsidRDefault="003217AC" w:rsidP="004961CB">
                  <w:pPr>
                    <w:rPr>
                      <w:sz w:val="16"/>
                      <w:szCs w:val="16"/>
                    </w:rPr>
                  </w:pPr>
                  <w:r>
                    <w:rPr>
                      <w:sz w:val="16"/>
                      <w:szCs w:val="16"/>
                    </w:rPr>
                    <w:t>IPID</w:t>
                  </w:r>
                </w:p>
              </w:tc>
              <w:tc>
                <w:tcPr>
                  <w:tcW w:w="2113" w:type="dxa"/>
                </w:tcPr>
                <w:p w14:paraId="62B4900B" w14:textId="77777777" w:rsidR="008915F8" w:rsidRDefault="008915F8" w:rsidP="004961CB">
                  <w:pPr>
                    <w:rPr>
                      <w:sz w:val="16"/>
                      <w:szCs w:val="16"/>
                    </w:rPr>
                  </w:pPr>
                  <w:r>
                    <w:rPr>
                      <w:sz w:val="16"/>
                      <w:szCs w:val="16"/>
                    </w:rPr>
                    <w:t>Invalid Sub</w:t>
                  </w:r>
                </w:p>
              </w:tc>
              <w:tc>
                <w:tcPr>
                  <w:tcW w:w="1323" w:type="dxa"/>
                </w:tcPr>
                <w:p w14:paraId="4406D169" w14:textId="77777777" w:rsidR="008915F8" w:rsidRDefault="008915F8" w:rsidP="004961CB">
                  <w:pPr>
                    <w:rPr>
                      <w:sz w:val="16"/>
                      <w:szCs w:val="16"/>
                    </w:rPr>
                  </w:pPr>
                  <w:r>
                    <w:rPr>
                      <w:sz w:val="16"/>
                      <w:szCs w:val="16"/>
                    </w:rPr>
                    <w:t>Subscriber</w:t>
                  </w:r>
                  <w:r w:rsidRPr="001963A0">
                    <w:rPr>
                      <w:sz w:val="16"/>
                      <w:szCs w:val="16"/>
                    </w:rPr>
                    <w:t xml:space="preserve"> [</w:t>
                  </w:r>
                  <w:r>
                    <w:rPr>
                      <w:sz w:val="16"/>
                      <w:szCs w:val="16"/>
                    </w:rPr>
                    <w:t>416-97623232</w:t>
                  </w:r>
                  <w:r w:rsidRPr="001963A0">
                    <w:rPr>
                      <w:sz w:val="16"/>
                      <w:szCs w:val="16"/>
                    </w:rPr>
                    <w:t>] Not Found</w:t>
                  </w:r>
                </w:p>
              </w:tc>
              <w:tc>
                <w:tcPr>
                  <w:tcW w:w="2744" w:type="dxa"/>
                </w:tcPr>
                <w:p w14:paraId="549C73B2" w14:textId="77777777" w:rsidR="008915F8" w:rsidRDefault="008915F8" w:rsidP="004961CB">
                  <w:pPr>
                    <w:rPr>
                      <w:sz w:val="16"/>
                      <w:szCs w:val="16"/>
                    </w:rPr>
                  </w:pPr>
                  <w:r w:rsidRPr="004372B6">
                    <w:rPr>
                      <w:sz w:val="16"/>
                      <w:szCs w:val="16"/>
                      <w:lang w:val="fr-CA"/>
                    </w:rPr>
                    <w:t>messageId=xxxxxxxx, errorCode=</w:t>
                  </w:r>
                  <w:r>
                    <w:rPr>
                      <w:sz w:val="16"/>
                      <w:szCs w:val="16"/>
                      <w:lang w:val="fr-CA"/>
                    </w:rPr>
                    <w:t>xxxxxxxxxx</w:t>
                  </w:r>
                </w:p>
              </w:tc>
              <w:tc>
                <w:tcPr>
                  <w:tcW w:w="1400" w:type="dxa"/>
                </w:tcPr>
                <w:p w14:paraId="110F699B" w14:textId="77777777" w:rsidR="008915F8" w:rsidRPr="001963A0" w:rsidRDefault="008915F8" w:rsidP="004961CB">
                  <w:pPr>
                    <w:rPr>
                      <w:sz w:val="16"/>
                      <w:szCs w:val="16"/>
                    </w:rPr>
                  </w:pPr>
                  <w:r>
                    <w:rPr>
                      <w:sz w:val="16"/>
                      <w:szCs w:val="16"/>
                    </w:rPr>
                    <w:t>Call fails due to invalid Sub</w:t>
                  </w:r>
                </w:p>
              </w:tc>
            </w:tr>
            <w:tr w:rsidR="008915F8" w:rsidRPr="001963A0" w14:paraId="414362A1" w14:textId="77777777" w:rsidTr="004961CB">
              <w:tc>
                <w:tcPr>
                  <w:tcW w:w="620" w:type="dxa"/>
                </w:tcPr>
                <w:p w14:paraId="6874C128" w14:textId="77777777" w:rsidR="008915F8" w:rsidRPr="001963A0" w:rsidRDefault="008915F8" w:rsidP="004961CB">
                  <w:pPr>
                    <w:rPr>
                      <w:sz w:val="16"/>
                      <w:szCs w:val="16"/>
                    </w:rPr>
                  </w:pPr>
                  <w:r w:rsidRPr="001963A0">
                    <w:rPr>
                      <w:sz w:val="16"/>
                      <w:szCs w:val="16"/>
                    </w:rPr>
                    <w:t>500</w:t>
                  </w:r>
                </w:p>
              </w:tc>
              <w:tc>
                <w:tcPr>
                  <w:tcW w:w="929" w:type="dxa"/>
                </w:tcPr>
                <w:p w14:paraId="62230328" w14:textId="77777777" w:rsidR="008915F8" w:rsidRPr="001963A0" w:rsidRDefault="008915F8" w:rsidP="004961CB">
                  <w:pPr>
                    <w:rPr>
                      <w:sz w:val="16"/>
                      <w:szCs w:val="16"/>
                    </w:rPr>
                  </w:pPr>
                  <w:r>
                    <w:rPr>
                      <w:sz w:val="16"/>
                      <w:szCs w:val="16"/>
                    </w:rPr>
                    <w:t>WPS</w:t>
                  </w:r>
                </w:p>
              </w:tc>
              <w:tc>
                <w:tcPr>
                  <w:tcW w:w="2113" w:type="dxa"/>
                </w:tcPr>
                <w:p w14:paraId="743CF762" w14:textId="77777777" w:rsidR="008915F8" w:rsidRPr="001963A0" w:rsidRDefault="008915F8" w:rsidP="004961CB">
                  <w:pPr>
                    <w:rPr>
                      <w:sz w:val="16"/>
                      <w:szCs w:val="16"/>
                    </w:rPr>
                  </w:pPr>
                  <w:r>
                    <w:rPr>
                      <w:sz w:val="16"/>
                      <w:szCs w:val="16"/>
                    </w:rPr>
                    <w:t>WirelessPermissionSvc Down</w:t>
                  </w:r>
                </w:p>
              </w:tc>
              <w:tc>
                <w:tcPr>
                  <w:tcW w:w="1323" w:type="dxa"/>
                </w:tcPr>
                <w:p w14:paraId="61EB7358" w14:textId="77777777" w:rsidR="008915F8" w:rsidRPr="001963A0" w:rsidRDefault="008915F8" w:rsidP="004961CB">
                  <w:pPr>
                    <w:rPr>
                      <w:sz w:val="16"/>
                      <w:szCs w:val="16"/>
                    </w:rPr>
                  </w:pPr>
                  <w:r>
                    <w:rPr>
                      <w:sz w:val="16"/>
                      <w:szCs w:val="16"/>
                    </w:rPr>
                    <w:t>underlying error code</w:t>
                  </w:r>
                </w:p>
              </w:tc>
              <w:tc>
                <w:tcPr>
                  <w:tcW w:w="2744" w:type="dxa"/>
                </w:tcPr>
                <w:p w14:paraId="20B4E3D7" w14:textId="77777777" w:rsidR="008915F8" w:rsidRPr="001963A0" w:rsidRDefault="008915F8" w:rsidP="004961CB">
                  <w:pPr>
                    <w:rPr>
                      <w:sz w:val="16"/>
                      <w:szCs w:val="16"/>
                    </w:rPr>
                  </w:pPr>
                  <w:r>
                    <w:rPr>
                      <w:sz w:val="16"/>
                      <w:szCs w:val="16"/>
                    </w:rPr>
                    <w:t>underlying error message</w:t>
                  </w:r>
                </w:p>
              </w:tc>
              <w:tc>
                <w:tcPr>
                  <w:tcW w:w="1400" w:type="dxa"/>
                </w:tcPr>
                <w:p w14:paraId="56958605" w14:textId="77777777" w:rsidR="008915F8" w:rsidRPr="001963A0" w:rsidRDefault="008915F8" w:rsidP="004961CB">
                  <w:pPr>
                    <w:rPr>
                      <w:sz w:val="16"/>
                      <w:szCs w:val="16"/>
                    </w:rPr>
                  </w:pPr>
                  <w:r w:rsidRPr="001963A0">
                    <w:rPr>
                      <w:sz w:val="16"/>
                      <w:szCs w:val="16"/>
                    </w:rPr>
                    <w:t>Any other Policy or Service Exception</w:t>
                  </w:r>
                </w:p>
              </w:tc>
            </w:tr>
            <w:tr w:rsidR="008915F8" w:rsidRPr="001963A0" w14:paraId="419D1281" w14:textId="77777777" w:rsidTr="004961CB">
              <w:tc>
                <w:tcPr>
                  <w:tcW w:w="620" w:type="dxa"/>
                </w:tcPr>
                <w:p w14:paraId="512B9B25" w14:textId="77777777" w:rsidR="008915F8" w:rsidRPr="001963A0" w:rsidRDefault="008915F8" w:rsidP="004961CB">
                  <w:pPr>
                    <w:rPr>
                      <w:sz w:val="16"/>
                      <w:szCs w:val="16"/>
                    </w:rPr>
                  </w:pPr>
                  <w:r w:rsidRPr="001963A0">
                    <w:rPr>
                      <w:sz w:val="16"/>
                      <w:szCs w:val="16"/>
                    </w:rPr>
                    <w:t>500</w:t>
                  </w:r>
                </w:p>
              </w:tc>
              <w:tc>
                <w:tcPr>
                  <w:tcW w:w="929" w:type="dxa"/>
                </w:tcPr>
                <w:p w14:paraId="10EBC06C" w14:textId="77777777" w:rsidR="008915F8" w:rsidRPr="001963A0" w:rsidRDefault="008915F8" w:rsidP="004961CB">
                  <w:pPr>
                    <w:rPr>
                      <w:sz w:val="16"/>
                      <w:szCs w:val="16"/>
                    </w:rPr>
                  </w:pPr>
                  <w:r>
                    <w:rPr>
                      <w:sz w:val="16"/>
                      <w:szCs w:val="16"/>
                    </w:rPr>
                    <w:t>DAL</w:t>
                  </w:r>
                </w:p>
              </w:tc>
              <w:tc>
                <w:tcPr>
                  <w:tcW w:w="2113" w:type="dxa"/>
                </w:tcPr>
                <w:p w14:paraId="3F41AAE1" w14:textId="77777777" w:rsidR="008915F8" w:rsidRPr="001963A0" w:rsidRDefault="008915F8" w:rsidP="004961CB">
                  <w:pPr>
                    <w:rPr>
                      <w:sz w:val="16"/>
                      <w:szCs w:val="16"/>
                    </w:rPr>
                  </w:pPr>
                  <w:r>
                    <w:rPr>
                      <w:sz w:val="16"/>
                      <w:szCs w:val="16"/>
                    </w:rPr>
                    <w:t>Application level error</w:t>
                  </w:r>
                  <w:r w:rsidRPr="001963A0">
                    <w:rPr>
                      <w:sz w:val="16"/>
                      <w:szCs w:val="16"/>
                    </w:rPr>
                    <w:t xml:space="preserve"> </w:t>
                  </w:r>
                  <w:r>
                    <w:rPr>
                      <w:sz w:val="16"/>
                      <w:szCs w:val="16"/>
                    </w:rPr>
                    <w:t xml:space="preserve">(DAL </w:t>
                  </w:r>
                  <w:r w:rsidRPr="001963A0">
                    <w:rPr>
                      <w:sz w:val="16"/>
                      <w:szCs w:val="16"/>
                    </w:rPr>
                    <w:t>call fail</w:t>
                  </w:r>
                  <w:r>
                    <w:rPr>
                      <w:sz w:val="16"/>
                      <w:szCs w:val="16"/>
                    </w:rPr>
                    <w:t>s)</w:t>
                  </w:r>
                </w:p>
              </w:tc>
              <w:tc>
                <w:tcPr>
                  <w:tcW w:w="1323" w:type="dxa"/>
                </w:tcPr>
                <w:p w14:paraId="554543B1" w14:textId="77777777" w:rsidR="008915F8" w:rsidRPr="001963A0" w:rsidRDefault="008915F8" w:rsidP="004961CB">
                  <w:pPr>
                    <w:rPr>
                      <w:sz w:val="16"/>
                      <w:szCs w:val="16"/>
                    </w:rPr>
                  </w:pPr>
                </w:p>
              </w:tc>
              <w:tc>
                <w:tcPr>
                  <w:tcW w:w="2744" w:type="dxa"/>
                </w:tcPr>
                <w:p w14:paraId="5D42C1DA" w14:textId="77777777" w:rsidR="008915F8" w:rsidRPr="001963A0" w:rsidRDefault="008915F8" w:rsidP="004961CB">
                  <w:pPr>
                    <w:rPr>
                      <w:sz w:val="16"/>
                      <w:szCs w:val="16"/>
                    </w:rPr>
                  </w:pPr>
                  <w:r>
                    <w:rPr>
                      <w:sz w:val="16"/>
                      <w:szCs w:val="16"/>
                    </w:rPr>
                    <w:t>Pass through error code</w:t>
                  </w:r>
                </w:p>
              </w:tc>
              <w:tc>
                <w:tcPr>
                  <w:tcW w:w="1400" w:type="dxa"/>
                </w:tcPr>
                <w:p w14:paraId="6513BF41" w14:textId="77777777" w:rsidR="008915F8" w:rsidRPr="001963A0" w:rsidRDefault="008915F8" w:rsidP="004961CB">
                  <w:pPr>
                    <w:rPr>
                      <w:sz w:val="16"/>
                      <w:szCs w:val="16"/>
                    </w:rPr>
                  </w:pPr>
                  <w:r w:rsidRPr="001963A0">
                    <w:rPr>
                      <w:sz w:val="16"/>
                      <w:szCs w:val="16"/>
                    </w:rPr>
                    <w:t>Any other Service Exception</w:t>
                  </w:r>
                </w:p>
              </w:tc>
            </w:tr>
            <w:tr w:rsidR="008915F8" w:rsidRPr="001963A0" w14:paraId="19C2593E" w14:textId="77777777" w:rsidTr="004961CB">
              <w:tc>
                <w:tcPr>
                  <w:tcW w:w="620" w:type="dxa"/>
                </w:tcPr>
                <w:p w14:paraId="41DBBC4D" w14:textId="77777777" w:rsidR="008915F8" w:rsidRPr="001963A0" w:rsidRDefault="008915F8" w:rsidP="004961CB">
                  <w:pPr>
                    <w:rPr>
                      <w:sz w:val="16"/>
                      <w:szCs w:val="16"/>
                    </w:rPr>
                  </w:pPr>
                  <w:r w:rsidRPr="001963A0">
                    <w:rPr>
                      <w:sz w:val="16"/>
                      <w:szCs w:val="16"/>
                    </w:rPr>
                    <w:t>500</w:t>
                  </w:r>
                </w:p>
              </w:tc>
              <w:tc>
                <w:tcPr>
                  <w:tcW w:w="929" w:type="dxa"/>
                </w:tcPr>
                <w:p w14:paraId="25D39CDB" w14:textId="77777777" w:rsidR="008915F8" w:rsidRDefault="008915F8" w:rsidP="004961CB">
                  <w:pPr>
                    <w:rPr>
                      <w:sz w:val="16"/>
                      <w:szCs w:val="16"/>
                    </w:rPr>
                  </w:pPr>
                </w:p>
              </w:tc>
              <w:tc>
                <w:tcPr>
                  <w:tcW w:w="2113" w:type="dxa"/>
                </w:tcPr>
                <w:p w14:paraId="423550F4" w14:textId="77777777" w:rsidR="008915F8" w:rsidRDefault="008915F8" w:rsidP="004961CB">
                  <w:pPr>
                    <w:rPr>
                      <w:sz w:val="16"/>
                      <w:szCs w:val="16"/>
                    </w:rPr>
                  </w:pPr>
                  <w:r w:rsidRPr="001963A0">
                    <w:rPr>
                      <w:sz w:val="16"/>
                      <w:szCs w:val="16"/>
                    </w:rPr>
                    <w:t>general error</w:t>
                  </w:r>
                </w:p>
              </w:tc>
              <w:tc>
                <w:tcPr>
                  <w:tcW w:w="1323" w:type="dxa"/>
                </w:tcPr>
                <w:p w14:paraId="126F80DA" w14:textId="77777777" w:rsidR="008915F8" w:rsidRPr="001963A0" w:rsidRDefault="008915F8" w:rsidP="004961CB">
                  <w:pPr>
                    <w:rPr>
                      <w:sz w:val="16"/>
                      <w:szCs w:val="16"/>
                    </w:rPr>
                  </w:pPr>
                </w:p>
              </w:tc>
              <w:tc>
                <w:tcPr>
                  <w:tcW w:w="2744" w:type="dxa"/>
                </w:tcPr>
                <w:p w14:paraId="5AAEE75D" w14:textId="77777777" w:rsidR="008915F8" w:rsidRDefault="008915F8" w:rsidP="004961CB">
                  <w:pPr>
                    <w:rPr>
                      <w:sz w:val="16"/>
                      <w:szCs w:val="16"/>
                    </w:rPr>
                  </w:pPr>
                </w:p>
              </w:tc>
              <w:tc>
                <w:tcPr>
                  <w:tcW w:w="1400" w:type="dxa"/>
                </w:tcPr>
                <w:p w14:paraId="02EEAF29" w14:textId="77777777" w:rsidR="008915F8" w:rsidRPr="001963A0" w:rsidRDefault="008915F8" w:rsidP="004961CB">
                  <w:pPr>
                    <w:rPr>
                      <w:sz w:val="16"/>
                      <w:szCs w:val="16"/>
                    </w:rPr>
                  </w:pPr>
                  <w:r>
                    <w:rPr>
                      <w:sz w:val="16"/>
                      <w:szCs w:val="16"/>
                    </w:rPr>
                    <w:t>Any caught exception not handled elsewhere</w:t>
                  </w:r>
                </w:p>
              </w:tc>
            </w:tr>
          </w:tbl>
          <w:p w14:paraId="4FE64C7B" w14:textId="77777777" w:rsidR="008915F8" w:rsidRDefault="008915F8" w:rsidP="004961CB">
            <w:pPr>
              <w:rPr>
                <w:sz w:val="18"/>
                <w:szCs w:val="16"/>
              </w:rPr>
            </w:pPr>
          </w:p>
          <w:p w14:paraId="5110FAED" w14:textId="77777777" w:rsidR="008915F8" w:rsidRPr="00C934DC" w:rsidRDefault="008915F8" w:rsidP="004961CB">
            <w:pPr>
              <w:rPr>
                <w:sz w:val="18"/>
                <w:szCs w:val="16"/>
              </w:rPr>
            </w:pPr>
          </w:p>
        </w:tc>
      </w:tr>
      <w:tr w:rsidR="008915F8" w:rsidRPr="00C934DC" w14:paraId="5B08F197" w14:textId="77777777" w:rsidTr="004961CB">
        <w:tc>
          <w:tcPr>
            <w:tcW w:w="1526" w:type="dxa"/>
          </w:tcPr>
          <w:p w14:paraId="5F069564" w14:textId="77777777" w:rsidR="008915F8" w:rsidRPr="00C934DC" w:rsidRDefault="008915F8" w:rsidP="004961CB">
            <w:pPr>
              <w:rPr>
                <w:sz w:val="18"/>
                <w:szCs w:val="16"/>
              </w:rPr>
            </w:pPr>
            <w:r w:rsidRPr="00797478">
              <w:rPr>
                <w:b/>
                <w:sz w:val="18"/>
                <w:szCs w:val="16"/>
              </w:rPr>
              <w:t>Output</w:t>
            </w:r>
          </w:p>
        </w:tc>
        <w:tc>
          <w:tcPr>
            <w:tcW w:w="9355" w:type="dxa"/>
          </w:tcPr>
          <w:p w14:paraId="1A9E0ED9" w14:textId="77777777" w:rsidR="008915F8" w:rsidRDefault="008915F8" w:rsidP="004961CB">
            <w:pPr>
              <w:rPr>
                <w:sz w:val="18"/>
                <w:szCs w:val="16"/>
              </w:rPr>
            </w:pPr>
            <w:r>
              <w:rPr>
                <w:sz w:val="18"/>
                <w:szCs w:val="16"/>
              </w:rPr>
              <w:t>“disassociateS</w:t>
            </w:r>
            <w:r w:rsidRPr="00391BDD">
              <w:rPr>
                <w:sz w:val="18"/>
                <w:szCs w:val="16"/>
              </w:rPr>
              <w:t>ervice</w:t>
            </w:r>
            <w:r>
              <w:rPr>
                <w:sz w:val="18"/>
                <w:szCs w:val="16"/>
              </w:rPr>
              <w:t>Response” :  {</w:t>
            </w:r>
          </w:p>
          <w:p w14:paraId="3CAC556D" w14:textId="77777777" w:rsidR="008915F8" w:rsidRDefault="008915F8" w:rsidP="004961CB">
            <w:pPr>
              <w:rPr>
                <w:sz w:val="18"/>
                <w:szCs w:val="16"/>
              </w:rPr>
            </w:pPr>
          </w:p>
          <w:p w14:paraId="3A561216" w14:textId="77777777" w:rsidR="008915F8" w:rsidRDefault="008915F8" w:rsidP="004961CB">
            <w:pPr>
              <w:rPr>
                <w:sz w:val="18"/>
                <w:szCs w:val="16"/>
              </w:rPr>
            </w:pPr>
            <w:r w:rsidRPr="00C934DC">
              <w:rPr>
                <w:sz w:val="18"/>
                <w:szCs w:val="16"/>
              </w:rPr>
              <w:t>"</w:t>
            </w:r>
            <w:r>
              <w:rPr>
                <w:sz w:val="18"/>
                <w:szCs w:val="16"/>
              </w:rPr>
              <w:t>status” : &lt;status&gt;</w:t>
            </w:r>
          </w:p>
          <w:p w14:paraId="1300A784" w14:textId="77777777" w:rsidR="008915F8" w:rsidRDefault="008915F8" w:rsidP="004961CB">
            <w:pPr>
              <w:rPr>
                <w:sz w:val="18"/>
                <w:szCs w:val="16"/>
              </w:rPr>
            </w:pPr>
          </w:p>
          <w:p w14:paraId="1B273E69" w14:textId="77777777" w:rsidR="008915F8" w:rsidRPr="002A15E4" w:rsidRDefault="008915F8" w:rsidP="004961CB">
            <w:pPr>
              <w:rPr>
                <w:sz w:val="18"/>
                <w:szCs w:val="16"/>
              </w:rPr>
            </w:pPr>
            <w:r w:rsidRPr="002A15E4">
              <w:rPr>
                <w:sz w:val="18"/>
                <w:szCs w:val="16"/>
              </w:rPr>
              <w:t>Example:</w:t>
            </w:r>
          </w:p>
          <w:p w14:paraId="4B91F240" w14:textId="77777777" w:rsidR="008915F8" w:rsidRDefault="008915F8" w:rsidP="004961CB">
            <w:pPr>
              <w:rPr>
                <w:rFonts w:ascii="Lucida Console" w:hAnsi="Lucida Console"/>
                <w:sz w:val="16"/>
                <w:szCs w:val="16"/>
              </w:rPr>
            </w:pPr>
          </w:p>
          <w:tbl>
            <w:tblPr>
              <w:tblStyle w:val="TableGrid"/>
              <w:tblW w:w="68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833"/>
            </w:tblGrid>
            <w:tr w:rsidR="008915F8" w14:paraId="68052CA2" w14:textId="77777777" w:rsidTr="004961CB">
              <w:tc>
                <w:tcPr>
                  <w:tcW w:w="6833" w:type="dxa"/>
                </w:tcPr>
                <w:p w14:paraId="39074C41" w14:textId="77777777" w:rsidR="008915F8" w:rsidRPr="00EE7634" w:rsidRDefault="008915F8" w:rsidP="004961CB">
                  <w:pPr>
                    <w:rPr>
                      <w:sz w:val="18"/>
                      <w:szCs w:val="16"/>
                    </w:rPr>
                  </w:pPr>
                  <w:r w:rsidRPr="00EE7634">
                    <w:rPr>
                      <w:sz w:val="18"/>
                      <w:szCs w:val="16"/>
                    </w:rPr>
                    <w:t>Undecorated</w:t>
                  </w:r>
                </w:p>
              </w:tc>
            </w:tr>
            <w:tr w:rsidR="008915F8" w14:paraId="17075E74" w14:textId="77777777" w:rsidTr="004961CB">
              <w:tc>
                <w:tcPr>
                  <w:tcW w:w="6833" w:type="dxa"/>
                </w:tcPr>
                <w:p w14:paraId="298E2695" w14:textId="77777777" w:rsidR="008915F8" w:rsidRDefault="008915F8" w:rsidP="004961CB">
                  <w:pPr>
                    <w:rPr>
                      <w:rFonts w:ascii="Lucida Console" w:hAnsi="Lucida Console"/>
                      <w:sz w:val="16"/>
                      <w:szCs w:val="16"/>
                    </w:rPr>
                  </w:pPr>
                  <w:r>
                    <w:rPr>
                      <w:rFonts w:ascii="Lucida Console" w:hAnsi="Lucida Console"/>
                      <w:sz w:val="16"/>
                      <w:szCs w:val="16"/>
                    </w:rPr>
                    <w:t>{</w:t>
                  </w:r>
                </w:p>
                <w:p w14:paraId="4D6AF2E7" w14:textId="77777777" w:rsidR="008915F8" w:rsidRPr="007C4285" w:rsidRDefault="008915F8" w:rsidP="004961CB">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 {</w:t>
                  </w:r>
                </w:p>
                <w:p w14:paraId="1AF55A6B" w14:textId="77777777" w:rsidR="008915F8" w:rsidRPr="007C4285" w:rsidRDefault="008915F8" w:rsidP="004961CB">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"statusCd": "200",</w:t>
                  </w:r>
                </w:p>
                <w:p w14:paraId="519A6DD2" w14:textId="77777777" w:rsidR="008915F8" w:rsidRPr="007C4285" w:rsidRDefault="008915F8" w:rsidP="004961CB">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"statusSubCd": null,</w:t>
                  </w:r>
                </w:p>
                <w:p w14:paraId="2C73FEE9" w14:textId="77777777" w:rsidR="008915F8" w:rsidRPr="007C4285" w:rsidRDefault="008915F8" w:rsidP="004961CB">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"statusTxt": "OK",</w:t>
                  </w:r>
                </w:p>
                <w:p w14:paraId="79070084" w14:textId="77777777" w:rsidR="008915F8" w:rsidRPr="007C4285" w:rsidRDefault="008915F8" w:rsidP="004961CB">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"systemErrorTimeStamp": null,</w:t>
                  </w:r>
                </w:p>
                <w:p w14:paraId="1CABB9EC" w14:textId="77777777" w:rsidR="008915F8" w:rsidRPr="007C4285" w:rsidRDefault="008915F8" w:rsidP="004961CB">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"systemErrorCd": 0,</w:t>
                  </w:r>
                </w:p>
                <w:p w14:paraId="030850DB" w14:textId="77777777" w:rsidR="008915F8" w:rsidRPr="007C4285" w:rsidRDefault="008915F8" w:rsidP="004961CB">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"systemErrorTxt": null</w:t>
                  </w:r>
                </w:p>
                <w:p w14:paraId="711284EC" w14:textId="77777777" w:rsidR="008915F8" w:rsidRPr="007C4285" w:rsidRDefault="008915F8" w:rsidP="004961CB">
                  <w:pPr>
                    <w:rPr>
                      <w:rFonts w:ascii="Lucida Console" w:hAnsi="Lucida Console"/>
                      <w:sz w:val="16"/>
                      <w:szCs w:val="16"/>
                    </w:rPr>
                  </w:pPr>
                  <w:r>
                    <w:rPr>
                      <w:rFonts w:ascii="Lucida Console" w:hAnsi="Lucida Console"/>
                      <w:sz w:val="16"/>
                      <w:szCs w:val="16"/>
                    </w:rPr>
                    <w:t xml:space="preserve">  </w:t>
                  </w:r>
                  <w:r w:rsidRPr="007C4285">
                    <w:rPr>
                      <w:rFonts w:ascii="Lucida Console" w:hAnsi="Lucida Console"/>
                      <w:sz w:val="16"/>
                      <w:szCs w:val="16"/>
                    </w:rPr>
                    <w:t>}</w:t>
                  </w:r>
                </w:p>
                <w:p w14:paraId="6E8247BF" w14:textId="77777777" w:rsidR="008915F8" w:rsidRDefault="008915F8" w:rsidP="004961CB">
                  <w:pPr>
                    <w:rPr>
                      <w:sz w:val="18"/>
                      <w:szCs w:val="16"/>
                    </w:rPr>
                  </w:pPr>
                  <w:r>
                    <w:rPr>
                      <w:sz w:val="18"/>
                      <w:szCs w:val="16"/>
                    </w:rPr>
                    <w:t>}</w:t>
                  </w:r>
                </w:p>
              </w:tc>
            </w:tr>
          </w:tbl>
          <w:p w14:paraId="10BF498E" w14:textId="77777777" w:rsidR="008915F8" w:rsidRDefault="008915F8" w:rsidP="004961CB">
            <w:pPr>
              <w:rPr>
                <w:sz w:val="18"/>
                <w:szCs w:val="16"/>
              </w:rPr>
            </w:pPr>
          </w:p>
          <w:p w14:paraId="15759605" w14:textId="77777777" w:rsidR="008915F8" w:rsidRPr="00C934DC" w:rsidRDefault="008915F8" w:rsidP="004961CB">
            <w:pPr>
              <w:rPr>
                <w:sz w:val="18"/>
                <w:szCs w:val="16"/>
              </w:rPr>
            </w:pPr>
          </w:p>
        </w:tc>
      </w:tr>
      <w:tr w:rsidR="008915F8" w:rsidRPr="00C934DC" w14:paraId="445CBC05" w14:textId="77777777" w:rsidTr="004961CB">
        <w:tc>
          <w:tcPr>
            <w:tcW w:w="1526" w:type="dxa"/>
          </w:tcPr>
          <w:p w14:paraId="01291B68" w14:textId="77777777" w:rsidR="008915F8" w:rsidRDefault="008915F8" w:rsidP="004961CB">
            <w:pPr>
              <w:rPr>
                <w:b/>
                <w:sz w:val="18"/>
                <w:szCs w:val="16"/>
              </w:rPr>
            </w:pPr>
            <w:r>
              <w:rPr>
                <w:b/>
                <w:sz w:val="18"/>
                <w:szCs w:val="16"/>
              </w:rPr>
              <w:t>SLA</w:t>
            </w:r>
          </w:p>
        </w:tc>
        <w:tc>
          <w:tcPr>
            <w:tcW w:w="9355" w:type="dxa"/>
          </w:tcPr>
          <w:p w14:paraId="210D0753" w14:textId="77777777" w:rsidR="008915F8" w:rsidRPr="00586A2A" w:rsidRDefault="008915F8" w:rsidP="004961CB">
            <w:pPr>
              <w:rPr>
                <w:sz w:val="18"/>
                <w:szCs w:val="16"/>
                <w:lang w:val="fr-CA"/>
              </w:rPr>
            </w:pPr>
            <w:r w:rsidRPr="00586A2A">
              <w:rPr>
                <w:sz w:val="18"/>
                <w:szCs w:val="16"/>
                <w:lang w:val="fr-CA"/>
              </w:rPr>
              <w:t>Services/APIs called:</w:t>
            </w:r>
          </w:p>
          <w:p w14:paraId="0BDECAE1" w14:textId="77777777" w:rsidR="008915F8" w:rsidRPr="00586A2A" w:rsidRDefault="008915F8" w:rsidP="004961CB">
            <w:pPr>
              <w:rPr>
                <w:b/>
                <w:sz w:val="18"/>
                <w:szCs w:val="16"/>
                <w:lang w:val="fr-CA"/>
              </w:rPr>
            </w:pPr>
          </w:p>
          <w:p w14:paraId="7D19E2E7" w14:textId="77777777" w:rsidR="008915F8" w:rsidRPr="00586A2A" w:rsidRDefault="008915F8" w:rsidP="004961CB">
            <w:pPr>
              <w:rPr>
                <w:b/>
                <w:sz w:val="18"/>
                <w:szCs w:val="16"/>
                <w:lang w:val="fr-CA"/>
              </w:rPr>
            </w:pPr>
            <w:r w:rsidRPr="00586A2A">
              <w:rPr>
                <w:b/>
                <w:sz w:val="18"/>
                <w:szCs w:val="16"/>
                <w:lang w:val="fr-CA"/>
              </w:rPr>
              <w:t>UserRoleManagementSvc</w:t>
            </w:r>
          </w:p>
          <w:p w14:paraId="6522B336" w14:textId="77777777" w:rsidR="008915F8" w:rsidRPr="00586A2A" w:rsidRDefault="008915F8" w:rsidP="004961CB">
            <w:pPr>
              <w:rPr>
                <w:sz w:val="18"/>
                <w:szCs w:val="16"/>
                <w:lang w:val="fr-CA"/>
              </w:rPr>
            </w:pPr>
            <w:r w:rsidRPr="00586A2A">
              <w:rPr>
                <w:sz w:val="18"/>
                <w:szCs w:val="16"/>
                <w:lang w:val="fr-CA"/>
              </w:rPr>
              <w:t>deleteUserRoles</w:t>
            </w:r>
          </w:p>
          <w:p w14:paraId="7F420770" w14:textId="77777777" w:rsidR="008915F8" w:rsidRPr="00586A2A" w:rsidRDefault="008915F8" w:rsidP="004961CB">
            <w:pPr>
              <w:rPr>
                <w:sz w:val="18"/>
                <w:szCs w:val="16"/>
                <w:lang w:val="fr-CA"/>
              </w:rPr>
            </w:pPr>
          </w:p>
          <w:p w14:paraId="23245850" w14:textId="77777777" w:rsidR="008915F8" w:rsidRDefault="008915F8" w:rsidP="004961CB">
            <w:pPr>
              <w:rPr>
                <w:sz w:val="18"/>
                <w:szCs w:val="16"/>
              </w:rPr>
            </w:pPr>
            <w:r>
              <w:rPr>
                <w:sz w:val="18"/>
                <w:szCs w:val="16"/>
              </w:rPr>
              <w:br/>
              <w:t xml:space="preserve">Expected average response time: </w:t>
            </w:r>
            <w:r w:rsidRPr="007D2934">
              <w:rPr>
                <w:color w:val="FF0000"/>
                <w:sz w:val="18"/>
                <w:szCs w:val="16"/>
              </w:rPr>
              <w:t>2</w:t>
            </w:r>
            <w:r>
              <w:rPr>
                <w:color w:val="FF0000"/>
                <w:sz w:val="18"/>
                <w:szCs w:val="16"/>
              </w:rPr>
              <w:t>5</w:t>
            </w:r>
            <w:r w:rsidRPr="007D2934">
              <w:rPr>
                <w:color w:val="FF0000"/>
                <w:sz w:val="18"/>
                <w:szCs w:val="16"/>
              </w:rPr>
              <w:t xml:space="preserve">00 </w:t>
            </w:r>
            <w:r>
              <w:rPr>
                <w:color w:val="FF0000"/>
                <w:sz w:val="18"/>
                <w:szCs w:val="16"/>
              </w:rPr>
              <w:t>ms</w:t>
            </w:r>
          </w:p>
        </w:tc>
      </w:tr>
      <w:tr w:rsidR="008915F8" w:rsidRPr="00C934DC" w14:paraId="3964294D" w14:textId="77777777" w:rsidTr="004961CB">
        <w:tc>
          <w:tcPr>
            <w:tcW w:w="1526" w:type="dxa"/>
          </w:tcPr>
          <w:p w14:paraId="34A5E62E" w14:textId="77777777" w:rsidR="008915F8" w:rsidRPr="00B534AD" w:rsidRDefault="008915F8" w:rsidP="004961CB">
            <w:pPr>
              <w:rPr>
                <w:b/>
                <w:sz w:val="18"/>
                <w:szCs w:val="16"/>
              </w:rPr>
            </w:pPr>
            <w:r w:rsidRPr="00B534AD">
              <w:rPr>
                <w:b/>
                <w:sz w:val="18"/>
                <w:szCs w:val="16"/>
              </w:rPr>
              <w:t>Sample GUI</w:t>
            </w:r>
          </w:p>
          <w:p w14:paraId="5B7C4ECC" w14:textId="77777777" w:rsidR="008915F8" w:rsidRDefault="008915F8" w:rsidP="004961CB">
            <w:pPr>
              <w:rPr>
                <w:b/>
                <w:sz w:val="18"/>
                <w:szCs w:val="16"/>
              </w:rPr>
            </w:pPr>
          </w:p>
        </w:tc>
        <w:tc>
          <w:tcPr>
            <w:tcW w:w="9355" w:type="dxa"/>
          </w:tcPr>
          <w:p w14:paraId="4AE7CB04" w14:textId="77777777" w:rsidR="008915F8" w:rsidRDefault="008915F8" w:rsidP="004961CB">
            <w:pPr>
              <w:rPr>
                <w:sz w:val="18"/>
                <w:szCs w:val="16"/>
              </w:rPr>
            </w:pPr>
          </w:p>
        </w:tc>
      </w:tr>
    </w:tbl>
    <w:p w14:paraId="52914870" w14:textId="77777777" w:rsidR="008915F8" w:rsidRDefault="008915F8" w:rsidP="008915F8">
      <w:pPr>
        <w:rPr>
          <w:b/>
          <w:sz w:val="28"/>
        </w:rPr>
      </w:pPr>
      <w:r>
        <w:rPr>
          <w:b/>
          <w:sz w:val="28"/>
        </w:rPr>
        <w:br w:type="page"/>
      </w:r>
    </w:p>
    <w:p w14:paraId="2A94C5E2" w14:textId="77777777" w:rsidR="008915F8" w:rsidRDefault="008915F8" w:rsidP="008915F8"/>
    <w:p w14:paraId="188BE219" w14:textId="7D13FA20" w:rsidR="0019565F" w:rsidRDefault="00A0337E" w:rsidP="00A0337E">
      <w:pPr>
        <w:pStyle w:val="Heading1"/>
      </w:pPr>
      <w:r w:rsidRPr="000631BD">
        <w:t xml:space="preserve"> </w:t>
      </w:r>
      <w:r w:rsidR="0019565F" w:rsidRPr="000631BD">
        <w:t>Appendix</w:t>
      </w:r>
      <w:bookmarkEnd w:id="25"/>
    </w:p>
    <w:p w14:paraId="496DA954" w14:textId="77777777" w:rsidR="0019565F" w:rsidRDefault="0019565F" w:rsidP="0019565F">
      <w:pPr>
        <w:pStyle w:val="Heading2"/>
      </w:pPr>
      <w:bookmarkStart w:id="26" w:name="_Toc390764923"/>
      <w:r>
        <w:t>Error Codes</w:t>
      </w:r>
      <w:bookmarkEnd w:id="26"/>
    </w:p>
    <w:p w14:paraId="0F05E9F7" w14:textId="77777777" w:rsidR="0019565F" w:rsidRPr="000631BD" w:rsidRDefault="0019565F" w:rsidP="0019565F"/>
    <w:tbl>
      <w:tblPr>
        <w:tblStyle w:val="TableGrid"/>
        <w:tblW w:w="0" w:type="auto"/>
        <w:tblLook w:val="04A0" w:firstRow="1" w:lastRow="0" w:firstColumn="1" w:lastColumn="0" w:noHBand="0" w:noVBand="1"/>
      </w:tblPr>
      <w:tblGrid>
        <w:gridCol w:w="1951"/>
        <w:gridCol w:w="9065"/>
      </w:tblGrid>
      <w:tr w:rsidR="0019565F" w:rsidRPr="000631BD" w14:paraId="58F4A623" w14:textId="77777777" w:rsidTr="005E70D6">
        <w:tc>
          <w:tcPr>
            <w:tcW w:w="1951" w:type="dxa"/>
          </w:tcPr>
          <w:p w14:paraId="70ED522A" w14:textId="77777777" w:rsidR="0019565F" w:rsidRPr="00602217" w:rsidRDefault="0019565F" w:rsidP="005E70D6">
            <w:pPr>
              <w:pStyle w:val="NoSpacing"/>
              <w:rPr>
                <w:sz w:val="18"/>
              </w:rPr>
            </w:pPr>
            <w:r w:rsidRPr="00602217">
              <w:rPr>
                <w:sz w:val="18"/>
              </w:rPr>
              <w:t>IB</w:t>
            </w:r>
          </w:p>
        </w:tc>
        <w:tc>
          <w:tcPr>
            <w:tcW w:w="9065" w:type="dxa"/>
          </w:tcPr>
          <w:p w14:paraId="5B760041" w14:textId="77777777" w:rsidR="0019565F" w:rsidRPr="00602217" w:rsidRDefault="0019565F" w:rsidP="005E70D6">
            <w:pPr>
              <w:pStyle w:val="NoSpacing"/>
              <w:rPr>
                <w:sz w:val="18"/>
              </w:rPr>
            </w:pPr>
            <w:r w:rsidRPr="00602217">
              <w:rPr>
                <w:sz w:val="18"/>
              </w:rPr>
              <w:t>Invalid BAN</w:t>
            </w:r>
          </w:p>
        </w:tc>
      </w:tr>
      <w:tr w:rsidR="0019565F" w:rsidRPr="000631BD" w14:paraId="7450389B" w14:textId="77777777" w:rsidTr="005E70D6">
        <w:tc>
          <w:tcPr>
            <w:tcW w:w="1951" w:type="dxa"/>
          </w:tcPr>
          <w:p w14:paraId="3C967577" w14:textId="77777777" w:rsidR="0019565F" w:rsidRPr="00602217" w:rsidRDefault="0019565F" w:rsidP="005E70D6">
            <w:pPr>
              <w:pStyle w:val="NoSpacing"/>
              <w:rPr>
                <w:sz w:val="18"/>
              </w:rPr>
            </w:pPr>
            <w:r w:rsidRPr="009E4DA9">
              <w:rPr>
                <w:sz w:val="18"/>
              </w:rPr>
              <w:t>IS</w:t>
            </w:r>
          </w:p>
        </w:tc>
        <w:tc>
          <w:tcPr>
            <w:tcW w:w="9065" w:type="dxa"/>
          </w:tcPr>
          <w:p w14:paraId="73252D85" w14:textId="77777777" w:rsidR="0019565F" w:rsidRPr="00602217" w:rsidRDefault="0019565F" w:rsidP="005E70D6">
            <w:pPr>
              <w:pStyle w:val="NoSpacing"/>
              <w:rPr>
                <w:sz w:val="18"/>
              </w:rPr>
            </w:pPr>
            <w:r w:rsidRPr="009E4DA9">
              <w:rPr>
                <w:sz w:val="18"/>
              </w:rPr>
              <w:t>Invalid Subscriber Number</w:t>
            </w:r>
          </w:p>
        </w:tc>
      </w:tr>
      <w:tr w:rsidR="0019565F" w:rsidRPr="000631BD" w14:paraId="71EE10B7" w14:textId="77777777" w:rsidTr="005E70D6">
        <w:trPr>
          <w:ins w:id="27" w:author="Fred Caprilli" w:date="2013-10-30T16:27:00Z"/>
        </w:trPr>
        <w:tc>
          <w:tcPr>
            <w:tcW w:w="1951" w:type="dxa"/>
          </w:tcPr>
          <w:p w14:paraId="449884B9" w14:textId="77777777" w:rsidR="0019565F" w:rsidRPr="00602217" w:rsidRDefault="0019565F" w:rsidP="005E70D6">
            <w:pPr>
              <w:pStyle w:val="NoSpacing"/>
              <w:rPr>
                <w:ins w:id="28" w:author="Fred Caprilli" w:date="2013-10-30T16:27:00Z"/>
                <w:sz w:val="18"/>
              </w:rPr>
            </w:pPr>
            <w:r>
              <w:rPr>
                <w:sz w:val="18"/>
              </w:rPr>
              <w:t>DAL</w:t>
            </w:r>
          </w:p>
        </w:tc>
        <w:tc>
          <w:tcPr>
            <w:tcW w:w="9065" w:type="dxa"/>
          </w:tcPr>
          <w:p w14:paraId="2A289522" w14:textId="77777777" w:rsidR="0019565F" w:rsidRPr="00602217" w:rsidRDefault="0019565F" w:rsidP="005E70D6">
            <w:pPr>
              <w:pStyle w:val="NoSpacing"/>
              <w:rPr>
                <w:ins w:id="29" w:author="Fred Caprilli" w:date="2013-10-30T16:27:00Z"/>
                <w:sz w:val="18"/>
              </w:rPr>
            </w:pPr>
            <w:r>
              <w:rPr>
                <w:sz w:val="18"/>
              </w:rPr>
              <w:t>Account Management DAL level application error</w:t>
            </w:r>
          </w:p>
        </w:tc>
      </w:tr>
      <w:tr w:rsidR="0019565F" w:rsidRPr="000631BD" w14:paraId="3F616CBD" w14:textId="77777777" w:rsidTr="005E70D6">
        <w:tc>
          <w:tcPr>
            <w:tcW w:w="1951" w:type="dxa"/>
          </w:tcPr>
          <w:p w14:paraId="550434BD" w14:textId="77777777" w:rsidR="0019565F" w:rsidRDefault="0019565F" w:rsidP="005E70D6">
            <w:pPr>
              <w:pStyle w:val="NoSpacing"/>
              <w:rPr>
                <w:sz w:val="18"/>
              </w:rPr>
            </w:pPr>
            <w:r>
              <w:rPr>
                <w:sz w:val="18"/>
              </w:rPr>
              <w:t>WPS</w:t>
            </w:r>
          </w:p>
        </w:tc>
        <w:tc>
          <w:tcPr>
            <w:tcW w:w="9065" w:type="dxa"/>
          </w:tcPr>
          <w:p w14:paraId="1D682508" w14:textId="77777777" w:rsidR="0019565F" w:rsidRDefault="0019565F" w:rsidP="005E70D6">
            <w:pPr>
              <w:pStyle w:val="NoSpacing"/>
              <w:rPr>
                <w:sz w:val="18"/>
              </w:rPr>
            </w:pPr>
            <w:r>
              <w:rPr>
                <w:sz w:val="18"/>
              </w:rPr>
              <w:t>Wireless Permission Svc level application error</w:t>
            </w:r>
          </w:p>
        </w:tc>
      </w:tr>
      <w:tr w:rsidR="0019565F" w:rsidRPr="000631BD" w14:paraId="6913CA4D" w14:textId="77777777" w:rsidTr="005E70D6">
        <w:tc>
          <w:tcPr>
            <w:tcW w:w="1951" w:type="dxa"/>
          </w:tcPr>
          <w:p w14:paraId="1795576B" w14:textId="77777777" w:rsidR="0019565F" w:rsidRDefault="0019565F" w:rsidP="005E70D6">
            <w:pPr>
              <w:pStyle w:val="NoSpacing"/>
              <w:rPr>
                <w:sz w:val="18"/>
              </w:rPr>
            </w:pPr>
            <w:r>
              <w:rPr>
                <w:sz w:val="18"/>
              </w:rPr>
              <w:t>IC</w:t>
            </w:r>
          </w:p>
        </w:tc>
        <w:tc>
          <w:tcPr>
            <w:tcW w:w="9065" w:type="dxa"/>
          </w:tcPr>
          <w:p w14:paraId="574765A8" w14:textId="77777777" w:rsidR="0019565F" w:rsidRDefault="0019565F" w:rsidP="005E70D6">
            <w:pPr>
              <w:pStyle w:val="NoSpacing"/>
              <w:rPr>
                <w:sz w:val="18"/>
              </w:rPr>
            </w:pPr>
            <w:r>
              <w:rPr>
                <w:sz w:val="18"/>
              </w:rPr>
              <w:t>Invalid Credentials</w:t>
            </w:r>
          </w:p>
        </w:tc>
      </w:tr>
    </w:tbl>
    <w:p w14:paraId="3744D7DF" w14:textId="77777777" w:rsidR="0019565F" w:rsidRPr="000631BD" w:rsidRDefault="0019565F" w:rsidP="0019565F">
      <w:pPr>
        <w:tabs>
          <w:tab w:val="left" w:pos="1600"/>
        </w:tabs>
      </w:pPr>
      <w:r>
        <w:tab/>
      </w:r>
    </w:p>
    <w:p w14:paraId="671A4F11" w14:textId="77777777" w:rsidR="0019565F" w:rsidRPr="0039733B" w:rsidRDefault="0019565F" w:rsidP="0019565F"/>
    <w:p w14:paraId="77581CD5" w14:textId="77777777" w:rsidR="0019565F" w:rsidRPr="0050203A" w:rsidRDefault="0019565F" w:rsidP="0019565F"/>
    <w:p w14:paraId="0A571988" w14:textId="77777777" w:rsidR="0019565F" w:rsidRPr="00BE3AB9" w:rsidRDefault="0019565F" w:rsidP="0019565F"/>
    <w:p w14:paraId="02986520" w14:textId="7FB68D02" w:rsidR="000631BD" w:rsidRPr="0019565F" w:rsidRDefault="000631BD" w:rsidP="0019565F"/>
    <w:sectPr w:rsidR="000631BD" w:rsidRPr="0019565F" w:rsidSect="0064666A">
      <w:headerReference w:type="default" r:id="rId17"/>
      <w:pgSz w:w="12240" w:h="15840"/>
      <w:pgMar w:top="670" w:right="720" w:bottom="720" w:left="720" w:header="426" w:footer="1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BB3A7" w14:textId="77777777" w:rsidR="00425197" w:rsidRDefault="00425197" w:rsidP="002D4F6F">
      <w:pPr>
        <w:spacing w:after="0" w:line="240" w:lineRule="auto"/>
      </w:pPr>
      <w:r>
        <w:separator/>
      </w:r>
    </w:p>
  </w:endnote>
  <w:endnote w:type="continuationSeparator" w:id="0">
    <w:p w14:paraId="76AE0321" w14:textId="77777777" w:rsidR="00425197" w:rsidRDefault="00425197" w:rsidP="002D4F6F">
      <w:pPr>
        <w:spacing w:after="0" w:line="240" w:lineRule="auto"/>
      </w:pPr>
      <w:r>
        <w:continuationSeparator/>
      </w:r>
    </w:p>
  </w:endnote>
  <w:endnote w:type="continuationNotice" w:id="1">
    <w:p w14:paraId="7F4823F0" w14:textId="77777777" w:rsidR="00425197" w:rsidRDefault="004251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448925"/>
      <w:docPartObj>
        <w:docPartGallery w:val="Page Numbers (Bottom of Page)"/>
        <w:docPartUnique/>
      </w:docPartObj>
    </w:sdtPr>
    <w:sdtEndPr>
      <w:rPr>
        <w:noProof/>
      </w:rPr>
    </w:sdtEndPr>
    <w:sdtContent>
      <w:p w14:paraId="229AB8C1" w14:textId="77777777" w:rsidR="00425197" w:rsidRDefault="00425197">
        <w:pPr>
          <w:pStyle w:val="Footer"/>
          <w:jc w:val="center"/>
        </w:pPr>
        <w:r>
          <w:fldChar w:fldCharType="begin"/>
        </w:r>
        <w:r>
          <w:instrText xml:space="preserve"> PAGE   \* MERGEFORMAT </w:instrText>
        </w:r>
        <w:r>
          <w:fldChar w:fldCharType="separate"/>
        </w:r>
        <w:r w:rsidR="00285BCA">
          <w:rPr>
            <w:noProof/>
          </w:rPr>
          <w:t>2</w:t>
        </w:r>
        <w:r>
          <w:rPr>
            <w:noProof/>
          </w:rPr>
          <w:fldChar w:fldCharType="end"/>
        </w:r>
      </w:p>
    </w:sdtContent>
  </w:sdt>
  <w:p w14:paraId="24AE969D" w14:textId="77777777" w:rsidR="00425197" w:rsidRDefault="00425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EE4C8" w14:textId="77777777" w:rsidR="00425197" w:rsidRDefault="00425197" w:rsidP="002D4F6F">
      <w:pPr>
        <w:spacing w:after="0" w:line="240" w:lineRule="auto"/>
      </w:pPr>
      <w:r>
        <w:separator/>
      </w:r>
    </w:p>
  </w:footnote>
  <w:footnote w:type="continuationSeparator" w:id="0">
    <w:p w14:paraId="3433DE3D" w14:textId="77777777" w:rsidR="00425197" w:rsidRDefault="00425197" w:rsidP="002D4F6F">
      <w:pPr>
        <w:spacing w:after="0" w:line="240" w:lineRule="auto"/>
      </w:pPr>
      <w:r>
        <w:continuationSeparator/>
      </w:r>
    </w:p>
  </w:footnote>
  <w:footnote w:type="continuationNotice" w:id="1">
    <w:p w14:paraId="1F96E316" w14:textId="77777777" w:rsidR="00425197" w:rsidRDefault="0042519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2A8AC" w14:textId="77777777" w:rsidR="00425197" w:rsidRPr="002D4F6F" w:rsidRDefault="00425197" w:rsidP="002D4F6F">
    <w:pPr>
      <w:pStyle w:val="Header"/>
      <w:jc w:val="center"/>
      <w:rPr>
        <w:sz w:val="16"/>
        <w:szCs w:val="16"/>
      </w:rPr>
    </w:pPr>
    <w:r w:rsidRPr="002D4F6F">
      <w:rPr>
        <w:sz w:val="16"/>
        <w:szCs w:val="16"/>
      </w:rPr>
      <w:t>SelfServe New Stack</w:t>
    </w:r>
    <w:r>
      <w:rPr>
        <w:sz w:val="16"/>
        <w:szCs w:val="16"/>
      </w:rPr>
      <w:t xml:space="preserve"> / Profile Management </w:t>
    </w:r>
    <w:r w:rsidRPr="002D4F6F">
      <w:rPr>
        <w:sz w:val="16"/>
        <w:szCs w:val="16"/>
      </w:rPr>
      <w:t>–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DC98" w14:textId="1AFE1E42" w:rsidR="00425197" w:rsidRPr="002D4F6F" w:rsidRDefault="00425197" w:rsidP="006D4FA9">
    <w:pPr>
      <w:pStyle w:val="Header"/>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534B5"/>
    <w:multiLevelType w:val="hybridMultilevel"/>
    <w:tmpl w:val="AD24D7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8743BB"/>
    <w:multiLevelType w:val="hybridMultilevel"/>
    <w:tmpl w:val="418600B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F4D51F0"/>
    <w:multiLevelType w:val="hybridMultilevel"/>
    <w:tmpl w:val="579A0E00"/>
    <w:lvl w:ilvl="0" w:tplc="18F60F74">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B859FE"/>
    <w:multiLevelType w:val="hybridMultilevel"/>
    <w:tmpl w:val="824E6FEA"/>
    <w:lvl w:ilvl="0" w:tplc="10090005">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 w15:restartNumberingAfterBreak="0">
    <w:nsid w:val="3C861D37"/>
    <w:multiLevelType w:val="hybridMultilevel"/>
    <w:tmpl w:val="7AA479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7B6231"/>
    <w:multiLevelType w:val="hybridMultilevel"/>
    <w:tmpl w:val="7A769C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5604C8"/>
    <w:multiLevelType w:val="hybridMultilevel"/>
    <w:tmpl w:val="2E62CA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6A046A87"/>
    <w:multiLevelType w:val="hybridMultilevel"/>
    <w:tmpl w:val="6CF2F5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oNotTrackFormatting/>
  <w:defaultTabStop w:val="720"/>
  <w:characterSpacingControl w:val="doNotCompress"/>
  <w:hdrShapeDefaults>
    <o:shapedefaults v:ext="edit" spidmax="921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89"/>
    <w:rsid w:val="00005544"/>
    <w:rsid w:val="00010D04"/>
    <w:rsid w:val="00017080"/>
    <w:rsid w:val="000172AF"/>
    <w:rsid w:val="00017593"/>
    <w:rsid w:val="00020692"/>
    <w:rsid w:val="000217D5"/>
    <w:rsid w:val="00021F07"/>
    <w:rsid w:val="000242BC"/>
    <w:rsid w:val="00024308"/>
    <w:rsid w:val="00025183"/>
    <w:rsid w:val="0002553C"/>
    <w:rsid w:val="00026515"/>
    <w:rsid w:val="00030927"/>
    <w:rsid w:val="00041907"/>
    <w:rsid w:val="0004249B"/>
    <w:rsid w:val="000456EA"/>
    <w:rsid w:val="000462E7"/>
    <w:rsid w:val="000500E2"/>
    <w:rsid w:val="000517FA"/>
    <w:rsid w:val="00054651"/>
    <w:rsid w:val="00056890"/>
    <w:rsid w:val="00057951"/>
    <w:rsid w:val="000618A7"/>
    <w:rsid w:val="00061AD5"/>
    <w:rsid w:val="000631BD"/>
    <w:rsid w:val="0006492E"/>
    <w:rsid w:val="00070092"/>
    <w:rsid w:val="00071B2D"/>
    <w:rsid w:val="00074AFE"/>
    <w:rsid w:val="00080A4F"/>
    <w:rsid w:val="0008299C"/>
    <w:rsid w:val="00083B52"/>
    <w:rsid w:val="00087A62"/>
    <w:rsid w:val="00090F3D"/>
    <w:rsid w:val="00091157"/>
    <w:rsid w:val="000915FA"/>
    <w:rsid w:val="000951B6"/>
    <w:rsid w:val="00097C16"/>
    <w:rsid w:val="00097FC9"/>
    <w:rsid w:val="000A0F8E"/>
    <w:rsid w:val="000A3A1D"/>
    <w:rsid w:val="000A3D3F"/>
    <w:rsid w:val="000A48DF"/>
    <w:rsid w:val="000B05B3"/>
    <w:rsid w:val="000B19F0"/>
    <w:rsid w:val="000B37EB"/>
    <w:rsid w:val="000B3C10"/>
    <w:rsid w:val="000C273F"/>
    <w:rsid w:val="000D0E21"/>
    <w:rsid w:val="000D4696"/>
    <w:rsid w:val="000D7697"/>
    <w:rsid w:val="000D7A6F"/>
    <w:rsid w:val="000E06CE"/>
    <w:rsid w:val="000E06E0"/>
    <w:rsid w:val="000E2D2C"/>
    <w:rsid w:val="000F0580"/>
    <w:rsid w:val="000F0AB2"/>
    <w:rsid w:val="000F3149"/>
    <w:rsid w:val="000F4663"/>
    <w:rsid w:val="000F7635"/>
    <w:rsid w:val="00100767"/>
    <w:rsid w:val="001030CF"/>
    <w:rsid w:val="001067DA"/>
    <w:rsid w:val="00107DEB"/>
    <w:rsid w:val="0011338B"/>
    <w:rsid w:val="001134D0"/>
    <w:rsid w:val="00114012"/>
    <w:rsid w:val="0012786F"/>
    <w:rsid w:val="00127AFF"/>
    <w:rsid w:val="001320BE"/>
    <w:rsid w:val="00140EDF"/>
    <w:rsid w:val="00143BD1"/>
    <w:rsid w:val="00156B89"/>
    <w:rsid w:val="001654BD"/>
    <w:rsid w:val="00166006"/>
    <w:rsid w:val="001660D8"/>
    <w:rsid w:val="001663CC"/>
    <w:rsid w:val="001664F8"/>
    <w:rsid w:val="0017174B"/>
    <w:rsid w:val="001719BF"/>
    <w:rsid w:val="001729DA"/>
    <w:rsid w:val="00173552"/>
    <w:rsid w:val="00173DC9"/>
    <w:rsid w:val="00180153"/>
    <w:rsid w:val="00182451"/>
    <w:rsid w:val="0018544F"/>
    <w:rsid w:val="00191549"/>
    <w:rsid w:val="00191868"/>
    <w:rsid w:val="00193F05"/>
    <w:rsid w:val="001942D3"/>
    <w:rsid w:val="0019565F"/>
    <w:rsid w:val="001963A0"/>
    <w:rsid w:val="00196B71"/>
    <w:rsid w:val="00197454"/>
    <w:rsid w:val="001A3216"/>
    <w:rsid w:val="001A4598"/>
    <w:rsid w:val="001A4F52"/>
    <w:rsid w:val="001A628D"/>
    <w:rsid w:val="001B0F9F"/>
    <w:rsid w:val="001B35FC"/>
    <w:rsid w:val="001C0655"/>
    <w:rsid w:val="001C4FBA"/>
    <w:rsid w:val="001D10A2"/>
    <w:rsid w:val="001D45DA"/>
    <w:rsid w:val="001D5FBB"/>
    <w:rsid w:val="001E06C9"/>
    <w:rsid w:val="001E34D1"/>
    <w:rsid w:val="001E5669"/>
    <w:rsid w:val="001E5696"/>
    <w:rsid w:val="001E5845"/>
    <w:rsid w:val="001E5F6D"/>
    <w:rsid w:val="001E669D"/>
    <w:rsid w:val="001F091B"/>
    <w:rsid w:val="001F1AB4"/>
    <w:rsid w:val="001F6BE5"/>
    <w:rsid w:val="0020297A"/>
    <w:rsid w:val="0020338F"/>
    <w:rsid w:val="00203A6F"/>
    <w:rsid w:val="00205AA3"/>
    <w:rsid w:val="002069FD"/>
    <w:rsid w:val="00210B2A"/>
    <w:rsid w:val="00213256"/>
    <w:rsid w:val="002244C8"/>
    <w:rsid w:val="002348BE"/>
    <w:rsid w:val="0024005D"/>
    <w:rsid w:val="002415CB"/>
    <w:rsid w:val="002503D6"/>
    <w:rsid w:val="00254AE6"/>
    <w:rsid w:val="00254FBC"/>
    <w:rsid w:val="002561E5"/>
    <w:rsid w:val="00257BE1"/>
    <w:rsid w:val="00262113"/>
    <w:rsid w:val="00262B1C"/>
    <w:rsid w:val="00263A01"/>
    <w:rsid w:val="00264731"/>
    <w:rsid w:val="00264E45"/>
    <w:rsid w:val="00265254"/>
    <w:rsid w:val="00266C92"/>
    <w:rsid w:val="002705BF"/>
    <w:rsid w:val="002706DF"/>
    <w:rsid w:val="00270FBF"/>
    <w:rsid w:val="002714A3"/>
    <w:rsid w:val="00282C77"/>
    <w:rsid w:val="00283004"/>
    <w:rsid w:val="00283A5A"/>
    <w:rsid w:val="00284551"/>
    <w:rsid w:val="00285BCA"/>
    <w:rsid w:val="0028751A"/>
    <w:rsid w:val="0029015C"/>
    <w:rsid w:val="00291D08"/>
    <w:rsid w:val="0029787D"/>
    <w:rsid w:val="002A15E4"/>
    <w:rsid w:val="002A3843"/>
    <w:rsid w:val="002A38D7"/>
    <w:rsid w:val="002A3BC9"/>
    <w:rsid w:val="002A489A"/>
    <w:rsid w:val="002A49FB"/>
    <w:rsid w:val="002A4EF4"/>
    <w:rsid w:val="002A51ED"/>
    <w:rsid w:val="002A7A87"/>
    <w:rsid w:val="002B0D59"/>
    <w:rsid w:val="002B2A08"/>
    <w:rsid w:val="002C34F2"/>
    <w:rsid w:val="002D2C4F"/>
    <w:rsid w:val="002D4F6F"/>
    <w:rsid w:val="002D714E"/>
    <w:rsid w:val="002E0AFF"/>
    <w:rsid w:val="002E1929"/>
    <w:rsid w:val="002E27D2"/>
    <w:rsid w:val="002E3B14"/>
    <w:rsid w:val="002E3FA7"/>
    <w:rsid w:val="002F051E"/>
    <w:rsid w:val="002F09E8"/>
    <w:rsid w:val="002F2855"/>
    <w:rsid w:val="003061C3"/>
    <w:rsid w:val="003061F0"/>
    <w:rsid w:val="003076ED"/>
    <w:rsid w:val="00310F11"/>
    <w:rsid w:val="003217AC"/>
    <w:rsid w:val="003220CB"/>
    <w:rsid w:val="003270F2"/>
    <w:rsid w:val="003302F3"/>
    <w:rsid w:val="00335316"/>
    <w:rsid w:val="00335B04"/>
    <w:rsid w:val="00335E02"/>
    <w:rsid w:val="003449BA"/>
    <w:rsid w:val="00346090"/>
    <w:rsid w:val="003464EB"/>
    <w:rsid w:val="00346B64"/>
    <w:rsid w:val="00346F01"/>
    <w:rsid w:val="00346FF6"/>
    <w:rsid w:val="0034714E"/>
    <w:rsid w:val="00352EDF"/>
    <w:rsid w:val="00356EA6"/>
    <w:rsid w:val="0035744A"/>
    <w:rsid w:val="00360D8C"/>
    <w:rsid w:val="00367B89"/>
    <w:rsid w:val="00371E92"/>
    <w:rsid w:val="00372A44"/>
    <w:rsid w:val="00383C06"/>
    <w:rsid w:val="00385C31"/>
    <w:rsid w:val="00391BDD"/>
    <w:rsid w:val="00395597"/>
    <w:rsid w:val="0039733B"/>
    <w:rsid w:val="003A20E0"/>
    <w:rsid w:val="003A21E2"/>
    <w:rsid w:val="003A42F9"/>
    <w:rsid w:val="003A474D"/>
    <w:rsid w:val="003A6D6A"/>
    <w:rsid w:val="003B3DE4"/>
    <w:rsid w:val="003B63DC"/>
    <w:rsid w:val="003B77D2"/>
    <w:rsid w:val="003C1230"/>
    <w:rsid w:val="003C14B5"/>
    <w:rsid w:val="003C1BC4"/>
    <w:rsid w:val="003C1C2D"/>
    <w:rsid w:val="003C1D0B"/>
    <w:rsid w:val="003C35EB"/>
    <w:rsid w:val="003C5CEF"/>
    <w:rsid w:val="003D002E"/>
    <w:rsid w:val="003D0F1A"/>
    <w:rsid w:val="003D2D2C"/>
    <w:rsid w:val="003D2FFB"/>
    <w:rsid w:val="003D4902"/>
    <w:rsid w:val="003D514F"/>
    <w:rsid w:val="003D51A0"/>
    <w:rsid w:val="003E2D68"/>
    <w:rsid w:val="003E52D4"/>
    <w:rsid w:val="003F3639"/>
    <w:rsid w:val="003F61B9"/>
    <w:rsid w:val="003F71FC"/>
    <w:rsid w:val="00405C23"/>
    <w:rsid w:val="00407F6C"/>
    <w:rsid w:val="004107F3"/>
    <w:rsid w:val="00411965"/>
    <w:rsid w:val="0041214D"/>
    <w:rsid w:val="004168D5"/>
    <w:rsid w:val="0041798E"/>
    <w:rsid w:val="004224FC"/>
    <w:rsid w:val="0042367D"/>
    <w:rsid w:val="00425197"/>
    <w:rsid w:val="00425B34"/>
    <w:rsid w:val="00426580"/>
    <w:rsid w:val="00426CCA"/>
    <w:rsid w:val="00431E63"/>
    <w:rsid w:val="0043694D"/>
    <w:rsid w:val="004372B6"/>
    <w:rsid w:val="004409BD"/>
    <w:rsid w:val="004436AA"/>
    <w:rsid w:val="00444190"/>
    <w:rsid w:val="00444B98"/>
    <w:rsid w:val="00445032"/>
    <w:rsid w:val="00450310"/>
    <w:rsid w:val="00450907"/>
    <w:rsid w:val="00452890"/>
    <w:rsid w:val="00452B01"/>
    <w:rsid w:val="00455172"/>
    <w:rsid w:val="0045554C"/>
    <w:rsid w:val="0045738C"/>
    <w:rsid w:val="004649D6"/>
    <w:rsid w:val="0046667C"/>
    <w:rsid w:val="00466CA6"/>
    <w:rsid w:val="004678D7"/>
    <w:rsid w:val="00471B8B"/>
    <w:rsid w:val="00472A18"/>
    <w:rsid w:val="004743DE"/>
    <w:rsid w:val="00476BDB"/>
    <w:rsid w:val="00480F46"/>
    <w:rsid w:val="00480FB2"/>
    <w:rsid w:val="004837F1"/>
    <w:rsid w:val="00483B1F"/>
    <w:rsid w:val="00486C77"/>
    <w:rsid w:val="0048759A"/>
    <w:rsid w:val="00493FC1"/>
    <w:rsid w:val="004961CB"/>
    <w:rsid w:val="004963E6"/>
    <w:rsid w:val="004A0502"/>
    <w:rsid w:val="004A5316"/>
    <w:rsid w:val="004A78ED"/>
    <w:rsid w:val="004A7F38"/>
    <w:rsid w:val="004B2324"/>
    <w:rsid w:val="004B23EC"/>
    <w:rsid w:val="004B31E6"/>
    <w:rsid w:val="004B6773"/>
    <w:rsid w:val="004C02AD"/>
    <w:rsid w:val="004C1FEE"/>
    <w:rsid w:val="004C7155"/>
    <w:rsid w:val="004D4A36"/>
    <w:rsid w:val="004E0126"/>
    <w:rsid w:val="004E2EB1"/>
    <w:rsid w:val="004E4948"/>
    <w:rsid w:val="004E7DB5"/>
    <w:rsid w:val="004F0055"/>
    <w:rsid w:val="004F06BB"/>
    <w:rsid w:val="004F7434"/>
    <w:rsid w:val="004F7CDE"/>
    <w:rsid w:val="0050016F"/>
    <w:rsid w:val="0050203A"/>
    <w:rsid w:val="005109B8"/>
    <w:rsid w:val="005112EF"/>
    <w:rsid w:val="0051513B"/>
    <w:rsid w:val="005170CE"/>
    <w:rsid w:val="00520474"/>
    <w:rsid w:val="005218A3"/>
    <w:rsid w:val="00527AAC"/>
    <w:rsid w:val="005372A3"/>
    <w:rsid w:val="00540465"/>
    <w:rsid w:val="00541D99"/>
    <w:rsid w:val="00544F79"/>
    <w:rsid w:val="0054660C"/>
    <w:rsid w:val="00555360"/>
    <w:rsid w:val="00556440"/>
    <w:rsid w:val="00557A0E"/>
    <w:rsid w:val="005641A8"/>
    <w:rsid w:val="005705B5"/>
    <w:rsid w:val="0057239F"/>
    <w:rsid w:val="00574DAE"/>
    <w:rsid w:val="00575AFA"/>
    <w:rsid w:val="00576D87"/>
    <w:rsid w:val="005808F8"/>
    <w:rsid w:val="0058184D"/>
    <w:rsid w:val="0058246C"/>
    <w:rsid w:val="00582ABD"/>
    <w:rsid w:val="005830B2"/>
    <w:rsid w:val="00584112"/>
    <w:rsid w:val="005861D5"/>
    <w:rsid w:val="00586B8D"/>
    <w:rsid w:val="005872F8"/>
    <w:rsid w:val="0058749C"/>
    <w:rsid w:val="00590F6F"/>
    <w:rsid w:val="00591962"/>
    <w:rsid w:val="00591FC5"/>
    <w:rsid w:val="00594078"/>
    <w:rsid w:val="00594598"/>
    <w:rsid w:val="00597248"/>
    <w:rsid w:val="005A3958"/>
    <w:rsid w:val="005B07B7"/>
    <w:rsid w:val="005B4788"/>
    <w:rsid w:val="005B4AAA"/>
    <w:rsid w:val="005B7E73"/>
    <w:rsid w:val="005C132A"/>
    <w:rsid w:val="005C140B"/>
    <w:rsid w:val="005C4A95"/>
    <w:rsid w:val="005C524C"/>
    <w:rsid w:val="005C6D46"/>
    <w:rsid w:val="005D001D"/>
    <w:rsid w:val="005D179E"/>
    <w:rsid w:val="005D4557"/>
    <w:rsid w:val="005D55CE"/>
    <w:rsid w:val="005E4384"/>
    <w:rsid w:val="005E70D6"/>
    <w:rsid w:val="005F2139"/>
    <w:rsid w:val="005F4A68"/>
    <w:rsid w:val="005F63A5"/>
    <w:rsid w:val="00602217"/>
    <w:rsid w:val="0060520B"/>
    <w:rsid w:val="00610F20"/>
    <w:rsid w:val="00612081"/>
    <w:rsid w:val="00615503"/>
    <w:rsid w:val="00615933"/>
    <w:rsid w:val="006206FA"/>
    <w:rsid w:val="0062099F"/>
    <w:rsid w:val="00620BD0"/>
    <w:rsid w:val="00622B1A"/>
    <w:rsid w:val="006235CF"/>
    <w:rsid w:val="00633283"/>
    <w:rsid w:val="0063476F"/>
    <w:rsid w:val="00634997"/>
    <w:rsid w:val="00634F4D"/>
    <w:rsid w:val="006365DE"/>
    <w:rsid w:val="00636C26"/>
    <w:rsid w:val="00640A86"/>
    <w:rsid w:val="0064666A"/>
    <w:rsid w:val="00652239"/>
    <w:rsid w:val="0065318F"/>
    <w:rsid w:val="00657C59"/>
    <w:rsid w:val="0066226A"/>
    <w:rsid w:val="00672AE5"/>
    <w:rsid w:val="00673A34"/>
    <w:rsid w:val="00677836"/>
    <w:rsid w:val="00680A37"/>
    <w:rsid w:val="00684DDA"/>
    <w:rsid w:val="00687E34"/>
    <w:rsid w:val="0069423E"/>
    <w:rsid w:val="006961DB"/>
    <w:rsid w:val="00696B6E"/>
    <w:rsid w:val="006971E1"/>
    <w:rsid w:val="00697BE3"/>
    <w:rsid w:val="00697CBD"/>
    <w:rsid w:val="00697F61"/>
    <w:rsid w:val="006A0EC6"/>
    <w:rsid w:val="006A1B1C"/>
    <w:rsid w:val="006A798C"/>
    <w:rsid w:val="006B0410"/>
    <w:rsid w:val="006B070C"/>
    <w:rsid w:val="006B6B54"/>
    <w:rsid w:val="006C2FFF"/>
    <w:rsid w:val="006C50FE"/>
    <w:rsid w:val="006C5DD5"/>
    <w:rsid w:val="006D2659"/>
    <w:rsid w:val="006D4FA9"/>
    <w:rsid w:val="006D6DE8"/>
    <w:rsid w:val="006E153E"/>
    <w:rsid w:val="006E1E1C"/>
    <w:rsid w:val="006E3A1B"/>
    <w:rsid w:val="006F18CA"/>
    <w:rsid w:val="006F22C7"/>
    <w:rsid w:val="006F335F"/>
    <w:rsid w:val="006F453E"/>
    <w:rsid w:val="00706118"/>
    <w:rsid w:val="007131C8"/>
    <w:rsid w:val="00715565"/>
    <w:rsid w:val="00715FCB"/>
    <w:rsid w:val="00720068"/>
    <w:rsid w:val="00725026"/>
    <w:rsid w:val="007253A1"/>
    <w:rsid w:val="00726F2C"/>
    <w:rsid w:val="007348E7"/>
    <w:rsid w:val="00736A94"/>
    <w:rsid w:val="00741CB3"/>
    <w:rsid w:val="00747CCA"/>
    <w:rsid w:val="007503B9"/>
    <w:rsid w:val="00750C75"/>
    <w:rsid w:val="007557EF"/>
    <w:rsid w:val="00762A6A"/>
    <w:rsid w:val="00762B42"/>
    <w:rsid w:val="00766416"/>
    <w:rsid w:val="00773493"/>
    <w:rsid w:val="00774BB3"/>
    <w:rsid w:val="007753B1"/>
    <w:rsid w:val="00777B43"/>
    <w:rsid w:val="0078039D"/>
    <w:rsid w:val="00780A93"/>
    <w:rsid w:val="00781760"/>
    <w:rsid w:val="00782474"/>
    <w:rsid w:val="007831DC"/>
    <w:rsid w:val="0078405C"/>
    <w:rsid w:val="00784D81"/>
    <w:rsid w:val="00786F16"/>
    <w:rsid w:val="0079225F"/>
    <w:rsid w:val="0079508A"/>
    <w:rsid w:val="0079696B"/>
    <w:rsid w:val="00797478"/>
    <w:rsid w:val="00797E95"/>
    <w:rsid w:val="007A0904"/>
    <w:rsid w:val="007A399D"/>
    <w:rsid w:val="007A5DB7"/>
    <w:rsid w:val="007A7B3C"/>
    <w:rsid w:val="007A7D95"/>
    <w:rsid w:val="007B1D09"/>
    <w:rsid w:val="007C15C6"/>
    <w:rsid w:val="007C1F96"/>
    <w:rsid w:val="007C4285"/>
    <w:rsid w:val="007C566B"/>
    <w:rsid w:val="007C5873"/>
    <w:rsid w:val="007C69CF"/>
    <w:rsid w:val="007D013D"/>
    <w:rsid w:val="007D2934"/>
    <w:rsid w:val="007D2DD7"/>
    <w:rsid w:val="007D47D8"/>
    <w:rsid w:val="007D77CC"/>
    <w:rsid w:val="007E00FD"/>
    <w:rsid w:val="007E04E8"/>
    <w:rsid w:val="007E5971"/>
    <w:rsid w:val="007F6535"/>
    <w:rsid w:val="007F6650"/>
    <w:rsid w:val="007F6925"/>
    <w:rsid w:val="007F7F35"/>
    <w:rsid w:val="008001B8"/>
    <w:rsid w:val="00800F6C"/>
    <w:rsid w:val="00802E4F"/>
    <w:rsid w:val="00803787"/>
    <w:rsid w:val="00803BFA"/>
    <w:rsid w:val="00811F4C"/>
    <w:rsid w:val="0081224E"/>
    <w:rsid w:val="0081508D"/>
    <w:rsid w:val="00821122"/>
    <w:rsid w:val="0082187F"/>
    <w:rsid w:val="008219CD"/>
    <w:rsid w:val="00821A16"/>
    <w:rsid w:val="00821A98"/>
    <w:rsid w:val="00822B24"/>
    <w:rsid w:val="008242AF"/>
    <w:rsid w:val="00825C49"/>
    <w:rsid w:val="008270B2"/>
    <w:rsid w:val="00827E4E"/>
    <w:rsid w:val="00834C4E"/>
    <w:rsid w:val="008373E6"/>
    <w:rsid w:val="008423F7"/>
    <w:rsid w:val="00846420"/>
    <w:rsid w:val="00847022"/>
    <w:rsid w:val="008506C3"/>
    <w:rsid w:val="00853229"/>
    <w:rsid w:val="00857492"/>
    <w:rsid w:val="008600CD"/>
    <w:rsid w:val="008649B4"/>
    <w:rsid w:val="00867C02"/>
    <w:rsid w:val="008716A4"/>
    <w:rsid w:val="008719FE"/>
    <w:rsid w:val="00872844"/>
    <w:rsid w:val="00873C8C"/>
    <w:rsid w:val="00875A6C"/>
    <w:rsid w:val="008801AF"/>
    <w:rsid w:val="0088382E"/>
    <w:rsid w:val="0088560C"/>
    <w:rsid w:val="00886CAC"/>
    <w:rsid w:val="00887A84"/>
    <w:rsid w:val="00891374"/>
    <w:rsid w:val="008915F8"/>
    <w:rsid w:val="00897BAD"/>
    <w:rsid w:val="00897C89"/>
    <w:rsid w:val="008A2CF7"/>
    <w:rsid w:val="008A573C"/>
    <w:rsid w:val="008A6BD8"/>
    <w:rsid w:val="008B26B0"/>
    <w:rsid w:val="008B2B1F"/>
    <w:rsid w:val="008B3060"/>
    <w:rsid w:val="008B50EA"/>
    <w:rsid w:val="008C0885"/>
    <w:rsid w:val="008C0BFF"/>
    <w:rsid w:val="008C1D27"/>
    <w:rsid w:val="008C24DF"/>
    <w:rsid w:val="008C4F9E"/>
    <w:rsid w:val="008C6E6A"/>
    <w:rsid w:val="008C707D"/>
    <w:rsid w:val="008C76FE"/>
    <w:rsid w:val="008D4515"/>
    <w:rsid w:val="008D77BA"/>
    <w:rsid w:val="008D7F45"/>
    <w:rsid w:val="008E0EFC"/>
    <w:rsid w:val="008E1DDC"/>
    <w:rsid w:val="008E2155"/>
    <w:rsid w:val="008E53F9"/>
    <w:rsid w:val="008E5CB4"/>
    <w:rsid w:val="008E6888"/>
    <w:rsid w:val="008E7C24"/>
    <w:rsid w:val="008F2CC0"/>
    <w:rsid w:val="008F357A"/>
    <w:rsid w:val="008F3E7E"/>
    <w:rsid w:val="008F4CAC"/>
    <w:rsid w:val="008F6553"/>
    <w:rsid w:val="00900DC5"/>
    <w:rsid w:val="009027A5"/>
    <w:rsid w:val="00912B15"/>
    <w:rsid w:val="009143E0"/>
    <w:rsid w:val="009175DC"/>
    <w:rsid w:val="00917DE3"/>
    <w:rsid w:val="009248FA"/>
    <w:rsid w:val="00930C5F"/>
    <w:rsid w:val="00930F38"/>
    <w:rsid w:val="00934AD2"/>
    <w:rsid w:val="00934B2A"/>
    <w:rsid w:val="00935814"/>
    <w:rsid w:val="00937E7F"/>
    <w:rsid w:val="0094373F"/>
    <w:rsid w:val="00944939"/>
    <w:rsid w:val="009470F3"/>
    <w:rsid w:val="0095010E"/>
    <w:rsid w:val="00954252"/>
    <w:rsid w:val="0095661F"/>
    <w:rsid w:val="009615CA"/>
    <w:rsid w:val="00961702"/>
    <w:rsid w:val="0096287B"/>
    <w:rsid w:val="00970F37"/>
    <w:rsid w:val="009736EE"/>
    <w:rsid w:val="00976AF9"/>
    <w:rsid w:val="00976EC7"/>
    <w:rsid w:val="00976FD4"/>
    <w:rsid w:val="00981D51"/>
    <w:rsid w:val="00984811"/>
    <w:rsid w:val="00985133"/>
    <w:rsid w:val="00986B1C"/>
    <w:rsid w:val="00991C43"/>
    <w:rsid w:val="00991E2B"/>
    <w:rsid w:val="00993F50"/>
    <w:rsid w:val="00995F3E"/>
    <w:rsid w:val="009B0D91"/>
    <w:rsid w:val="009B477F"/>
    <w:rsid w:val="009B5D3B"/>
    <w:rsid w:val="009C28AA"/>
    <w:rsid w:val="009C2E66"/>
    <w:rsid w:val="009C410D"/>
    <w:rsid w:val="009C52C9"/>
    <w:rsid w:val="009C6A7A"/>
    <w:rsid w:val="009D0385"/>
    <w:rsid w:val="009D6BDB"/>
    <w:rsid w:val="009E1BEA"/>
    <w:rsid w:val="009E4BCF"/>
    <w:rsid w:val="009E4DA9"/>
    <w:rsid w:val="009E5673"/>
    <w:rsid w:val="009E57E0"/>
    <w:rsid w:val="009F1286"/>
    <w:rsid w:val="009F71CE"/>
    <w:rsid w:val="009F7A76"/>
    <w:rsid w:val="00A0337E"/>
    <w:rsid w:val="00A061B8"/>
    <w:rsid w:val="00A07B70"/>
    <w:rsid w:val="00A07E8F"/>
    <w:rsid w:val="00A10FCF"/>
    <w:rsid w:val="00A11AC2"/>
    <w:rsid w:val="00A12AF5"/>
    <w:rsid w:val="00A13929"/>
    <w:rsid w:val="00A177CB"/>
    <w:rsid w:val="00A22362"/>
    <w:rsid w:val="00A253D1"/>
    <w:rsid w:val="00A2590E"/>
    <w:rsid w:val="00A25A99"/>
    <w:rsid w:val="00A31042"/>
    <w:rsid w:val="00A355BC"/>
    <w:rsid w:val="00A372A5"/>
    <w:rsid w:val="00A37DE9"/>
    <w:rsid w:val="00A41A89"/>
    <w:rsid w:val="00A42C20"/>
    <w:rsid w:val="00A44460"/>
    <w:rsid w:val="00A45521"/>
    <w:rsid w:val="00A45889"/>
    <w:rsid w:val="00A4782B"/>
    <w:rsid w:val="00A5099E"/>
    <w:rsid w:val="00A52BE0"/>
    <w:rsid w:val="00A52F22"/>
    <w:rsid w:val="00A60BE7"/>
    <w:rsid w:val="00A64DC7"/>
    <w:rsid w:val="00A70AD0"/>
    <w:rsid w:val="00A7482F"/>
    <w:rsid w:val="00A74A0D"/>
    <w:rsid w:val="00A7765A"/>
    <w:rsid w:val="00A8004B"/>
    <w:rsid w:val="00A85773"/>
    <w:rsid w:val="00A8750F"/>
    <w:rsid w:val="00A9183B"/>
    <w:rsid w:val="00A92B03"/>
    <w:rsid w:val="00AA0C15"/>
    <w:rsid w:val="00AA0CAB"/>
    <w:rsid w:val="00AA2357"/>
    <w:rsid w:val="00AA322E"/>
    <w:rsid w:val="00AA366C"/>
    <w:rsid w:val="00AA3C92"/>
    <w:rsid w:val="00AA3FF6"/>
    <w:rsid w:val="00AA478E"/>
    <w:rsid w:val="00AA7EFD"/>
    <w:rsid w:val="00AB35ED"/>
    <w:rsid w:val="00AB6942"/>
    <w:rsid w:val="00AB7543"/>
    <w:rsid w:val="00AB7C94"/>
    <w:rsid w:val="00AB7F4C"/>
    <w:rsid w:val="00AC0A91"/>
    <w:rsid w:val="00AC0F74"/>
    <w:rsid w:val="00AD1A9C"/>
    <w:rsid w:val="00AD2037"/>
    <w:rsid w:val="00AD41CA"/>
    <w:rsid w:val="00AD4530"/>
    <w:rsid w:val="00AD4B98"/>
    <w:rsid w:val="00AD540B"/>
    <w:rsid w:val="00AD6635"/>
    <w:rsid w:val="00AD6B9D"/>
    <w:rsid w:val="00AE1397"/>
    <w:rsid w:val="00AE1E47"/>
    <w:rsid w:val="00AE2FD1"/>
    <w:rsid w:val="00AE6C18"/>
    <w:rsid w:val="00AE6F91"/>
    <w:rsid w:val="00AF2BD8"/>
    <w:rsid w:val="00AF4091"/>
    <w:rsid w:val="00AF5BF9"/>
    <w:rsid w:val="00AF7647"/>
    <w:rsid w:val="00AF7DF3"/>
    <w:rsid w:val="00B03CB9"/>
    <w:rsid w:val="00B05EEF"/>
    <w:rsid w:val="00B104DD"/>
    <w:rsid w:val="00B12C85"/>
    <w:rsid w:val="00B131D0"/>
    <w:rsid w:val="00B14D3D"/>
    <w:rsid w:val="00B17D00"/>
    <w:rsid w:val="00B2284B"/>
    <w:rsid w:val="00B228BA"/>
    <w:rsid w:val="00B22F97"/>
    <w:rsid w:val="00B244B3"/>
    <w:rsid w:val="00B246B7"/>
    <w:rsid w:val="00B24967"/>
    <w:rsid w:val="00B30DB6"/>
    <w:rsid w:val="00B3155D"/>
    <w:rsid w:val="00B326B4"/>
    <w:rsid w:val="00B33653"/>
    <w:rsid w:val="00B37A78"/>
    <w:rsid w:val="00B37D7C"/>
    <w:rsid w:val="00B37E9E"/>
    <w:rsid w:val="00B44229"/>
    <w:rsid w:val="00B51518"/>
    <w:rsid w:val="00B519DD"/>
    <w:rsid w:val="00B52549"/>
    <w:rsid w:val="00B534AD"/>
    <w:rsid w:val="00B534AF"/>
    <w:rsid w:val="00B552EB"/>
    <w:rsid w:val="00B6343F"/>
    <w:rsid w:val="00B645CA"/>
    <w:rsid w:val="00B66643"/>
    <w:rsid w:val="00B676BA"/>
    <w:rsid w:val="00B76360"/>
    <w:rsid w:val="00B7753C"/>
    <w:rsid w:val="00B828B1"/>
    <w:rsid w:val="00B839FF"/>
    <w:rsid w:val="00B83FE4"/>
    <w:rsid w:val="00B852E3"/>
    <w:rsid w:val="00B85775"/>
    <w:rsid w:val="00B8674A"/>
    <w:rsid w:val="00B86B83"/>
    <w:rsid w:val="00B904E4"/>
    <w:rsid w:val="00B93F59"/>
    <w:rsid w:val="00BA04AB"/>
    <w:rsid w:val="00BA6D0C"/>
    <w:rsid w:val="00BB5500"/>
    <w:rsid w:val="00BB6AAC"/>
    <w:rsid w:val="00BC0911"/>
    <w:rsid w:val="00BC0974"/>
    <w:rsid w:val="00BC4BD3"/>
    <w:rsid w:val="00BC4E1C"/>
    <w:rsid w:val="00BC7BF9"/>
    <w:rsid w:val="00BD202A"/>
    <w:rsid w:val="00BD309F"/>
    <w:rsid w:val="00BD3CB2"/>
    <w:rsid w:val="00BD40BB"/>
    <w:rsid w:val="00BD48EE"/>
    <w:rsid w:val="00BD66EB"/>
    <w:rsid w:val="00BE2C5B"/>
    <w:rsid w:val="00BE3AB9"/>
    <w:rsid w:val="00BE4EEB"/>
    <w:rsid w:val="00BE577F"/>
    <w:rsid w:val="00BF185E"/>
    <w:rsid w:val="00BF70D4"/>
    <w:rsid w:val="00BF781D"/>
    <w:rsid w:val="00C053C2"/>
    <w:rsid w:val="00C10519"/>
    <w:rsid w:val="00C11E92"/>
    <w:rsid w:val="00C12A0B"/>
    <w:rsid w:val="00C134E4"/>
    <w:rsid w:val="00C138E4"/>
    <w:rsid w:val="00C15478"/>
    <w:rsid w:val="00C16A9C"/>
    <w:rsid w:val="00C17928"/>
    <w:rsid w:val="00C20E0C"/>
    <w:rsid w:val="00C22132"/>
    <w:rsid w:val="00C22E90"/>
    <w:rsid w:val="00C24A2B"/>
    <w:rsid w:val="00C304E4"/>
    <w:rsid w:val="00C310E2"/>
    <w:rsid w:val="00C312EB"/>
    <w:rsid w:val="00C3252A"/>
    <w:rsid w:val="00C34E47"/>
    <w:rsid w:val="00C35B90"/>
    <w:rsid w:val="00C36D53"/>
    <w:rsid w:val="00C3704C"/>
    <w:rsid w:val="00C4050A"/>
    <w:rsid w:val="00C40662"/>
    <w:rsid w:val="00C40CAA"/>
    <w:rsid w:val="00C431F6"/>
    <w:rsid w:val="00C4677D"/>
    <w:rsid w:val="00C46C2B"/>
    <w:rsid w:val="00C46E3D"/>
    <w:rsid w:val="00C505A0"/>
    <w:rsid w:val="00C57066"/>
    <w:rsid w:val="00C6597D"/>
    <w:rsid w:val="00C65B82"/>
    <w:rsid w:val="00C67600"/>
    <w:rsid w:val="00C74314"/>
    <w:rsid w:val="00C77383"/>
    <w:rsid w:val="00C85D16"/>
    <w:rsid w:val="00C86B18"/>
    <w:rsid w:val="00C92E07"/>
    <w:rsid w:val="00C934DC"/>
    <w:rsid w:val="00C93951"/>
    <w:rsid w:val="00C94EF5"/>
    <w:rsid w:val="00C97A00"/>
    <w:rsid w:val="00C97C7A"/>
    <w:rsid w:val="00CA12F1"/>
    <w:rsid w:val="00CA1F2D"/>
    <w:rsid w:val="00CA1FC6"/>
    <w:rsid w:val="00CA2108"/>
    <w:rsid w:val="00CB1181"/>
    <w:rsid w:val="00CB2D48"/>
    <w:rsid w:val="00CB37EA"/>
    <w:rsid w:val="00CB4601"/>
    <w:rsid w:val="00CB6EE5"/>
    <w:rsid w:val="00CC0DDE"/>
    <w:rsid w:val="00CC0F44"/>
    <w:rsid w:val="00CC2472"/>
    <w:rsid w:val="00CC45B9"/>
    <w:rsid w:val="00CC5F7F"/>
    <w:rsid w:val="00CC68A9"/>
    <w:rsid w:val="00CD05AB"/>
    <w:rsid w:val="00CD302E"/>
    <w:rsid w:val="00CD3B3C"/>
    <w:rsid w:val="00CD658E"/>
    <w:rsid w:val="00CE120F"/>
    <w:rsid w:val="00CE165E"/>
    <w:rsid w:val="00CE60DA"/>
    <w:rsid w:val="00CE60F4"/>
    <w:rsid w:val="00CF4F16"/>
    <w:rsid w:val="00CF7CD1"/>
    <w:rsid w:val="00D01387"/>
    <w:rsid w:val="00D01D17"/>
    <w:rsid w:val="00D02E81"/>
    <w:rsid w:val="00D0324B"/>
    <w:rsid w:val="00D06115"/>
    <w:rsid w:val="00D07E0D"/>
    <w:rsid w:val="00D12F15"/>
    <w:rsid w:val="00D135A9"/>
    <w:rsid w:val="00D13EAC"/>
    <w:rsid w:val="00D15D7D"/>
    <w:rsid w:val="00D16ACA"/>
    <w:rsid w:val="00D17203"/>
    <w:rsid w:val="00D24116"/>
    <w:rsid w:val="00D279E9"/>
    <w:rsid w:val="00D27DD6"/>
    <w:rsid w:val="00D31208"/>
    <w:rsid w:val="00D334DB"/>
    <w:rsid w:val="00D33647"/>
    <w:rsid w:val="00D413D1"/>
    <w:rsid w:val="00D42000"/>
    <w:rsid w:val="00D44276"/>
    <w:rsid w:val="00D46096"/>
    <w:rsid w:val="00D47DAB"/>
    <w:rsid w:val="00D53CB5"/>
    <w:rsid w:val="00D546F1"/>
    <w:rsid w:val="00D56D4A"/>
    <w:rsid w:val="00D63326"/>
    <w:rsid w:val="00D64E02"/>
    <w:rsid w:val="00D679B2"/>
    <w:rsid w:val="00D70A43"/>
    <w:rsid w:val="00D71F99"/>
    <w:rsid w:val="00D75F14"/>
    <w:rsid w:val="00D76C96"/>
    <w:rsid w:val="00D828C1"/>
    <w:rsid w:val="00D83143"/>
    <w:rsid w:val="00D84F26"/>
    <w:rsid w:val="00D85C9F"/>
    <w:rsid w:val="00D8608E"/>
    <w:rsid w:val="00D86A3F"/>
    <w:rsid w:val="00D91BA5"/>
    <w:rsid w:val="00D91C7C"/>
    <w:rsid w:val="00D931F4"/>
    <w:rsid w:val="00D96F93"/>
    <w:rsid w:val="00DA32DD"/>
    <w:rsid w:val="00DA5D2B"/>
    <w:rsid w:val="00DA7CEE"/>
    <w:rsid w:val="00DB4118"/>
    <w:rsid w:val="00DB4646"/>
    <w:rsid w:val="00DB55A3"/>
    <w:rsid w:val="00DB7DE5"/>
    <w:rsid w:val="00DC12AA"/>
    <w:rsid w:val="00DC32A2"/>
    <w:rsid w:val="00DC550F"/>
    <w:rsid w:val="00DC6A00"/>
    <w:rsid w:val="00DC72F0"/>
    <w:rsid w:val="00DD04C3"/>
    <w:rsid w:val="00DD23C9"/>
    <w:rsid w:val="00DD65CB"/>
    <w:rsid w:val="00DD7224"/>
    <w:rsid w:val="00DE2CF6"/>
    <w:rsid w:val="00DE347E"/>
    <w:rsid w:val="00DE5486"/>
    <w:rsid w:val="00DE6A6B"/>
    <w:rsid w:val="00DE6F43"/>
    <w:rsid w:val="00DF4619"/>
    <w:rsid w:val="00DF4A11"/>
    <w:rsid w:val="00DF6E3C"/>
    <w:rsid w:val="00E013F1"/>
    <w:rsid w:val="00E03C3D"/>
    <w:rsid w:val="00E03CD3"/>
    <w:rsid w:val="00E064AA"/>
    <w:rsid w:val="00E1014E"/>
    <w:rsid w:val="00E128F0"/>
    <w:rsid w:val="00E205AE"/>
    <w:rsid w:val="00E22D56"/>
    <w:rsid w:val="00E2364E"/>
    <w:rsid w:val="00E24CFD"/>
    <w:rsid w:val="00E27594"/>
    <w:rsid w:val="00E27AA5"/>
    <w:rsid w:val="00E27D64"/>
    <w:rsid w:val="00E323BB"/>
    <w:rsid w:val="00E32413"/>
    <w:rsid w:val="00E32B88"/>
    <w:rsid w:val="00E3417D"/>
    <w:rsid w:val="00E35601"/>
    <w:rsid w:val="00E35627"/>
    <w:rsid w:val="00E36FD1"/>
    <w:rsid w:val="00E3707B"/>
    <w:rsid w:val="00E41B37"/>
    <w:rsid w:val="00E41B66"/>
    <w:rsid w:val="00E41D6A"/>
    <w:rsid w:val="00E43211"/>
    <w:rsid w:val="00E465B9"/>
    <w:rsid w:val="00E47C94"/>
    <w:rsid w:val="00E53EF4"/>
    <w:rsid w:val="00E60E23"/>
    <w:rsid w:val="00E6208C"/>
    <w:rsid w:val="00E62E9B"/>
    <w:rsid w:val="00E664BA"/>
    <w:rsid w:val="00E66EA4"/>
    <w:rsid w:val="00E70AC4"/>
    <w:rsid w:val="00E738F3"/>
    <w:rsid w:val="00E75363"/>
    <w:rsid w:val="00E75CD7"/>
    <w:rsid w:val="00E77B6B"/>
    <w:rsid w:val="00E77F95"/>
    <w:rsid w:val="00E8245B"/>
    <w:rsid w:val="00E84E82"/>
    <w:rsid w:val="00E86FAE"/>
    <w:rsid w:val="00E95AD9"/>
    <w:rsid w:val="00EA0712"/>
    <w:rsid w:val="00EA3F75"/>
    <w:rsid w:val="00EA5E51"/>
    <w:rsid w:val="00EA7329"/>
    <w:rsid w:val="00EB2234"/>
    <w:rsid w:val="00EB41DD"/>
    <w:rsid w:val="00EB4C12"/>
    <w:rsid w:val="00EC1130"/>
    <w:rsid w:val="00EC2BD0"/>
    <w:rsid w:val="00ED2ED2"/>
    <w:rsid w:val="00ED5816"/>
    <w:rsid w:val="00ED5C77"/>
    <w:rsid w:val="00ED7910"/>
    <w:rsid w:val="00EE2FAA"/>
    <w:rsid w:val="00EE68B2"/>
    <w:rsid w:val="00EE6B00"/>
    <w:rsid w:val="00EE74E7"/>
    <w:rsid w:val="00EE7634"/>
    <w:rsid w:val="00EF2640"/>
    <w:rsid w:val="00EF29B2"/>
    <w:rsid w:val="00EF4568"/>
    <w:rsid w:val="00EF6EBE"/>
    <w:rsid w:val="00EF76D4"/>
    <w:rsid w:val="00EF7D5F"/>
    <w:rsid w:val="00EF7E92"/>
    <w:rsid w:val="00F007EF"/>
    <w:rsid w:val="00F0253E"/>
    <w:rsid w:val="00F02B01"/>
    <w:rsid w:val="00F02EB6"/>
    <w:rsid w:val="00F0357E"/>
    <w:rsid w:val="00F119E9"/>
    <w:rsid w:val="00F12EE9"/>
    <w:rsid w:val="00F17623"/>
    <w:rsid w:val="00F17DCB"/>
    <w:rsid w:val="00F20506"/>
    <w:rsid w:val="00F21AE9"/>
    <w:rsid w:val="00F21CFE"/>
    <w:rsid w:val="00F25EF9"/>
    <w:rsid w:val="00F3314A"/>
    <w:rsid w:val="00F36038"/>
    <w:rsid w:val="00F36F7B"/>
    <w:rsid w:val="00F4039B"/>
    <w:rsid w:val="00F42BF8"/>
    <w:rsid w:val="00F42F49"/>
    <w:rsid w:val="00F44D55"/>
    <w:rsid w:val="00F46F52"/>
    <w:rsid w:val="00F47D9D"/>
    <w:rsid w:val="00F50E0D"/>
    <w:rsid w:val="00F52F74"/>
    <w:rsid w:val="00F54A64"/>
    <w:rsid w:val="00F55918"/>
    <w:rsid w:val="00F57352"/>
    <w:rsid w:val="00F617AB"/>
    <w:rsid w:val="00F70D20"/>
    <w:rsid w:val="00F77CF8"/>
    <w:rsid w:val="00F80A31"/>
    <w:rsid w:val="00F81DEE"/>
    <w:rsid w:val="00F862AD"/>
    <w:rsid w:val="00F87C31"/>
    <w:rsid w:val="00F87F9F"/>
    <w:rsid w:val="00F90174"/>
    <w:rsid w:val="00F91B28"/>
    <w:rsid w:val="00F92E63"/>
    <w:rsid w:val="00F933AF"/>
    <w:rsid w:val="00F9395A"/>
    <w:rsid w:val="00F9545A"/>
    <w:rsid w:val="00F9580F"/>
    <w:rsid w:val="00F95AF7"/>
    <w:rsid w:val="00FA25CE"/>
    <w:rsid w:val="00FA28E9"/>
    <w:rsid w:val="00FB16E4"/>
    <w:rsid w:val="00FC3DEB"/>
    <w:rsid w:val="00FC4568"/>
    <w:rsid w:val="00FC47CF"/>
    <w:rsid w:val="00FC7451"/>
    <w:rsid w:val="00FC787C"/>
    <w:rsid w:val="00FD0292"/>
    <w:rsid w:val="00FD10B7"/>
    <w:rsid w:val="00FD1C95"/>
    <w:rsid w:val="00FD2D3F"/>
    <w:rsid w:val="00FD4209"/>
    <w:rsid w:val="00FD4679"/>
    <w:rsid w:val="00FD5DFD"/>
    <w:rsid w:val="00FE2F14"/>
    <w:rsid w:val="00FF002F"/>
    <w:rsid w:val="00FF388C"/>
    <w:rsid w:val="00FF3B6E"/>
    <w:rsid w:val="00FF58E3"/>
    <w:rsid w:val="00FF5922"/>
    <w:rsid w:val="00FF7B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5B33E837"/>
  <w15:docId w15:val="{B9F3F0FC-3EA2-4DEC-901F-866AF446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65F"/>
  </w:style>
  <w:style w:type="paragraph" w:styleId="Heading1">
    <w:name w:val="heading 1"/>
    <w:basedOn w:val="Normal"/>
    <w:next w:val="Normal"/>
    <w:link w:val="Heading1Char"/>
    <w:uiPriority w:val="9"/>
    <w:qFormat/>
    <w:rsid w:val="00F87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49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3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3AF"/>
    <w:rPr>
      <w:rFonts w:ascii="Tahoma" w:hAnsi="Tahoma" w:cs="Tahoma"/>
      <w:sz w:val="16"/>
      <w:szCs w:val="16"/>
    </w:rPr>
  </w:style>
  <w:style w:type="character" w:styleId="CommentReference">
    <w:name w:val="annotation reference"/>
    <w:basedOn w:val="DefaultParagraphFont"/>
    <w:uiPriority w:val="99"/>
    <w:semiHidden/>
    <w:unhideWhenUsed/>
    <w:rsid w:val="00CF7CD1"/>
    <w:rPr>
      <w:sz w:val="16"/>
      <w:szCs w:val="16"/>
    </w:rPr>
  </w:style>
  <w:style w:type="paragraph" w:styleId="CommentText">
    <w:name w:val="annotation text"/>
    <w:basedOn w:val="Normal"/>
    <w:link w:val="CommentTextChar"/>
    <w:uiPriority w:val="99"/>
    <w:semiHidden/>
    <w:unhideWhenUsed/>
    <w:rsid w:val="00CF7CD1"/>
    <w:pPr>
      <w:spacing w:line="240" w:lineRule="auto"/>
    </w:pPr>
    <w:rPr>
      <w:sz w:val="20"/>
      <w:szCs w:val="20"/>
    </w:rPr>
  </w:style>
  <w:style w:type="character" w:customStyle="1" w:styleId="CommentTextChar">
    <w:name w:val="Comment Text Char"/>
    <w:basedOn w:val="DefaultParagraphFont"/>
    <w:link w:val="CommentText"/>
    <w:uiPriority w:val="99"/>
    <w:semiHidden/>
    <w:rsid w:val="00CF7CD1"/>
    <w:rPr>
      <w:sz w:val="20"/>
      <w:szCs w:val="20"/>
    </w:rPr>
  </w:style>
  <w:style w:type="paragraph" w:styleId="CommentSubject">
    <w:name w:val="annotation subject"/>
    <w:basedOn w:val="CommentText"/>
    <w:next w:val="CommentText"/>
    <w:link w:val="CommentSubjectChar"/>
    <w:uiPriority w:val="99"/>
    <w:semiHidden/>
    <w:unhideWhenUsed/>
    <w:rsid w:val="00CF7CD1"/>
    <w:rPr>
      <w:b/>
      <w:bCs/>
    </w:rPr>
  </w:style>
  <w:style w:type="character" w:customStyle="1" w:styleId="CommentSubjectChar">
    <w:name w:val="Comment Subject Char"/>
    <w:basedOn w:val="CommentTextChar"/>
    <w:link w:val="CommentSubject"/>
    <w:uiPriority w:val="99"/>
    <w:semiHidden/>
    <w:rsid w:val="00CF7CD1"/>
    <w:rPr>
      <w:b/>
      <w:bCs/>
      <w:sz w:val="20"/>
      <w:szCs w:val="20"/>
    </w:rPr>
  </w:style>
  <w:style w:type="paragraph" w:customStyle="1" w:styleId="Default">
    <w:name w:val="Default"/>
    <w:rsid w:val="00D1720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24DF"/>
    <w:pPr>
      <w:ind w:left="720"/>
      <w:contextualSpacing/>
    </w:pPr>
  </w:style>
  <w:style w:type="character" w:customStyle="1" w:styleId="Heading2Char">
    <w:name w:val="Heading 2 Char"/>
    <w:basedOn w:val="DefaultParagraphFont"/>
    <w:link w:val="Heading2"/>
    <w:uiPriority w:val="9"/>
    <w:rsid w:val="000649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87C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7C31"/>
    <w:pPr>
      <w:outlineLvl w:val="9"/>
    </w:pPr>
    <w:rPr>
      <w:lang w:val="en-US" w:eastAsia="ja-JP"/>
    </w:rPr>
  </w:style>
  <w:style w:type="paragraph" w:styleId="TOC2">
    <w:name w:val="toc 2"/>
    <w:basedOn w:val="Normal"/>
    <w:next w:val="Normal"/>
    <w:autoRedefine/>
    <w:uiPriority w:val="39"/>
    <w:unhideWhenUsed/>
    <w:rsid w:val="00F87C31"/>
    <w:pPr>
      <w:spacing w:after="100"/>
      <w:ind w:left="220"/>
    </w:pPr>
  </w:style>
  <w:style w:type="character" w:styleId="Hyperlink">
    <w:name w:val="Hyperlink"/>
    <w:basedOn w:val="DefaultParagraphFont"/>
    <w:uiPriority w:val="99"/>
    <w:unhideWhenUsed/>
    <w:rsid w:val="00F87C31"/>
    <w:rPr>
      <w:color w:val="0000FF" w:themeColor="hyperlink"/>
      <w:u w:val="single"/>
    </w:rPr>
  </w:style>
  <w:style w:type="paragraph" w:styleId="TOC1">
    <w:name w:val="toc 1"/>
    <w:basedOn w:val="Normal"/>
    <w:next w:val="Normal"/>
    <w:autoRedefine/>
    <w:uiPriority w:val="39"/>
    <w:unhideWhenUsed/>
    <w:rsid w:val="008649B4"/>
    <w:pPr>
      <w:spacing w:after="100"/>
    </w:pPr>
  </w:style>
  <w:style w:type="paragraph" w:styleId="Header">
    <w:name w:val="header"/>
    <w:basedOn w:val="Normal"/>
    <w:link w:val="HeaderChar"/>
    <w:uiPriority w:val="99"/>
    <w:unhideWhenUsed/>
    <w:rsid w:val="002D4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6F"/>
  </w:style>
  <w:style w:type="paragraph" w:styleId="Footer">
    <w:name w:val="footer"/>
    <w:basedOn w:val="Normal"/>
    <w:link w:val="FooterChar"/>
    <w:uiPriority w:val="99"/>
    <w:unhideWhenUsed/>
    <w:rsid w:val="002D4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6F"/>
  </w:style>
  <w:style w:type="paragraph" w:styleId="HTMLPreformatted">
    <w:name w:val="HTML Preformatted"/>
    <w:basedOn w:val="Normal"/>
    <w:link w:val="HTMLPreformattedChar"/>
    <w:uiPriority w:val="99"/>
    <w:semiHidden/>
    <w:unhideWhenUsed/>
    <w:rsid w:val="0000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05544"/>
    <w:rPr>
      <w:rFonts w:ascii="Courier New" w:eastAsia="Times New Roman" w:hAnsi="Courier New" w:cs="Courier New"/>
      <w:sz w:val="20"/>
      <w:szCs w:val="20"/>
      <w:lang w:eastAsia="en-CA"/>
    </w:rPr>
  </w:style>
  <w:style w:type="character" w:customStyle="1" w:styleId="pageobjectname">
    <w:name w:val="pageobjectname"/>
    <w:basedOn w:val="DefaultParagraphFont"/>
    <w:rsid w:val="009F7A76"/>
  </w:style>
  <w:style w:type="character" w:styleId="PlaceholderText">
    <w:name w:val="Placeholder Text"/>
    <w:basedOn w:val="DefaultParagraphFont"/>
    <w:uiPriority w:val="99"/>
    <w:semiHidden/>
    <w:rsid w:val="0088560C"/>
    <w:rPr>
      <w:color w:val="808080"/>
    </w:rPr>
  </w:style>
  <w:style w:type="paragraph" w:styleId="NormalWeb">
    <w:name w:val="Normal (Web)"/>
    <w:basedOn w:val="Normal"/>
    <w:uiPriority w:val="99"/>
    <w:unhideWhenUsed/>
    <w:rsid w:val="00AA322E"/>
    <w:pPr>
      <w:spacing w:after="0" w:line="240" w:lineRule="auto"/>
    </w:pPr>
    <w:rPr>
      <w:rFonts w:ascii="Times New Roman" w:hAnsi="Times New Roman" w:cs="Times New Roman"/>
      <w:sz w:val="24"/>
      <w:szCs w:val="24"/>
      <w:lang w:eastAsia="en-CA"/>
    </w:rPr>
  </w:style>
  <w:style w:type="paragraph" w:styleId="Revision">
    <w:name w:val="Revision"/>
    <w:hidden/>
    <w:uiPriority w:val="99"/>
    <w:semiHidden/>
    <w:rsid w:val="00FC7451"/>
    <w:pPr>
      <w:spacing w:after="0" w:line="240" w:lineRule="auto"/>
    </w:pPr>
  </w:style>
  <w:style w:type="paragraph" w:styleId="NoSpacing">
    <w:name w:val="No Spacing"/>
    <w:uiPriority w:val="1"/>
    <w:qFormat/>
    <w:rsid w:val="009E4D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4582">
      <w:bodyDiv w:val="1"/>
      <w:marLeft w:val="0"/>
      <w:marRight w:val="0"/>
      <w:marTop w:val="0"/>
      <w:marBottom w:val="0"/>
      <w:divBdr>
        <w:top w:val="none" w:sz="0" w:space="0" w:color="auto"/>
        <w:left w:val="none" w:sz="0" w:space="0" w:color="auto"/>
        <w:bottom w:val="none" w:sz="0" w:space="0" w:color="auto"/>
        <w:right w:val="none" w:sz="0" w:space="0" w:color="auto"/>
      </w:divBdr>
    </w:div>
    <w:div w:id="246381436">
      <w:bodyDiv w:val="1"/>
      <w:marLeft w:val="0"/>
      <w:marRight w:val="0"/>
      <w:marTop w:val="0"/>
      <w:marBottom w:val="0"/>
      <w:divBdr>
        <w:top w:val="none" w:sz="0" w:space="0" w:color="auto"/>
        <w:left w:val="none" w:sz="0" w:space="0" w:color="auto"/>
        <w:bottom w:val="none" w:sz="0" w:space="0" w:color="auto"/>
        <w:right w:val="none" w:sz="0" w:space="0" w:color="auto"/>
      </w:divBdr>
    </w:div>
    <w:div w:id="257518241">
      <w:bodyDiv w:val="1"/>
      <w:marLeft w:val="0"/>
      <w:marRight w:val="0"/>
      <w:marTop w:val="0"/>
      <w:marBottom w:val="0"/>
      <w:divBdr>
        <w:top w:val="none" w:sz="0" w:space="0" w:color="auto"/>
        <w:left w:val="none" w:sz="0" w:space="0" w:color="auto"/>
        <w:bottom w:val="none" w:sz="0" w:space="0" w:color="auto"/>
        <w:right w:val="none" w:sz="0" w:space="0" w:color="auto"/>
      </w:divBdr>
    </w:div>
    <w:div w:id="339162356">
      <w:bodyDiv w:val="1"/>
      <w:marLeft w:val="30"/>
      <w:marRight w:val="30"/>
      <w:marTop w:val="0"/>
      <w:marBottom w:val="0"/>
      <w:divBdr>
        <w:top w:val="none" w:sz="0" w:space="0" w:color="auto"/>
        <w:left w:val="none" w:sz="0" w:space="0" w:color="auto"/>
        <w:bottom w:val="none" w:sz="0" w:space="0" w:color="auto"/>
        <w:right w:val="none" w:sz="0" w:space="0" w:color="auto"/>
      </w:divBdr>
      <w:divsChild>
        <w:div w:id="7296477">
          <w:marLeft w:val="0"/>
          <w:marRight w:val="0"/>
          <w:marTop w:val="0"/>
          <w:marBottom w:val="0"/>
          <w:divBdr>
            <w:top w:val="none" w:sz="0" w:space="0" w:color="auto"/>
            <w:left w:val="none" w:sz="0" w:space="0" w:color="auto"/>
            <w:bottom w:val="none" w:sz="0" w:space="0" w:color="auto"/>
            <w:right w:val="none" w:sz="0" w:space="0" w:color="auto"/>
          </w:divBdr>
          <w:divsChild>
            <w:div w:id="505902595">
              <w:marLeft w:val="0"/>
              <w:marRight w:val="0"/>
              <w:marTop w:val="0"/>
              <w:marBottom w:val="0"/>
              <w:divBdr>
                <w:top w:val="none" w:sz="0" w:space="0" w:color="auto"/>
                <w:left w:val="none" w:sz="0" w:space="0" w:color="auto"/>
                <w:bottom w:val="none" w:sz="0" w:space="0" w:color="auto"/>
                <w:right w:val="none" w:sz="0" w:space="0" w:color="auto"/>
              </w:divBdr>
              <w:divsChild>
                <w:div w:id="1280069528">
                  <w:marLeft w:val="180"/>
                  <w:marRight w:val="0"/>
                  <w:marTop w:val="0"/>
                  <w:marBottom w:val="0"/>
                  <w:divBdr>
                    <w:top w:val="none" w:sz="0" w:space="0" w:color="auto"/>
                    <w:left w:val="none" w:sz="0" w:space="0" w:color="auto"/>
                    <w:bottom w:val="none" w:sz="0" w:space="0" w:color="auto"/>
                    <w:right w:val="none" w:sz="0" w:space="0" w:color="auto"/>
                  </w:divBdr>
                  <w:divsChild>
                    <w:div w:id="16971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7150">
      <w:bodyDiv w:val="1"/>
      <w:marLeft w:val="0"/>
      <w:marRight w:val="0"/>
      <w:marTop w:val="0"/>
      <w:marBottom w:val="0"/>
      <w:divBdr>
        <w:top w:val="none" w:sz="0" w:space="0" w:color="auto"/>
        <w:left w:val="none" w:sz="0" w:space="0" w:color="auto"/>
        <w:bottom w:val="none" w:sz="0" w:space="0" w:color="auto"/>
        <w:right w:val="none" w:sz="0" w:space="0" w:color="auto"/>
      </w:divBdr>
    </w:div>
    <w:div w:id="520508351">
      <w:bodyDiv w:val="1"/>
      <w:marLeft w:val="0"/>
      <w:marRight w:val="0"/>
      <w:marTop w:val="0"/>
      <w:marBottom w:val="0"/>
      <w:divBdr>
        <w:top w:val="none" w:sz="0" w:space="0" w:color="auto"/>
        <w:left w:val="none" w:sz="0" w:space="0" w:color="auto"/>
        <w:bottom w:val="none" w:sz="0" w:space="0" w:color="auto"/>
        <w:right w:val="none" w:sz="0" w:space="0" w:color="auto"/>
      </w:divBdr>
    </w:div>
    <w:div w:id="604313571">
      <w:bodyDiv w:val="1"/>
      <w:marLeft w:val="0"/>
      <w:marRight w:val="0"/>
      <w:marTop w:val="0"/>
      <w:marBottom w:val="0"/>
      <w:divBdr>
        <w:top w:val="none" w:sz="0" w:space="0" w:color="auto"/>
        <w:left w:val="none" w:sz="0" w:space="0" w:color="auto"/>
        <w:bottom w:val="none" w:sz="0" w:space="0" w:color="auto"/>
        <w:right w:val="none" w:sz="0" w:space="0" w:color="auto"/>
      </w:divBdr>
    </w:div>
    <w:div w:id="628822728">
      <w:bodyDiv w:val="1"/>
      <w:marLeft w:val="0"/>
      <w:marRight w:val="0"/>
      <w:marTop w:val="0"/>
      <w:marBottom w:val="0"/>
      <w:divBdr>
        <w:top w:val="none" w:sz="0" w:space="0" w:color="auto"/>
        <w:left w:val="none" w:sz="0" w:space="0" w:color="auto"/>
        <w:bottom w:val="none" w:sz="0" w:space="0" w:color="auto"/>
        <w:right w:val="none" w:sz="0" w:space="0" w:color="auto"/>
      </w:divBdr>
    </w:div>
    <w:div w:id="634485919">
      <w:bodyDiv w:val="1"/>
      <w:marLeft w:val="0"/>
      <w:marRight w:val="0"/>
      <w:marTop w:val="0"/>
      <w:marBottom w:val="0"/>
      <w:divBdr>
        <w:top w:val="none" w:sz="0" w:space="0" w:color="auto"/>
        <w:left w:val="none" w:sz="0" w:space="0" w:color="auto"/>
        <w:bottom w:val="none" w:sz="0" w:space="0" w:color="auto"/>
        <w:right w:val="none" w:sz="0" w:space="0" w:color="auto"/>
      </w:divBdr>
    </w:div>
    <w:div w:id="786393110">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75083051">
      <w:bodyDiv w:val="1"/>
      <w:marLeft w:val="0"/>
      <w:marRight w:val="0"/>
      <w:marTop w:val="0"/>
      <w:marBottom w:val="0"/>
      <w:divBdr>
        <w:top w:val="none" w:sz="0" w:space="0" w:color="auto"/>
        <w:left w:val="none" w:sz="0" w:space="0" w:color="auto"/>
        <w:bottom w:val="none" w:sz="0" w:space="0" w:color="auto"/>
        <w:right w:val="none" w:sz="0" w:space="0" w:color="auto"/>
      </w:divBdr>
    </w:div>
    <w:div w:id="1080634677">
      <w:bodyDiv w:val="1"/>
      <w:marLeft w:val="0"/>
      <w:marRight w:val="0"/>
      <w:marTop w:val="0"/>
      <w:marBottom w:val="0"/>
      <w:divBdr>
        <w:top w:val="none" w:sz="0" w:space="0" w:color="auto"/>
        <w:left w:val="none" w:sz="0" w:space="0" w:color="auto"/>
        <w:bottom w:val="none" w:sz="0" w:space="0" w:color="auto"/>
        <w:right w:val="none" w:sz="0" w:space="0" w:color="auto"/>
      </w:divBdr>
    </w:div>
    <w:div w:id="1254365142">
      <w:bodyDiv w:val="1"/>
      <w:marLeft w:val="30"/>
      <w:marRight w:val="30"/>
      <w:marTop w:val="0"/>
      <w:marBottom w:val="0"/>
      <w:divBdr>
        <w:top w:val="none" w:sz="0" w:space="0" w:color="auto"/>
        <w:left w:val="none" w:sz="0" w:space="0" w:color="auto"/>
        <w:bottom w:val="none" w:sz="0" w:space="0" w:color="auto"/>
        <w:right w:val="none" w:sz="0" w:space="0" w:color="auto"/>
      </w:divBdr>
      <w:divsChild>
        <w:div w:id="983238768">
          <w:marLeft w:val="0"/>
          <w:marRight w:val="0"/>
          <w:marTop w:val="0"/>
          <w:marBottom w:val="0"/>
          <w:divBdr>
            <w:top w:val="none" w:sz="0" w:space="0" w:color="auto"/>
            <w:left w:val="none" w:sz="0" w:space="0" w:color="auto"/>
            <w:bottom w:val="none" w:sz="0" w:space="0" w:color="auto"/>
            <w:right w:val="none" w:sz="0" w:space="0" w:color="auto"/>
          </w:divBdr>
          <w:divsChild>
            <w:div w:id="1822229943">
              <w:marLeft w:val="0"/>
              <w:marRight w:val="0"/>
              <w:marTop w:val="0"/>
              <w:marBottom w:val="0"/>
              <w:divBdr>
                <w:top w:val="none" w:sz="0" w:space="0" w:color="auto"/>
                <w:left w:val="none" w:sz="0" w:space="0" w:color="auto"/>
                <w:bottom w:val="none" w:sz="0" w:space="0" w:color="auto"/>
                <w:right w:val="none" w:sz="0" w:space="0" w:color="auto"/>
              </w:divBdr>
              <w:divsChild>
                <w:div w:id="34476923">
                  <w:marLeft w:val="180"/>
                  <w:marRight w:val="0"/>
                  <w:marTop w:val="0"/>
                  <w:marBottom w:val="0"/>
                  <w:divBdr>
                    <w:top w:val="none" w:sz="0" w:space="0" w:color="auto"/>
                    <w:left w:val="none" w:sz="0" w:space="0" w:color="auto"/>
                    <w:bottom w:val="none" w:sz="0" w:space="0" w:color="auto"/>
                    <w:right w:val="none" w:sz="0" w:space="0" w:color="auto"/>
                  </w:divBdr>
                  <w:divsChild>
                    <w:div w:id="19566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55927">
      <w:bodyDiv w:val="1"/>
      <w:marLeft w:val="30"/>
      <w:marRight w:val="30"/>
      <w:marTop w:val="0"/>
      <w:marBottom w:val="0"/>
      <w:divBdr>
        <w:top w:val="none" w:sz="0" w:space="0" w:color="auto"/>
        <w:left w:val="none" w:sz="0" w:space="0" w:color="auto"/>
        <w:bottom w:val="none" w:sz="0" w:space="0" w:color="auto"/>
        <w:right w:val="none" w:sz="0" w:space="0" w:color="auto"/>
      </w:divBdr>
      <w:divsChild>
        <w:div w:id="383257573">
          <w:marLeft w:val="0"/>
          <w:marRight w:val="0"/>
          <w:marTop w:val="0"/>
          <w:marBottom w:val="0"/>
          <w:divBdr>
            <w:top w:val="none" w:sz="0" w:space="0" w:color="auto"/>
            <w:left w:val="none" w:sz="0" w:space="0" w:color="auto"/>
            <w:bottom w:val="none" w:sz="0" w:space="0" w:color="auto"/>
            <w:right w:val="none" w:sz="0" w:space="0" w:color="auto"/>
          </w:divBdr>
          <w:divsChild>
            <w:div w:id="2083064420">
              <w:marLeft w:val="0"/>
              <w:marRight w:val="0"/>
              <w:marTop w:val="0"/>
              <w:marBottom w:val="0"/>
              <w:divBdr>
                <w:top w:val="none" w:sz="0" w:space="0" w:color="auto"/>
                <w:left w:val="none" w:sz="0" w:space="0" w:color="auto"/>
                <w:bottom w:val="none" w:sz="0" w:space="0" w:color="auto"/>
                <w:right w:val="none" w:sz="0" w:space="0" w:color="auto"/>
              </w:divBdr>
              <w:divsChild>
                <w:div w:id="1259603798">
                  <w:marLeft w:val="180"/>
                  <w:marRight w:val="0"/>
                  <w:marTop w:val="0"/>
                  <w:marBottom w:val="0"/>
                  <w:divBdr>
                    <w:top w:val="none" w:sz="0" w:space="0" w:color="auto"/>
                    <w:left w:val="none" w:sz="0" w:space="0" w:color="auto"/>
                    <w:bottom w:val="none" w:sz="0" w:space="0" w:color="auto"/>
                    <w:right w:val="none" w:sz="0" w:space="0" w:color="auto"/>
                  </w:divBdr>
                  <w:divsChild>
                    <w:div w:id="939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056619">
      <w:bodyDiv w:val="1"/>
      <w:marLeft w:val="0"/>
      <w:marRight w:val="0"/>
      <w:marTop w:val="0"/>
      <w:marBottom w:val="0"/>
      <w:divBdr>
        <w:top w:val="none" w:sz="0" w:space="0" w:color="auto"/>
        <w:left w:val="none" w:sz="0" w:space="0" w:color="auto"/>
        <w:bottom w:val="none" w:sz="0" w:space="0" w:color="auto"/>
        <w:right w:val="none" w:sz="0" w:space="0" w:color="auto"/>
      </w:divBdr>
    </w:div>
    <w:div w:id="1420640553">
      <w:bodyDiv w:val="1"/>
      <w:marLeft w:val="0"/>
      <w:marRight w:val="0"/>
      <w:marTop w:val="0"/>
      <w:marBottom w:val="0"/>
      <w:divBdr>
        <w:top w:val="none" w:sz="0" w:space="0" w:color="auto"/>
        <w:left w:val="none" w:sz="0" w:space="0" w:color="auto"/>
        <w:bottom w:val="none" w:sz="0" w:space="0" w:color="auto"/>
        <w:right w:val="none" w:sz="0" w:space="0" w:color="auto"/>
      </w:divBdr>
    </w:div>
    <w:div w:id="1550263466">
      <w:bodyDiv w:val="1"/>
      <w:marLeft w:val="30"/>
      <w:marRight w:val="30"/>
      <w:marTop w:val="0"/>
      <w:marBottom w:val="0"/>
      <w:divBdr>
        <w:top w:val="none" w:sz="0" w:space="0" w:color="auto"/>
        <w:left w:val="none" w:sz="0" w:space="0" w:color="auto"/>
        <w:bottom w:val="none" w:sz="0" w:space="0" w:color="auto"/>
        <w:right w:val="none" w:sz="0" w:space="0" w:color="auto"/>
      </w:divBdr>
      <w:divsChild>
        <w:div w:id="705569163">
          <w:marLeft w:val="0"/>
          <w:marRight w:val="0"/>
          <w:marTop w:val="0"/>
          <w:marBottom w:val="0"/>
          <w:divBdr>
            <w:top w:val="none" w:sz="0" w:space="0" w:color="auto"/>
            <w:left w:val="none" w:sz="0" w:space="0" w:color="auto"/>
            <w:bottom w:val="none" w:sz="0" w:space="0" w:color="auto"/>
            <w:right w:val="none" w:sz="0" w:space="0" w:color="auto"/>
          </w:divBdr>
          <w:divsChild>
            <w:div w:id="1315186889">
              <w:marLeft w:val="0"/>
              <w:marRight w:val="0"/>
              <w:marTop w:val="0"/>
              <w:marBottom w:val="0"/>
              <w:divBdr>
                <w:top w:val="none" w:sz="0" w:space="0" w:color="auto"/>
                <w:left w:val="none" w:sz="0" w:space="0" w:color="auto"/>
                <w:bottom w:val="none" w:sz="0" w:space="0" w:color="auto"/>
                <w:right w:val="none" w:sz="0" w:space="0" w:color="auto"/>
              </w:divBdr>
              <w:divsChild>
                <w:div w:id="952899177">
                  <w:marLeft w:val="180"/>
                  <w:marRight w:val="0"/>
                  <w:marTop w:val="0"/>
                  <w:marBottom w:val="0"/>
                  <w:divBdr>
                    <w:top w:val="none" w:sz="0" w:space="0" w:color="auto"/>
                    <w:left w:val="none" w:sz="0" w:space="0" w:color="auto"/>
                    <w:bottom w:val="none" w:sz="0" w:space="0" w:color="auto"/>
                    <w:right w:val="none" w:sz="0" w:space="0" w:color="auto"/>
                  </w:divBdr>
                  <w:divsChild>
                    <w:div w:id="5341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81303">
      <w:bodyDiv w:val="1"/>
      <w:marLeft w:val="0"/>
      <w:marRight w:val="0"/>
      <w:marTop w:val="0"/>
      <w:marBottom w:val="0"/>
      <w:divBdr>
        <w:top w:val="none" w:sz="0" w:space="0" w:color="auto"/>
        <w:left w:val="none" w:sz="0" w:space="0" w:color="auto"/>
        <w:bottom w:val="none" w:sz="0" w:space="0" w:color="auto"/>
        <w:right w:val="none" w:sz="0" w:space="0" w:color="auto"/>
      </w:divBdr>
    </w:div>
    <w:div w:id="1866749243">
      <w:bodyDiv w:val="1"/>
      <w:marLeft w:val="30"/>
      <w:marRight w:val="30"/>
      <w:marTop w:val="0"/>
      <w:marBottom w:val="0"/>
      <w:divBdr>
        <w:top w:val="none" w:sz="0" w:space="0" w:color="auto"/>
        <w:left w:val="none" w:sz="0" w:space="0" w:color="auto"/>
        <w:bottom w:val="none" w:sz="0" w:space="0" w:color="auto"/>
        <w:right w:val="none" w:sz="0" w:space="0" w:color="auto"/>
      </w:divBdr>
      <w:divsChild>
        <w:div w:id="26880986">
          <w:marLeft w:val="0"/>
          <w:marRight w:val="0"/>
          <w:marTop w:val="0"/>
          <w:marBottom w:val="0"/>
          <w:divBdr>
            <w:top w:val="none" w:sz="0" w:space="0" w:color="auto"/>
            <w:left w:val="none" w:sz="0" w:space="0" w:color="auto"/>
            <w:bottom w:val="none" w:sz="0" w:space="0" w:color="auto"/>
            <w:right w:val="none" w:sz="0" w:space="0" w:color="auto"/>
          </w:divBdr>
          <w:divsChild>
            <w:div w:id="1113404983">
              <w:marLeft w:val="0"/>
              <w:marRight w:val="0"/>
              <w:marTop w:val="0"/>
              <w:marBottom w:val="0"/>
              <w:divBdr>
                <w:top w:val="none" w:sz="0" w:space="0" w:color="auto"/>
                <w:left w:val="none" w:sz="0" w:space="0" w:color="auto"/>
                <w:bottom w:val="none" w:sz="0" w:space="0" w:color="auto"/>
                <w:right w:val="none" w:sz="0" w:space="0" w:color="auto"/>
              </w:divBdr>
              <w:divsChild>
                <w:div w:id="22175399">
                  <w:marLeft w:val="180"/>
                  <w:marRight w:val="0"/>
                  <w:marTop w:val="0"/>
                  <w:marBottom w:val="0"/>
                  <w:divBdr>
                    <w:top w:val="none" w:sz="0" w:space="0" w:color="auto"/>
                    <w:left w:val="none" w:sz="0" w:space="0" w:color="auto"/>
                    <w:bottom w:val="none" w:sz="0" w:space="0" w:color="auto"/>
                    <w:right w:val="none" w:sz="0" w:space="0" w:color="auto"/>
                  </w:divBdr>
                  <w:divsChild>
                    <w:div w:id="8492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af5d25d4-3ea8-4cd8-a52d-06630f697894">J46JYS24UE55-25-2</_dlc_DocId>
    <_dlc_DocIdUrl xmlns="af5d25d4-3ea8-4cd8-a52d-06630f697894">
      <Url>https://project.collaborate.tsl.telus.com/sites/BTPMO/SMB%20Web/Account%20Management%20Scrum%20Team/_layouts/DocIdRedir.aspx?ID=J46JYS24UE55-25-2</Url>
      <Description>J46JYS24UE55-25-2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A3401599A66724BB3B0A54EEDD29F0A" ma:contentTypeVersion="0" ma:contentTypeDescription="Create a new document." ma:contentTypeScope="" ma:versionID="ab76f1245f55c3c5eca45cf510e5cdf0">
  <xsd:schema xmlns:xsd="http://www.w3.org/2001/XMLSchema" xmlns:xs="http://www.w3.org/2001/XMLSchema" xmlns:p="http://schemas.microsoft.com/office/2006/metadata/properties" xmlns:ns2="af5d25d4-3ea8-4cd8-a52d-06630f697894" targetNamespace="http://schemas.microsoft.com/office/2006/metadata/properties" ma:root="true" ma:fieldsID="a65b766d1706d4ce3aded6e10146f851" ns2:_="">
    <xsd:import namespace="af5d25d4-3ea8-4cd8-a52d-06630f69789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d25d4-3ea8-4cd8-a52d-06630f69789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E77BD-6455-492E-8652-75B425F5B098}">
  <ds:schemaRefs>
    <ds:schemaRef ds:uri="http://schemas.microsoft.com/sharepoint/events"/>
  </ds:schemaRefs>
</ds:datastoreItem>
</file>

<file path=customXml/itemProps2.xml><?xml version="1.0" encoding="utf-8"?>
<ds:datastoreItem xmlns:ds="http://schemas.openxmlformats.org/officeDocument/2006/customXml" ds:itemID="{CCB4BB92-197A-4433-8874-33F335097C18}">
  <ds:schemaRefs>
    <ds:schemaRef ds:uri="http://purl.org/dc/elements/1.1/"/>
    <ds:schemaRef ds:uri="http://schemas.microsoft.com/office/2006/documentManagement/types"/>
    <ds:schemaRef ds:uri="http://schemas.microsoft.com/office/infopath/2007/PartnerControls"/>
    <ds:schemaRef ds:uri="http://purl.org/dc/terms/"/>
    <ds:schemaRef ds:uri="af5d25d4-3ea8-4cd8-a52d-06630f697894"/>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0ACE45C-B198-4B8F-88CE-BE55AC436E9D}">
  <ds:schemaRefs>
    <ds:schemaRef ds:uri="http://schemas.microsoft.com/sharepoint/v3/contenttype/forms"/>
  </ds:schemaRefs>
</ds:datastoreItem>
</file>

<file path=customXml/itemProps4.xml><?xml version="1.0" encoding="utf-8"?>
<ds:datastoreItem xmlns:ds="http://schemas.openxmlformats.org/officeDocument/2006/customXml" ds:itemID="{D0BFA060-7716-4CA3-8A4D-B1D0BB26E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d25d4-3ea8-4cd8-a52d-06630f697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53DA2D-4E76-4848-B49D-4D6DD6C48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6761</Words>
  <Characters>38544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SelfServe New Stack Services - Interface Design</vt:lpstr>
    </vt:vector>
  </TitlesOfParts>
  <Company>TELUS Communications Inc.</Company>
  <LinksUpToDate>false</LinksUpToDate>
  <CharactersWithSpaces>45215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SelfServe New Stack Services - Interface Design</dc:title>
  <dc:creator>Fred Caprilli</dc:creator>
  <cp:lastModifiedBy>Fred Caprilli</cp:lastModifiedBy>
  <cp:revision>2</cp:revision>
  <cp:lastPrinted>2013-07-12T21:00:00Z</cp:lastPrinted>
  <dcterms:created xsi:type="dcterms:W3CDTF">2016-07-21T20:05:00Z</dcterms:created>
  <dcterms:modified xsi:type="dcterms:W3CDTF">2016-07-21T20:05:00Z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d760b4c0-a9c5-4876-94eb-706a1b940716</vt:lpwstr>
  </property>
  <property fmtid="{D5CDD505-2E9C-101B-9397-08002B2CF9AE}" pid="3" name="ContentTypeId">
    <vt:lpwstr>0x010100EA3401599A66724BB3B0A54EEDD29F0A</vt:lpwstr>
  </property>
</Properties>
</file>