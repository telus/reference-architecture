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820C6" w14:textId="5E2DFE18" w:rsidR="00A64063" w:rsidRDefault="00A64063" w:rsidP="003B34CA">
      <w:pPr>
        <w:pStyle w:val="TOCHeading"/>
        <w:jc w:val="center"/>
      </w:pPr>
      <w:bookmarkStart w:id="0" w:name="_Toc393109128"/>
      <w:r>
        <w:t>SelfServe New Stack Business Services</w:t>
      </w:r>
    </w:p>
    <w:p w14:paraId="528E0480" w14:textId="4BBDDFB2" w:rsidR="00A64063" w:rsidRPr="002F123D" w:rsidRDefault="00A64063" w:rsidP="00A64063">
      <w:pPr>
        <w:jc w:val="center"/>
        <w:rPr>
          <w:color w:val="1F497D" w:themeColor="text2"/>
          <w:sz w:val="24"/>
        </w:rPr>
      </w:pPr>
      <w:r>
        <w:rPr>
          <w:color w:val="1F497D" w:themeColor="text2"/>
          <w:sz w:val="24"/>
        </w:rPr>
        <w:t>Telus TV services</w:t>
      </w:r>
    </w:p>
    <w:p w14:paraId="2D4F81A9" w14:textId="77777777" w:rsidR="00A64063" w:rsidRDefault="00A64063" w:rsidP="00A64063">
      <w:pPr>
        <w:jc w:val="center"/>
        <w:rPr>
          <w:lang w:val="en-US" w:eastAsia="ja-JP"/>
        </w:rPr>
      </w:pPr>
      <w:r>
        <w:rPr>
          <w:lang w:val="en-US" w:eastAsia="ja-JP"/>
        </w:rPr>
        <w:t>Interface Design Document</w:t>
      </w:r>
    </w:p>
    <w:p w14:paraId="7C13ED00" w14:textId="77777777" w:rsidR="00A64063" w:rsidRDefault="00A64063">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val="en-CA" w:eastAsia="en-US"/>
        </w:rPr>
        <w:id w:val="-1580659674"/>
        <w:docPartObj>
          <w:docPartGallery w:val="Table of Contents"/>
          <w:docPartUnique/>
        </w:docPartObj>
      </w:sdtPr>
      <w:sdtEndPr>
        <w:rPr>
          <w:noProof/>
        </w:rPr>
      </w:sdtEndPr>
      <w:sdtContent>
        <w:p w14:paraId="0BFF1576" w14:textId="6787DD92" w:rsidR="003B34CA" w:rsidRDefault="003B34CA">
          <w:pPr>
            <w:pStyle w:val="TOCHeading"/>
          </w:pPr>
          <w:r>
            <w:t>Contents</w:t>
          </w:r>
        </w:p>
        <w:p w14:paraId="7353AA71" w14:textId="77777777" w:rsidR="003B34CA" w:rsidRDefault="003B34CA">
          <w:pPr>
            <w:pStyle w:val="TOC1"/>
            <w:tabs>
              <w:tab w:val="right" w:leader="dot" w:pos="9350"/>
            </w:tabs>
            <w:rPr>
              <w:noProof/>
            </w:rPr>
          </w:pPr>
          <w:r>
            <w:fldChar w:fldCharType="begin"/>
          </w:r>
          <w:r>
            <w:instrText xml:space="preserve"> TOC \o "1-3" \h \z \u </w:instrText>
          </w:r>
          <w:r>
            <w:fldChar w:fldCharType="separate"/>
          </w:r>
          <w:hyperlink w:anchor="_Toc437935980" w:history="1">
            <w:r w:rsidRPr="00F4131B">
              <w:rPr>
                <w:rStyle w:val="Hyperlink"/>
                <w:noProof/>
              </w:rPr>
              <w:t>TVReference REST Service</w:t>
            </w:r>
            <w:r>
              <w:rPr>
                <w:noProof/>
                <w:webHidden/>
              </w:rPr>
              <w:tab/>
            </w:r>
            <w:r>
              <w:rPr>
                <w:noProof/>
                <w:webHidden/>
              </w:rPr>
              <w:fldChar w:fldCharType="begin"/>
            </w:r>
            <w:r>
              <w:rPr>
                <w:noProof/>
                <w:webHidden/>
              </w:rPr>
              <w:instrText xml:space="preserve"> PAGEREF _Toc437935980 \h </w:instrText>
            </w:r>
            <w:r>
              <w:rPr>
                <w:noProof/>
                <w:webHidden/>
              </w:rPr>
            </w:r>
            <w:r>
              <w:rPr>
                <w:noProof/>
                <w:webHidden/>
              </w:rPr>
              <w:fldChar w:fldCharType="separate"/>
            </w:r>
            <w:r>
              <w:rPr>
                <w:noProof/>
                <w:webHidden/>
              </w:rPr>
              <w:t>2</w:t>
            </w:r>
            <w:r>
              <w:rPr>
                <w:noProof/>
                <w:webHidden/>
              </w:rPr>
              <w:fldChar w:fldCharType="end"/>
            </w:r>
          </w:hyperlink>
        </w:p>
        <w:p w14:paraId="6BBEB885" w14:textId="77777777" w:rsidR="003B34CA" w:rsidRDefault="00B32783">
          <w:pPr>
            <w:pStyle w:val="TOC2"/>
            <w:tabs>
              <w:tab w:val="right" w:leader="dot" w:pos="9350"/>
            </w:tabs>
            <w:rPr>
              <w:noProof/>
            </w:rPr>
          </w:pPr>
          <w:hyperlink w:anchor="_Toc437935981" w:history="1">
            <w:r w:rsidR="003B34CA" w:rsidRPr="00F4131B">
              <w:rPr>
                <w:rStyle w:val="Hyperlink"/>
                <w:noProof/>
              </w:rPr>
              <w:t>geoTargetMarket (GET)</w:t>
            </w:r>
            <w:r w:rsidR="003B34CA">
              <w:rPr>
                <w:noProof/>
                <w:webHidden/>
              </w:rPr>
              <w:tab/>
            </w:r>
            <w:r w:rsidR="003B34CA">
              <w:rPr>
                <w:noProof/>
                <w:webHidden/>
              </w:rPr>
              <w:fldChar w:fldCharType="begin"/>
            </w:r>
            <w:r w:rsidR="003B34CA">
              <w:rPr>
                <w:noProof/>
                <w:webHidden/>
              </w:rPr>
              <w:instrText xml:space="preserve"> PAGEREF _Toc437935981 \h </w:instrText>
            </w:r>
            <w:r w:rsidR="003B34CA">
              <w:rPr>
                <w:noProof/>
                <w:webHidden/>
              </w:rPr>
            </w:r>
            <w:r w:rsidR="003B34CA">
              <w:rPr>
                <w:noProof/>
                <w:webHidden/>
              </w:rPr>
              <w:fldChar w:fldCharType="separate"/>
            </w:r>
            <w:r w:rsidR="003B34CA">
              <w:rPr>
                <w:noProof/>
                <w:webHidden/>
              </w:rPr>
              <w:t>2</w:t>
            </w:r>
            <w:r w:rsidR="003B34CA">
              <w:rPr>
                <w:noProof/>
                <w:webHidden/>
              </w:rPr>
              <w:fldChar w:fldCharType="end"/>
            </w:r>
          </w:hyperlink>
        </w:p>
        <w:p w14:paraId="0EB9C6D2" w14:textId="77777777" w:rsidR="003B34CA" w:rsidRDefault="00B32783">
          <w:pPr>
            <w:pStyle w:val="TOC2"/>
            <w:tabs>
              <w:tab w:val="right" w:leader="dot" w:pos="9350"/>
            </w:tabs>
            <w:rPr>
              <w:noProof/>
            </w:rPr>
          </w:pPr>
          <w:hyperlink w:anchor="_Toc437935982" w:history="1">
            <w:r w:rsidR="003B34CA" w:rsidRPr="00F4131B">
              <w:rPr>
                <w:rStyle w:val="Hyperlink"/>
                <w:rFonts w:cstheme="minorHAnsi"/>
                <w:noProof/>
              </w:rPr>
              <w:t xml:space="preserve">displayCategories </w:t>
            </w:r>
            <w:r w:rsidR="003B34CA" w:rsidRPr="00F4131B">
              <w:rPr>
                <w:rStyle w:val="Hyperlink"/>
                <w:noProof/>
              </w:rPr>
              <w:t>(GET)</w:t>
            </w:r>
            <w:r w:rsidR="003B34CA">
              <w:rPr>
                <w:noProof/>
                <w:webHidden/>
              </w:rPr>
              <w:tab/>
            </w:r>
            <w:r w:rsidR="003B34CA">
              <w:rPr>
                <w:noProof/>
                <w:webHidden/>
              </w:rPr>
              <w:fldChar w:fldCharType="begin"/>
            </w:r>
            <w:r w:rsidR="003B34CA">
              <w:rPr>
                <w:noProof/>
                <w:webHidden/>
              </w:rPr>
              <w:instrText xml:space="preserve"> PAGEREF _Toc437935982 \h </w:instrText>
            </w:r>
            <w:r w:rsidR="003B34CA">
              <w:rPr>
                <w:noProof/>
                <w:webHidden/>
              </w:rPr>
            </w:r>
            <w:r w:rsidR="003B34CA">
              <w:rPr>
                <w:noProof/>
                <w:webHidden/>
              </w:rPr>
              <w:fldChar w:fldCharType="separate"/>
            </w:r>
            <w:r w:rsidR="003B34CA">
              <w:rPr>
                <w:noProof/>
                <w:webHidden/>
              </w:rPr>
              <w:t>3</w:t>
            </w:r>
            <w:r w:rsidR="003B34CA">
              <w:rPr>
                <w:noProof/>
                <w:webHidden/>
              </w:rPr>
              <w:fldChar w:fldCharType="end"/>
            </w:r>
          </w:hyperlink>
        </w:p>
        <w:p w14:paraId="080D2D8D" w14:textId="77777777" w:rsidR="003B34CA" w:rsidRDefault="00B32783">
          <w:pPr>
            <w:pStyle w:val="TOC2"/>
            <w:tabs>
              <w:tab w:val="right" w:leader="dot" w:pos="9350"/>
            </w:tabs>
            <w:rPr>
              <w:noProof/>
            </w:rPr>
          </w:pPr>
          <w:hyperlink w:anchor="_Toc437935983" w:history="1">
            <w:r w:rsidR="003B34CA" w:rsidRPr="00F4131B">
              <w:rPr>
                <w:rStyle w:val="Hyperlink"/>
                <w:rFonts w:cstheme="minorHAnsi"/>
                <w:noProof/>
              </w:rPr>
              <w:t xml:space="preserve">channel-by-channelCode </w:t>
            </w:r>
            <w:r w:rsidR="003B34CA" w:rsidRPr="00F4131B">
              <w:rPr>
                <w:rStyle w:val="Hyperlink"/>
                <w:noProof/>
              </w:rPr>
              <w:t>(GET)</w:t>
            </w:r>
            <w:r w:rsidR="003B34CA">
              <w:rPr>
                <w:noProof/>
                <w:webHidden/>
              </w:rPr>
              <w:tab/>
            </w:r>
            <w:r w:rsidR="003B34CA">
              <w:rPr>
                <w:noProof/>
                <w:webHidden/>
              </w:rPr>
              <w:fldChar w:fldCharType="begin"/>
            </w:r>
            <w:r w:rsidR="003B34CA">
              <w:rPr>
                <w:noProof/>
                <w:webHidden/>
              </w:rPr>
              <w:instrText xml:space="preserve"> PAGEREF _Toc437935983 \h </w:instrText>
            </w:r>
            <w:r w:rsidR="003B34CA">
              <w:rPr>
                <w:noProof/>
                <w:webHidden/>
              </w:rPr>
            </w:r>
            <w:r w:rsidR="003B34CA">
              <w:rPr>
                <w:noProof/>
                <w:webHidden/>
              </w:rPr>
              <w:fldChar w:fldCharType="separate"/>
            </w:r>
            <w:r w:rsidR="003B34CA">
              <w:rPr>
                <w:noProof/>
                <w:webHidden/>
              </w:rPr>
              <w:t>4</w:t>
            </w:r>
            <w:r w:rsidR="003B34CA">
              <w:rPr>
                <w:noProof/>
                <w:webHidden/>
              </w:rPr>
              <w:fldChar w:fldCharType="end"/>
            </w:r>
          </w:hyperlink>
        </w:p>
        <w:p w14:paraId="7C9923BB" w14:textId="77777777" w:rsidR="003B34CA" w:rsidRDefault="00B32783">
          <w:pPr>
            <w:pStyle w:val="TOC2"/>
            <w:tabs>
              <w:tab w:val="right" w:leader="dot" w:pos="9350"/>
            </w:tabs>
            <w:rPr>
              <w:noProof/>
            </w:rPr>
          </w:pPr>
          <w:hyperlink w:anchor="_Toc437935984" w:history="1">
            <w:r w:rsidR="003B34CA" w:rsidRPr="00F4131B">
              <w:rPr>
                <w:rStyle w:val="Hyperlink"/>
                <w:rFonts w:cstheme="minorHAnsi"/>
                <w:noProof/>
              </w:rPr>
              <w:t xml:space="preserve">channels </w:t>
            </w:r>
            <w:r w:rsidR="003B34CA" w:rsidRPr="00F4131B">
              <w:rPr>
                <w:rStyle w:val="Hyperlink"/>
                <w:noProof/>
              </w:rPr>
              <w:t>(GET)</w:t>
            </w:r>
            <w:r w:rsidR="003B34CA">
              <w:rPr>
                <w:noProof/>
                <w:webHidden/>
              </w:rPr>
              <w:tab/>
            </w:r>
            <w:r w:rsidR="003B34CA">
              <w:rPr>
                <w:noProof/>
                <w:webHidden/>
              </w:rPr>
              <w:fldChar w:fldCharType="begin"/>
            </w:r>
            <w:r w:rsidR="003B34CA">
              <w:rPr>
                <w:noProof/>
                <w:webHidden/>
              </w:rPr>
              <w:instrText xml:space="preserve"> PAGEREF _Toc437935984 \h </w:instrText>
            </w:r>
            <w:r w:rsidR="003B34CA">
              <w:rPr>
                <w:noProof/>
                <w:webHidden/>
              </w:rPr>
            </w:r>
            <w:r w:rsidR="003B34CA">
              <w:rPr>
                <w:noProof/>
                <w:webHidden/>
              </w:rPr>
              <w:fldChar w:fldCharType="separate"/>
            </w:r>
            <w:r w:rsidR="003B34CA">
              <w:rPr>
                <w:noProof/>
                <w:webHidden/>
              </w:rPr>
              <w:t>6</w:t>
            </w:r>
            <w:r w:rsidR="003B34CA">
              <w:rPr>
                <w:noProof/>
                <w:webHidden/>
              </w:rPr>
              <w:fldChar w:fldCharType="end"/>
            </w:r>
          </w:hyperlink>
        </w:p>
        <w:p w14:paraId="19FCAEE7" w14:textId="77777777" w:rsidR="003B34CA" w:rsidRDefault="00B32783">
          <w:pPr>
            <w:pStyle w:val="TOC2"/>
            <w:tabs>
              <w:tab w:val="right" w:leader="dot" w:pos="9350"/>
            </w:tabs>
            <w:rPr>
              <w:noProof/>
            </w:rPr>
          </w:pPr>
          <w:hyperlink w:anchor="_Toc437935985" w:history="1">
            <w:r w:rsidR="003B34CA" w:rsidRPr="00F4131B">
              <w:rPr>
                <w:rStyle w:val="Hyperlink"/>
                <w:rFonts w:cstheme="minorHAnsi"/>
                <w:noProof/>
              </w:rPr>
              <w:t xml:space="preserve">pack-by-packCode </w:t>
            </w:r>
            <w:r w:rsidR="003B34CA" w:rsidRPr="00F4131B">
              <w:rPr>
                <w:rStyle w:val="Hyperlink"/>
                <w:noProof/>
              </w:rPr>
              <w:t>(GET)</w:t>
            </w:r>
            <w:r w:rsidR="003B34CA">
              <w:rPr>
                <w:noProof/>
                <w:webHidden/>
              </w:rPr>
              <w:tab/>
            </w:r>
            <w:r w:rsidR="003B34CA">
              <w:rPr>
                <w:noProof/>
                <w:webHidden/>
              </w:rPr>
              <w:fldChar w:fldCharType="begin"/>
            </w:r>
            <w:r w:rsidR="003B34CA">
              <w:rPr>
                <w:noProof/>
                <w:webHidden/>
              </w:rPr>
              <w:instrText xml:space="preserve"> PAGEREF _Toc437935985 \h </w:instrText>
            </w:r>
            <w:r w:rsidR="003B34CA">
              <w:rPr>
                <w:noProof/>
                <w:webHidden/>
              </w:rPr>
            </w:r>
            <w:r w:rsidR="003B34CA">
              <w:rPr>
                <w:noProof/>
                <w:webHidden/>
              </w:rPr>
              <w:fldChar w:fldCharType="separate"/>
            </w:r>
            <w:r w:rsidR="003B34CA">
              <w:rPr>
                <w:noProof/>
                <w:webHidden/>
              </w:rPr>
              <w:t>7</w:t>
            </w:r>
            <w:r w:rsidR="003B34CA">
              <w:rPr>
                <w:noProof/>
                <w:webHidden/>
              </w:rPr>
              <w:fldChar w:fldCharType="end"/>
            </w:r>
          </w:hyperlink>
        </w:p>
        <w:p w14:paraId="0DCE9209" w14:textId="77777777" w:rsidR="003B34CA" w:rsidRDefault="00B32783">
          <w:pPr>
            <w:pStyle w:val="TOC2"/>
            <w:tabs>
              <w:tab w:val="right" w:leader="dot" w:pos="9350"/>
            </w:tabs>
            <w:rPr>
              <w:noProof/>
            </w:rPr>
          </w:pPr>
          <w:hyperlink w:anchor="_Toc437935986" w:history="1">
            <w:r w:rsidR="003B34CA" w:rsidRPr="00F4131B">
              <w:rPr>
                <w:rStyle w:val="Hyperlink"/>
                <w:rFonts w:cstheme="minorHAnsi"/>
                <w:noProof/>
              </w:rPr>
              <w:t xml:space="preserve">packs </w:t>
            </w:r>
            <w:r w:rsidR="003B34CA" w:rsidRPr="00F4131B">
              <w:rPr>
                <w:rStyle w:val="Hyperlink"/>
                <w:noProof/>
              </w:rPr>
              <w:t>(GET)</w:t>
            </w:r>
            <w:r w:rsidR="003B34CA">
              <w:rPr>
                <w:noProof/>
                <w:webHidden/>
              </w:rPr>
              <w:tab/>
            </w:r>
            <w:r w:rsidR="003B34CA">
              <w:rPr>
                <w:noProof/>
                <w:webHidden/>
              </w:rPr>
              <w:fldChar w:fldCharType="begin"/>
            </w:r>
            <w:r w:rsidR="003B34CA">
              <w:rPr>
                <w:noProof/>
                <w:webHidden/>
              </w:rPr>
              <w:instrText xml:space="preserve"> PAGEREF _Toc437935986 \h </w:instrText>
            </w:r>
            <w:r w:rsidR="003B34CA">
              <w:rPr>
                <w:noProof/>
                <w:webHidden/>
              </w:rPr>
            </w:r>
            <w:r w:rsidR="003B34CA">
              <w:rPr>
                <w:noProof/>
                <w:webHidden/>
              </w:rPr>
              <w:fldChar w:fldCharType="separate"/>
            </w:r>
            <w:r w:rsidR="003B34CA">
              <w:rPr>
                <w:noProof/>
                <w:webHidden/>
              </w:rPr>
              <w:t>9</w:t>
            </w:r>
            <w:r w:rsidR="003B34CA">
              <w:rPr>
                <w:noProof/>
                <w:webHidden/>
              </w:rPr>
              <w:fldChar w:fldCharType="end"/>
            </w:r>
          </w:hyperlink>
        </w:p>
        <w:p w14:paraId="48C52D00" w14:textId="77777777" w:rsidR="003B34CA" w:rsidRDefault="00B32783">
          <w:pPr>
            <w:pStyle w:val="TOC2"/>
            <w:tabs>
              <w:tab w:val="right" w:leader="dot" w:pos="9350"/>
            </w:tabs>
            <w:rPr>
              <w:noProof/>
            </w:rPr>
          </w:pPr>
          <w:hyperlink w:anchor="_Toc437935987" w:history="1">
            <w:r w:rsidR="003B34CA" w:rsidRPr="00F4131B">
              <w:rPr>
                <w:rStyle w:val="Hyperlink"/>
                <w:rFonts w:cstheme="minorHAnsi"/>
                <w:noProof/>
              </w:rPr>
              <w:t xml:space="preserve">collection-by-collectionCode </w:t>
            </w:r>
            <w:r w:rsidR="003B34CA" w:rsidRPr="00F4131B">
              <w:rPr>
                <w:rStyle w:val="Hyperlink"/>
                <w:noProof/>
              </w:rPr>
              <w:t>(GET)</w:t>
            </w:r>
            <w:r w:rsidR="003B34CA">
              <w:rPr>
                <w:noProof/>
                <w:webHidden/>
              </w:rPr>
              <w:tab/>
            </w:r>
            <w:r w:rsidR="003B34CA">
              <w:rPr>
                <w:noProof/>
                <w:webHidden/>
              </w:rPr>
              <w:fldChar w:fldCharType="begin"/>
            </w:r>
            <w:r w:rsidR="003B34CA">
              <w:rPr>
                <w:noProof/>
                <w:webHidden/>
              </w:rPr>
              <w:instrText xml:space="preserve"> PAGEREF _Toc437935987 \h </w:instrText>
            </w:r>
            <w:r w:rsidR="003B34CA">
              <w:rPr>
                <w:noProof/>
                <w:webHidden/>
              </w:rPr>
            </w:r>
            <w:r w:rsidR="003B34CA">
              <w:rPr>
                <w:noProof/>
                <w:webHidden/>
              </w:rPr>
              <w:fldChar w:fldCharType="separate"/>
            </w:r>
            <w:r w:rsidR="003B34CA">
              <w:rPr>
                <w:noProof/>
                <w:webHidden/>
              </w:rPr>
              <w:t>12</w:t>
            </w:r>
            <w:r w:rsidR="003B34CA">
              <w:rPr>
                <w:noProof/>
                <w:webHidden/>
              </w:rPr>
              <w:fldChar w:fldCharType="end"/>
            </w:r>
          </w:hyperlink>
        </w:p>
        <w:p w14:paraId="4F5C28A6" w14:textId="77777777" w:rsidR="003B34CA" w:rsidRDefault="00B32783">
          <w:pPr>
            <w:pStyle w:val="TOC2"/>
            <w:tabs>
              <w:tab w:val="right" w:leader="dot" w:pos="9350"/>
            </w:tabs>
            <w:rPr>
              <w:noProof/>
            </w:rPr>
          </w:pPr>
          <w:hyperlink w:anchor="_Toc437935988" w:history="1">
            <w:r w:rsidR="003B34CA" w:rsidRPr="00F4131B">
              <w:rPr>
                <w:rStyle w:val="Hyperlink"/>
                <w:rFonts w:cstheme="minorHAnsi"/>
                <w:noProof/>
              </w:rPr>
              <w:t xml:space="preserve">collections </w:t>
            </w:r>
            <w:r w:rsidR="003B34CA" w:rsidRPr="00F4131B">
              <w:rPr>
                <w:rStyle w:val="Hyperlink"/>
                <w:noProof/>
              </w:rPr>
              <w:t>(GET)</w:t>
            </w:r>
            <w:r w:rsidR="003B34CA">
              <w:rPr>
                <w:noProof/>
                <w:webHidden/>
              </w:rPr>
              <w:tab/>
            </w:r>
            <w:r w:rsidR="003B34CA">
              <w:rPr>
                <w:noProof/>
                <w:webHidden/>
              </w:rPr>
              <w:fldChar w:fldCharType="begin"/>
            </w:r>
            <w:r w:rsidR="003B34CA">
              <w:rPr>
                <w:noProof/>
                <w:webHidden/>
              </w:rPr>
              <w:instrText xml:space="preserve"> PAGEREF _Toc437935988 \h </w:instrText>
            </w:r>
            <w:r w:rsidR="003B34CA">
              <w:rPr>
                <w:noProof/>
                <w:webHidden/>
              </w:rPr>
            </w:r>
            <w:r w:rsidR="003B34CA">
              <w:rPr>
                <w:noProof/>
                <w:webHidden/>
              </w:rPr>
              <w:fldChar w:fldCharType="separate"/>
            </w:r>
            <w:r w:rsidR="003B34CA">
              <w:rPr>
                <w:noProof/>
                <w:webHidden/>
              </w:rPr>
              <w:t>15</w:t>
            </w:r>
            <w:r w:rsidR="003B34CA">
              <w:rPr>
                <w:noProof/>
                <w:webHidden/>
              </w:rPr>
              <w:fldChar w:fldCharType="end"/>
            </w:r>
          </w:hyperlink>
        </w:p>
        <w:p w14:paraId="1D90455E" w14:textId="77777777" w:rsidR="003B34CA" w:rsidRDefault="00B32783">
          <w:pPr>
            <w:pStyle w:val="TOC2"/>
            <w:tabs>
              <w:tab w:val="right" w:leader="dot" w:pos="9350"/>
            </w:tabs>
            <w:rPr>
              <w:noProof/>
            </w:rPr>
          </w:pPr>
          <w:hyperlink w:anchor="_Toc437935989" w:history="1">
            <w:r w:rsidR="003B34CA" w:rsidRPr="00F4131B">
              <w:rPr>
                <w:rStyle w:val="Hyperlink"/>
                <w:rFonts w:cstheme="minorHAnsi"/>
                <w:noProof/>
              </w:rPr>
              <w:t xml:space="preserve">program-search </w:t>
            </w:r>
            <w:r w:rsidR="003B34CA" w:rsidRPr="00F4131B">
              <w:rPr>
                <w:rStyle w:val="Hyperlink"/>
                <w:noProof/>
              </w:rPr>
              <w:t>(GET)</w:t>
            </w:r>
            <w:r w:rsidR="003B34CA">
              <w:rPr>
                <w:noProof/>
                <w:webHidden/>
              </w:rPr>
              <w:tab/>
            </w:r>
            <w:r w:rsidR="003B34CA">
              <w:rPr>
                <w:noProof/>
                <w:webHidden/>
              </w:rPr>
              <w:fldChar w:fldCharType="begin"/>
            </w:r>
            <w:r w:rsidR="003B34CA">
              <w:rPr>
                <w:noProof/>
                <w:webHidden/>
              </w:rPr>
              <w:instrText xml:space="preserve"> PAGEREF _Toc437935989 \h </w:instrText>
            </w:r>
            <w:r w:rsidR="003B34CA">
              <w:rPr>
                <w:noProof/>
                <w:webHidden/>
              </w:rPr>
            </w:r>
            <w:r w:rsidR="003B34CA">
              <w:rPr>
                <w:noProof/>
                <w:webHidden/>
              </w:rPr>
              <w:fldChar w:fldCharType="separate"/>
            </w:r>
            <w:r w:rsidR="003B34CA">
              <w:rPr>
                <w:noProof/>
                <w:webHidden/>
              </w:rPr>
              <w:t>20</w:t>
            </w:r>
            <w:r w:rsidR="003B34CA">
              <w:rPr>
                <w:noProof/>
                <w:webHidden/>
              </w:rPr>
              <w:fldChar w:fldCharType="end"/>
            </w:r>
          </w:hyperlink>
        </w:p>
        <w:p w14:paraId="42C1F18D" w14:textId="77777777" w:rsidR="003B34CA" w:rsidRDefault="00B32783">
          <w:pPr>
            <w:pStyle w:val="TOC2"/>
            <w:tabs>
              <w:tab w:val="right" w:leader="dot" w:pos="9350"/>
            </w:tabs>
            <w:rPr>
              <w:noProof/>
            </w:rPr>
          </w:pPr>
          <w:hyperlink w:anchor="_Toc437935990" w:history="1">
            <w:r w:rsidR="003B34CA" w:rsidRPr="00F4131B">
              <w:rPr>
                <w:rStyle w:val="Hyperlink"/>
                <w:rFonts w:cstheme="minorHAnsi"/>
                <w:noProof/>
              </w:rPr>
              <w:t xml:space="preserve">promotions </w:t>
            </w:r>
            <w:r w:rsidR="003B34CA" w:rsidRPr="00F4131B">
              <w:rPr>
                <w:rStyle w:val="Hyperlink"/>
                <w:noProof/>
              </w:rPr>
              <w:t>(GET)</w:t>
            </w:r>
            <w:r w:rsidR="003B34CA">
              <w:rPr>
                <w:noProof/>
                <w:webHidden/>
              </w:rPr>
              <w:tab/>
            </w:r>
            <w:r w:rsidR="003B34CA">
              <w:rPr>
                <w:noProof/>
                <w:webHidden/>
              </w:rPr>
              <w:fldChar w:fldCharType="begin"/>
            </w:r>
            <w:r w:rsidR="003B34CA">
              <w:rPr>
                <w:noProof/>
                <w:webHidden/>
              </w:rPr>
              <w:instrText xml:space="preserve"> PAGEREF _Toc437935990 \h </w:instrText>
            </w:r>
            <w:r w:rsidR="003B34CA">
              <w:rPr>
                <w:noProof/>
                <w:webHidden/>
              </w:rPr>
            </w:r>
            <w:r w:rsidR="003B34CA">
              <w:rPr>
                <w:noProof/>
                <w:webHidden/>
              </w:rPr>
              <w:fldChar w:fldCharType="separate"/>
            </w:r>
            <w:r w:rsidR="003B34CA">
              <w:rPr>
                <w:noProof/>
                <w:webHidden/>
              </w:rPr>
              <w:t>30</w:t>
            </w:r>
            <w:r w:rsidR="003B34CA">
              <w:rPr>
                <w:noProof/>
                <w:webHidden/>
              </w:rPr>
              <w:fldChar w:fldCharType="end"/>
            </w:r>
          </w:hyperlink>
        </w:p>
        <w:p w14:paraId="255C963A" w14:textId="77777777" w:rsidR="003B34CA" w:rsidRDefault="00B32783">
          <w:pPr>
            <w:pStyle w:val="TOC2"/>
            <w:tabs>
              <w:tab w:val="right" w:leader="dot" w:pos="9350"/>
            </w:tabs>
            <w:rPr>
              <w:noProof/>
            </w:rPr>
          </w:pPr>
          <w:hyperlink w:anchor="_Toc437935991" w:history="1">
            <w:r w:rsidR="003B34CA" w:rsidRPr="00F4131B">
              <w:rPr>
                <w:rStyle w:val="Hyperlink"/>
                <w:rFonts w:cstheme="minorHAnsi"/>
                <w:noProof/>
              </w:rPr>
              <w:t xml:space="preserve">notifications </w:t>
            </w:r>
            <w:r w:rsidR="003B34CA" w:rsidRPr="00F4131B">
              <w:rPr>
                <w:rStyle w:val="Hyperlink"/>
                <w:noProof/>
              </w:rPr>
              <w:t>(GET)</w:t>
            </w:r>
            <w:r w:rsidR="003B34CA">
              <w:rPr>
                <w:noProof/>
                <w:webHidden/>
              </w:rPr>
              <w:tab/>
            </w:r>
            <w:r w:rsidR="003B34CA">
              <w:rPr>
                <w:noProof/>
                <w:webHidden/>
              </w:rPr>
              <w:fldChar w:fldCharType="begin"/>
            </w:r>
            <w:r w:rsidR="003B34CA">
              <w:rPr>
                <w:noProof/>
                <w:webHidden/>
              </w:rPr>
              <w:instrText xml:space="preserve"> PAGEREF _Toc437935991 \h </w:instrText>
            </w:r>
            <w:r w:rsidR="003B34CA">
              <w:rPr>
                <w:noProof/>
                <w:webHidden/>
              </w:rPr>
            </w:r>
            <w:r w:rsidR="003B34CA">
              <w:rPr>
                <w:noProof/>
                <w:webHidden/>
              </w:rPr>
              <w:fldChar w:fldCharType="separate"/>
            </w:r>
            <w:r w:rsidR="003B34CA">
              <w:rPr>
                <w:noProof/>
                <w:webHidden/>
              </w:rPr>
              <w:t>34</w:t>
            </w:r>
            <w:r w:rsidR="003B34CA">
              <w:rPr>
                <w:noProof/>
                <w:webHidden/>
              </w:rPr>
              <w:fldChar w:fldCharType="end"/>
            </w:r>
          </w:hyperlink>
        </w:p>
        <w:p w14:paraId="6BFBE70A" w14:textId="77777777" w:rsidR="003B34CA" w:rsidRDefault="00B32783">
          <w:pPr>
            <w:pStyle w:val="TOC2"/>
            <w:tabs>
              <w:tab w:val="right" w:leader="dot" w:pos="9350"/>
            </w:tabs>
            <w:rPr>
              <w:noProof/>
            </w:rPr>
          </w:pPr>
          <w:hyperlink w:anchor="_Toc437935992" w:history="1">
            <w:r w:rsidR="003B34CA" w:rsidRPr="00F4131B">
              <w:rPr>
                <w:rStyle w:val="Hyperlink"/>
                <w:rFonts w:cstheme="minorHAnsi"/>
                <w:noProof/>
              </w:rPr>
              <w:t xml:space="preserve">searchCategories </w:t>
            </w:r>
            <w:r w:rsidR="003B34CA" w:rsidRPr="00F4131B">
              <w:rPr>
                <w:rStyle w:val="Hyperlink"/>
                <w:noProof/>
              </w:rPr>
              <w:t>(GET)</w:t>
            </w:r>
            <w:r w:rsidR="003B34CA">
              <w:rPr>
                <w:noProof/>
                <w:webHidden/>
              </w:rPr>
              <w:tab/>
            </w:r>
            <w:r w:rsidR="003B34CA">
              <w:rPr>
                <w:noProof/>
                <w:webHidden/>
              </w:rPr>
              <w:fldChar w:fldCharType="begin"/>
            </w:r>
            <w:r w:rsidR="003B34CA">
              <w:rPr>
                <w:noProof/>
                <w:webHidden/>
              </w:rPr>
              <w:instrText xml:space="preserve"> PAGEREF _Toc437935992 \h </w:instrText>
            </w:r>
            <w:r w:rsidR="003B34CA">
              <w:rPr>
                <w:noProof/>
                <w:webHidden/>
              </w:rPr>
            </w:r>
            <w:r w:rsidR="003B34CA">
              <w:rPr>
                <w:noProof/>
                <w:webHidden/>
              </w:rPr>
              <w:fldChar w:fldCharType="separate"/>
            </w:r>
            <w:r w:rsidR="003B34CA">
              <w:rPr>
                <w:noProof/>
                <w:webHidden/>
              </w:rPr>
              <w:t>35</w:t>
            </w:r>
            <w:r w:rsidR="003B34CA">
              <w:rPr>
                <w:noProof/>
                <w:webHidden/>
              </w:rPr>
              <w:fldChar w:fldCharType="end"/>
            </w:r>
          </w:hyperlink>
        </w:p>
        <w:p w14:paraId="39DB5EC6" w14:textId="77777777" w:rsidR="003B34CA" w:rsidRDefault="00B32783">
          <w:pPr>
            <w:pStyle w:val="TOC1"/>
            <w:tabs>
              <w:tab w:val="right" w:leader="dot" w:pos="9350"/>
            </w:tabs>
            <w:rPr>
              <w:noProof/>
            </w:rPr>
          </w:pPr>
          <w:hyperlink w:anchor="_Toc437935993" w:history="1">
            <w:r w:rsidR="003B34CA" w:rsidRPr="00F4131B">
              <w:rPr>
                <w:rStyle w:val="Hyperlink"/>
                <w:noProof/>
              </w:rPr>
              <w:t>TVSubscription REST Service</w:t>
            </w:r>
            <w:r w:rsidR="003B34CA">
              <w:rPr>
                <w:noProof/>
                <w:webHidden/>
              </w:rPr>
              <w:tab/>
            </w:r>
            <w:r w:rsidR="003B34CA">
              <w:rPr>
                <w:noProof/>
                <w:webHidden/>
              </w:rPr>
              <w:fldChar w:fldCharType="begin"/>
            </w:r>
            <w:r w:rsidR="003B34CA">
              <w:rPr>
                <w:noProof/>
                <w:webHidden/>
              </w:rPr>
              <w:instrText xml:space="preserve"> PAGEREF _Toc437935993 \h </w:instrText>
            </w:r>
            <w:r w:rsidR="003B34CA">
              <w:rPr>
                <w:noProof/>
                <w:webHidden/>
              </w:rPr>
            </w:r>
            <w:r w:rsidR="003B34CA">
              <w:rPr>
                <w:noProof/>
                <w:webHidden/>
              </w:rPr>
              <w:fldChar w:fldCharType="separate"/>
            </w:r>
            <w:r w:rsidR="003B34CA">
              <w:rPr>
                <w:noProof/>
                <w:webHidden/>
              </w:rPr>
              <w:t>36</w:t>
            </w:r>
            <w:r w:rsidR="003B34CA">
              <w:rPr>
                <w:noProof/>
                <w:webHidden/>
              </w:rPr>
              <w:fldChar w:fldCharType="end"/>
            </w:r>
          </w:hyperlink>
        </w:p>
        <w:p w14:paraId="2FCF9A63" w14:textId="77777777" w:rsidR="003B34CA" w:rsidRDefault="00B32783">
          <w:pPr>
            <w:pStyle w:val="TOC2"/>
            <w:tabs>
              <w:tab w:val="right" w:leader="dot" w:pos="9350"/>
            </w:tabs>
            <w:rPr>
              <w:noProof/>
            </w:rPr>
          </w:pPr>
          <w:hyperlink w:anchor="_Toc437935994" w:history="1">
            <w:r w:rsidR="003B34CA" w:rsidRPr="00F4131B">
              <w:rPr>
                <w:rStyle w:val="Hyperlink"/>
                <w:noProof/>
              </w:rPr>
              <w:t>tv-subscription-info (GET)</w:t>
            </w:r>
            <w:r w:rsidR="003B34CA">
              <w:rPr>
                <w:noProof/>
                <w:webHidden/>
              </w:rPr>
              <w:tab/>
            </w:r>
            <w:r w:rsidR="003B34CA">
              <w:rPr>
                <w:noProof/>
                <w:webHidden/>
              </w:rPr>
              <w:fldChar w:fldCharType="begin"/>
            </w:r>
            <w:r w:rsidR="003B34CA">
              <w:rPr>
                <w:noProof/>
                <w:webHidden/>
              </w:rPr>
              <w:instrText xml:space="preserve"> PAGEREF _Toc437935994 \h </w:instrText>
            </w:r>
            <w:r w:rsidR="003B34CA">
              <w:rPr>
                <w:noProof/>
                <w:webHidden/>
              </w:rPr>
            </w:r>
            <w:r w:rsidR="003B34CA">
              <w:rPr>
                <w:noProof/>
                <w:webHidden/>
              </w:rPr>
              <w:fldChar w:fldCharType="separate"/>
            </w:r>
            <w:r w:rsidR="003B34CA">
              <w:rPr>
                <w:noProof/>
                <w:webHidden/>
              </w:rPr>
              <w:t>36</w:t>
            </w:r>
            <w:r w:rsidR="003B34CA">
              <w:rPr>
                <w:noProof/>
                <w:webHidden/>
              </w:rPr>
              <w:fldChar w:fldCharType="end"/>
            </w:r>
          </w:hyperlink>
        </w:p>
        <w:p w14:paraId="4A62943E" w14:textId="77777777" w:rsidR="003B34CA" w:rsidRDefault="00B32783">
          <w:pPr>
            <w:pStyle w:val="TOC1"/>
            <w:tabs>
              <w:tab w:val="right" w:leader="dot" w:pos="9350"/>
            </w:tabs>
            <w:rPr>
              <w:noProof/>
            </w:rPr>
          </w:pPr>
          <w:hyperlink w:anchor="_Toc437935995" w:history="1">
            <w:r w:rsidR="003B34CA" w:rsidRPr="00F4131B">
              <w:rPr>
                <w:rStyle w:val="Hyperlink"/>
                <w:noProof/>
              </w:rPr>
              <w:t>TVRequistion REST Service</w:t>
            </w:r>
            <w:r w:rsidR="003B34CA">
              <w:rPr>
                <w:noProof/>
                <w:webHidden/>
              </w:rPr>
              <w:tab/>
            </w:r>
            <w:r w:rsidR="003B34CA">
              <w:rPr>
                <w:noProof/>
                <w:webHidden/>
              </w:rPr>
              <w:fldChar w:fldCharType="begin"/>
            </w:r>
            <w:r w:rsidR="003B34CA">
              <w:rPr>
                <w:noProof/>
                <w:webHidden/>
              </w:rPr>
              <w:instrText xml:space="preserve"> PAGEREF _Toc437935995 \h </w:instrText>
            </w:r>
            <w:r w:rsidR="003B34CA">
              <w:rPr>
                <w:noProof/>
                <w:webHidden/>
              </w:rPr>
            </w:r>
            <w:r w:rsidR="003B34CA">
              <w:rPr>
                <w:noProof/>
                <w:webHidden/>
              </w:rPr>
              <w:fldChar w:fldCharType="separate"/>
            </w:r>
            <w:r w:rsidR="003B34CA">
              <w:rPr>
                <w:noProof/>
                <w:webHidden/>
              </w:rPr>
              <w:t>43</w:t>
            </w:r>
            <w:r w:rsidR="003B34CA">
              <w:rPr>
                <w:noProof/>
                <w:webHidden/>
              </w:rPr>
              <w:fldChar w:fldCharType="end"/>
            </w:r>
          </w:hyperlink>
        </w:p>
        <w:p w14:paraId="42DDE4EA" w14:textId="77777777" w:rsidR="003B34CA" w:rsidRDefault="00B32783">
          <w:pPr>
            <w:pStyle w:val="TOC2"/>
            <w:tabs>
              <w:tab w:val="right" w:leader="dot" w:pos="9350"/>
            </w:tabs>
            <w:rPr>
              <w:noProof/>
            </w:rPr>
          </w:pPr>
          <w:hyperlink w:anchor="_Toc437935996" w:history="1">
            <w:r w:rsidR="003B34CA" w:rsidRPr="00F4131B">
              <w:rPr>
                <w:rStyle w:val="Hyperlink"/>
                <w:noProof/>
              </w:rPr>
              <w:t>validation</w:t>
            </w:r>
            <w:r w:rsidR="003B34CA">
              <w:rPr>
                <w:noProof/>
                <w:webHidden/>
              </w:rPr>
              <w:tab/>
            </w:r>
            <w:r w:rsidR="003B34CA">
              <w:rPr>
                <w:noProof/>
                <w:webHidden/>
              </w:rPr>
              <w:fldChar w:fldCharType="begin"/>
            </w:r>
            <w:r w:rsidR="003B34CA">
              <w:rPr>
                <w:noProof/>
                <w:webHidden/>
              </w:rPr>
              <w:instrText xml:space="preserve"> PAGEREF _Toc437935996 \h </w:instrText>
            </w:r>
            <w:r w:rsidR="003B34CA">
              <w:rPr>
                <w:noProof/>
                <w:webHidden/>
              </w:rPr>
            </w:r>
            <w:r w:rsidR="003B34CA">
              <w:rPr>
                <w:noProof/>
                <w:webHidden/>
              </w:rPr>
              <w:fldChar w:fldCharType="separate"/>
            </w:r>
            <w:r w:rsidR="003B34CA">
              <w:rPr>
                <w:noProof/>
                <w:webHidden/>
              </w:rPr>
              <w:t>43</w:t>
            </w:r>
            <w:r w:rsidR="003B34CA">
              <w:rPr>
                <w:noProof/>
                <w:webHidden/>
              </w:rPr>
              <w:fldChar w:fldCharType="end"/>
            </w:r>
          </w:hyperlink>
        </w:p>
        <w:p w14:paraId="55A3CF68" w14:textId="77777777" w:rsidR="003B34CA" w:rsidRDefault="00B32783">
          <w:pPr>
            <w:pStyle w:val="TOC2"/>
            <w:tabs>
              <w:tab w:val="right" w:leader="dot" w:pos="9350"/>
            </w:tabs>
            <w:rPr>
              <w:noProof/>
            </w:rPr>
          </w:pPr>
          <w:hyperlink w:anchor="_Toc437935997" w:history="1">
            <w:r w:rsidR="003B34CA" w:rsidRPr="00F4131B">
              <w:rPr>
                <w:rStyle w:val="Hyperlink"/>
                <w:noProof/>
              </w:rPr>
              <w:t>Validation-with-auth</w:t>
            </w:r>
            <w:r w:rsidR="003B34CA">
              <w:rPr>
                <w:noProof/>
                <w:webHidden/>
              </w:rPr>
              <w:tab/>
            </w:r>
            <w:r w:rsidR="003B34CA">
              <w:rPr>
                <w:noProof/>
                <w:webHidden/>
              </w:rPr>
              <w:fldChar w:fldCharType="begin"/>
            </w:r>
            <w:r w:rsidR="003B34CA">
              <w:rPr>
                <w:noProof/>
                <w:webHidden/>
              </w:rPr>
              <w:instrText xml:space="preserve"> PAGEREF _Toc437935997 \h </w:instrText>
            </w:r>
            <w:r w:rsidR="003B34CA">
              <w:rPr>
                <w:noProof/>
                <w:webHidden/>
              </w:rPr>
            </w:r>
            <w:r w:rsidR="003B34CA">
              <w:rPr>
                <w:noProof/>
                <w:webHidden/>
              </w:rPr>
              <w:fldChar w:fldCharType="separate"/>
            </w:r>
            <w:r w:rsidR="003B34CA">
              <w:rPr>
                <w:noProof/>
                <w:webHidden/>
              </w:rPr>
              <w:t>49</w:t>
            </w:r>
            <w:r w:rsidR="003B34CA">
              <w:rPr>
                <w:noProof/>
                <w:webHidden/>
              </w:rPr>
              <w:fldChar w:fldCharType="end"/>
            </w:r>
          </w:hyperlink>
        </w:p>
        <w:p w14:paraId="08589FED" w14:textId="77777777" w:rsidR="003B34CA" w:rsidRDefault="00B32783">
          <w:pPr>
            <w:pStyle w:val="TOC2"/>
            <w:tabs>
              <w:tab w:val="right" w:leader="dot" w:pos="9350"/>
            </w:tabs>
            <w:rPr>
              <w:noProof/>
            </w:rPr>
          </w:pPr>
          <w:hyperlink w:anchor="_Toc437935998" w:history="1">
            <w:r w:rsidR="003B34CA" w:rsidRPr="00F4131B">
              <w:rPr>
                <w:rStyle w:val="Hyperlink"/>
                <w:noProof/>
              </w:rPr>
              <w:t>Quotation-with-Auth</w:t>
            </w:r>
            <w:r w:rsidR="003B34CA">
              <w:rPr>
                <w:noProof/>
                <w:webHidden/>
              </w:rPr>
              <w:tab/>
            </w:r>
            <w:r w:rsidR="003B34CA">
              <w:rPr>
                <w:noProof/>
                <w:webHidden/>
              </w:rPr>
              <w:fldChar w:fldCharType="begin"/>
            </w:r>
            <w:r w:rsidR="003B34CA">
              <w:rPr>
                <w:noProof/>
                <w:webHidden/>
              </w:rPr>
              <w:instrText xml:space="preserve"> PAGEREF _Toc437935998 \h </w:instrText>
            </w:r>
            <w:r w:rsidR="003B34CA">
              <w:rPr>
                <w:noProof/>
                <w:webHidden/>
              </w:rPr>
            </w:r>
            <w:r w:rsidR="003B34CA">
              <w:rPr>
                <w:noProof/>
                <w:webHidden/>
              </w:rPr>
              <w:fldChar w:fldCharType="separate"/>
            </w:r>
            <w:r w:rsidR="003B34CA">
              <w:rPr>
                <w:noProof/>
                <w:webHidden/>
              </w:rPr>
              <w:t>60</w:t>
            </w:r>
            <w:r w:rsidR="003B34CA">
              <w:rPr>
                <w:noProof/>
                <w:webHidden/>
              </w:rPr>
              <w:fldChar w:fldCharType="end"/>
            </w:r>
          </w:hyperlink>
        </w:p>
        <w:p w14:paraId="4AFC0417" w14:textId="77777777" w:rsidR="003B34CA" w:rsidRDefault="00B32783">
          <w:pPr>
            <w:pStyle w:val="TOC2"/>
            <w:tabs>
              <w:tab w:val="right" w:leader="dot" w:pos="9350"/>
            </w:tabs>
            <w:rPr>
              <w:noProof/>
            </w:rPr>
          </w:pPr>
          <w:hyperlink w:anchor="_Toc437935999" w:history="1">
            <w:r w:rsidR="003B34CA" w:rsidRPr="00F4131B">
              <w:rPr>
                <w:rStyle w:val="Hyperlink"/>
                <w:noProof/>
              </w:rPr>
              <w:t>SaveOrder</w:t>
            </w:r>
            <w:r w:rsidR="003B34CA">
              <w:rPr>
                <w:noProof/>
                <w:webHidden/>
              </w:rPr>
              <w:tab/>
            </w:r>
            <w:r w:rsidR="003B34CA">
              <w:rPr>
                <w:noProof/>
                <w:webHidden/>
              </w:rPr>
              <w:fldChar w:fldCharType="begin"/>
            </w:r>
            <w:r w:rsidR="003B34CA">
              <w:rPr>
                <w:noProof/>
                <w:webHidden/>
              </w:rPr>
              <w:instrText xml:space="preserve"> PAGEREF _Toc437935999 \h </w:instrText>
            </w:r>
            <w:r w:rsidR="003B34CA">
              <w:rPr>
                <w:noProof/>
                <w:webHidden/>
              </w:rPr>
            </w:r>
            <w:r w:rsidR="003B34CA">
              <w:rPr>
                <w:noProof/>
                <w:webHidden/>
              </w:rPr>
              <w:fldChar w:fldCharType="separate"/>
            </w:r>
            <w:r w:rsidR="003B34CA">
              <w:rPr>
                <w:noProof/>
                <w:webHidden/>
              </w:rPr>
              <w:t>65</w:t>
            </w:r>
            <w:r w:rsidR="003B34CA">
              <w:rPr>
                <w:noProof/>
                <w:webHidden/>
              </w:rPr>
              <w:fldChar w:fldCharType="end"/>
            </w:r>
          </w:hyperlink>
        </w:p>
        <w:p w14:paraId="4135BAA6" w14:textId="77777777" w:rsidR="003B34CA" w:rsidRDefault="00B32783">
          <w:pPr>
            <w:pStyle w:val="TOC1"/>
            <w:tabs>
              <w:tab w:val="right" w:leader="dot" w:pos="9350"/>
            </w:tabs>
            <w:rPr>
              <w:noProof/>
            </w:rPr>
          </w:pPr>
          <w:hyperlink w:anchor="_Toc437936000" w:history="1">
            <w:r w:rsidR="003B34CA" w:rsidRPr="00F4131B">
              <w:rPr>
                <w:rStyle w:val="Hyperlink"/>
                <w:noProof/>
              </w:rPr>
              <w:t>TransactionHistory REST Service</w:t>
            </w:r>
            <w:r w:rsidR="003B34CA">
              <w:rPr>
                <w:noProof/>
                <w:webHidden/>
              </w:rPr>
              <w:tab/>
            </w:r>
            <w:r w:rsidR="003B34CA">
              <w:rPr>
                <w:noProof/>
                <w:webHidden/>
              </w:rPr>
              <w:fldChar w:fldCharType="begin"/>
            </w:r>
            <w:r w:rsidR="003B34CA">
              <w:rPr>
                <w:noProof/>
                <w:webHidden/>
              </w:rPr>
              <w:instrText xml:space="preserve"> PAGEREF _Toc437936000 \h </w:instrText>
            </w:r>
            <w:r w:rsidR="003B34CA">
              <w:rPr>
                <w:noProof/>
                <w:webHidden/>
              </w:rPr>
            </w:r>
            <w:r w:rsidR="003B34CA">
              <w:rPr>
                <w:noProof/>
                <w:webHidden/>
              </w:rPr>
              <w:fldChar w:fldCharType="separate"/>
            </w:r>
            <w:r w:rsidR="003B34CA">
              <w:rPr>
                <w:noProof/>
                <w:webHidden/>
              </w:rPr>
              <w:t>69</w:t>
            </w:r>
            <w:r w:rsidR="003B34CA">
              <w:rPr>
                <w:noProof/>
                <w:webHidden/>
              </w:rPr>
              <w:fldChar w:fldCharType="end"/>
            </w:r>
          </w:hyperlink>
        </w:p>
        <w:p w14:paraId="45465968" w14:textId="77777777" w:rsidR="003B34CA" w:rsidRDefault="00B32783">
          <w:pPr>
            <w:pStyle w:val="TOC2"/>
            <w:tabs>
              <w:tab w:val="right" w:leader="dot" w:pos="9350"/>
            </w:tabs>
            <w:rPr>
              <w:noProof/>
            </w:rPr>
          </w:pPr>
          <w:hyperlink w:anchor="_Toc437936001" w:history="1">
            <w:r w:rsidR="003B34CA" w:rsidRPr="00F4131B">
              <w:rPr>
                <w:rStyle w:val="Hyperlink"/>
                <w:noProof/>
              </w:rPr>
              <w:t>tv-order-history (GET)</w:t>
            </w:r>
            <w:r w:rsidR="003B34CA">
              <w:rPr>
                <w:noProof/>
                <w:webHidden/>
              </w:rPr>
              <w:tab/>
            </w:r>
            <w:r w:rsidR="003B34CA">
              <w:rPr>
                <w:noProof/>
                <w:webHidden/>
              </w:rPr>
              <w:fldChar w:fldCharType="begin"/>
            </w:r>
            <w:r w:rsidR="003B34CA">
              <w:rPr>
                <w:noProof/>
                <w:webHidden/>
              </w:rPr>
              <w:instrText xml:space="preserve"> PAGEREF _Toc437936001 \h </w:instrText>
            </w:r>
            <w:r w:rsidR="003B34CA">
              <w:rPr>
                <w:noProof/>
                <w:webHidden/>
              </w:rPr>
            </w:r>
            <w:r w:rsidR="003B34CA">
              <w:rPr>
                <w:noProof/>
                <w:webHidden/>
              </w:rPr>
              <w:fldChar w:fldCharType="separate"/>
            </w:r>
            <w:r w:rsidR="003B34CA">
              <w:rPr>
                <w:noProof/>
                <w:webHidden/>
              </w:rPr>
              <w:t>69</w:t>
            </w:r>
            <w:r w:rsidR="003B34CA">
              <w:rPr>
                <w:noProof/>
                <w:webHidden/>
              </w:rPr>
              <w:fldChar w:fldCharType="end"/>
            </w:r>
          </w:hyperlink>
        </w:p>
        <w:p w14:paraId="53E7025E" w14:textId="36E0C239" w:rsidR="003B34CA" w:rsidRDefault="003B34CA">
          <w:r>
            <w:rPr>
              <w:b/>
              <w:bCs/>
              <w:noProof/>
            </w:rPr>
            <w:fldChar w:fldCharType="end"/>
          </w:r>
        </w:p>
      </w:sdtContent>
    </w:sdt>
    <w:p w14:paraId="2756EA9C" w14:textId="77777777" w:rsidR="00FC29F7" w:rsidRPr="00E17944" w:rsidRDefault="004E1B87" w:rsidP="00E17944">
      <w:pPr>
        <w:pStyle w:val="Heading1"/>
      </w:pPr>
      <w:r w:rsidRPr="00E17944">
        <w:lastRenderedPageBreak/>
        <w:t>Sequence</w:t>
      </w:r>
      <w:r>
        <w:rPr>
          <w:b w:val="0"/>
          <w:bCs w:val="0"/>
        </w:rPr>
        <w:t xml:space="preserve"> </w:t>
      </w:r>
      <w:r w:rsidRPr="00E17944">
        <w:t>of TV services:</w:t>
      </w:r>
      <w:bookmarkStart w:id="1" w:name="_Toc437935980"/>
    </w:p>
    <w:p w14:paraId="23C0531F" w14:textId="77777777" w:rsidR="00FC29F7" w:rsidRDefault="00FC29F7" w:rsidP="00FC29F7">
      <w:pPr>
        <w:rPr>
          <w:rFonts w:asciiTheme="majorHAnsi" w:eastAsiaTheme="majorEastAsia" w:hAnsiTheme="majorHAnsi" w:cstheme="majorBidi"/>
          <w:b/>
          <w:bCs/>
          <w:color w:val="365F91" w:themeColor="accent1" w:themeShade="BF"/>
          <w:sz w:val="28"/>
          <w:szCs w:val="28"/>
        </w:rPr>
      </w:pPr>
    </w:p>
    <w:p w14:paraId="17AB79B6" w14:textId="4C7326EE" w:rsidR="004E1B87" w:rsidRPr="00FC29F7" w:rsidRDefault="004E1B87" w:rsidP="00FC29F7">
      <w:pPr>
        <w:rPr>
          <w:rFonts w:asciiTheme="majorHAnsi" w:eastAsiaTheme="majorEastAsia" w:hAnsiTheme="majorHAnsi" w:cstheme="majorBidi"/>
          <w:b/>
          <w:bCs/>
          <w:color w:val="365F91" w:themeColor="accent1" w:themeShade="BF"/>
          <w:sz w:val="28"/>
          <w:szCs w:val="28"/>
        </w:rPr>
      </w:pPr>
      <w:r>
        <w:rPr>
          <w:noProof/>
          <w:lang w:eastAsia="en-CA"/>
        </w:rPr>
        <w:drawing>
          <wp:inline distT="0" distB="0" distL="0" distR="0" wp14:anchorId="29CC3D1A" wp14:editId="09C98BBF">
            <wp:extent cx="5943600" cy="4535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O_TTV_flo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35170"/>
                    </a:xfrm>
                    <a:prstGeom prst="rect">
                      <a:avLst/>
                    </a:prstGeom>
                  </pic:spPr>
                </pic:pic>
              </a:graphicData>
            </a:graphic>
          </wp:inline>
        </w:drawing>
      </w:r>
    </w:p>
    <w:p w14:paraId="6005A751" w14:textId="77777777" w:rsidR="004E1B87" w:rsidRDefault="004E1B87" w:rsidP="004E1B87">
      <w:pPr>
        <w:rPr>
          <w:rFonts w:asciiTheme="majorHAnsi" w:eastAsiaTheme="majorEastAsia" w:hAnsiTheme="majorHAnsi" w:cstheme="majorBidi"/>
          <w:color w:val="365F91" w:themeColor="accent1" w:themeShade="BF"/>
          <w:sz w:val="28"/>
          <w:szCs w:val="28"/>
        </w:rPr>
      </w:pPr>
      <w:r>
        <w:br w:type="page"/>
      </w:r>
    </w:p>
    <w:p w14:paraId="019346FD" w14:textId="28690586" w:rsidR="00CF3B7E" w:rsidRDefault="00652245" w:rsidP="00CF3B7E">
      <w:pPr>
        <w:pStyle w:val="Heading1"/>
      </w:pPr>
      <w:r>
        <w:lastRenderedPageBreak/>
        <w:t>TV</w:t>
      </w:r>
      <w:r w:rsidR="005C1D2E">
        <w:t xml:space="preserve">Reference </w:t>
      </w:r>
      <w:r w:rsidR="00CF3B7E">
        <w:t>REST Service</w:t>
      </w:r>
      <w:bookmarkEnd w:id="0"/>
      <w:bookmarkEnd w:id="1"/>
      <w:r w:rsidR="00D73D91">
        <w:t xml:space="preserve">   </w:t>
      </w:r>
    </w:p>
    <w:p w14:paraId="019346FE" w14:textId="555A7477" w:rsidR="00CF3B7E" w:rsidRDefault="00CF3B7E" w:rsidP="00CF3B7E">
      <w:r>
        <w:t xml:space="preserve">This service provides </w:t>
      </w:r>
      <w:r w:rsidR="002D7ADD">
        <w:t xml:space="preserve">bunch </w:t>
      </w:r>
      <w:r>
        <w:t xml:space="preserve">operations in support of </w:t>
      </w:r>
      <w:r w:rsidR="00026A3E">
        <w:t xml:space="preserve">retrieving information </w:t>
      </w:r>
      <w:r w:rsidR="00433490">
        <w:t>of Telus TV programme reference data</w:t>
      </w:r>
      <w:r>
        <w:t>.</w:t>
      </w:r>
    </w:p>
    <w:p w14:paraId="019346FF" w14:textId="47565DA1" w:rsidR="00CF3B7E" w:rsidRDefault="00860BAD" w:rsidP="00CF3B7E">
      <w:pPr>
        <w:pStyle w:val="Heading2"/>
        <w:rPr>
          <w:rFonts w:cstheme="minorHAnsi"/>
        </w:rPr>
      </w:pPr>
      <w:bookmarkStart w:id="2" w:name="_Toc393109130"/>
      <w:bookmarkStart w:id="3" w:name="_Toc437935981"/>
      <w:r>
        <w:t>g</w:t>
      </w:r>
      <w:r w:rsidR="00922B2E" w:rsidRPr="00145495">
        <w:t>eo</w:t>
      </w:r>
      <w:r w:rsidR="00DC263B" w:rsidRPr="00145495">
        <w:t>TargetMarket</w:t>
      </w:r>
      <w:r w:rsidR="00922B2E" w:rsidRPr="00145495">
        <w:t xml:space="preserve"> </w:t>
      </w:r>
      <w:r w:rsidR="00CF3B7E">
        <w:t>(GET)</w:t>
      </w:r>
      <w:bookmarkEnd w:id="2"/>
      <w:bookmarkEnd w:id="3"/>
    </w:p>
    <w:tbl>
      <w:tblPr>
        <w:tblStyle w:val="TableGrid"/>
        <w:tblW w:w="0" w:type="auto"/>
        <w:tblLook w:val="04A0" w:firstRow="1" w:lastRow="0" w:firstColumn="1" w:lastColumn="0" w:noHBand="0" w:noVBand="1"/>
      </w:tblPr>
      <w:tblGrid>
        <w:gridCol w:w="1072"/>
        <w:gridCol w:w="8504"/>
      </w:tblGrid>
      <w:tr w:rsidR="00CF3B7E" w14:paraId="01934702" w14:textId="77777777" w:rsidTr="00CF3B7E">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934700" w14:textId="77777777" w:rsidR="00CF3B7E" w:rsidRDefault="00CF3B7E">
            <w:pPr>
              <w:rPr>
                <w:b/>
                <w:szCs w:val="16"/>
              </w:rPr>
            </w:pPr>
            <w:r>
              <w:rPr>
                <w:b/>
                <w:szCs w:val="16"/>
              </w:rPr>
              <w:t>OPERATION</w:t>
            </w:r>
          </w:p>
          <w:p w14:paraId="01934701" w14:textId="563C68F2" w:rsidR="008B0663" w:rsidRPr="009E6B45" w:rsidRDefault="00AB5319" w:rsidP="00C9170F">
            <w:pPr>
              <w:rPr>
                <w:rFonts w:cstheme="minorHAnsi"/>
                <w:color w:val="1F497D"/>
              </w:rPr>
            </w:pPr>
            <w:r>
              <w:rPr>
                <w:rFonts w:cstheme="minorHAnsi"/>
              </w:rPr>
              <w:t>tv/reference</w:t>
            </w:r>
            <w:r w:rsidR="009E6B45" w:rsidRPr="0086196A">
              <w:rPr>
                <w:rFonts w:cstheme="minorHAnsi"/>
              </w:rPr>
              <w:t>/</w:t>
            </w:r>
            <w:r w:rsidR="00E26E02" w:rsidRPr="00145495">
              <w:t>geo</w:t>
            </w:r>
            <w:r w:rsidR="00C9170F" w:rsidRPr="00145495">
              <w:t>-target-market</w:t>
            </w:r>
          </w:p>
        </w:tc>
      </w:tr>
      <w:tr w:rsidR="00CF3B7E" w14:paraId="01934705" w14:textId="77777777" w:rsidTr="00D00AB5">
        <w:tc>
          <w:tcPr>
            <w:tcW w:w="1072" w:type="dxa"/>
            <w:tcBorders>
              <w:top w:val="single" w:sz="4" w:space="0" w:color="auto"/>
              <w:left w:val="single" w:sz="4" w:space="0" w:color="auto"/>
              <w:bottom w:val="single" w:sz="4" w:space="0" w:color="auto"/>
              <w:right w:val="single" w:sz="4" w:space="0" w:color="auto"/>
            </w:tcBorders>
            <w:hideMark/>
          </w:tcPr>
          <w:p w14:paraId="01934703" w14:textId="77777777" w:rsidR="00CF3B7E" w:rsidRDefault="00CF3B7E">
            <w:pPr>
              <w:rPr>
                <w:b/>
                <w:sz w:val="18"/>
                <w:szCs w:val="16"/>
              </w:rPr>
            </w:pPr>
            <w:r>
              <w:rPr>
                <w:b/>
                <w:sz w:val="18"/>
                <w:szCs w:val="16"/>
              </w:rPr>
              <w:t>Method</w:t>
            </w:r>
          </w:p>
        </w:tc>
        <w:tc>
          <w:tcPr>
            <w:tcW w:w="8504" w:type="dxa"/>
            <w:tcBorders>
              <w:top w:val="single" w:sz="4" w:space="0" w:color="auto"/>
              <w:left w:val="single" w:sz="4" w:space="0" w:color="auto"/>
              <w:bottom w:val="single" w:sz="4" w:space="0" w:color="auto"/>
              <w:right w:val="single" w:sz="4" w:space="0" w:color="auto"/>
            </w:tcBorders>
            <w:hideMark/>
          </w:tcPr>
          <w:p w14:paraId="01934704" w14:textId="77777777" w:rsidR="00CF3B7E" w:rsidRDefault="00CF3B7E">
            <w:pPr>
              <w:rPr>
                <w:sz w:val="18"/>
                <w:szCs w:val="16"/>
              </w:rPr>
            </w:pPr>
            <w:r>
              <w:rPr>
                <w:sz w:val="18"/>
                <w:szCs w:val="16"/>
              </w:rPr>
              <w:t>Get</w:t>
            </w:r>
          </w:p>
        </w:tc>
      </w:tr>
      <w:tr w:rsidR="00CF3B7E" w14:paraId="01934708" w14:textId="77777777" w:rsidTr="00D00AB5">
        <w:tc>
          <w:tcPr>
            <w:tcW w:w="1072" w:type="dxa"/>
            <w:tcBorders>
              <w:top w:val="single" w:sz="4" w:space="0" w:color="auto"/>
              <w:left w:val="single" w:sz="4" w:space="0" w:color="auto"/>
              <w:bottom w:val="single" w:sz="4" w:space="0" w:color="auto"/>
              <w:right w:val="single" w:sz="4" w:space="0" w:color="auto"/>
            </w:tcBorders>
            <w:hideMark/>
          </w:tcPr>
          <w:p w14:paraId="01934706" w14:textId="77777777" w:rsidR="00CF3B7E" w:rsidRDefault="00CF3B7E">
            <w:pPr>
              <w:rPr>
                <w:b/>
                <w:sz w:val="18"/>
                <w:szCs w:val="16"/>
              </w:rPr>
            </w:pPr>
            <w:r>
              <w:rPr>
                <w:b/>
                <w:sz w:val="18"/>
                <w:szCs w:val="16"/>
              </w:rPr>
              <w:t>Description</w:t>
            </w:r>
          </w:p>
        </w:tc>
        <w:tc>
          <w:tcPr>
            <w:tcW w:w="8504" w:type="dxa"/>
            <w:tcBorders>
              <w:top w:val="single" w:sz="4" w:space="0" w:color="auto"/>
              <w:left w:val="single" w:sz="4" w:space="0" w:color="auto"/>
              <w:bottom w:val="single" w:sz="4" w:space="0" w:color="auto"/>
              <w:right w:val="single" w:sz="4" w:space="0" w:color="auto"/>
            </w:tcBorders>
            <w:hideMark/>
          </w:tcPr>
          <w:p w14:paraId="01934707" w14:textId="77777777" w:rsidR="00CF3B7E" w:rsidRDefault="00EA6CE2" w:rsidP="00DC263B">
            <w:pPr>
              <w:rPr>
                <w:sz w:val="18"/>
                <w:szCs w:val="16"/>
              </w:rPr>
            </w:pPr>
            <w:r>
              <w:rPr>
                <w:sz w:val="18"/>
                <w:szCs w:val="16"/>
              </w:rPr>
              <w:t xml:space="preserve">Provide Telus TV </w:t>
            </w:r>
            <w:r w:rsidR="00F87B6C">
              <w:rPr>
                <w:sz w:val="18"/>
                <w:szCs w:val="16"/>
              </w:rPr>
              <w:t>geographic</w:t>
            </w:r>
            <w:r w:rsidR="00DC263B">
              <w:rPr>
                <w:sz w:val="18"/>
                <w:szCs w:val="16"/>
              </w:rPr>
              <w:t xml:space="preserve"> target </w:t>
            </w:r>
            <w:r w:rsidR="00F87B6C">
              <w:rPr>
                <w:sz w:val="18"/>
                <w:szCs w:val="16"/>
              </w:rPr>
              <w:t>market list</w:t>
            </w:r>
            <w:r w:rsidR="00CF3B7E" w:rsidRPr="003E3F6F">
              <w:rPr>
                <w:sz w:val="18"/>
                <w:szCs w:val="16"/>
              </w:rPr>
              <w:t>.</w:t>
            </w:r>
          </w:p>
        </w:tc>
      </w:tr>
      <w:tr w:rsidR="00CF3B7E" w14:paraId="0193470C" w14:textId="77777777" w:rsidTr="00D00AB5">
        <w:tc>
          <w:tcPr>
            <w:tcW w:w="1072" w:type="dxa"/>
            <w:tcBorders>
              <w:top w:val="single" w:sz="4" w:space="0" w:color="auto"/>
              <w:left w:val="single" w:sz="4" w:space="0" w:color="auto"/>
              <w:bottom w:val="single" w:sz="4" w:space="0" w:color="auto"/>
              <w:right w:val="single" w:sz="4" w:space="0" w:color="auto"/>
            </w:tcBorders>
            <w:hideMark/>
          </w:tcPr>
          <w:p w14:paraId="01934709" w14:textId="77777777" w:rsidR="00CF3B7E" w:rsidRDefault="00CF3B7E">
            <w:pPr>
              <w:rPr>
                <w:b/>
                <w:sz w:val="18"/>
                <w:szCs w:val="16"/>
              </w:rPr>
            </w:pPr>
            <w:r>
              <w:rPr>
                <w:b/>
                <w:sz w:val="18"/>
                <w:szCs w:val="16"/>
              </w:rPr>
              <w:t>Input</w:t>
            </w:r>
          </w:p>
        </w:tc>
        <w:tc>
          <w:tcPr>
            <w:tcW w:w="8504" w:type="dxa"/>
            <w:tcBorders>
              <w:top w:val="single" w:sz="4" w:space="0" w:color="auto"/>
              <w:left w:val="single" w:sz="4" w:space="0" w:color="auto"/>
              <w:bottom w:val="single" w:sz="4" w:space="0" w:color="auto"/>
              <w:right w:val="single" w:sz="4" w:space="0" w:color="auto"/>
            </w:tcBorders>
          </w:tcPr>
          <w:p w14:paraId="0193470A" w14:textId="77777777" w:rsidR="00CF3B7E" w:rsidRDefault="00026A3E" w:rsidP="00026A3E">
            <w:pPr>
              <w:rPr>
                <w:b/>
                <w:sz w:val="18"/>
                <w:szCs w:val="16"/>
              </w:rPr>
            </w:pPr>
            <w:r>
              <w:rPr>
                <w:b/>
                <w:sz w:val="18"/>
                <w:szCs w:val="16"/>
              </w:rPr>
              <w:t>N/a</w:t>
            </w:r>
          </w:p>
          <w:p w14:paraId="0193470B" w14:textId="77777777" w:rsidR="00026A3E" w:rsidRDefault="00026A3E" w:rsidP="00026A3E">
            <w:pPr>
              <w:rPr>
                <w:sz w:val="18"/>
                <w:szCs w:val="16"/>
              </w:rPr>
            </w:pPr>
          </w:p>
        </w:tc>
      </w:tr>
      <w:tr w:rsidR="00CF3B7E" w14:paraId="01934728" w14:textId="77777777" w:rsidTr="00D00AB5">
        <w:tc>
          <w:tcPr>
            <w:tcW w:w="1072" w:type="dxa"/>
            <w:tcBorders>
              <w:top w:val="single" w:sz="4" w:space="0" w:color="auto"/>
              <w:left w:val="single" w:sz="4" w:space="0" w:color="auto"/>
              <w:bottom w:val="single" w:sz="4" w:space="0" w:color="auto"/>
              <w:right w:val="single" w:sz="4" w:space="0" w:color="auto"/>
            </w:tcBorders>
            <w:hideMark/>
          </w:tcPr>
          <w:p w14:paraId="0193470D" w14:textId="77777777" w:rsidR="00CF3B7E" w:rsidRDefault="00CF3B7E">
            <w:pPr>
              <w:rPr>
                <w:b/>
                <w:sz w:val="18"/>
                <w:szCs w:val="16"/>
              </w:rPr>
            </w:pPr>
            <w:r>
              <w:rPr>
                <w:b/>
                <w:sz w:val="18"/>
                <w:szCs w:val="16"/>
              </w:rPr>
              <w:t>Status Codes</w:t>
            </w:r>
          </w:p>
        </w:tc>
        <w:tc>
          <w:tcPr>
            <w:tcW w:w="8504" w:type="dxa"/>
            <w:tcBorders>
              <w:top w:val="single" w:sz="4" w:space="0" w:color="auto"/>
              <w:left w:val="single" w:sz="4" w:space="0" w:color="auto"/>
              <w:bottom w:val="single" w:sz="4" w:space="0" w:color="auto"/>
              <w:right w:val="single" w:sz="4" w:space="0" w:color="auto"/>
            </w:tcBorders>
          </w:tcPr>
          <w:p w14:paraId="0193470E" w14:textId="77777777" w:rsidR="00CF3B7E" w:rsidRDefault="00CF3B7E">
            <w:pPr>
              <w:rPr>
                <w:sz w:val="18"/>
                <w:szCs w:val="16"/>
              </w:rPr>
            </w:pPr>
          </w:p>
          <w:tbl>
            <w:tblPr>
              <w:tblStyle w:val="TableGrid"/>
              <w:tblW w:w="0" w:type="auto"/>
              <w:tblLook w:val="04A0" w:firstRow="1" w:lastRow="0" w:firstColumn="1" w:lastColumn="0" w:noHBand="0" w:noVBand="1"/>
            </w:tblPr>
            <w:tblGrid>
              <w:gridCol w:w="766"/>
              <w:gridCol w:w="851"/>
              <w:gridCol w:w="1417"/>
              <w:gridCol w:w="1243"/>
              <w:gridCol w:w="1229"/>
              <w:gridCol w:w="2772"/>
            </w:tblGrid>
            <w:tr w:rsidR="0087370A" w:rsidRPr="001963A0" w14:paraId="01934717" w14:textId="77777777" w:rsidTr="00F82B04">
              <w:tc>
                <w:tcPr>
                  <w:tcW w:w="766" w:type="dxa"/>
                  <w:shd w:val="clear" w:color="auto" w:fill="D9D9D9" w:themeFill="background1" w:themeFillShade="D9"/>
                </w:tcPr>
                <w:p w14:paraId="0193470F" w14:textId="77777777" w:rsidR="0087370A" w:rsidRPr="001963A0" w:rsidRDefault="0087370A" w:rsidP="00447597">
                  <w:pPr>
                    <w:rPr>
                      <w:b/>
                      <w:sz w:val="16"/>
                      <w:szCs w:val="16"/>
                    </w:rPr>
                  </w:pPr>
                  <w:r w:rsidRPr="001963A0">
                    <w:rPr>
                      <w:b/>
                      <w:sz w:val="16"/>
                      <w:szCs w:val="16"/>
                    </w:rPr>
                    <w:t>status</w:t>
                  </w:r>
                </w:p>
                <w:p w14:paraId="01934710" w14:textId="77777777" w:rsidR="0087370A" w:rsidRPr="001963A0" w:rsidRDefault="0087370A" w:rsidP="00447597">
                  <w:pPr>
                    <w:rPr>
                      <w:b/>
                      <w:sz w:val="16"/>
                      <w:szCs w:val="16"/>
                    </w:rPr>
                  </w:pPr>
                  <w:r w:rsidRPr="001963A0">
                    <w:rPr>
                      <w:b/>
                      <w:sz w:val="16"/>
                      <w:szCs w:val="16"/>
                    </w:rPr>
                    <w:t>Cd</w:t>
                  </w:r>
                </w:p>
              </w:tc>
              <w:tc>
                <w:tcPr>
                  <w:tcW w:w="851" w:type="dxa"/>
                  <w:shd w:val="clear" w:color="auto" w:fill="D9D9D9" w:themeFill="background1" w:themeFillShade="D9"/>
                </w:tcPr>
                <w:p w14:paraId="01934711" w14:textId="77777777" w:rsidR="0087370A" w:rsidRPr="001963A0" w:rsidRDefault="0087370A" w:rsidP="00447597">
                  <w:pPr>
                    <w:rPr>
                      <w:b/>
                      <w:sz w:val="16"/>
                      <w:szCs w:val="16"/>
                    </w:rPr>
                  </w:pPr>
                  <w:r w:rsidRPr="001963A0">
                    <w:rPr>
                      <w:b/>
                      <w:sz w:val="16"/>
                      <w:szCs w:val="16"/>
                    </w:rPr>
                    <w:t>status</w:t>
                  </w:r>
                </w:p>
                <w:p w14:paraId="01934712" w14:textId="77777777" w:rsidR="0087370A" w:rsidRPr="001963A0" w:rsidRDefault="0087370A" w:rsidP="00447597">
                  <w:pPr>
                    <w:rPr>
                      <w:b/>
                      <w:sz w:val="16"/>
                      <w:szCs w:val="16"/>
                    </w:rPr>
                  </w:pPr>
                  <w:r w:rsidRPr="001963A0">
                    <w:rPr>
                      <w:b/>
                      <w:sz w:val="16"/>
                      <w:szCs w:val="16"/>
                    </w:rPr>
                    <w:t>SubCd</w:t>
                  </w:r>
                </w:p>
              </w:tc>
              <w:tc>
                <w:tcPr>
                  <w:tcW w:w="1417" w:type="dxa"/>
                  <w:shd w:val="clear" w:color="auto" w:fill="D9D9D9" w:themeFill="background1" w:themeFillShade="D9"/>
                </w:tcPr>
                <w:p w14:paraId="01934713" w14:textId="77777777" w:rsidR="0087370A" w:rsidRPr="001963A0" w:rsidRDefault="0087370A" w:rsidP="00447597">
                  <w:pPr>
                    <w:rPr>
                      <w:b/>
                      <w:sz w:val="16"/>
                      <w:szCs w:val="16"/>
                    </w:rPr>
                  </w:pPr>
                  <w:r w:rsidRPr="001963A0">
                    <w:rPr>
                      <w:b/>
                      <w:sz w:val="16"/>
                      <w:szCs w:val="16"/>
                    </w:rPr>
                    <w:t>statusTxt</w:t>
                  </w:r>
                </w:p>
              </w:tc>
              <w:tc>
                <w:tcPr>
                  <w:tcW w:w="1243" w:type="dxa"/>
                  <w:shd w:val="clear" w:color="auto" w:fill="D9D9D9" w:themeFill="background1" w:themeFillShade="D9"/>
                </w:tcPr>
                <w:p w14:paraId="01934714" w14:textId="77777777" w:rsidR="0087370A" w:rsidRPr="001963A0" w:rsidRDefault="0087370A" w:rsidP="00447597">
                  <w:pPr>
                    <w:rPr>
                      <w:b/>
                      <w:sz w:val="16"/>
                      <w:szCs w:val="16"/>
                    </w:rPr>
                  </w:pPr>
                  <w:r w:rsidRPr="001963A0">
                    <w:rPr>
                      <w:b/>
                      <w:sz w:val="16"/>
                      <w:szCs w:val="16"/>
                    </w:rPr>
                    <w:t>systemErrorCd</w:t>
                  </w:r>
                </w:p>
              </w:tc>
              <w:tc>
                <w:tcPr>
                  <w:tcW w:w="1229" w:type="dxa"/>
                  <w:shd w:val="clear" w:color="auto" w:fill="D9D9D9" w:themeFill="background1" w:themeFillShade="D9"/>
                </w:tcPr>
                <w:p w14:paraId="01934715" w14:textId="77777777" w:rsidR="0087370A" w:rsidRPr="001963A0" w:rsidRDefault="0087370A" w:rsidP="00447597">
                  <w:pPr>
                    <w:rPr>
                      <w:b/>
                      <w:sz w:val="16"/>
                      <w:szCs w:val="16"/>
                    </w:rPr>
                  </w:pPr>
                  <w:r w:rsidRPr="001963A0">
                    <w:rPr>
                      <w:b/>
                      <w:sz w:val="16"/>
                      <w:szCs w:val="16"/>
                    </w:rPr>
                    <w:t>systemErrorTxt</w:t>
                  </w:r>
                </w:p>
              </w:tc>
              <w:tc>
                <w:tcPr>
                  <w:tcW w:w="2772" w:type="dxa"/>
                  <w:shd w:val="clear" w:color="auto" w:fill="D9D9D9" w:themeFill="background1" w:themeFillShade="D9"/>
                </w:tcPr>
                <w:p w14:paraId="01934716" w14:textId="77777777" w:rsidR="0087370A" w:rsidRPr="001963A0" w:rsidRDefault="0087370A" w:rsidP="00447597">
                  <w:pPr>
                    <w:rPr>
                      <w:b/>
                      <w:i/>
                      <w:sz w:val="16"/>
                      <w:szCs w:val="16"/>
                    </w:rPr>
                  </w:pPr>
                  <w:r w:rsidRPr="001963A0">
                    <w:rPr>
                      <w:b/>
                      <w:i/>
                      <w:sz w:val="16"/>
                      <w:szCs w:val="16"/>
                    </w:rPr>
                    <w:t>Notes</w:t>
                  </w:r>
                </w:p>
              </w:tc>
            </w:tr>
            <w:tr w:rsidR="0087370A" w:rsidRPr="001963A0" w14:paraId="0193471E" w14:textId="77777777" w:rsidTr="00F82B04">
              <w:tc>
                <w:tcPr>
                  <w:tcW w:w="766" w:type="dxa"/>
                </w:tcPr>
                <w:p w14:paraId="01934718" w14:textId="77777777" w:rsidR="0087370A" w:rsidRPr="001963A0" w:rsidRDefault="0087370A" w:rsidP="00447597">
                  <w:pPr>
                    <w:rPr>
                      <w:sz w:val="16"/>
                      <w:szCs w:val="16"/>
                    </w:rPr>
                  </w:pPr>
                  <w:r w:rsidRPr="001963A0">
                    <w:rPr>
                      <w:sz w:val="16"/>
                      <w:szCs w:val="16"/>
                    </w:rPr>
                    <w:t>200</w:t>
                  </w:r>
                </w:p>
              </w:tc>
              <w:tc>
                <w:tcPr>
                  <w:tcW w:w="851" w:type="dxa"/>
                </w:tcPr>
                <w:p w14:paraId="01934719" w14:textId="77777777" w:rsidR="0087370A" w:rsidRPr="001963A0" w:rsidRDefault="0087370A" w:rsidP="00447597">
                  <w:pPr>
                    <w:rPr>
                      <w:sz w:val="16"/>
                      <w:szCs w:val="16"/>
                    </w:rPr>
                  </w:pPr>
                </w:p>
              </w:tc>
              <w:tc>
                <w:tcPr>
                  <w:tcW w:w="1417" w:type="dxa"/>
                </w:tcPr>
                <w:p w14:paraId="0193471A" w14:textId="77777777" w:rsidR="0087370A" w:rsidRPr="001963A0" w:rsidRDefault="0087370A" w:rsidP="00447597">
                  <w:pPr>
                    <w:rPr>
                      <w:sz w:val="16"/>
                      <w:szCs w:val="16"/>
                    </w:rPr>
                  </w:pPr>
                  <w:r w:rsidRPr="001963A0">
                    <w:rPr>
                      <w:sz w:val="16"/>
                      <w:szCs w:val="16"/>
                    </w:rPr>
                    <w:t>OK</w:t>
                  </w:r>
                </w:p>
              </w:tc>
              <w:tc>
                <w:tcPr>
                  <w:tcW w:w="1243" w:type="dxa"/>
                </w:tcPr>
                <w:p w14:paraId="0193471B" w14:textId="77777777" w:rsidR="0087370A" w:rsidRPr="001963A0" w:rsidRDefault="0087370A" w:rsidP="00447597">
                  <w:pPr>
                    <w:rPr>
                      <w:sz w:val="16"/>
                      <w:szCs w:val="16"/>
                    </w:rPr>
                  </w:pPr>
                </w:p>
              </w:tc>
              <w:tc>
                <w:tcPr>
                  <w:tcW w:w="1229" w:type="dxa"/>
                </w:tcPr>
                <w:p w14:paraId="0193471C" w14:textId="77777777" w:rsidR="0087370A" w:rsidRPr="001963A0" w:rsidRDefault="0087370A" w:rsidP="00447597">
                  <w:pPr>
                    <w:rPr>
                      <w:sz w:val="16"/>
                      <w:szCs w:val="16"/>
                    </w:rPr>
                  </w:pPr>
                </w:p>
              </w:tc>
              <w:tc>
                <w:tcPr>
                  <w:tcW w:w="2772" w:type="dxa"/>
                </w:tcPr>
                <w:p w14:paraId="0193471D" w14:textId="77777777" w:rsidR="0087370A" w:rsidRPr="001963A0" w:rsidRDefault="0087370A" w:rsidP="00447597">
                  <w:pPr>
                    <w:rPr>
                      <w:sz w:val="16"/>
                      <w:szCs w:val="16"/>
                    </w:rPr>
                  </w:pPr>
                  <w:r>
                    <w:rPr>
                      <w:sz w:val="16"/>
                      <w:szCs w:val="16"/>
                    </w:rPr>
                    <w:t>Eligible</w:t>
                  </w:r>
                </w:p>
              </w:tc>
            </w:tr>
            <w:tr w:rsidR="0087370A" w:rsidRPr="001963A0" w14:paraId="01934725" w14:textId="77777777" w:rsidTr="00F82B04">
              <w:tc>
                <w:tcPr>
                  <w:tcW w:w="766" w:type="dxa"/>
                </w:tcPr>
                <w:p w14:paraId="0193471F" w14:textId="77777777" w:rsidR="0087370A" w:rsidRPr="001963A0" w:rsidRDefault="0087370A" w:rsidP="00447597">
                  <w:pPr>
                    <w:rPr>
                      <w:sz w:val="16"/>
                      <w:szCs w:val="16"/>
                    </w:rPr>
                  </w:pPr>
                  <w:r w:rsidRPr="001963A0">
                    <w:rPr>
                      <w:sz w:val="16"/>
                      <w:szCs w:val="16"/>
                    </w:rPr>
                    <w:t>500</w:t>
                  </w:r>
                </w:p>
              </w:tc>
              <w:tc>
                <w:tcPr>
                  <w:tcW w:w="851" w:type="dxa"/>
                </w:tcPr>
                <w:p w14:paraId="01934720" w14:textId="77777777" w:rsidR="0087370A" w:rsidRDefault="0087370A" w:rsidP="00447597">
                  <w:pPr>
                    <w:rPr>
                      <w:sz w:val="16"/>
                      <w:szCs w:val="16"/>
                    </w:rPr>
                  </w:pPr>
                </w:p>
              </w:tc>
              <w:tc>
                <w:tcPr>
                  <w:tcW w:w="1417" w:type="dxa"/>
                </w:tcPr>
                <w:p w14:paraId="01934721" w14:textId="77777777" w:rsidR="0087370A" w:rsidRDefault="0087370A" w:rsidP="00447597">
                  <w:pPr>
                    <w:rPr>
                      <w:sz w:val="16"/>
                      <w:szCs w:val="16"/>
                    </w:rPr>
                  </w:pPr>
                  <w:r w:rsidRPr="001963A0">
                    <w:rPr>
                      <w:sz w:val="16"/>
                      <w:szCs w:val="16"/>
                    </w:rPr>
                    <w:t>general error</w:t>
                  </w:r>
                </w:p>
              </w:tc>
              <w:tc>
                <w:tcPr>
                  <w:tcW w:w="1243" w:type="dxa"/>
                </w:tcPr>
                <w:p w14:paraId="01934722" w14:textId="77777777" w:rsidR="0087370A" w:rsidRPr="001963A0" w:rsidRDefault="0087370A" w:rsidP="00447597">
                  <w:pPr>
                    <w:rPr>
                      <w:sz w:val="16"/>
                      <w:szCs w:val="16"/>
                    </w:rPr>
                  </w:pPr>
                </w:p>
              </w:tc>
              <w:tc>
                <w:tcPr>
                  <w:tcW w:w="1229" w:type="dxa"/>
                </w:tcPr>
                <w:p w14:paraId="01934723" w14:textId="77777777" w:rsidR="0087370A" w:rsidRPr="001963A0" w:rsidRDefault="0087370A" w:rsidP="00447597">
                  <w:pPr>
                    <w:rPr>
                      <w:sz w:val="16"/>
                      <w:szCs w:val="16"/>
                    </w:rPr>
                  </w:pPr>
                </w:p>
              </w:tc>
              <w:tc>
                <w:tcPr>
                  <w:tcW w:w="2772" w:type="dxa"/>
                </w:tcPr>
                <w:p w14:paraId="01934724" w14:textId="77777777" w:rsidR="0087370A" w:rsidRDefault="0087370A" w:rsidP="00447597">
                  <w:pPr>
                    <w:rPr>
                      <w:sz w:val="16"/>
                      <w:szCs w:val="16"/>
                    </w:rPr>
                  </w:pPr>
                  <w:r>
                    <w:rPr>
                      <w:sz w:val="16"/>
                      <w:szCs w:val="16"/>
                    </w:rPr>
                    <w:t>Any caught exception not captured elsewhere</w:t>
                  </w:r>
                </w:p>
              </w:tc>
            </w:tr>
          </w:tbl>
          <w:p w14:paraId="01934726" w14:textId="77777777" w:rsidR="0087370A" w:rsidRDefault="0087370A">
            <w:pPr>
              <w:rPr>
                <w:sz w:val="18"/>
                <w:szCs w:val="16"/>
              </w:rPr>
            </w:pPr>
          </w:p>
          <w:p w14:paraId="01934727" w14:textId="77777777" w:rsidR="00CF3B7E" w:rsidRDefault="00CF3B7E">
            <w:pPr>
              <w:rPr>
                <w:sz w:val="18"/>
                <w:szCs w:val="16"/>
              </w:rPr>
            </w:pPr>
          </w:p>
        </w:tc>
      </w:tr>
      <w:tr w:rsidR="00CF3B7E" w14:paraId="01934775" w14:textId="77777777" w:rsidTr="00D00AB5">
        <w:tc>
          <w:tcPr>
            <w:tcW w:w="1072" w:type="dxa"/>
            <w:tcBorders>
              <w:top w:val="single" w:sz="4" w:space="0" w:color="auto"/>
              <w:left w:val="single" w:sz="4" w:space="0" w:color="auto"/>
              <w:bottom w:val="single" w:sz="4" w:space="0" w:color="auto"/>
              <w:right w:val="single" w:sz="4" w:space="0" w:color="auto"/>
            </w:tcBorders>
            <w:hideMark/>
          </w:tcPr>
          <w:p w14:paraId="01934729" w14:textId="77777777" w:rsidR="00CF3B7E" w:rsidRDefault="00CF3B7E">
            <w:pPr>
              <w:rPr>
                <w:sz w:val="18"/>
                <w:szCs w:val="16"/>
              </w:rPr>
            </w:pPr>
            <w:r>
              <w:rPr>
                <w:b/>
                <w:sz w:val="18"/>
                <w:szCs w:val="16"/>
              </w:rPr>
              <w:t>Output</w:t>
            </w:r>
          </w:p>
        </w:tc>
        <w:tc>
          <w:tcPr>
            <w:tcW w:w="8504" w:type="dxa"/>
            <w:tcBorders>
              <w:top w:val="single" w:sz="4" w:space="0" w:color="auto"/>
              <w:left w:val="single" w:sz="4" w:space="0" w:color="auto"/>
              <w:bottom w:val="single" w:sz="4" w:space="0" w:color="auto"/>
              <w:right w:val="single" w:sz="4" w:space="0" w:color="auto"/>
            </w:tcBorders>
          </w:tcPr>
          <w:p w14:paraId="0193472A" w14:textId="77777777" w:rsidR="00CF3B7E" w:rsidRPr="00B1398A" w:rsidRDefault="008048EF">
            <w:pPr>
              <w:rPr>
                <w:sz w:val="16"/>
                <w:szCs w:val="16"/>
              </w:rPr>
            </w:pPr>
            <w:r w:rsidRPr="00B1398A">
              <w:rPr>
                <w:sz w:val="16"/>
                <w:szCs w:val="16"/>
              </w:rPr>
              <w:t>{</w:t>
            </w:r>
          </w:p>
          <w:p w14:paraId="0193472B" w14:textId="77777777" w:rsidR="00D72D7A" w:rsidRPr="00B1398A" w:rsidRDefault="00D72D7A" w:rsidP="0078558F">
            <w:pPr>
              <w:rPr>
                <w:sz w:val="18"/>
                <w:szCs w:val="18"/>
              </w:rPr>
            </w:pPr>
            <w:r w:rsidRPr="00B1398A">
              <w:rPr>
                <w:sz w:val="16"/>
                <w:szCs w:val="16"/>
              </w:rPr>
              <w:t xml:space="preserve"> </w:t>
            </w:r>
            <w:r w:rsidR="004A4D81" w:rsidRPr="00B1398A">
              <w:rPr>
                <w:sz w:val="18"/>
                <w:szCs w:val="18"/>
              </w:rPr>
              <w:t>[</w:t>
            </w:r>
            <w:r w:rsidR="0065468D" w:rsidRPr="00B1398A">
              <w:rPr>
                <w:sz w:val="18"/>
                <w:szCs w:val="18"/>
              </w:rPr>
              <w:t xml:space="preserve"> </w:t>
            </w:r>
            <w:r w:rsidR="004A4D81" w:rsidRPr="003E3F6F">
              <w:rPr>
                <w:sz w:val="18"/>
                <w:szCs w:val="18"/>
              </w:rPr>
              <w:t>&lt;</w:t>
            </w:r>
            <w:r w:rsidR="00491939" w:rsidRPr="003E3F6F">
              <w:rPr>
                <w:sz w:val="18"/>
                <w:szCs w:val="18"/>
              </w:rPr>
              <w:t xml:space="preserve"> </w:t>
            </w:r>
            <w:r w:rsidR="00BA47A7" w:rsidRPr="00E778D2">
              <w:rPr>
                <w:sz w:val="18"/>
                <w:szCs w:val="18"/>
              </w:rPr>
              <w:t>Geo</w:t>
            </w:r>
            <w:r w:rsidR="00A16FE9">
              <w:rPr>
                <w:sz w:val="18"/>
                <w:szCs w:val="18"/>
              </w:rPr>
              <w:t>TargetMarket</w:t>
            </w:r>
            <w:r w:rsidR="00BA47A7" w:rsidRPr="00E778D2">
              <w:rPr>
                <w:sz w:val="18"/>
                <w:szCs w:val="18"/>
              </w:rPr>
              <w:t>Char</w:t>
            </w:r>
            <w:r w:rsidR="004A4D81" w:rsidRPr="00B1398A">
              <w:rPr>
                <w:sz w:val="18"/>
                <w:szCs w:val="18"/>
              </w:rPr>
              <w:t>&gt;</w:t>
            </w:r>
            <w:r w:rsidR="0065468D" w:rsidRPr="00B1398A">
              <w:rPr>
                <w:sz w:val="18"/>
                <w:szCs w:val="18"/>
              </w:rPr>
              <w:t xml:space="preserve"> </w:t>
            </w:r>
            <w:r w:rsidR="004A4D81" w:rsidRPr="00B1398A">
              <w:rPr>
                <w:sz w:val="18"/>
                <w:szCs w:val="18"/>
              </w:rPr>
              <w:t>] ,</w:t>
            </w:r>
          </w:p>
          <w:p w14:paraId="0193472C" w14:textId="77777777" w:rsidR="00D72D7A" w:rsidRPr="00B1398A" w:rsidRDefault="00D72D7A">
            <w:pPr>
              <w:rPr>
                <w:sz w:val="18"/>
                <w:szCs w:val="18"/>
              </w:rPr>
            </w:pPr>
            <w:r w:rsidRPr="00B1398A">
              <w:rPr>
                <w:sz w:val="18"/>
                <w:szCs w:val="18"/>
              </w:rPr>
              <w:t xml:space="preserve"> </w:t>
            </w:r>
            <w:r w:rsidRPr="00B1398A">
              <w:rPr>
                <w:sz w:val="18"/>
                <w:szCs w:val="16"/>
              </w:rPr>
              <w:t>“status”: &lt;status&gt;</w:t>
            </w:r>
          </w:p>
          <w:p w14:paraId="0193472D" w14:textId="77777777" w:rsidR="00CF3B7E" w:rsidRDefault="008048EF">
            <w:pPr>
              <w:rPr>
                <w:sz w:val="18"/>
                <w:szCs w:val="18"/>
              </w:rPr>
            </w:pPr>
            <w:r w:rsidRPr="00B1398A">
              <w:rPr>
                <w:sz w:val="18"/>
                <w:szCs w:val="18"/>
              </w:rPr>
              <w:t>}</w:t>
            </w:r>
          </w:p>
          <w:p w14:paraId="0193472E" w14:textId="77777777" w:rsidR="001A33DA" w:rsidRDefault="001A33DA">
            <w:pPr>
              <w:rPr>
                <w:sz w:val="18"/>
                <w:szCs w:val="18"/>
              </w:rPr>
            </w:pPr>
          </w:p>
          <w:p w14:paraId="0193472F" w14:textId="77777777" w:rsidR="00862507" w:rsidRDefault="00A16FE9">
            <w:pPr>
              <w:rPr>
                <w:sz w:val="18"/>
                <w:szCs w:val="18"/>
              </w:rPr>
            </w:pPr>
            <w:r w:rsidRPr="00E778D2">
              <w:rPr>
                <w:sz w:val="18"/>
                <w:szCs w:val="18"/>
              </w:rPr>
              <w:t>Geo</w:t>
            </w:r>
            <w:r>
              <w:rPr>
                <w:sz w:val="18"/>
                <w:szCs w:val="18"/>
              </w:rPr>
              <w:t>TargetMarket</w:t>
            </w:r>
            <w:r w:rsidRPr="00E778D2">
              <w:rPr>
                <w:sz w:val="18"/>
                <w:szCs w:val="18"/>
              </w:rPr>
              <w:t>Char</w:t>
            </w:r>
            <w:r w:rsidR="00862507">
              <w:rPr>
                <w:sz w:val="18"/>
                <w:szCs w:val="18"/>
              </w:rPr>
              <w:t>:</w:t>
            </w:r>
            <w:r w:rsidR="00BA47A7">
              <w:rPr>
                <w:sz w:val="18"/>
                <w:szCs w:val="18"/>
              </w:rPr>
              <w:t xml:space="preserve"> (char: </w:t>
            </w:r>
            <w:r w:rsidR="00BA47A7" w:rsidRPr="00BA47A7">
              <w:rPr>
                <w:sz w:val="18"/>
                <w:szCs w:val="18"/>
              </w:rPr>
              <w:t>Chara</w:t>
            </w:r>
            <w:r w:rsidR="00BA47A7">
              <w:rPr>
                <w:sz w:val="18"/>
                <w:szCs w:val="18"/>
              </w:rPr>
              <w:t>cteristic)</w:t>
            </w:r>
          </w:p>
          <w:tbl>
            <w:tblPr>
              <w:tblStyle w:val="TableGrid"/>
              <w:tblW w:w="0" w:type="auto"/>
              <w:tblLook w:val="04A0" w:firstRow="1" w:lastRow="0" w:firstColumn="1" w:lastColumn="0" w:noHBand="0" w:noVBand="1"/>
            </w:tblPr>
            <w:tblGrid>
              <w:gridCol w:w="1900"/>
              <w:gridCol w:w="2693"/>
              <w:gridCol w:w="1521"/>
              <w:gridCol w:w="2164"/>
            </w:tblGrid>
            <w:tr w:rsidR="007449D6" w:rsidRPr="001B35FC" w14:paraId="01934734" w14:textId="77777777" w:rsidTr="0078661F">
              <w:tc>
                <w:tcPr>
                  <w:tcW w:w="1900" w:type="dxa"/>
                  <w:shd w:val="clear" w:color="auto" w:fill="D9D9D9" w:themeFill="background1" w:themeFillShade="D9"/>
                </w:tcPr>
                <w:p w14:paraId="01934730" w14:textId="77777777" w:rsidR="007449D6" w:rsidRPr="001B35FC" w:rsidRDefault="007449D6" w:rsidP="00447597">
                  <w:pPr>
                    <w:rPr>
                      <w:b/>
                      <w:sz w:val="18"/>
                      <w:szCs w:val="16"/>
                    </w:rPr>
                  </w:pPr>
                  <w:r w:rsidRPr="001B35FC">
                    <w:rPr>
                      <w:b/>
                      <w:sz w:val="18"/>
                      <w:szCs w:val="16"/>
                    </w:rPr>
                    <w:t>Field</w:t>
                  </w:r>
                </w:p>
              </w:tc>
              <w:tc>
                <w:tcPr>
                  <w:tcW w:w="2693" w:type="dxa"/>
                  <w:shd w:val="clear" w:color="auto" w:fill="D9D9D9" w:themeFill="background1" w:themeFillShade="D9"/>
                </w:tcPr>
                <w:p w14:paraId="01934731" w14:textId="77777777" w:rsidR="007449D6" w:rsidRPr="001B35FC" w:rsidRDefault="007449D6" w:rsidP="00447597">
                  <w:pPr>
                    <w:rPr>
                      <w:b/>
                      <w:sz w:val="18"/>
                      <w:szCs w:val="16"/>
                    </w:rPr>
                  </w:pPr>
                  <w:r w:rsidRPr="001B35FC">
                    <w:rPr>
                      <w:b/>
                      <w:sz w:val="18"/>
                      <w:szCs w:val="16"/>
                    </w:rPr>
                    <w:t>D</w:t>
                  </w:r>
                  <w:r>
                    <w:rPr>
                      <w:b/>
                      <w:sz w:val="18"/>
                      <w:szCs w:val="16"/>
                    </w:rPr>
                    <w:t>ata</w:t>
                  </w:r>
                  <w:r w:rsidRPr="001B35FC">
                    <w:rPr>
                      <w:b/>
                      <w:sz w:val="18"/>
                      <w:szCs w:val="16"/>
                    </w:rPr>
                    <w:t>type</w:t>
                  </w:r>
                </w:p>
              </w:tc>
              <w:tc>
                <w:tcPr>
                  <w:tcW w:w="1521" w:type="dxa"/>
                  <w:shd w:val="clear" w:color="auto" w:fill="D9D9D9" w:themeFill="background1" w:themeFillShade="D9"/>
                </w:tcPr>
                <w:p w14:paraId="01934732" w14:textId="77777777" w:rsidR="007449D6" w:rsidRPr="001B35FC" w:rsidRDefault="007449D6" w:rsidP="00447597">
                  <w:pPr>
                    <w:rPr>
                      <w:b/>
                      <w:sz w:val="18"/>
                      <w:szCs w:val="16"/>
                    </w:rPr>
                  </w:pPr>
                  <w:r w:rsidRPr="001B35FC">
                    <w:rPr>
                      <w:b/>
                      <w:sz w:val="18"/>
                      <w:szCs w:val="16"/>
                    </w:rPr>
                    <w:t>Description</w:t>
                  </w:r>
                </w:p>
              </w:tc>
              <w:tc>
                <w:tcPr>
                  <w:tcW w:w="2164" w:type="dxa"/>
                  <w:shd w:val="clear" w:color="auto" w:fill="D9D9D9" w:themeFill="background1" w:themeFillShade="D9"/>
                </w:tcPr>
                <w:p w14:paraId="01934733" w14:textId="77777777" w:rsidR="007449D6" w:rsidRPr="001B35FC" w:rsidRDefault="007449D6" w:rsidP="00447597">
                  <w:pPr>
                    <w:rPr>
                      <w:b/>
                      <w:sz w:val="18"/>
                      <w:szCs w:val="16"/>
                    </w:rPr>
                  </w:pPr>
                  <w:r w:rsidRPr="001B35FC">
                    <w:rPr>
                      <w:b/>
                      <w:sz w:val="18"/>
                      <w:szCs w:val="16"/>
                    </w:rPr>
                    <w:t>Possible/typical values</w:t>
                  </w:r>
                </w:p>
              </w:tc>
            </w:tr>
            <w:tr w:rsidR="007449D6" w14:paraId="01934739" w14:textId="77777777" w:rsidTr="0078661F">
              <w:tc>
                <w:tcPr>
                  <w:tcW w:w="1900" w:type="dxa"/>
                </w:tcPr>
                <w:p w14:paraId="01934735" w14:textId="77777777" w:rsidR="007449D6" w:rsidRPr="00A82180" w:rsidRDefault="008C1BD5" w:rsidP="001805B3">
                  <w:pPr>
                    <w:rPr>
                      <w:strike/>
                      <w:sz w:val="18"/>
                      <w:szCs w:val="16"/>
                    </w:rPr>
                  </w:pPr>
                  <w:r>
                    <w:rPr>
                      <w:sz w:val="18"/>
                      <w:szCs w:val="18"/>
                    </w:rPr>
                    <w:t>p</w:t>
                  </w:r>
                  <w:r w:rsidR="00A82180">
                    <w:rPr>
                      <w:sz w:val="18"/>
                      <w:szCs w:val="18"/>
                    </w:rPr>
                    <w:t>r</w:t>
                  </w:r>
                  <w:r w:rsidR="00A82180" w:rsidRPr="00A82180">
                    <w:rPr>
                      <w:sz w:val="18"/>
                      <w:szCs w:val="18"/>
                    </w:rPr>
                    <w:t>ovince</w:t>
                  </w:r>
                  <w:r w:rsidR="007800AD">
                    <w:rPr>
                      <w:sz w:val="18"/>
                      <w:szCs w:val="18"/>
                    </w:rPr>
                    <w:t>State</w:t>
                  </w:r>
                  <w:r w:rsidR="001805B3">
                    <w:rPr>
                      <w:sz w:val="18"/>
                      <w:szCs w:val="18"/>
                    </w:rPr>
                    <w:t>Txt</w:t>
                  </w:r>
                </w:p>
              </w:tc>
              <w:tc>
                <w:tcPr>
                  <w:tcW w:w="2693" w:type="dxa"/>
                </w:tcPr>
                <w:p w14:paraId="01934736" w14:textId="77777777" w:rsidR="007449D6" w:rsidRDefault="007449D6" w:rsidP="00447597">
                  <w:pPr>
                    <w:rPr>
                      <w:sz w:val="18"/>
                      <w:szCs w:val="16"/>
                    </w:rPr>
                  </w:pPr>
                  <w:r>
                    <w:rPr>
                      <w:sz w:val="18"/>
                      <w:szCs w:val="16"/>
                    </w:rPr>
                    <w:t>string</w:t>
                  </w:r>
                </w:p>
              </w:tc>
              <w:tc>
                <w:tcPr>
                  <w:tcW w:w="1521" w:type="dxa"/>
                </w:tcPr>
                <w:p w14:paraId="01934737" w14:textId="77777777" w:rsidR="007449D6" w:rsidRDefault="007449D6" w:rsidP="00447597">
                  <w:pPr>
                    <w:rPr>
                      <w:sz w:val="18"/>
                      <w:szCs w:val="16"/>
                    </w:rPr>
                  </w:pPr>
                </w:p>
              </w:tc>
              <w:tc>
                <w:tcPr>
                  <w:tcW w:w="2164" w:type="dxa"/>
                </w:tcPr>
                <w:p w14:paraId="01934738" w14:textId="77777777" w:rsidR="007449D6" w:rsidRDefault="007449D6" w:rsidP="00447597">
                  <w:pPr>
                    <w:rPr>
                      <w:sz w:val="18"/>
                      <w:szCs w:val="16"/>
                    </w:rPr>
                  </w:pPr>
                </w:p>
              </w:tc>
            </w:tr>
            <w:tr w:rsidR="007449D6" w14:paraId="0193473E" w14:textId="77777777" w:rsidTr="0078661F">
              <w:tc>
                <w:tcPr>
                  <w:tcW w:w="1900" w:type="dxa"/>
                </w:tcPr>
                <w:p w14:paraId="0193473A" w14:textId="77777777" w:rsidR="007449D6" w:rsidRDefault="00A82180" w:rsidP="0054011D">
                  <w:pPr>
                    <w:rPr>
                      <w:sz w:val="18"/>
                      <w:szCs w:val="16"/>
                    </w:rPr>
                  </w:pPr>
                  <w:r>
                    <w:rPr>
                      <w:sz w:val="18"/>
                      <w:szCs w:val="18"/>
                    </w:rPr>
                    <w:t>province</w:t>
                  </w:r>
                  <w:r w:rsidR="007800AD">
                    <w:rPr>
                      <w:sz w:val="18"/>
                      <w:szCs w:val="18"/>
                    </w:rPr>
                    <w:t>State</w:t>
                  </w:r>
                  <w:r>
                    <w:rPr>
                      <w:sz w:val="18"/>
                      <w:szCs w:val="18"/>
                    </w:rPr>
                    <w:t>Cd</w:t>
                  </w:r>
                </w:p>
              </w:tc>
              <w:tc>
                <w:tcPr>
                  <w:tcW w:w="2693" w:type="dxa"/>
                </w:tcPr>
                <w:p w14:paraId="0193473B" w14:textId="77777777" w:rsidR="007449D6" w:rsidRDefault="007449D6" w:rsidP="00447597">
                  <w:pPr>
                    <w:rPr>
                      <w:sz w:val="18"/>
                      <w:szCs w:val="16"/>
                    </w:rPr>
                  </w:pPr>
                  <w:r>
                    <w:rPr>
                      <w:sz w:val="18"/>
                      <w:szCs w:val="16"/>
                    </w:rPr>
                    <w:t>string</w:t>
                  </w:r>
                </w:p>
              </w:tc>
              <w:tc>
                <w:tcPr>
                  <w:tcW w:w="1521" w:type="dxa"/>
                </w:tcPr>
                <w:p w14:paraId="0193473C" w14:textId="77777777" w:rsidR="007449D6" w:rsidRDefault="007449D6" w:rsidP="00447597">
                  <w:pPr>
                    <w:rPr>
                      <w:sz w:val="18"/>
                      <w:szCs w:val="16"/>
                    </w:rPr>
                  </w:pPr>
                </w:p>
              </w:tc>
              <w:tc>
                <w:tcPr>
                  <w:tcW w:w="2164" w:type="dxa"/>
                </w:tcPr>
                <w:p w14:paraId="0193473D" w14:textId="77777777" w:rsidR="00B2040B" w:rsidRDefault="00B44F99" w:rsidP="00B44F99">
                  <w:pPr>
                    <w:rPr>
                      <w:sz w:val="18"/>
                      <w:szCs w:val="16"/>
                    </w:rPr>
                  </w:pPr>
                  <w:r>
                    <w:rPr>
                      <w:sz w:val="18"/>
                      <w:szCs w:val="16"/>
                    </w:rPr>
                    <w:t>bc</w:t>
                  </w:r>
                  <w:r w:rsidR="00E73586">
                    <w:rPr>
                      <w:sz w:val="18"/>
                      <w:szCs w:val="16"/>
                    </w:rPr>
                    <w:t xml:space="preserve">, </w:t>
                  </w:r>
                  <w:r>
                    <w:rPr>
                      <w:sz w:val="18"/>
                      <w:szCs w:val="16"/>
                    </w:rPr>
                    <w:t>ab</w:t>
                  </w:r>
                </w:p>
              </w:tc>
            </w:tr>
            <w:tr w:rsidR="007449D6" w14:paraId="01934744" w14:textId="77777777" w:rsidTr="00874FFA">
              <w:trPr>
                <w:trHeight w:val="205"/>
              </w:trPr>
              <w:tc>
                <w:tcPr>
                  <w:tcW w:w="1900" w:type="dxa"/>
                </w:tcPr>
                <w:p w14:paraId="0193473F" w14:textId="77777777" w:rsidR="00566F6A" w:rsidRPr="004455BC" w:rsidRDefault="00687F80" w:rsidP="00A16FE9">
                  <w:pPr>
                    <w:rPr>
                      <w:sz w:val="18"/>
                      <w:szCs w:val="18"/>
                    </w:rPr>
                  </w:pPr>
                  <w:r w:rsidRPr="00E778D2">
                    <w:rPr>
                      <w:sz w:val="18"/>
                      <w:szCs w:val="18"/>
                    </w:rPr>
                    <w:t>geo</w:t>
                  </w:r>
                  <w:r w:rsidR="00A16FE9">
                    <w:rPr>
                      <w:sz w:val="18"/>
                      <w:szCs w:val="18"/>
                    </w:rPr>
                    <w:t>TargetMarket</w:t>
                  </w:r>
                  <w:r w:rsidR="001805B3" w:rsidRPr="00E778D2">
                    <w:rPr>
                      <w:sz w:val="18"/>
                      <w:szCs w:val="18"/>
                    </w:rPr>
                    <w:t>List</w:t>
                  </w:r>
                </w:p>
              </w:tc>
              <w:tc>
                <w:tcPr>
                  <w:tcW w:w="2693" w:type="dxa"/>
                </w:tcPr>
                <w:p w14:paraId="01934740" w14:textId="77777777" w:rsidR="00566F6A" w:rsidRDefault="007449D6" w:rsidP="00A16FE9">
                  <w:pPr>
                    <w:rPr>
                      <w:sz w:val="18"/>
                      <w:szCs w:val="16"/>
                    </w:rPr>
                  </w:pPr>
                  <w:r>
                    <w:rPr>
                      <w:sz w:val="18"/>
                      <w:szCs w:val="16"/>
                    </w:rPr>
                    <w:t>Array of ‘</w:t>
                  </w:r>
                  <w:r w:rsidR="002C12C1">
                    <w:rPr>
                      <w:sz w:val="18"/>
                      <w:szCs w:val="16"/>
                    </w:rPr>
                    <w:t>&lt;</w:t>
                  </w:r>
                  <w:r w:rsidR="004A7E86" w:rsidRPr="00E778D2">
                    <w:rPr>
                      <w:sz w:val="18"/>
                      <w:szCs w:val="18"/>
                    </w:rPr>
                    <w:t>G</w:t>
                  </w:r>
                  <w:r w:rsidR="00B1109B" w:rsidRPr="00E778D2">
                    <w:rPr>
                      <w:sz w:val="18"/>
                      <w:szCs w:val="18"/>
                    </w:rPr>
                    <w:t>e</w:t>
                  </w:r>
                  <w:r w:rsidR="00812F04" w:rsidRPr="00E778D2">
                    <w:rPr>
                      <w:sz w:val="18"/>
                      <w:szCs w:val="18"/>
                    </w:rPr>
                    <w:t>o</w:t>
                  </w:r>
                  <w:r w:rsidR="00A16FE9">
                    <w:rPr>
                      <w:sz w:val="18"/>
                      <w:szCs w:val="18"/>
                    </w:rPr>
                    <w:t>TargetMarket</w:t>
                  </w:r>
                  <w:r w:rsidR="002C12C1">
                    <w:rPr>
                      <w:sz w:val="18"/>
                      <w:szCs w:val="16"/>
                    </w:rPr>
                    <w:t xml:space="preserve">&gt;’ </w:t>
                  </w:r>
                  <w:r w:rsidR="00566F6A" w:rsidRPr="006D7488">
                    <w:rPr>
                      <w:color w:val="FF0000"/>
                      <w:sz w:val="18"/>
                      <w:szCs w:val="16"/>
                    </w:rPr>
                    <w:t xml:space="preserve"> </w:t>
                  </w:r>
                </w:p>
              </w:tc>
              <w:tc>
                <w:tcPr>
                  <w:tcW w:w="1521" w:type="dxa"/>
                </w:tcPr>
                <w:p w14:paraId="01934741" w14:textId="77777777" w:rsidR="007449D6" w:rsidRDefault="007449D6" w:rsidP="00447597">
                  <w:pPr>
                    <w:rPr>
                      <w:sz w:val="18"/>
                      <w:szCs w:val="16"/>
                    </w:rPr>
                  </w:pPr>
                </w:p>
                <w:p w14:paraId="01934742" w14:textId="77777777" w:rsidR="00566F6A" w:rsidRDefault="00566F6A" w:rsidP="00447597">
                  <w:pPr>
                    <w:rPr>
                      <w:sz w:val="18"/>
                      <w:szCs w:val="16"/>
                    </w:rPr>
                  </w:pPr>
                </w:p>
              </w:tc>
              <w:tc>
                <w:tcPr>
                  <w:tcW w:w="2164" w:type="dxa"/>
                </w:tcPr>
                <w:p w14:paraId="01934743" w14:textId="77777777" w:rsidR="007449D6" w:rsidRDefault="007449D6" w:rsidP="00447597">
                  <w:pPr>
                    <w:rPr>
                      <w:sz w:val="18"/>
                      <w:szCs w:val="16"/>
                    </w:rPr>
                  </w:pPr>
                </w:p>
              </w:tc>
            </w:tr>
          </w:tbl>
          <w:p w14:paraId="01934745" w14:textId="77777777" w:rsidR="00E73586" w:rsidRPr="00431BA0" w:rsidRDefault="00E73586" w:rsidP="005927E2">
            <w:pPr>
              <w:tabs>
                <w:tab w:val="left" w:pos="1670"/>
              </w:tabs>
              <w:rPr>
                <w:sz w:val="18"/>
                <w:szCs w:val="18"/>
              </w:rPr>
            </w:pPr>
          </w:p>
          <w:p w14:paraId="01934746" w14:textId="77777777" w:rsidR="00566F6A" w:rsidRPr="0078661F" w:rsidRDefault="005A2310" w:rsidP="00566F6A">
            <w:pPr>
              <w:rPr>
                <w:sz w:val="18"/>
                <w:szCs w:val="18"/>
              </w:rPr>
            </w:pPr>
            <w:r w:rsidRPr="00E778D2">
              <w:rPr>
                <w:sz w:val="18"/>
                <w:szCs w:val="18"/>
              </w:rPr>
              <w:t>Geo</w:t>
            </w:r>
            <w:r>
              <w:rPr>
                <w:sz w:val="18"/>
                <w:szCs w:val="18"/>
              </w:rPr>
              <w:t>TargetMarket</w:t>
            </w:r>
            <w:r w:rsidR="00566F6A" w:rsidRPr="0078661F">
              <w:rPr>
                <w:sz w:val="18"/>
                <w:szCs w:val="18"/>
              </w:rPr>
              <w:t>:</w:t>
            </w:r>
          </w:p>
          <w:tbl>
            <w:tblPr>
              <w:tblStyle w:val="TableGrid"/>
              <w:tblW w:w="0" w:type="auto"/>
              <w:tblLook w:val="04A0" w:firstRow="1" w:lastRow="0" w:firstColumn="1" w:lastColumn="0" w:noHBand="0" w:noVBand="1"/>
            </w:tblPr>
            <w:tblGrid>
              <w:gridCol w:w="1900"/>
              <w:gridCol w:w="2693"/>
              <w:gridCol w:w="1521"/>
              <w:gridCol w:w="2164"/>
            </w:tblGrid>
            <w:tr w:rsidR="0078661F" w:rsidRPr="0078661F" w14:paraId="0193474B" w14:textId="77777777" w:rsidTr="0078661F">
              <w:tc>
                <w:tcPr>
                  <w:tcW w:w="1900" w:type="dxa"/>
                  <w:shd w:val="clear" w:color="auto" w:fill="D9D9D9" w:themeFill="background1" w:themeFillShade="D9"/>
                </w:tcPr>
                <w:p w14:paraId="01934747" w14:textId="77777777" w:rsidR="00566F6A" w:rsidRPr="0078661F" w:rsidRDefault="00566F6A" w:rsidP="006D7488">
                  <w:pPr>
                    <w:rPr>
                      <w:b/>
                      <w:sz w:val="18"/>
                      <w:szCs w:val="16"/>
                    </w:rPr>
                  </w:pPr>
                  <w:r w:rsidRPr="0078661F">
                    <w:rPr>
                      <w:b/>
                      <w:sz w:val="18"/>
                      <w:szCs w:val="16"/>
                    </w:rPr>
                    <w:t>Field</w:t>
                  </w:r>
                </w:p>
              </w:tc>
              <w:tc>
                <w:tcPr>
                  <w:tcW w:w="2693" w:type="dxa"/>
                  <w:shd w:val="clear" w:color="auto" w:fill="D9D9D9" w:themeFill="background1" w:themeFillShade="D9"/>
                </w:tcPr>
                <w:p w14:paraId="01934748" w14:textId="77777777" w:rsidR="00566F6A" w:rsidRPr="0078661F" w:rsidRDefault="00566F6A" w:rsidP="006D7488">
                  <w:pPr>
                    <w:rPr>
                      <w:b/>
                      <w:sz w:val="18"/>
                      <w:szCs w:val="16"/>
                    </w:rPr>
                  </w:pPr>
                  <w:r w:rsidRPr="0078661F">
                    <w:rPr>
                      <w:b/>
                      <w:sz w:val="18"/>
                      <w:szCs w:val="16"/>
                    </w:rPr>
                    <w:t>Datatype</w:t>
                  </w:r>
                </w:p>
              </w:tc>
              <w:tc>
                <w:tcPr>
                  <w:tcW w:w="1521" w:type="dxa"/>
                  <w:shd w:val="clear" w:color="auto" w:fill="D9D9D9" w:themeFill="background1" w:themeFillShade="D9"/>
                </w:tcPr>
                <w:p w14:paraId="01934749" w14:textId="77777777" w:rsidR="00566F6A" w:rsidRPr="0078661F" w:rsidRDefault="00566F6A" w:rsidP="006D7488">
                  <w:pPr>
                    <w:rPr>
                      <w:b/>
                      <w:sz w:val="18"/>
                      <w:szCs w:val="16"/>
                    </w:rPr>
                  </w:pPr>
                  <w:r w:rsidRPr="0078661F">
                    <w:rPr>
                      <w:b/>
                      <w:sz w:val="18"/>
                      <w:szCs w:val="16"/>
                    </w:rPr>
                    <w:t>Description</w:t>
                  </w:r>
                </w:p>
              </w:tc>
              <w:tc>
                <w:tcPr>
                  <w:tcW w:w="2164" w:type="dxa"/>
                  <w:shd w:val="clear" w:color="auto" w:fill="D9D9D9" w:themeFill="background1" w:themeFillShade="D9"/>
                </w:tcPr>
                <w:p w14:paraId="0193474A" w14:textId="77777777" w:rsidR="00566F6A" w:rsidRPr="0078661F" w:rsidRDefault="00566F6A" w:rsidP="006D7488">
                  <w:pPr>
                    <w:rPr>
                      <w:b/>
                      <w:sz w:val="18"/>
                      <w:szCs w:val="16"/>
                    </w:rPr>
                  </w:pPr>
                  <w:r w:rsidRPr="0078661F">
                    <w:rPr>
                      <w:b/>
                      <w:sz w:val="18"/>
                      <w:szCs w:val="16"/>
                    </w:rPr>
                    <w:t>Possible/typical values</w:t>
                  </w:r>
                </w:p>
              </w:tc>
            </w:tr>
            <w:tr w:rsidR="0078661F" w:rsidRPr="0078661F" w14:paraId="01934750" w14:textId="77777777" w:rsidTr="0078661F">
              <w:tc>
                <w:tcPr>
                  <w:tcW w:w="1900" w:type="dxa"/>
                </w:tcPr>
                <w:p w14:paraId="0193474C" w14:textId="77777777" w:rsidR="00566F6A" w:rsidRPr="0078661F" w:rsidRDefault="004A7E86" w:rsidP="00A16FE9">
                  <w:pPr>
                    <w:rPr>
                      <w:strike/>
                      <w:sz w:val="18"/>
                      <w:szCs w:val="16"/>
                    </w:rPr>
                  </w:pPr>
                  <w:r w:rsidRPr="00E778D2">
                    <w:rPr>
                      <w:sz w:val="18"/>
                      <w:szCs w:val="18"/>
                    </w:rPr>
                    <w:t>geo</w:t>
                  </w:r>
                  <w:r w:rsidR="00A16FE9">
                    <w:rPr>
                      <w:sz w:val="18"/>
                      <w:szCs w:val="18"/>
                    </w:rPr>
                    <w:t>TargetMarket</w:t>
                  </w:r>
                  <w:r w:rsidR="001A3D46" w:rsidRPr="00E778D2">
                    <w:rPr>
                      <w:sz w:val="18"/>
                      <w:szCs w:val="18"/>
                    </w:rPr>
                    <w:t>Id</w:t>
                  </w:r>
                </w:p>
              </w:tc>
              <w:tc>
                <w:tcPr>
                  <w:tcW w:w="2693" w:type="dxa"/>
                </w:tcPr>
                <w:p w14:paraId="0193474D" w14:textId="77777777" w:rsidR="00566F6A" w:rsidRPr="00A915B2" w:rsidRDefault="00566F6A" w:rsidP="006D7488">
                  <w:pPr>
                    <w:rPr>
                      <w:sz w:val="18"/>
                      <w:szCs w:val="16"/>
                    </w:rPr>
                  </w:pPr>
                  <w:r w:rsidRPr="00A915B2">
                    <w:rPr>
                      <w:sz w:val="18"/>
                      <w:szCs w:val="16"/>
                    </w:rPr>
                    <w:t>string</w:t>
                  </w:r>
                </w:p>
              </w:tc>
              <w:tc>
                <w:tcPr>
                  <w:tcW w:w="1521" w:type="dxa"/>
                </w:tcPr>
                <w:p w14:paraId="0193474E" w14:textId="77777777" w:rsidR="00566F6A" w:rsidRPr="0078661F" w:rsidRDefault="00566F6A" w:rsidP="006D7488">
                  <w:pPr>
                    <w:rPr>
                      <w:strike/>
                      <w:sz w:val="18"/>
                      <w:szCs w:val="16"/>
                    </w:rPr>
                  </w:pPr>
                </w:p>
              </w:tc>
              <w:tc>
                <w:tcPr>
                  <w:tcW w:w="2164" w:type="dxa"/>
                </w:tcPr>
                <w:p w14:paraId="0193474F" w14:textId="77777777" w:rsidR="00566F6A" w:rsidRPr="0078661F" w:rsidRDefault="00566F6A" w:rsidP="006D7488">
                  <w:pPr>
                    <w:rPr>
                      <w:strike/>
                      <w:sz w:val="18"/>
                      <w:szCs w:val="16"/>
                    </w:rPr>
                  </w:pPr>
                </w:p>
              </w:tc>
            </w:tr>
            <w:tr w:rsidR="0078661F" w:rsidRPr="0078661F" w14:paraId="01934755" w14:textId="77777777" w:rsidTr="0078661F">
              <w:tc>
                <w:tcPr>
                  <w:tcW w:w="1900" w:type="dxa"/>
                </w:tcPr>
                <w:p w14:paraId="01934751" w14:textId="77777777" w:rsidR="00566F6A" w:rsidRPr="0078661F" w:rsidRDefault="00A16FE9" w:rsidP="00235150">
                  <w:pPr>
                    <w:rPr>
                      <w:sz w:val="18"/>
                      <w:szCs w:val="16"/>
                    </w:rPr>
                  </w:pPr>
                  <w:r w:rsidRPr="00E778D2">
                    <w:rPr>
                      <w:sz w:val="18"/>
                      <w:szCs w:val="18"/>
                    </w:rPr>
                    <w:t>geo</w:t>
                  </w:r>
                  <w:r>
                    <w:rPr>
                      <w:sz w:val="18"/>
                      <w:szCs w:val="18"/>
                    </w:rPr>
                    <w:t>TargetMarket</w:t>
                  </w:r>
                  <w:r w:rsidR="001A3D46" w:rsidRPr="00E778D2">
                    <w:rPr>
                      <w:sz w:val="18"/>
                      <w:szCs w:val="18"/>
                    </w:rPr>
                    <w:t>Nm</w:t>
                  </w:r>
                </w:p>
              </w:tc>
              <w:tc>
                <w:tcPr>
                  <w:tcW w:w="2693" w:type="dxa"/>
                </w:tcPr>
                <w:p w14:paraId="01934752" w14:textId="77777777" w:rsidR="00566F6A" w:rsidRPr="0078661F" w:rsidRDefault="00566F6A" w:rsidP="006D7488">
                  <w:pPr>
                    <w:rPr>
                      <w:sz w:val="18"/>
                      <w:szCs w:val="16"/>
                    </w:rPr>
                  </w:pPr>
                  <w:r w:rsidRPr="0078661F">
                    <w:rPr>
                      <w:sz w:val="18"/>
                      <w:szCs w:val="16"/>
                    </w:rPr>
                    <w:t>string</w:t>
                  </w:r>
                </w:p>
              </w:tc>
              <w:tc>
                <w:tcPr>
                  <w:tcW w:w="1521" w:type="dxa"/>
                </w:tcPr>
                <w:p w14:paraId="01934753" w14:textId="77777777" w:rsidR="00566F6A" w:rsidRPr="0078661F" w:rsidRDefault="00566F6A" w:rsidP="006D7488">
                  <w:pPr>
                    <w:rPr>
                      <w:sz w:val="18"/>
                      <w:szCs w:val="16"/>
                    </w:rPr>
                  </w:pPr>
                </w:p>
              </w:tc>
              <w:tc>
                <w:tcPr>
                  <w:tcW w:w="2164" w:type="dxa"/>
                </w:tcPr>
                <w:p w14:paraId="01934754" w14:textId="77777777" w:rsidR="00566F6A" w:rsidRPr="0078661F" w:rsidRDefault="00940C22" w:rsidP="00940C22">
                  <w:pPr>
                    <w:rPr>
                      <w:sz w:val="18"/>
                      <w:szCs w:val="16"/>
                    </w:rPr>
                  </w:pPr>
                  <w:r>
                    <w:rPr>
                      <w:rStyle w:val="sarrayv"/>
                      <w:rFonts w:cstheme="minorHAnsi"/>
                      <w:sz w:val="18"/>
                      <w:szCs w:val="18"/>
                    </w:rPr>
                    <w:t>v</w:t>
                  </w:r>
                  <w:r w:rsidR="005025C4" w:rsidRPr="0078661F">
                    <w:rPr>
                      <w:rStyle w:val="sarrayv"/>
                      <w:rFonts w:cstheme="minorHAnsi"/>
                      <w:sz w:val="18"/>
                      <w:szCs w:val="18"/>
                    </w:rPr>
                    <w:t xml:space="preserve">ancouver, </w:t>
                  </w:r>
                  <w:r>
                    <w:rPr>
                      <w:rStyle w:val="sarrayv"/>
                      <w:rFonts w:cstheme="minorHAnsi"/>
                      <w:sz w:val="18"/>
                      <w:szCs w:val="18"/>
                    </w:rPr>
                    <w:t>v</w:t>
                  </w:r>
                  <w:r w:rsidR="005025C4" w:rsidRPr="0078661F">
                    <w:rPr>
                      <w:rStyle w:val="sarrayv"/>
                      <w:rFonts w:cstheme="minorHAnsi"/>
                      <w:sz w:val="18"/>
                      <w:szCs w:val="18"/>
                    </w:rPr>
                    <w:t>ictoria</w:t>
                  </w:r>
                </w:p>
              </w:tc>
            </w:tr>
          </w:tbl>
          <w:p w14:paraId="01934756" w14:textId="77777777" w:rsidR="00D72D7A" w:rsidRDefault="00D72D7A">
            <w:pPr>
              <w:rPr>
                <w:sz w:val="18"/>
                <w:szCs w:val="18"/>
              </w:rPr>
            </w:pPr>
          </w:p>
          <w:p w14:paraId="01934757" w14:textId="77777777" w:rsidR="00566F6A" w:rsidRDefault="00566F6A">
            <w:pPr>
              <w:rPr>
                <w:sz w:val="18"/>
                <w:szCs w:val="18"/>
              </w:rPr>
            </w:pPr>
          </w:p>
          <w:p w14:paraId="01934758" w14:textId="77777777" w:rsidR="00CF3B7E" w:rsidRPr="003A08D7" w:rsidRDefault="00CF3B7E">
            <w:pPr>
              <w:rPr>
                <w:sz w:val="18"/>
                <w:szCs w:val="18"/>
              </w:rPr>
            </w:pPr>
            <w:r w:rsidRPr="003A08D7">
              <w:rPr>
                <w:sz w:val="18"/>
                <w:szCs w:val="18"/>
                <w:u w:val="single"/>
              </w:rPr>
              <w:t>Example</w:t>
            </w:r>
            <w:r w:rsidRPr="003A08D7">
              <w:rPr>
                <w:sz w:val="18"/>
                <w:szCs w:val="18"/>
              </w:rPr>
              <w:t>:</w:t>
            </w:r>
          </w:p>
          <w:p w14:paraId="01934759" w14:textId="77777777" w:rsidR="006D7488" w:rsidRDefault="00B97439" w:rsidP="0095266B">
            <w:pPr>
              <w:rPr>
                <w:rStyle w:val="apple-converted-space"/>
                <w:rFonts w:cstheme="minorHAnsi"/>
                <w:color w:val="666666"/>
                <w:sz w:val="18"/>
                <w:szCs w:val="18"/>
              </w:rPr>
            </w:pPr>
            <w:r w:rsidRPr="00B97439">
              <w:rPr>
                <w:rStyle w:val="sbrace"/>
                <w:rFonts w:cstheme="minorHAnsi"/>
                <w:color w:val="666666"/>
                <w:sz w:val="18"/>
                <w:szCs w:val="18"/>
              </w:rPr>
              <w:t>{</w:t>
            </w:r>
            <w:r w:rsidRPr="00B97439">
              <w:rPr>
                <w:rStyle w:val="apple-converted-space"/>
                <w:rFonts w:cstheme="minorHAnsi"/>
                <w:color w:val="666666"/>
                <w:sz w:val="18"/>
                <w:szCs w:val="18"/>
              </w:rPr>
              <w:t>  </w:t>
            </w:r>
            <w:r w:rsidRPr="00B97439">
              <w:rPr>
                <w:rFonts w:cstheme="minorHAnsi"/>
                <w:color w:val="555555"/>
                <w:sz w:val="18"/>
                <w:szCs w:val="18"/>
              </w:rPr>
              <w:br/>
              <w:t>   </w:t>
            </w:r>
            <w:r w:rsidRPr="00B97439">
              <w:rPr>
                <w:rStyle w:val="sobjectk"/>
                <w:rFonts w:cstheme="minorHAnsi"/>
                <w:b/>
                <w:bCs/>
                <w:color w:val="333333"/>
                <w:sz w:val="18"/>
                <w:szCs w:val="18"/>
              </w:rPr>
              <w:t>"</w:t>
            </w:r>
            <w:r w:rsidR="00A16FE9" w:rsidRPr="00724DA6">
              <w:rPr>
                <w:b/>
                <w:sz w:val="18"/>
                <w:szCs w:val="18"/>
              </w:rPr>
              <w:t>geoTargetMarket</w:t>
            </w:r>
            <w:r w:rsidR="00BA47A7" w:rsidRPr="00724DA6">
              <w:rPr>
                <w:b/>
                <w:sz w:val="18"/>
                <w:szCs w:val="18"/>
              </w:rPr>
              <w:t>Char</w:t>
            </w:r>
            <w:r w:rsidR="00BA47A7" w:rsidRPr="00724DA6">
              <w:rPr>
                <w:rStyle w:val="sobjectk"/>
                <w:rFonts w:cstheme="minorHAnsi"/>
                <w:b/>
                <w:bCs/>
                <w:color w:val="333333"/>
                <w:sz w:val="18"/>
                <w:szCs w:val="18"/>
              </w:rPr>
              <w:t>List</w:t>
            </w:r>
            <w:r w:rsidRPr="00B97439">
              <w:rPr>
                <w:rStyle w:val="sobjectk"/>
                <w:rFonts w:cstheme="minorHAnsi"/>
                <w:b/>
                <w:bCs/>
                <w:color w:val="333333"/>
                <w:sz w:val="18"/>
                <w:szCs w:val="18"/>
              </w:rPr>
              <w:t>"</w:t>
            </w:r>
            <w:r w:rsidRPr="00B97439">
              <w:rPr>
                <w:rStyle w:val="scolon"/>
                <w:rFonts w:cstheme="minorHAnsi"/>
                <w:color w:val="666666"/>
                <w:sz w:val="18"/>
                <w:szCs w:val="18"/>
              </w:rPr>
              <w:t>:</w:t>
            </w:r>
            <w:r w:rsidRPr="00B97439">
              <w:rPr>
                <w:rStyle w:val="sbracket"/>
                <w:rFonts w:cstheme="minorHAnsi"/>
                <w:color w:val="666666"/>
                <w:sz w:val="18"/>
                <w:szCs w:val="18"/>
              </w:rPr>
              <w:t>[</w:t>
            </w:r>
            <w:r w:rsidRPr="00B97439">
              <w:rPr>
                <w:rStyle w:val="apple-converted-space"/>
                <w:rFonts w:cstheme="minorHAnsi"/>
                <w:color w:val="666666"/>
                <w:sz w:val="18"/>
                <w:szCs w:val="18"/>
              </w:rPr>
              <w:t>  </w:t>
            </w:r>
            <w:r w:rsidR="00A16FE9">
              <w:rPr>
                <w:rStyle w:val="apple-converted-space"/>
                <w:rFonts w:cstheme="minorHAnsi"/>
                <w:color w:val="666666"/>
                <w:sz w:val="18"/>
                <w:szCs w:val="18"/>
              </w:rPr>
              <w:t xml:space="preserve">      </w:t>
            </w:r>
            <w:r w:rsidRPr="00B97439">
              <w:rPr>
                <w:rFonts w:cstheme="minorHAnsi"/>
                <w:color w:val="555555"/>
                <w:sz w:val="18"/>
                <w:szCs w:val="18"/>
              </w:rPr>
              <w:br/>
              <w:t>      </w:t>
            </w:r>
            <w:r w:rsidRPr="00B97439">
              <w:rPr>
                <w:rStyle w:val="sbrace"/>
                <w:rFonts w:cstheme="minorHAnsi"/>
                <w:color w:val="666666"/>
                <w:sz w:val="18"/>
                <w:szCs w:val="18"/>
              </w:rPr>
              <w:t>{</w:t>
            </w:r>
            <w:r w:rsidRPr="00B97439">
              <w:rPr>
                <w:rStyle w:val="apple-converted-space"/>
                <w:rFonts w:cstheme="minorHAnsi"/>
                <w:color w:val="666666"/>
                <w:sz w:val="18"/>
                <w:szCs w:val="18"/>
              </w:rPr>
              <w:t>  </w:t>
            </w:r>
            <w:r w:rsidRPr="00B97439">
              <w:rPr>
                <w:rFonts w:cstheme="minorHAnsi"/>
                <w:color w:val="555555"/>
                <w:sz w:val="18"/>
                <w:szCs w:val="18"/>
              </w:rPr>
              <w:br/>
              <w:t>         </w:t>
            </w:r>
            <w:r w:rsidRPr="00B97439">
              <w:rPr>
                <w:rStyle w:val="sobjectk"/>
                <w:rFonts w:cstheme="minorHAnsi"/>
                <w:b/>
                <w:bCs/>
                <w:color w:val="333333"/>
                <w:sz w:val="18"/>
                <w:szCs w:val="18"/>
              </w:rPr>
              <w:t>"province</w:t>
            </w:r>
            <w:r w:rsidR="00F72343">
              <w:rPr>
                <w:rStyle w:val="sobjectk"/>
                <w:rFonts w:cstheme="minorHAnsi"/>
                <w:b/>
                <w:bCs/>
                <w:color w:val="333333"/>
                <w:sz w:val="18"/>
                <w:szCs w:val="18"/>
              </w:rPr>
              <w:t>State</w:t>
            </w:r>
            <w:r w:rsidR="001805B3">
              <w:rPr>
                <w:rStyle w:val="sobjectk"/>
                <w:rFonts w:cstheme="minorHAnsi"/>
                <w:b/>
                <w:bCs/>
                <w:color w:val="333333"/>
                <w:sz w:val="18"/>
                <w:szCs w:val="18"/>
              </w:rPr>
              <w:t>Txt</w:t>
            </w:r>
            <w:r w:rsidRPr="00B97439">
              <w:rPr>
                <w:rStyle w:val="sobjectk"/>
                <w:rFonts w:cstheme="minorHAnsi"/>
                <w:b/>
                <w:bCs/>
                <w:color w:val="333333"/>
                <w:sz w:val="18"/>
                <w:szCs w:val="18"/>
              </w:rPr>
              <w:t>"</w:t>
            </w:r>
            <w:r w:rsidRPr="00B97439">
              <w:rPr>
                <w:rStyle w:val="scolon"/>
                <w:rFonts w:cstheme="minorHAnsi"/>
                <w:color w:val="666666"/>
                <w:sz w:val="18"/>
                <w:szCs w:val="18"/>
              </w:rPr>
              <w:t>:</w:t>
            </w:r>
            <w:r w:rsidRPr="00B97439">
              <w:rPr>
                <w:rStyle w:val="sobjectv"/>
                <w:rFonts w:cstheme="minorHAnsi"/>
                <w:color w:val="555555"/>
                <w:sz w:val="18"/>
                <w:szCs w:val="18"/>
              </w:rPr>
              <w:t>"British Columbia"</w:t>
            </w:r>
            <w:r w:rsidRPr="00B97439">
              <w:rPr>
                <w:rStyle w:val="scomma"/>
                <w:rFonts w:cstheme="minorHAnsi"/>
                <w:color w:val="666666"/>
                <w:sz w:val="18"/>
                <w:szCs w:val="18"/>
              </w:rPr>
              <w:t>,</w:t>
            </w:r>
            <w:r w:rsidRPr="00B97439">
              <w:rPr>
                <w:rFonts w:cstheme="minorHAnsi"/>
                <w:color w:val="555555"/>
                <w:sz w:val="18"/>
                <w:szCs w:val="18"/>
              </w:rPr>
              <w:br/>
              <w:t>         </w:t>
            </w:r>
            <w:r w:rsidRPr="00B97439">
              <w:rPr>
                <w:rStyle w:val="sobjectk"/>
                <w:rFonts w:cstheme="minorHAnsi"/>
                <w:b/>
                <w:bCs/>
                <w:color w:val="333333"/>
                <w:sz w:val="18"/>
                <w:szCs w:val="18"/>
              </w:rPr>
              <w:t>"province</w:t>
            </w:r>
            <w:r w:rsidR="00F72343">
              <w:rPr>
                <w:rStyle w:val="sobjectk"/>
                <w:rFonts w:cstheme="minorHAnsi"/>
                <w:b/>
                <w:bCs/>
                <w:color w:val="333333"/>
                <w:sz w:val="18"/>
                <w:szCs w:val="18"/>
              </w:rPr>
              <w:t>State</w:t>
            </w:r>
            <w:r w:rsidRPr="00B97439">
              <w:rPr>
                <w:rStyle w:val="sobjectk"/>
                <w:rFonts w:cstheme="minorHAnsi"/>
                <w:b/>
                <w:bCs/>
                <w:color w:val="333333"/>
                <w:sz w:val="18"/>
                <w:szCs w:val="18"/>
              </w:rPr>
              <w:t>Cd"</w:t>
            </w:r>
            <w:r w:rsidRPr="00B97439">
              <w:rPr>
                <w:rStyle w:val="scolon"/>
                <w:rFonts w:cstheme="minorHAnsi"/>
                <w:color w:val="666666"/>
                <w:sz w:val="18"/>
                <w:szCs w:val="18"/>
              </w:rPr>
              <w:t>:</w:t>
            </w:r>
            <w:r w:rsidRPr="00B97439">
              <w:rPr>
                <w:rStyle w:val="sobjectv"/>
                <w:rFonts w:cstheme="minorHAnsi"/>
                <w:color w:val="555555"/>
                <w:sz w:val="18"/>
                <w:szCs w:val="18"/>
              </w:rPr>
              <w:t>"</w:t>
            </w:r>
            <w:r w:rsidR="00B752C2">
              <w:rPr>
                <w:rStyle w:val="sobjectv"/>
                <w:rFonts w:cstheme="minorHAnsi"/>
                <w:color w:val="555555"/>
                <w:sz w:val="18"/>
                <w:szCs w:val="18"/>
              </w:rPr>
              <w:t>BC</w:t>
            </w:r>
            <w:r w:rsidRPr="00B97439">
              <w:rPr>
                <w:rStyle w:val="sobjectv"/>
                <w:rFonts w:cstheme="minorHAnsi"/>
                <w:color w:val="555555"/>
                <w:sz w:val="18"/>
                <w:szCs w:val="18"/>
              </w:rPr>
              <w:t>"</w:t>
            </w:r>
            <w:r w:rsidRPr="00B97439">
              <w:rPr>
                <w:rStyle w:val="scomma"/>
                <w:rFonts w:cstheme="minorHAnsi"/>
                <w:color w:val="666666"/>
                <w:sz w:val="18"/>
                <w:szCs w:val="18"/>
              </w:rPr>
              <w:t>,</w:t>
            </w:r>
            <w:r w:rsidRPr="00B97439">
              <w:rPr>
                <w:rFonts w:cstheme="minorHAnsi"/>
                <w:color w:val="555555"/>
                <w:sz w:val="18"/>
                <w:szCs w:val="18"/>
              </w:rPr>
              <w:br/>
              <w:t>         </w:t>
            </w:r>
            <w:r w:rsidRPr="00B97439">
              <w:rPr>
                <w:rStyle w:val="sobjectk"/>
                <w:rFonts w:cstheme="minorHAnsi"/>
                <w:b/>
                <w:bCs/>
                <w:color w:val="333333"/>
                <w:sz w:val="18"/>
                <w:szCs w:val="18"/>
              </w:rPr>
              <w:t>"</w:t>
            </w:r>
            <w:r w:rsidR="001E21CB" w:rsidRPr="00724DA6">
              <w:rPr>
                <w:rStyle w:val="sobjectk"/>
                <w:rFonts w:cstheme="minorHAnsi"/>
                <w:b/>
                <w:bCs/>
                <w:color w:val="333333"/>
                <w:sz w:val="18"/>
                <w:szCs w:val="18"/>
              </w:rPr>
              <w:t>geo</w:t>
            </w:r>
            <w:r w:rsidR="00DC263B" w:rsidRPr="00724DA6">
              <w:rPr>
                <w:rStyle w:val="sobjectk"/>
                <w:rFonts w:cstheme="minorHAnsi"/>
                <w:b/>
                <w:bCs/>
                <w:color w:val="333333"/>
                <w:sz w:val="18"/>
                <w:szCs w:val="18"/>
              </w:rPr>
              <w:t>TargetMarket</w:t>
            </w:r>
            <w:r w:rsidR="00896D03" w:rsidRPr="00724DA6">
              <w:rPr>
                <w:rStyle w:val="sobjectk"/>
                <w:rFonts w:cstheme="minorHAnsi"/>
                <w:b/>
                <w:bCs/>
                <w:color w:val="333333"/>
                <w:sz w:val="18"/>
                <w:szCs w:val="18"/>
              </w:rPr>
              <w:t>List</w:t>
            </w:r>
            <w:r w:rsidR="00896D03" w:rsidRPr="00B97439">
              <w:rPr>
                <w:rStyle w:val="sobjectk"/>
                <w:rFonts w:cstheme="minorHAnsi"/>
                <w:b/>
                <w:bCs/>
                <w:color w:val="333333"/>
                <w:sz w:val="18"/>
                <w:szCs w:val="18"/>
              </w:rPr>
              <w:t xml:space="preserve"> </w:t>
            </w:r>
            <w:r w:rsidR="008A6ED5">
              <w:rPr>
                <w:rStyle w:val="sobjectk"/>
                <w:rFonts w:cstheme="minorHAnsi"/>
                <w:b/>
                <w:bCs/>
                <w:color w:val="333333"/>
                <w:sz w:val="18"/>
                <w:szCs w:val="18"/>
              </w:rPr>
              <w:t>“</w:t>
            </w:r>
            <w:r w:rsidRPr="00B97439">
              <w:rPr>
                <w:rStyle w:val="scolon"/>
                <w:rFonts w:cstheme="minorHAnsi"/>
                <w:color w:val="666666"/>
                <w:sz w:val="18"/>
                <w:szCs w:val="18"/>
              </w:rPr>
              <w:t>:</w:t>
            </w:r>
            <w:r w:rsidRPr="00B97439">
              <w:rPr>
                <w:rStyle w:val="sbracket"/>
                <w:rFonts w:cstheme="minorHAnsi"/>
                <w:color w:val="666666"/>
                <w:sz w:val="18"/>
                <w:szCs w:val="18"/>
              </w:rPr>
              <w:t>[</w:t>
            </w:r>
            <w:r w:rsidRPr="00B97439">
              <w:rPr>
                <w:rStyle w:val="apple-converted-space"/>
                <w:rFonts w:cstheme="minorHAnsi"/>
                <w:color w:val="666666"/>
                <w:sz w:val="18"/>
                <w:szCs w:val="18"/>
              </w:rPr>
              <w:t>  </w:t>
            </w:r>
            <w:r w:rsidR="000426B1">
              <w:rPr>
                <w:rStyle w:val="apple-converted-space"/>
                <w:rFonts w:cstheme="minorHAnsi"/>
                <w:color w:val="666666"/>
                <w:sz w:val="18"/>
                <w:szCs w:val="18"/>
              </w:rPr>
              <w:t xml:space="preserve"> </w:t>
            </w:r>
          </w:p>
          <w:p w14:paraId="0193475A" w14:textId="77777777" w:rsidR="006D7488" w:rsidRDefault="006D7488" w:rsidP="0095266B">
            <w:pPr>
              <w:rPr>
                <w:rFonts w:cstheme="minorHAnsi"/>
                <w:color w:val="555555"/>
                <w:sz w:val="18"/>
                <w:szCs w:val="18"/>
              </w:rPr>
            </w:pPr>
            <w:r>
              <w:rPr>
                <w:rFonts w:cstheme="minorHAnsi"/>
                <w:color w:val="555555"/>
                <w:sz w:val="18"/>
                <w:szCs w:val="18"/>
              </w:rPr>
              <w:t xml:space="preserve">            {</w:t>
            </w:r>
          </w:p>
          <w:p w14:paraId="0193475B" w14:textId="77777777" w:rsidR="00986307" w:rsidRDefault="00986307" w:rsidP="0095266B">
            <w:pPr>
              <w:rPr>
                <w:rFonts w:cstheme="minorHAnsi"/>
                <w:color w:val="555555"/>
                <w:sz w:val="18"/>
                <w:szCs w:val="18"/>
              </w:rPr>
            </w:pPr>
            <w:r w:rsidRPr="00986307">
              <w:rPr>
                <w:rFonts w:cstheme="minorHAnsi"/>
                <w:color w:val="555555"/>
                <w:sz w:val="18"/>
                <w:szCs w:val="18"/>
              </w:rPr>
              <w:t xml:space="preserve">     </w:t>
            </w:r>
            <w:r>
              <w:rPr>
                <w:rFonts w:cstheme="minorHAnsi"/>
                <w:color w:val="555555"/>
                <w:sz w:val="18"/>
                <w:szCs w:val="18"/>
              </w:rPr>
              <w:t xml:space="preserve">        </w:t>
            </w:r>
            <w:r w:rsidRPr="00986307">
              <w:rPr>
                <w:rFonts w:cstheme="minorHAnsi"/>
                <w:color w:val="555555"/>
                <w:sz w:val="18"/>
                <w:szCs w:val="18"/>
              </w:rPr>
              <w:t xml:space="preserve"> </w:t>
            </w:r>
            <w:r w:rsidR="00700831" w:rsidRPr="00700831">
              <w:rPr>
                <w:rStyle w:val="sobjectk"/>
                <w:rFonts w:cstheme="minorHAnsi"/>
                <w:b/>
                <w:bCs/>
                <w:color w:val="333333"/>
                <w:sz w:val="18"/>
                <w:szCs w:val="18"/>
              </w:rPr>
              <w:t>geo</w:t>
            </w:r>
            <w:r w:rsidR="00B80438">
              <w:rPr>
                <w:rStyle w:val="sobjectk"/>
                <w:rFonts w:cstheme="minorHAnsi"/>
                <w:b/>
                <w:bCs/>
                <w:color w:val="333333"/>
                <w:sz w:val="18"/>
                <w:szCs w:val="18"/>
              </w:rPr>
              <w:t>TargetMarket</w:t>
            </w:r>
            <w:r w:rsidR="00700831" w:rsidRPr="00700831">
              <w:rPr>
                <w:rStyle w:val="sobjectk"/>
                <w:rFonts w:cstheme="minorHAnsi"/>
                <w:b/>
                <w:bCs/>
                <w:color w:val="333333"/>
                <w:sz w:val="18"/>
                <w:szCs w:val="18"/>
              </w:rPr>
              <w:t>Id</w:t>
            </w:r>
            <w:r w:rsidR="006D7488" w:rsidRPr="00986307">
              <w:rPr>
                <w:rFonts w:cstheme="minorHAnsi"/>
                <w:color w:val="555555"/>
                <w:sz w:val="18"/>
                <w:szCs w:val="18"/>
              </w:rPr>
              <w:t>:</w:t>
            </w:r>
          </w:p>
          <w:p w14:paraId="0193475C" w14:textId="77777777" w:rsidR="006D7488" w:rsidRDefault="008A6ED5" w:rsidP="0095266B">
            <w:pPr>
              <w:rPr>
                <w:rFonts w:cstheme="minorHAnsi"/>
                <w:color w:val="555555"/>
                <w:sz w:val="18"/>
                <w:szCs w:val="18"/>
              </w:rPr>
            </w:pPr>
            <w:r>
              <w:rPr>
                <w:rFonts w:cstheme="minorHAnsi"/>
                <w:color w:val="555555"/>
                <w:sz w:val="18"/>
                <w:szCs w:val="18"/>
              </w:rPr>
              <w:t xml:space="preserve">              </w:t>
            </w:r>
            <w:r w:rsidR="00B80438" w:rsidRPr="00700831">
              <w:rPr>
                <w:rStyle w:val="sobjectk"/>
                <w:rFonts w:cstheme="minorHAnsi"/>
                <w:b/>
                <w:bCs/>
                <w:color w:val="333333"/>
                <w:sz w:val="18"/>
                <w:szCs w:val="18"/>
              </w:rPr>
              <w:t>geo</w:t>
            </w:r>
            <w:r w:rsidR="00B80438">
              <w:rPr>
                <w:rStyle w:val="sobjectk"/>
                <w:rFonts w:cstheme="minorHAnsi"/>
                <w:b/>
                <w:bCs/>
                <w:color w:val="333333"/>
                <w:sz w:val="18"/>
                <w:szCs w:val="18"/>
              </w:rPr>
              <w:t>TargetMarket</w:t>
            </w:r>
            <w:r w:rsidR="00700831" w:rsidRPr="00700831">
              <w:rPr>
                <w:rStyle w:val="sobjectk"/>
                <w:rFonts w:cstheme="minorHAnsi"/>
                <w:b/>
                <w:bCs/>
                <w:color w:val="333333"/>
                <w:sz w:val="18"/>
                <w:szCs w:val="18"/>
              </w:rPr>
              <w:t>Nm</w:t>
            </w:r>
            <w:r w:rsidR="006D7488">
              <w:rPr>
                <w:rFonts w:cstheme="minorHAnsi"/>
                <w:color w:val="555555"/>
                <w:sz w:val="18"/>
                <w:szCs w:val="18"/>
              </w:rPr>
              <w:t xml:space="preserve">: </w:t>
            </w:r>
            <w:r w:rsidR="006D7488" w:rsidRPr="00B97439">
              <w:rPr>
                <w:rStyle w:val="sarrayv"/>
                <w:rFonts w:cstheme="minorHAnsi"/>
                <w:color w:val="555555"/>
                <w:sz w:val="18"/>
                <w:szCs w:val="18"/>
              </w:rPr>
              <w:t>Vancouver</w:t>
            </w:r>
          </w:p>
          <w:p w14:paraId="0193475D" w14:textId="77777777" w:rsidR="0080284A" w:rsidRDefault="006D7488" w:rsidP="0095266B">
            <w:pPr>
              <w:rPr>
                <w:rFonts w:cstheme="minorHAnsi"/>
                <w:color w:val="555555"/>
                <w:sz w:val="18"/>
                <w:szCs w:val="18"/>
              </w:rPr>
            </w:pPr>
            <w:r>
              <w:rPr>
                <w:rFonts w:cstheme="minorHAnsi"/>
                <w:color w:val="555555"/>
                <w:sz w:val="18"/>
                <w:szCs w:val="18"/>
              </w:rPr>
              <w:t xml:space="preserve">            }</w:t>
            </w:r>
            <w:r w:rsidR="0080284A">
              <w:rPr>
                <w:rFonts w:cstheme="minorHAnsi"/>
                <w:color w:val="555555"/>
                <w:sz w:val="18"/>
                <w:szCs w:val="18"/>
              </w:rPr>
              <w:t>,</w:t>
            </w:r>
          </w:p>
          <w:p w14:paraId="0193475E" w14:textId="77777777" w:rsidR="0080284A" w:rsidRDefault="0080284A" w:rsidP="0080284A">
            <w:pPr>
              <w:rPr>
                <w:rFonts w:cstheme="minorHAnsi"/>
                <w:color w:val="555555"/>
                <w:sz w:val="18"/>
                <w:szCs w:val="18"/>
              </w:rPr>
            </w:pPr>
            <w:r>
              <w:rPr>
                <w:rFonts w:cstheme="minorHAnsi"/>
                <w:color w:val="555555"/>
                <w:sz w:val="18"/>
                <w:szCs w:val="18"/>
              </w:rPr>
              <w:t xml:space="preserve">            {</w:t>
            </w:r>
          </w:p>
          <w:p w14:paraId="0193475F" w14:textId="77777777" w:rsidR="0080284A" w:rsidRDefault="0080284A" w:rsidP="0080284A">
            <w:pPr>
              <w:rPr>
                <w:rFonts w:cstheme="minorHAnsi"/>
                <w:color w:val="555555"/>
                <w:sz w:val="18"/>
                <w:szCs w:val="18"/>
              </w:rPr>
            </w:pPr>
            <w:r w:rsidRPr="00986307">
              <w:rPr>
                <w:rFonts w:cstheme="minorHAnsi"/>
                <w:color w:val="555555"/>
                <w:sz w:val="18"/>
                <w:szCs w:val="18"/>
              </w:rPr>
              <w:t xml:space="preserve">     </w:t>
            </w:r>
            <w:r>
              <w:rPr>
                <w:rFonts w:cstheme="minorHAnsi"/>
                <w:color w:val="555555"/>
                <w:sz w:val="18"/>
                <w:szCs w:val="18"/>
              </w:rPr>
              <w:t xml:space="preserve">        </w:t>
            </w:r>
            <w:r w:rsidRPr="00986307">
              <w:rPr>
                <w:rFonts w:cstheme="minorHAnsi"/>
                <w:color w:val="555555"/>
                <w:sz w:val="18"/>
                <w:szCs w:val="18"/>
              </w:rPr>
              <w:t xml:space="preserve"> </w:t>
            </w:r>
            <w:r w:rsidR="00B80438" w:rsidRPr="00700831">
              <w:rPr>
                <w:rStyle w:val="sobjectk"/>
                <w:rFonts w:cstheme="minorHAnsi"/>
                <w:b/>
                <w:bCs/>
                <w:color w:val="333333"/>
                <w:sz w:val="18"/>
                <w:szCs w:val="18"/>
              </w:rPr>
              <w:t>geo</w:t>
            </w:r>
            <w:r w:rsidR="00B80438">
              <w:rPr>
                <w:rStyle w:val="sobjectk"/>
                <w:rFonts w:cstheme="minorHAnsi"/>
                <w:b/>
                <w:bCs/>
                <w:color w:val="333333"/>
                <w:sz w:val="18"/>
                <w:szCs w:val="18"/>
              </w:rPr>
              <w:t>TargetMarket</w:t>
            </w:r>
            <w:r w:rsidR="00700831" w:rsidRPr="00700831">
              <w:rPr>
                <w:rStyle w:val="sobjectk"/>
                <w:rFonts w:cstheme="minorHAnsi"/>
                <w:b/>
                <w:bCs/>
                <w:color w:val="333333"/>
                <w:sz w:val="18"/>
                <w:szCs w:val="18"/>
              </w:rPr>
              <w:t>Id</w:t>
            </w:r>
            <w:r w:rsidRPr="00986307">
              <w:rPr>
                <w:rFonts w:cstheme="minorHAnsi"/>
                <w:color w:val="555555"/>
                <w:sz w:val="18"/>
                <w:szCs w:val="18"/>
              </w:rPr>
              <w:t>:</w:t>
            </w:r>
          </w:p>
          <w:p w14:paraId="01934760" w14:textId="77777777" w:rsidR="0080284A" w:rsidRDefault="0080284A" w:rsidP="0080284A">
            <w:pPr>
              <w:rPr>
                <w:rFonts w:cstheme="minorHAnsi"/>
                <w:color w:val="555555"/>
                <w:sz w:val="18"/>
                <w:szCs w:val="18"/>
              </w:rPr>
            </w:pPr>
            <w:r>
              <w:rPr>
                <w:rFonts w:cstheme="minorHAnsi"/>
                <w:color w:val="555555"/>
                <w:sz w:val="18"/>
                <w:szCs w:val="18"/>
              </w:rPr>
              <w:t xml:space="preserve">              </w:t>
            </w:r>
            <w:r w:rsidR="00B80438" w:rsidRPr="00700831">
              <w:rPr>
                <w:rStyle w:val="sobjectk"/>
                <w:rFonts w:cstheme="minorHAnsi"/>
                <w:b/>
                <w:bCs/>
                <w:color w:val="333333"/>
                <w:sz w:val="18"/>
                <w:szCs w:val="18"/>
              </w:rPr>
              <w:t>geo</w:t>
            </w:r>
            <w:r w:rsidR="00B80438">
              <w:rPr>
                <w:rStyle w:val="sobjectk"/>
                <w:rFonts w:cstheme="minorHAnsi"/>
                <w:b/>
                <w:bCs/>
                <w:color w:val="333333"/>
                <w:sz w:val="18"/>
                <w:szCs w:val="18"/>
              </w:rPr>
              <w:t>TargetMarket</w:t>
            </w:r>
            <w:r w:rsidR="005004B1" w:rsidRPr="00700831">
              <w:rPr>
                <w:rStyle w:val="sobjectk"/>
                <w:rFonts w:cstheme="minorHAnsi"/>
                <w:b/>
                <w:bCs/>
                <w:color w:val="333333"/>
                <w:sz w:val="18"/>
                <w:szCs w:val="18"/>
              </w:rPr>
              <w:t>Nm</w:t>
            </w:r>
            <w:r>
              <w:rPr>
                <w:rFonts w:cstheme="minorHAnsi"/>
                <w:color w:val="555555"/>
                <w:sz w:val="18"/>
                <w:szCs w:val="18"/>
              </w:rPr>
              <w:t xml:space="preserve">: </w:t>
            </w:r>
            <w:r w:rsidR="0071217C" w:rsidRPr="00B97439">
              <w:rPr>
                <w:rStyle w:val="sarrayv"/>
                <w:rFonts w:cstheme="minorHAnsi"/>
                <w:color w:val="555555"/>
                <w:sz w:val="18"/>
                <w:szCs w:val="18"/>
              </w:rPr>
              <w:t>Victoria</w:t>
            </w:r>
          </w:p>
          <w:p w14:paraId="01934761" w14:textId="77777777" w:rsidR="0080284A" w:rsidRDefault="0080284A" w:rsidP="0080284A">
            <w:pPr>
              <w:rPr>
                <w:rFonts w:cstheme="minorHAnsi"/>
                <w:color w:val="555555"/>
                <w:sz w:val="18"/>
                <w:szCs w:val="18"/>
              </w:rPr>
            </w:pPr>
            <w:r>
              <w:rPr>
                <w:rFonts w:cstheme="minorHAnsi"/>
                <w:color w:val="555555"/>
                <w:sz w:val="18"/>
                <w:szCs w:val="18"/>
              </w:rPr>
              <w:t xml:space="preserve">            },</w:t>
            </w:r>
          </w:p>
          <w:p w14:paraId="01934762" w14:textId="77777777" w:rsidR="0071217C" w:rsidRDefault="0071217C" w:rsidP="0071217C">
            <w:pPr>
              <w:rPr>
                <w:rFonts w:cstheme="minorHAnsi"/>
                <w:color w:val="555555"/>
                <w:sz w:val="18"/>
                <w:szCs w:val="18"/>
              </w:rPr>
            </w:pPr>
            <w:r>
              <w:rPr>
                <w:rFonts w:cstheme="minorHAnsi"/>
                <w:color w:val="555555"/>
                <w:sz w:val="18"/>
                <w:szCs w:val="18"/>
              </w:rPr>
              <w:t xml:space="preserve">            {</w:t>
            </w:r>
          </w:p>
          <w:p w14:paraId="01934763" w14:textId="77777777" w:rsidR="0071217C" w:rsidRDefault="0071217C" w:rsidP="0071217C">
            <w:pPr>
              <w:rPr>
                <w:rFonts w:cstheme="minorHAnsi"/>
                <w:color w:val="555555"/>
                <w:sz w:val="18"/>
                <w:szCs w:val="18"/>
              </w:rPr>
            </w:pPr>
            <w:r w:rsidRPr="00986307">
              <w:rPr>
                <w:rFonts w:cstheme="minorHAnsi"/>
                <w:color w:val="555555"/>
                <w:sz w:val="18"/>
                <w:szCs w:val="18"/>
              </w:rPr>
              <w:t xml:space="preserve">     </w:t>
            </w:r>
            <w:r>
              <w:rPr>
                <w:rFonts w:cstheme="minorHAnsi"/>
                <w:color w:val="555555"/>
                <w:sz w:val="18"/>
                <w:szCs w:val="18"/>
              </w:rPr>
              <w:t xml:space="preserve">        </w:t>
            </w:r>
            <w:r w:rsidRPr="00986307">
              <w:rPr>
                <w:rFonts w:cstheme="minorHAnsi"/>
                <w:color w:val="555555"/>
                <w:sz w:val="18"/>
                <w:szCs w:val="18"/>
              </w:rPr>
              <w:t xml:space="preserve"> </w:t>
            </w:r>
            <w:r w:rsidR="009337A9" w:rsidRPr="00700831">
              <w:rPr>
                <w:rStyle w:val="sobjectk"/>
                <w:rFonts w:cstheme="minorHAnsi"/>
                <w:b/>
                <w:bCs/>
                <w:color w:val="333333"/>
                <w:sz w:val="18"/>
                <w:szCs w:val="18"/>
              </w:rPr>
              <w:t>geo</w:t>
            </w:r>
            <w:r w:rsidR="009337A9">
              <w:rPr>
                <w:rStyle w:val="sobjectk"/>
                <w:rFonts w:cstheme="minorHAnsi"/>
                <w:b/>
                <w:bCs/>
                <w:color w:val="333333"/>
                <w:sz w:val="18"/>
                <w:szCs w:val="18"/>
              </w:rPr>
              <w:t>TargetMarket</w:t>
            </w:r>
            <w:r w:rsidR="00700831" w:rsidRPr="00700831">
              <w:rPr>
                <w:rStyle w:val="sobjectk"/>
                <w:rFonts w:cstheme="minorHAnsi"/>
                <w:b/>
                <w:bCs/>
                <w:color w:val="333333"/>
                <w:sz w:val="18"/>
                <w:szCs w:val="18"/>
              </w:rPr>
              <w:t>Id</w:t>
            </w:r>
            <w:r w:rsidRPr="00986307">
              <w:rPr>
                <w:rFonts w:cstheme="minorHAnsi"/>
                <w:color w:val="555555"/>
                <w:sz w:val="18"/>
                <w:szCs w:val="18"/>
              </w:rPr>
              <w:t>:</w:t>
            </w:r>
          </w:p>
          <w:p w14:paraId="01934764" w14:textId="77777777" w:rsidR="0071217C" w:rsidRDefault="0071217C" w:rsidP="0071217C">
            <w:pPr>
              <w:rPr>
                <w:rFonts w:cstheme="minorHAnsi"/>
                <w:color w:val="555555"/>
                <w:sz w:val="18"/>
                <w:szCs w:val="18"/>
              </w:rPr>
            </w:pPr>
            <w:r>
              <w:rPr>
                <w:rFonts w:cstheme="minorHAnsi"/>
                <w:color w:val="555555"/>
                <w:sz w:val="18"/>
                <w:szCs w:val="18"/>
              </w:rPr>
              <w:t xml:space="preserve">              </w:t>
            </w:r>
            <w:r w:rsidR="009337A9" w:rsidRPr="00700831">
              <w:rPr>
                <w:rStyle w:val="sobjectk"/>
                <w:rFonts w:cstheme="minorHAnsi"/>
                <w:b/>
                <w:bCs/>
                <w:color w:val="333333"/>
                <w:sz w:val="18"/>
                <w:szCs w:val="18"/>
              </w:rPr>
              <w:t>geo</w:t>
            </w:r>
            <w:r w:rsidR="009337A9">
              <w:rPr>
                <w:rStyle w:val="sobjectk"/>
                <w:rFonts w:cstheme="minorHAnsi"/>
                <w:b/>
                <w:bCs/>
                <w:color w:val="333333"/>
                <w:sz w:val="18"/>
                <w:szCs w:val="18"/>
              </w:rPr>
              <w:t>TargetMarket</w:t>
            </w:r>
            <w:r w:rsidR="00727470" w:rsidRPr="00700831">
              <w:rPr>
                <w:rStyle w:val="sobjectk"/>
                <w:rFonts w:cstheme="minorHAnsi"/>
                <w:b/>
                <w:bCs/>
                <w:color w:val="333333"/>
                <w:sz w:val="18"/>
                <w:szCs w:val="18"/>
              </w:rPr>
              <w:t>Nm</w:t>
            </w:r>
            <w:r>
              <w:rPr>
                <w:rFonts w:cstheme="minorHAnsi"/>
                <w:color w:val="555555"/>
                <w:sz w:val="18"/>
                <w:szCs w:val="18"/>
              </w:rPr>
              <w:t xml:space="preserve">: </w:t>
            </w:r>
            <w:r w:rsidRPr="00B97439">
              <w:rPr>
                <w:rStyle w:val="sarrayv"/>
                <w:rFonts w:cstheme="minorHAnsi"/>
                <w:color w:val="555555"/>
                <w:sz w:val="18"/>
                <w:szCs w:val="18"/>
              </w:rPr>
              <w:t>Kelowna</w:t>
            </w:r>
          </w:p>
          <w:p w14:paraId="01934765" w14:textId="77777777" w:rsidR="0071217C" w:rsidRDefault="0071217C" w:rsidP="0071217C">
            <w:pPr>
              <w:rPr>
                <w:rFonts w:cstheme="minorHAnsi"/>
                <w:color w:val="555555"/>
                <w:sz w:val="18"/>
                <w:szCs w:val="18"/>
              </w:rPr>
            </w:pPr>
            <w:r>
              <w:rPr>
                <w:rFonts w:cstheme="minorHAnsi"/>
                <w:color w:val="555555"/>
                <w:sz w:val="18"/>
                <w:szCs w:val="18"/>
              </w:rPr>
              <w:t xml:space="preserve">            },</w:t>
            </w:r>
          </w:p>
          <w:p w14:paraId="01934766" w14:textId="77777777" w:rsidR="0071217C" w:rsidRDefault="0071217C" w:rsidP="0071217C">
            <w:pPr>
              <w:rPr>
                <w:rStyle w:val="sarrayv"/>
              </w:rPr>
            </w:pPr>
            <w:r>
              <w:rPr>
                <w:rFonts w:cstheme="minorHAnsi"/>
                <w:color w:val="555555"/>
                <w:sz w:val="18"/>
                <w:szCs w:val="18"/>
              </w:rPr>
              <w:lastRenderedPageBreak/>
              <w:t xml:space="preserve">             …..</w:t>
            </w:r>
          </w:p>
          <w:p w14:paraId="01934767" w14:textId="77777777" w:rsidR="00642485" w:rsidRDefault="00B97439" w:rsidP="0071217C">
            <w:pPr>
              <w:rPr>
                <w:rStyle w:val="apple-converted-space"/>
                <w:rFonts w:cstheme="minorHAnsi"/>
                <w:color w:val="666666"/>
                <w:sz w:val="18"/>
                <w:szCs w:val="18"/>
              </w:rPr>
            </w:pPr>
            <w:r w:rsidRPr="00B97439">
              <w:rPr>
                <w:rFonts w:cstheme="minorHAnsi"/>
                <w:color w:val="555555"/>
                <w:sz w:val="18"/>
                <w:szCs w:val="18"/>
              </w:rPr>
              <w:t>         </w:t>
            </w:r>
            <w:r w:rsidRPr="00B97439">
              <w:rPr>
                <w:rStyle w:val="sbracket"/>
                <w:rFonts w:cstheme="minorHAnsi"/>
                <w:color w:val="666666"/>
                <w:sz w:val="18"/>
                <w:szCs w:val="18"/>
              </w:rPr>
              <w:t>]</w:t>
            </w:r>
            <w:r w:rsidRPr="00B97439">
              <w:rPr>
                <w:rFonts w:cstheme="minorHAnsi"/>
                <w:color w:val="555555"/>
                <w:sz w:val="18"/>
                <w:szCs w:val="18"/>
              </w:rPr>
              <w:br/>
              <w:t>      </w:t>
            </w:r>
            <w:r w:rsidRPr="00B97439">
              <w:rPr>
                <w:rStyle w:val="sbrace"/>
                <w:rFonts w:cstheme="minorHAnsi"/>
                <w:color w:val="666666"/>
                <w:sz w:val="18"/>
                <w:szCs w:val="18"/>
              </w:rPr>
              <w:t>}</w:t>
            </w:r>
            <w:r w:rsidRPr="00B97439">
              <w:rPr>
                <w:rStyle w:val="scomma"/>
                <w:rFonts w:cstheme="minorHAnsi"/>
                <w:color w:val="666666"/>
                <w:sz w:val="18"/>
                <w:szCs w:val="18"/>
              </w:rPr>
              <w:t>,</w:t>
            </w:r>
            <w:r w:rsidRPr="00B97439">
              <w:rPr>
                <w:rFonts w:cstheme="minorHAnsi"/>
                <w:color w:val="555555"/>
                <w:sz w:val="18"/>
                <w:szCs w:val="18"/>
              </w:rPr>
              <w:br/>
              <w:t>      </w:t>
            </w:r>
            <w:r w:rsidRPr="00B97439">
              <w:rPr>
                <w:rStyle w:val="sbrace"/>
                <w:rFonts w:cstheme="minorHAnsi"/>
                <w:color w:val="666666"/>
                <w:sz w:val="18"/>
                <w:szCs w:val="18"/>
              </w:rPr>
              <w:t>{</w:t>
            </w:r>
            <w:r w:rsidRPr="00B97439">
              <w:rPr>
                <w:rStyle w:val="apple-converted-space"/>
                <w:rFonts w:cstheme="minorHAnsi"/>
                <w:color w:val="666666"/>
                <w:sz w:val="18"/>
                <w:szCs w:val="18"/>
              </w:rPr>
              <w:t>  </w:t>
            </w:r>
            <w:r w:rsidRPr="00B97439">
              <w:rPr>
                <w:rFonts w:cstheme="minorHAnsi"/>
                <w:color w:val="555555"/>
                <w:sz w:val="18"/>
                <w:szCs w:val="18"/>
              </w:rPr>
              <w:br/>
              <w:t>         </w:t>
            </w:r>
            <w:r w:rsidRPr="00B97439">
              <w:rPr>
                <w:rStyle w:val="sobjectk"/>
                <w:rFonts w:cstheme="minorHAnsi"/>
                <w:b/>
                <w:bCs/>
                <w:color w:val="333333"/>
                <w:sz w:val="18"/>
                <w:szCs w:val="18"/>
              </w:rPr>
              <w:t>"</w:t>
            </w:r>
            <w:r w:rsidR="009C4EEE" w:rsidRPr="00B97439">
              <w:rPr>
                <w:rStyle w:val="sobjectk"/>
                <w:rFonts w:cstheme="minorHAnsi"/>
                <w:b/>
                <w:bCs/>
                <w:color w:val="333333"/>
                <w:sz w:val="18"/>
                <w:szCs w:val="18"/>
              </w:rPr>
              <w:t>province</w:t>
            </w:r>
            <w:r w:rsidR="00EB5662">
              <w:rPr>
                <w:rStyle w:val="sobjectk"/>
                <w:rFonts w:cstheme="minorHAnsi"/>
                <w:b/>
                <w:bCs/>
                <w:color w:val="333333"/>
                <w:sz w:val="18"/>
                <w:szCs w:val="18"/>
              </w:rPr>
              <w:t>State</w:t>
            </w:r>
            <w:r w:rsidR="009C4EEE">
              <w:rPr>
                <w:rStyle w:val="sobjectk"/>
                <w:rFonts w:cstheme="minorHAnsi"/>
                <w:b/>
                <w:bCs/>
                <w:color w:val="333333"/>
                <w:sz w:val="18"/>
                <w:szCs w:val="18"/>
              </w:rPr>
              <w:t>Txt</w:t>
            </w:r>
            <w:r w:rsidR="009C4EEE" w:rsidRPr="00B97439">
              <w:rPr>
                <w:rStyle w:val="sobjectk"/>
                <w:rFonts w:cstheme="minorHAnsi"/>
                <w:b/>
                <w:bCs/>
                <w:color w:val="333333"/>
                <w:sz w:val="18"/>
                <w:szCs w:val="18"/>
              </w:rPr>
              <w:t xml:space="preserve"> </w:t>
            </w:r>
            <w:r w:rsidRPr="00B97439">
              <w:rPr>
                <w:rStyle w:val="sobjectk"/>
                <w:rFonts w:cstheme="minorHAnsi"/>
                <w:b/>
                <w:bCs/>
                <w:color w:val="333333"/>
                <w:sz w:val="18"/>
                <w:szCs w:val="18"/>
              </w:rPr>
              <w:t>"</w:t>
            </w:r>
            <w:r w:rsidRPr="00B97439">
              <w:rPr>
                <w:rStyle w:val="scolon"/>
                <w:rFonts w:cstheme="minorHAnsi"/>
                <w:color w:val="666666"/>
                <w:sz w:val="18"/>
                <w:szCs w:val="18"/>
              </w:rPr>
              <w:t>:</w:t>
            </w:r>
            <w:r w:rsidRPr="00B97439">
              <w:rPr>
                <w:rStyle w:val="sobjectv"/>
                <w:rFonts w:cstheme="minorHAnsi"/>
                <w:color w:val="555555"/>
                <w:sz w:val="18"/>
                <w:szCs w:val="18"/>
              </w:rPr>
              <w:t>"Alberta"</w:t>
            </w:r>
            <w:r w:rsidRPr="00B97439">
              <w:rPr>
                <w:rStyle w:val="scomma"/>
                <w:rFonts w:cstheme="minorHAnsi"/>
                <w:color w:val="666666"/>
                <w:sz w:val="18"/>
                <w:szCs w:val="18"/>
              </w:rPr>
              <w:t>,</w:t>
            </w:r>
            <w:r w:rsidRPr="00B97439">
              <w:rPr>
                <w:rFonts w:cstheme="minorHAnsi"/>
                <w:color w:val="555555"/>
                <w:sz w:val="18"/>
                <w:szCs w:val="18"/>
              </w:rPr>
              <w:br/>
              <w:t>         </w:t>
            </w:r>
            <w:r w:rsidRPr="00B97439">
              <w:rPr>
                <w:rStyle w:val="sobjectk"/>
                <w:rFonts w:cstheme="minorHAnsi"/>
                <w:b/>
                <w:bCs/>
                <w:color w:val="333333"/>
                <w:sz w:val="18"/>
                <w:szCs w:val="18"/>
              </w:rPr>
              <w:t>"province</w:t>
            </w:r>
            <w:r w:rsidR="00EB5662">
              <w:rPr>
                <w:rStyle w:val="sobjectk"/>
                <w:rFonts w:cstheme="minorHAnsi"/>
                <w:b/>
                <w:bCs/>
                <w:color w:val="333333"/>
                <w:sz w:val="18"/>
                <w:szCs w:val="18"/>
              </w:rPr>
              <w:t>State</w:t>
            </w:r>
            <w:r w:rsidRPr="00B97439">
              <w:rPr>
                <w:rStyle w:val="sobjectk"/>
                <w:rFonts w:cstheme="minorHAnsi"/>
                <w:b/>
                <w:bCs/>
                <w:color w:val="333333"/>
                <w:sz w:val="18"/>
                <w:szCs w:val="18"/>
              </w:rPr>
              <w:t>Cd"</w:t>
            </w:r>
            <w:r w:rsidRPr="00B97439">
              <w:rPr>
                <w:rStyle w:val="scolon"/>
                <w:rFonts w:cstheme="minorHAnsi"/>
                <w:color w:val="666666"/>
                <w:sz w:val="18"/>
                <w:szCs w:val="18"/>
              </w:rPr>
              <w:t>:</w:t>
            </w:r>
            <w:r w:rsidRPr="00B97439">
              <w:rPr>
                <w:rStyle w:val="sobjectv"/>
                <w:rFonts w:cstheme="minorHAnsi"/>
                <w:color w:val="555555"/>
                <w:sz w:val="18"/>
                <w:szCs w:val="18"/>
              </w:rPr>
              <w:t>"</w:t>
            </w:r>
            <w:r w:rsidR="00025EAA">
              <w:rPr>
                <w:rStyle w:val="sobjectv"/>
                <w:rFonts w:cstheme="minorHAnsi"/>
                <w:color w:val="555555"/>
                <w:sz w:val="18"/>
                <w:szCs w:val="18"/>
              </w:rPr>
              <w:t>ab</w:t>
            </w:r>
            <w:r w:rsidRPr="00B97439">
              <w:rPr>
                <w:rStyle w:val="sobjectv"/>
                <w:rFonts w:cstheme="minorHAnsi"/>
                <w:color w:val="555555"/>
                <w:sz w:val="18"/>
                <w:szCs w:val="18"/>
              </w:rPr>
              <w:t>"</w:t>
            </w:r>
            <w:r w:rsidRPr="00B97439">
              <w:rPr>
                <w:rStyle w:val="scomma"/>
                <w:rFonts w:cstheme="minorHAnsi"/>
                <w:color w:val="666666"/>
                <w:sz w:val="18"/>
                <w:szCs w:val="18"/>
              </w:rPr>
              <w:t>,</w:t>
            </w:r>
            <w:r w:rsidRPr="00B97439">
              <w:rPr>
                <w:rFonts w:cstheme="minorHAnsi"/>
                <w:color w:val="555555"/>
                <w:sz w:val="18"/>
                <w:szCs w:val="18"/>
              </w:rPr>
              <w:br/>
              <w:t>         </w:t>
            </w:r>
            <w:r w:rsidRPr="00F97C24">
              <w:rPr>
                <w:rStyle w:val="sobjectk"/>
                <w:rFonts w:cstheme="minorHAnsi"/>
                <w:b/>
                <w:bCs/>
                <w:color w:val="333333"/>
                <w:sz w:val="18"/>
                <w:szCs w:val="18"/>
              </w:rPr>
              <w:t>"</w:t>
            </w:r>
            <w:r w:rsidR="005C1299" w:rsidRPr="00F97C24">
              <w:rPr>
                <w:rStyle w:val="sobjectk"/>
                <w:rFonts w:cstheme="minorHAnsi"/>
                <w:b/>
                <w:bCs/>
                <w:color w:val="333333"/>
                <w:sz w:val="18"/>
                <w:szCs w:val="18"/>
              </w:rPr>
              <w:t xml:space="preserve"> geoTargetMarketList</w:t>
            </w:r>
            <w:r w:rsidR="005C1299" w:rsidRPr="00B97439">
              <w:rPr>
                <w:rStyle w:val="sobjectk"/>
                <w:rFonts w:cstheme="minorHAnsi"/>
                <w:b/>
                <w:bCs/>
                <w:color w:val="333333"/>
                <w:sz w:val="18"/>
                <w:szCs w:val="18"/>
              </w:rPr>
              <w:t xml:space="preserve"> </w:t>
            </w:r>
            <w:r w:rsidRPr="00B97439">
              <w:rPr>
                <w:rStyle w:val="sobjectk"/>
                <w:rFonts w:cstheme="minorHAnsi"/>
                <w:b/>
                <w:bCs/>
                <w:color w:val="333333"/>
                <w:sz w:val="18"/>
                <w:szCs w:val="18"/>
              </w:rPr>
              <w:t>"</w:t>
            </w:r>
            <w:r w:rsidRPr="00B97439">
              <w:rPr>
                <w:rStyle w:val="scolon"/>
                <w:rFonts w:cstheme="minorHAnsi"/>
                <w:color w:val="666666"/>
                <w:sz w:val="18"/>
                <w:szCs w:val="18"/>
              </w:rPr>
              <w:t>:</w:t>
            </w:r>
            <w:r w:rsidRPr="00B97439">
              <w:rPr>
                <w:rStyle w:val="sbracket"/>
                <w:rFonts w:cstheme="minorHAnsi"/>
                <w:color w:val="666666"/>
                <w:sz w:val="18"/>
                <w:szCs w:val="18"/>
              </w:rPr>
              <w:t>[</w:t>
            </w:r>
            <w:r w:rsidRPr="00B97439">
              <w:rPr>
                <w:rStyle w:val="apple-converted-space"/>
                <w:rFonts w:cstheme="minorHAnsi"/>
                <w:color w:val="666666"/>
                <w:sz w:val="18"/>
                <w:szCs w:val="18"/>
              </w:rPr>
              <w:t>  </w:t>
            </w:r>
          </w:p>
          <w:p w14:paraId="01934768" w14:textId="77777777" w:rsidR="00642485" w:rsidRDefault="00642485" w:rsidP="00642485">
            <w:pPr>
              <w:rPr>
                <w:rFonts w:cstheme="minorHAnsi"/>
                <w:color w:val="555555"/>
                <w:sz w:val="18"/>
                <w:szCs w:val="18"/>
              </w:rPr>
            </w:pPr>
            <w:r>
              <w:rPr>
                <w:rFonts w:cstheme="minorHAnsi"/>
                <w:color w:val="555555"/>
                <w:sz w:val="18"/>
                <w:szCs w:val="18"/>
              </w:rPr>
              <w:t xml:space="preserve">            {</w:t>
            </w:r>
          </w:p>
          <w:p w14:paraId="01934769" w14:textId="77777777" w:rsidR="00642485" w:rsidRDefault="00642485" w:rsidP="00642485">
            <w:pPr>
              <w:rPr>
                <w:rFonts w:cstheme="minorHAnsi"/>
                <w:color w:val="555555"/>
                <w:sz w:val="18"/>
                <w:szCs w:val="18"/>
              </w:rPr>
            </w:pPr>
            <w:r w:rsidRPr="00986307">
              <w:rPr>
                <w:rFonts w:cstheme="minorHAnsi"/>
                <w:color w:val="555555"/>
                <w:sz w:val="18"/>
                <w:szCs w:val="18"/>
              </w:rPr>
              <w:t xml:space="preserve">     </w:t>
            </w:r>
            <w:r>
              <w:rPr>
                <w:rFonts w:cstheme="minorHAnsi"/>
                <w:color w:val="555555"/>
                <w:sz w:val="18"/>
                <w:szCs w:val="18"/>
              </w:rPr>
              <w:t xml:space="preserve">        </w:t>
            </w:r>
            <w:r w:rsidRPr="00986307">
              <w:rPr>
                <w:rFonts w:cstheme="minorHAnsi"/>
                <w:color w:val="555555"/>
                <w:sz w:val="18"/>
                <w:szCs w:val="18"/>
              </w:rPr>
              <w:t xml:space="preserve"> </w:t>
            </w:r>
            <w:r>
              <w:rPr>
                <w:rFonts w:cstheme="minorHAnsi"/>
                <w:color w:val="555555"/>
                <w:sz w:val="18"/>
                <w:szCs w:val="18"/>
              </w:rPr>
              <w:t xml:space="preserve">  </w:t>
            </w:r>
            <w:r w:rsidR="009337A9" w:rsidRPr="00700831">
              <w:rPr>
                <w:rStyle w:val="sobjectk"/>
                <w:rFonts w:cstheme="minorHAnsi"/>
                <w:b/>
                <w:bCs/>
                <w:color w:val="333333"/>
                <w:sz w:val="18"/>
                <w:szCs w:val="18"/>
              </w:rPr>
              <w:t>geo</w:t>
            </w:r>
            <w:r w:rsidR="009337A9">
              <w:rPr>
                <w:rStyle w:val="sobjectk"/>
                <w:rFonts w:cstheme="minorHAnsi"/>
                <w:b/>
                <w:bCs/>
                <w:color w:val="333333"/>
                <w:sz w:val="18"/>
                <w:szCs w:val="18"/>
              </w:rPr>
              <w:t>TargetMarket</w:t>
            </w:r>
            <w:r w:rsidR="00700831" w:rsidRPr="00700831">
              <w:rPr>
                <w:rStyle w:val="sobjectk"/>
                <w:rFonts w:cstheme="minorHAnsi"/>
                <w:b/>
                <w:bCs/>
                <w:color w:val="333333"/>
                <w:sz w:val="18"/>
                <w:szCs w:val="18"/>
              </w:rPr>
              <w:t>Id</w:t>
            </w:r>
            <w:r w:rsidRPr="00986307">
              <w:rPr>
                <w:rFonts w:cstheme="minorHAnsi"/>
                <w:color w:val="555555"/>
                <w:sz w:val="18"/>
                <w:szCs w:val="18"/>
              </w:rPr>
              <w:t>:</w:t>
            </w:r>
          </w:p>
          <w:p w14:paraId="0193476A" w14:textId="77777777" w:rsidR="00642485" w:rsidRDefault="00642485" w:rsidP="00642485">
            <w:pPr>
              <w:rPr>
                <w:rFonts w:cstheme="minorHAnsi"/>
                <w:color w:val="555555"/>
                <w:sz w:val="18"/>
                <w:szCs w:val="18"/>
              </w:rPr>
            </w:pPr>
            <w:r>
              <w:rPr>
                <w:rFonts w:cstheme="minorHAnsi"/>
                <w:color w:val="555555"/>
                <w:sz w:val="18"/>
                <w:szCs w:val="18"/>
              </w:rPr>
              <w:t xml:space="preserve">                </w:t>
            </w:r>
            <w:r w:rsidR="009337A9" w:rsidRPr="00700831">
              <w:rPr>
                <w:rStyle w:val="sobjectk"/>
                <w:rFonts w:cstheme="minorHAnsi"/>
                <w:b/>
                <w:bCs/>
                <w:color w:val="333333"/>
                <w:sz w:val="18"/>
                <w:szCs w:val="18"/>
              </w:rPr>
              <w:t>geo</w:t>
            </w:r>
            <w:r w:rsidR="009337A9">
              <w:rPr>
                <w:rStyle w:val="sobjectk"/>
                <w:rFonts w:cstheme="minorHAnsi"/>
                <w:b/>
                <w:bCs/>
                <w:color w:val="333333"/>
                <w:sz w:val="18"/>
                <w:szCs w:val="18"/>
              </w:rPr>
              <w:t>TargetMarket</w:t>
            </w:r>
            <w:r w:rsidR="00727470" w:rsidRPr="00700831">
              <w:rPr>
                <w:rStyle w:val="sobjectk"/>
                <w:rFonts w:cstheme="minorHAnsi"/>
                <w:b/>
                <w:bCs/>
                <w:color w:val="333333"/>
                <w:sz w:val="18"/>
                <w:szCs w:val="18"/>
              </w:rPr>
              <w:t>Nm</w:t>
            </w:r>
            <w:r>
              <w:rPr>
                <w:rFonts w:cstheme="minorHAnsi"/>
                <w:color w:val="555555"/>
                <w:sz w:val="18"/>
                <w:szCs w:val="18"/>
              </w:rPr>
              <w:t xml:space="preserve">: </w:t>
            </w:r>
            <w:r w:rsidRPr="00B97439">
              <w:rPr>
                <w:rStyle w:val="sarrayv"/>
                <w:rFonts w:cstheme="minorHAnsi"/>
                <w:color w:val="555555"/>
                <w:sz w:val="18"/>
                <w:szCs w:val="18"/>
              </w:rPr>
              <w:t>Edmonton</w:t>
            </w:r>
          </w:p>
          <w:p w14:paraId="0193476B" w14:textId="77777777" w:rsidR="00642485" w:rsidRDefault="00642485" w:rsidP="00642485">
            <w:pPr>
              <w:rPr>
                <w:rFonts w:cstheme="minorHAnsi"/>
                <w:color w:val="555555"/>
                <w:sz w:val="18"/>
                <w:szCs w:val="18"/>
              </w:rPr>
            </w:pPr>
            <w:r>
              <w:rPr>
                <w:rFonts w:cstheme="minorHAnsi"/>
                <w:color w:val="555555"/>
                <w:sz w:val="18"/>
                <w:szCs w:val="18"/>
              </w:rPr>
              <w:t xml:space="preserve">             },</w:t>
            </w:r>
          </w:p>
          <w:p w14:paraId="0193476C" w14:textId="77777777" w:rsidR="00642485" w:rsidRDefault="00642485" w:rsidP="00642485">
            <w:pPr>
              <w:rPr>
                <w:rFonts w:cstheme="minorHAnsi"/>
                <w:color w:val="555555"/>
                <w:sz w:val="18"/>
                <w:szCs w:val="18"/>
              </w:rPr>
            </w:pPr>
            <w:r>
              <w:rPr>
                <w:rFonts w:cstheme="minorHAnsi"/>
                <w:color w:val="555555"/>
                <w:sz w:val="18"/>
                <w:szCs w:val="18"/>
              </w:rPr>
              <w:t xml:space="preserve">            {</w:t>
            </w:r>
          </w:p>
          <w:p w14:paraId="0193476D" w14:textId="77777777" w:rsidR="00642485" w:rsidRDefault="00642485" w:rsidP="00642485">
            <w:pPr>
              <w:rPr>
                <w:rFonts w:cstheme="minorHAnsi"/>
                <w:color w:val="555555"/>
                <w:sz w:val="18"/>
                <w:szCs w:val="18"/>
              </w:rPr>
            </w:pPr>
            <w:r w:rsidRPr="00986307">
              <w:rPr>
                <w:rFonts w:cstheme="minorHAnsi"/>
                <w:color w:val="555555"/>
                <w:sz w:val="18"/>
                <w:szCs w:val="18"/>
              </w:rPr>
              <w:t xml:space="preserve">     </w:t>
            </w:r>
            <w:r>
              <w:rPr>
                <w:rFonts w:cstheme="minorHAnsi"/>
                <w:color w:val="555555"/>
                <w:sz w:val="18"/>
                <w:szCs w:val="18"/>
              </w:rPr>
              <w:t xml:space="preserve">        </w:t>
            </w:r>
            <w:r w:rsidRPr="00986307">
              <w:rPr>
                <w:rFonts w:cstheme="minorHAnsi"/>
                <w:color w:val="555555"/>
                <w:sz w:val="18"/>
                <w:szCs w:val="18"/>
              </w:rPr>
              <w:t xml:space="preserve"> </w:t>
            </w:r>
            <w:r>
              <w:rPr>
                <w:rFonts w:cstheme="minorHAnsi"/>
                <w:color w:val="555555"/>
                <w:sz w:val="18"/>
                <w:szCs w:val="18"/>
              </w:rPr>
              <w:t xml:space="preserve">  </w:t>
            </w:r>
            <w:r w:rsidR="009337A9" w:rsidRPr="00700831">
              <w:rPr>
                <w:rStyle w:val="sobjectk"/>
                <w:rFonts w:cstheme="minorHAnsi"/>
                <w:b/>
                <w:bCs/>
                <w:color w:val="333333"/>
                <w:sz w:val="18"/>
                <w:szCs w:val="18"/>
              </w:rPr>
              <w:t>geo</w:t>
            </w:r>
            <w:r w:rsidR="009337A9">
              <w:rPr>
                <w:rStyle w:val="sobjectk"/>
                <w:rFonts w:cstheme="minorHAnsi"/>
                <w:b/>
                <w:bCs/>
                <w:color w:val="333333"/>
                <w:sz w:val="18"/>
                <w:szCs w:val="18"/>
              </w:rPr>
              <w:t>TargetMarket</w:t>
            </w:r>
            <w:r w:rsidR="00700831" w:rsidRPr="00700831">
              <w:rPr>
                <w:rStyle w:val="sobjectk"/>
                <w:rFonts w:cstheme="minorHAnsi"/>
                <w:b/>
                <w:bCs/>
                <w:color w:val="333333"/>
                <w:sz w:val="18"/>
                <w:szCs w:val="18"/>
              </w:rPr>
              <w:t>Id</w:t>
            </w:r>
            <w:r w:rsidRPr="00986307">
              <w:rPr>
                <w:rFonts w:cstheme="minorHAnsi"/>
                <w:color w:val="555555"/>
                <w:sz w:val="18"/>
                <w:szCs w:val="18"/>
              </w:rPr>
              <w:t>:</w:t>
            </w:r>
          </w:p>
          <w:p w14:paraId="0193476E" w14:textId="77777777" w:rsidR="00642485" w:rsidRDefault="00642485" w:rsidP="00642485">
            <w:pPr>
              <w:rPr>
                <w:rFonts w:cstheme="minorHAnsi"/>
                <w:color w:val="555555"/>
                <w:sz w:val="18"/>
                <w:szCs w:val="18"/>
              </w:rPr>
            </w:pPr>
            <w:r>
              <w:rPr>
                <w:rFonts w:cstheme="minorHAnsi"/>
                <w:color w:val="555555"/>
                <w:sz w:val="18"/>
                <w:szCs w:val="18"/>
              </w:rPr>
              <w:t xml:space="preserve">                </w:t>
            </w:r>
            <w:r w:rsidR="009337A9" w:rsidRPr="00700831">
              <w:rPr>
                <w:rStyle w:val="sobjectk"/>
                <w:rFonts w:cstheme="minorHAnsi"/>
                <w:b/>
                <w:bCs/>
                <w:color w:val="333333"/>
                <w:sz w:val="18"/>
                <w:szCs w:val="18"/>
              </w:rPr>
              <w:t>geo</w:t>
            </w:r>
            <w:r w:rsidR="009337A9">
              <w:rPr>
                <w:rStyle w:val="sobjectk"/>
                <w:rFonts w:cstheme="minorHAnsi"/>
                <w:b/>
                <w:bCs/>
                <w:color w:val="333333"/>
                <w:sz w:val="18"/>
                <w:szCs w:val="18"/>
              </w:rPr>
              <w:t>TargetMarket</w:t>
            </w:r>
            <w:r w:rsidR="00727470" w:rsidRPr="00700831">
              <w:rPr>
                <w:rStyle w:val="sobjectk"/>
                <w:rFonts w:cstheme="minorHAnsi"/>
                <w:b/>
                <w:bCs/>
                <w:color w:val="333333"/>
                <w:sz w:val="18"/>
                <w:szCs w:val="18"/>
              </w:rPr>
              <w:t>Nm</w:t>
            </w:r>
            <w:r>
              <w:rPr>
                <w:rFonts w:cstheme="minorHAnsi"/>
                <w:color w:val="555555"/>
                <w:sz w:val="18"/>
                <w:szCs w:val="18"/>
              </w:rPr>
              <w:t xml:space="preserve">: </w:t>
            </w:r>
            <w:r w:rsidRPr="00B97439">
              <w:rPr>
                <w:rStyle w:val="sarrayv"/>
                <w:rFonts w:cstheme="minorHAnsi"/>
                <w:color w:val="555555"/>
                <w:sz w:val="18"/>
                <w:szCs w:val="18"/>
              </w:rPr>
              <w:t>Calgary</w:t>
            </w:r>
          </w:p>
          <w:p w14:paraId="0193476F" w14:textId="77777777" w:rsidR="00642485" w:rsidRDefault="00642485" w:rsidP="00642485">
            <w:pPr>
              <w:rPr>
                <w:rFonts w:cstheme="minorHAnsi"/>
                <w:color w:val="555555"/>
                <w:sz w:val="18"/>
                <w:szCs w:val="18"/>
              </w:rPr>
            </w:pPr>
            <w:r>
              <w:rPr>
                <w:rFonts w:cstheme="minorHAnsi"/>
                <w:color w:val="555555"/>
                <w:sz w:val="18"/>
                <w:szCs w:val="18"/>
              </w:rPr>
              <w:t xml:space="preserve">             },</w:t>
            </w:r>
          </w:p>
          <w:p w14:paraId="01934770" w14:textId="77777777" w:rsidR="00642485" w:rsidRDefault="00642485" w:rsidP="00642485">
            <w:pPr>
              <w:rPr>
                <w:rFonts w:cstheme="minorHAnsi"/>
                <w:color w:val="555555"/>
                <w:sz w:val="18"/>
                <w:szCs w:val="18"/>
              </w:rPr>
            </w:pPr>
            <w:r>
              <w:rPr>
                <w:rFonts w:cstheme="minorHAnsi"/>
                <w:color w:val="555555"/>
                <w:sz w:val="18"/>
                <w:szCs w:val="18"/>
              </w:rPr>
              <w:t xml:space="preserve">            {</w:t>
            </w:r>
          </w:p>
          <w:p w14:paraId="01934771" w14:textId="77777777" w:rsidR="00642485" w:rsidRDefault="00642485" w:rsidP="00642485">
            <w:pPr>
              <w:rPr>
                <w:rFonts w:cstheme="minorHAnsi"/>
                <w:color w:val="555555"/>
                <w:sz w:val="18"/>
                <w:szCs w:val="18"/>
              </w:rPr>
            </w:pPr>
            <w:r w:rsidRPr="00986307">
              <w:rPr>
                <w:rFonts w:cstheme="minorHAnsi"/>
                <w:color w:val="555555"/>
                <w:sz w:val="18"/>
                <w:szCs w:val="18"/>
              </w:rPr>
              <w:t xml:space="preserve">     </w:t>
            </w:r>
            <w:r>
              <w:rPr>
                <w:rFonts w:cstheme="minorHAnsi"/>
                <w:color w:val="555555"/>
                <w:sz w:val="18"/>
                <w:szCs w:val="18"/>
              </w:rPr>
              <w:t xml:space="preserve">        </w:t>
            </w:r>
            <w:r w:rsidRPr="00986307">
              <w:rPr>
                <w:rFonts w:cstheme="minorHAnsi"/>
                <w:color w:val="555555"/>
                <w:sz w:val="18"/>
                <w:szCs w:val="18"/>
              </w:rPr>
              <w:t xml:space="preserve"> </w:t>
            </w:r>
            <w:r>
              <w:rPr>
                <w:rFonts w:cstheme="minorHAnsi"/>
                <w:color w:val="555555"/>
                <w:sz w:val="18"/>
                <w:szCs w:val="18"/>
              </w:rPr>
              <w:t xml:space="preserve">  </w:t>
            </w:r>
            <w:r w:rsidR="009337A9" w:rsidRPr="00700831">
              <w:rPr>
                <w:rStyle w:val="sobjectk"/>
                <w:rFonts w:cstheme="minorHAnsi"/>
                <w:b/>
                <w:bCs/>
                <w:color w:val="333333"/>
                <w:sz w:val="18"/>
                <w:szCs w:val="18"/>
              </w:rPr>
              <w:t>geo</w:t>
            </w:r>
            <w:r w:rsidR="009337A9">
              <w:rPr>
                <w:rStyle w:val="sobjectk"/>
                <w:rFonts w:cstheme="minorHAnsi"/>
                <w:b/>
                <w:bCs/>
                <w:color w:val="333333"/>
                <w:sz w:val="18"/>
                <w:szCs w:val="18"/>
              </w:rPr>
              <w:t>TargetMarket</w:t>
            </w:r>
            <w:r w:rsidR="00700831" w:rsidRPr="00700831">
              <w:rPr>
                <w:rStyle w:val="sobjectk"/>
                <w:rFonts w:cstheme="minorHAnsi"/>
                <w:b/>
                <w:bCs/>
                <w:color w:val="333333"/>
                <w:sz w:val="18"/>
                <w:szCs w:val="18"/>
              </w:rPr>
              <w:t>Id</w:t>
            </w:r>
            <w:r w:rsidRPr="00986307">
              <w:rPr>
                <w:rFonts w:cstheme="minorHAnsi"/>
                <w:color w:val="555555"/>
                <w:sz w:val="18"/>
                <w:szCs w:val="18"/>
              </w:rPr>
              <w:t>:</w:t>
            </w:r>
          </w:p>
          <w:p w14:paraId="01934772" w14:textId="77777777" w:rsidR="00642485" w:rsidRDefault="00642485" w:rsidP="00642485">
            <w:pPr>
              <w:rPr>
                <w:rFonts w:cstheme="minorHAnsi"/>
                <w:color w:val="555555"/>
                <w:sz w:val="18"/>
                <w:szCs w:val="18"/>
              </w:rPr>
            </w:pPr>
            <w:r>
              <w:rPr>
                <w:rFonts w:cstheme="minorHAnsi"/>
                <w:color w:val="555555"/>
                <w:sz w:val="18"/>
                <w:szCs w:val="18"/>
              </w:rPr>
              <w:t xml:space="preserve">                </w:t>
            </w:r>
            <w:r w:rsidR="009337A9" w:rsidRPr="00700831">
              <w:rPr>
                <w:rStyle w:val="sobjectk"/>
                <w:rFonts w:cstheme="minorHAnsi"/>
                <w:b/>
                <w:bCs/>
                <w:color w:val="333333"/>
                <w:sz w:val="18"/>
                <w:szCs w:val="18"/>
              </w:rPr>
              <w:t>geo</w:t>
            </w:r>
            <w:r w:rsidR="009337A9">
              <w:rPr>
                <w:rStyle w:val="sobjectk"/>
                <w:rFonts w:cstheme="minorHAnsi"/>
                <w:b/>
                <w:bCs/>
                <w:color w:val="333333"/>
                <w:sz w:val="18"/>
                <w:szCs w:val="18"/>
              </w:rPr>
              <w:t>TargetMarket</w:t>
            </w:r>
            <w:r w:rsidR="00727470" w:rsidRPr="00700831">
              <w:rPr>
                <w:rStyle w:val="sobjectk"/>
                <w:rFonts w:cstheme="minorHAnsi"/>
                <w:b/>
                <w:bCs/>
                <w:color w:val="333333"/>
                <w:sz w:val="18"/>
                <w:szCs w:val="18"/>
              </w:rPr>
              <w:t>Nm</w:t>
            </w:r>
            <w:r>
              <w:rPr>
                <w:rFonts w:cstheme="minorHAnsi"/>
                <w:color w:val="555555"/>
                <w:sz w:val="18"/>
                <w:szCs w:val="18"/>
              </w:rPr>
              <w:t xml:space="preserve">: </w:t>
            </w:r>
            <w:r w:rsidRPr="00B97439">
              <w:rPr>
                <w:rStyle w:val="sarrayv"/>
                <w:rFonts w:cstheme="minorHAnsi"/>
                <w:color w:val="555555"/>
                <w:sz w:val="18"/>
                <w:szCs w:val="18"/>
              </w:rPr>
              <w:t>Red Deer</w:t>
            </w:r>
          </w:p>
          <w:p w14:paraId="01934773" w14:textId="77777777" w:rsidR="00642485" w:rsidRDefault="00642485" w:rsidP="00642485">
            <w:pPr>
              <w:rPr>
                <w:rFonts w:cstheme="minorHAnsi"/>
                <w:color w:val="555555"/>
                <w:sz w:val="18"/>
                <w:szCs w:val="18"/>
              </w:rPr>
            </w:pPr>
            <w:r>
              <w:rPr>
                <w:rFonts w:cstheme="minorHAnsi"/>
                <w:color w:val="555555"/>
                <w:sz w:val="18"/>
                <w:szCs w:val="18"/>
              </w:rPr>
              <w:t xml:space="preserve">             },</w:t>
            </w:r>
          </w:p>
          <w:p w14:paraId="01934774" w14:textId="77777777" w:rsidR="00CF3B7E" w:rsidRPr="00B97439" w:rsidRDefault="00642485" w:rsidP="003A3B71">
            <w:pPr>
              <w:rPr>
                <w:rFonts w:cstheme="minorHAnsi"/>
                <w:sz w:val="18"/>
                <w:szCs w:val="18"/>
              </w:rPr>
            </w:pPr>
            <w:r>
              <w:rPr>
                <w:rFonts w:cstheme="minorHAnsi"/>
                <w:color w:val="555555"/>
                <w:sz w:val="18"/>
                <w:szCs w:val="18"/>
              </w:rPr>
              <w:t xml:space="preserve">           ….</w:t>
            </w:r>
            <w:r w:rsidR="00B97439" w:rsidRPr="00B97439">
              <w:rPr>
                <w:rFonts w:cstheme="minorHAnsi"/>
                <w:color w:val="555555"/>
                <w:sz w:val="18"/>
                <w:szCs w:val="18"/>
              </w:rPr>
              <w:br/>
              <w:t>          </w:t>
            </w:r>
            <w:r w:rsidR="00B97439" w:rsidRPr="00B97439">
              <w:rPr>
                <w:rStyle w:val="sbracket"/>
                <w:rFonts w:cstheme="minorHAnsi"/>
                <w:color w:val="666666"/>
                <w:sz w:val="18"/>
                <w:szCs w:val="18"/>
              </w:rPr>
              <w:t>]</w:t>
            </w:r>
            <w:r w:rsidR="00B97439" w:rsidRPr="00B97439">
              <w:rPr>
                <w:rFonts w:cstheme="minorHAnsi"/>
                <w:color w:val="555555"/>
                <w:sz w:val="18"/>
                <w:szCs w:val="18"/>
              </w:rPr>
              <w:br/>
              <w:t>      </w:t>
            </w:r>
            <w:r w:rsidR="00B97439" w:rsidRPr="00B97439">
              <w:rPr>
                <w:rStyle w:val="sbrace"/>
                <w:rFonts w:cstheme="minorHAnsi"/>
                <w:color w:val="666666"/>
                <w:sz w:val="18"/>
                <w:szCs w:val="18"/>
              </w:rPr>
              <w:t>}</w:t>
            </w:r>
            <w:r w:rsidR="00B97439" w:rsidRPr="00B97439">
              <w:rPr>
                <w:rFonts w:cstheme="minorHAnsi"/>
                <w:color w:val="555555"/>
                <w:sz w:val="18"/>
                <w:szCs w:val="18"/>
              </w:rPr>
              <w:br/>
              <w:t>   </w:t>
            </w:r>
            <w:r w:rsidR="00B97439" w:rsidRPr="00B97439">
              <w:rPr>
                <w:rStyle w:val="sbracket"/>
                <w:rFonts w:cstheme="minorHAnsi"/>
                <w:color w:val="666666"/>
                <w:sz w:val="18"/>
                <w:szCs w:val="18"/>
              </w:rPr>
              <w:t>]</w:t>
            </w:r>
            <w:r w:rsidR="00B97439" w:rsidRPr="00B97439">
              <w:rPr>
                <w:rStyle w:val="scomma"/>
                <w:rFonts w:cstheme="minorHAnsi"/>
                <w:color w:val="666666"/>
                <w:sz w:val="18"/>
                <w:szCs w:val="18"/>
              </w:rPr>
              <w:t>,</w:t>
            </w:r>
            <w:r w:rsidR="00B97439" w:rsidRPr="00B97439">
              <w:rPr>
                <w:rFonts w:cstheme="minorHAnsi"/>
                <w:color w:val="555555"/>
                <w:sz w:val="18"/>
                <w:szCs w:val="18"/>
              </w:rPr>
              <w:br/>
              <w:t>   </w:t>
            </w:r>
            <w:r w:rsidR="00B97439" w:rsidRPr="00B97439">
              <w:rPr>
                <w:rStyle w:val="sobjectk"/>
                <w:rFonts w:cstheme="minorHAnsi"/>
                <w:b/>
                <w:bCs/>
                <w:color w:val="333333"/>
                <w:sz w:val="18"/>
                <w:szCs w:val="18"/>
              </w:rPr>
              <w:t>"status"</w:t>
            </w:r>
            <w:r w:rsidR="00B97439" w:rsidRPr="00B97439">
              <w:rPr>
                <w:rStyle w:val="scolon"/>
                <w:rFonts w:cstheme="minorHAnsi"/>
                <w:color w:val="666666"/>
                <w:sz w:val="18"/>
                <w:szCs w:val="18"/>
              </w:rPr>
              <w:t>:</w:t>
            </w:r>
            <w:r w:rsidR="00B97439" w:rsidRPr="00B97439">
              <w:rPr>
                <w:rStyle w:val="sbrace"/>
                <w:rFonts w:cstheme="minorHAnsi"/>
                <w:color w:val="666666"/>
                <w:sz w:val="18"/>
                <w:szCs w:val="18"/>
              </w:rPr>
              <w:t>{</w:t>
            </w:r>
            <w:r w:rsidR="00B97439" w:rsidRPr="00B97439">
              <w:rPr>
                <w:rStyle w:val="apple-converted-space"/>
                <w:rFonts w:cstheme="minorHAnsi"/>
                <w:color w:val="666666"/>
                <w:sz w:val="18"/>
                <w:szCs w:val="18"/>
              </w:rPr>
              <w:t>  </w:t>
            </w:r>
            <w:r w:rsidR="00B97439" w:rsidRPr="00B97439">
              <w:rPr>
                <w:rFonts w:cstheme="minorHAnsi"/>
                <w:color w:val="555555"/>
                <w:sz w:val="18"/>
                <w:szCs w:val="18"/>
              </w:rPr>
              <w:br/>
              <w:t>      </w:t>
            </w:r>
            <w:r w:rsidR="00B97439" w:rsidRPr="00B97439">
              <w:rPr>
                <w:rStyle w:val="sobjectk"/>
                <w:rFonts w:cstheme="minorHAnsi"/>
                <w:b/>
                <w:bCs/>
                <w:color w:val="333333"/>
                <w:sz w:val="18"/>
                <w:szCs w:val="18"/>
              </w:rPr>
              <w:t>"statusCd"</w:t>
            </w:r>
            <w:r w:rsidR="00B97439" w:rsidRPr="00B97439">
              <w:rPr>
                <w:rStyle w:val="scolon"/>
                <w:rFonts w:cstheme="minorHAnsi"/>
                <w:color w:val="666666"/>
                <w:sz w:val="18"/>
                <w:szCs w:val="18"/>
              </w:rPr>
              <w:t>:</w:t>
            </w:r>
            <w:r w:rsidR="00B97439" w:rsidRPr="00B97439">
              <w:rPr>
                <w:rStyle w:val="sobjectv"/>
                <w:rFonts w:cstheme="minorHAnsi"/>
                <w:color w:val="555555"/>
                <w:sz w:val="18"/>
                <w:szCs w:val="18"/>
              </w:rPr>
              <w:t>"200"</w:t>
            </w:r>
            <w:r w:rsidR="00B97439" w:rsidRPr="00B97439">
              <w:rPr>
                <w:rStyle w:val="scomma"/>
                <w:rFonts w:cstheme="minorHAnsi"/>
                <w:color w:val="666666"/>
                <w:sz w:val="18"/>
                <w:szCs w:val="18"/>
              </w:rPr>
              <w:t>,</w:t>
            </w:r>
            <w:r w:rsidR="00B97439" w:rsidRPr="00B97439">
              <w:rPr>
                <w:rFonts w:cstheme="minorHAnsi"/>
                <w:color w:val="555555"/>
                <w:sz w:val="18"/>
                <w:szCs w:val="18"/>
              </w:rPr>
              <w:br/>
              <w:t>      </w:t>
            </w:r>
            <w:r w:rsidR="00B97439" w:rsidRPr="00B97439">
              <w:rPr>
                <w:rStyle w:val="sobjectk"/>
                <w:rFonts w:cstheme="minorHAnsi"/>
                <w:b/>
                <w:bCs/>
                <w:color w:val="333333"/>
                <w:sz w:val="18"/>
                <w:szCs w:val="18"/>
              </w:rPr>
              <w:t>"statusTxt"</w:t>
            </w:r>
            <w:r w:rsidR="00B97439" w:rsidRPr="00B97439">
              <w:rPr>
                <w:rStyle w:val="scolon"/>
                <w:rFonts w:cstheme="minorHAnsi"/>
                <w:color w:val="666666"/>
                <w:sz w:val="18"/>
                <w:szCs w:val="18"/>
              </w:rPr>
              <w:t>:</w:t>
            </w:r>
            <w:r w:rsidR="00B97439" w:rsidRPr="00B97439">
              <w:rPr>
                <w:rStyle w:val="sobjectv"/>
                <w:rFonts w:cstheme="minorHAnsi"/>
                <w:color w:val="555555"/>
                <w:sz w:val="18"/>
                <w:szCs w:val="18"/>
              </w:rPr>
              <w:t>"OK"</w:t>
            </w:r>
            <w:r w:rsidR="00B97439" w:rsidRPr="00B97439">
              <w:rPr>
                <w:rStyle w:val="scomma"/>
                <w:rFonts w:cstheme="minorHAnsi"/>
                <w:color w:val="666666"/>
                <w:sz w:val="18"/>
                <w:szCs w:val="18"/>
              </w:rPr>
              <w:t>,</w:t>
            </w:r>
            <w:r w:rsidR="003A3B71">
              <w:rPr>
                <w:rFonts w:cstheme="minorHAnsi"/>
                <w:color w:val="555555"/>
                <w:sz w:val="18"/>
                <w:szCs w:val="18"/>
              </w:rPr>
              <w:br/>
              <w:t> </w:t>
            </w:r>
            <w:r w:rsidR="00B97439" w:rsidRPr="00B97439">
              <w:rPr>
                <w:rFonts w:cstheme="minorHAnsi"/>
                <w:color w:val="555555"/>
                <w:sz w:val="18"/>
                <w:szCs w:val="18"/>
              </w:rPr>
              <w:t>   </w:t>
            </w:r>
            <w:r w:rsidR="00B97439" w:rsidRPr="00B97439">
              <w:rPr>
                <w:rStyle w:val="sbrace"/>
                <w:rFonts w:cstheme="minorHAnsi"/>
                <w:color w:val="666666"/>
                <w:sz w:val="18"/>
                <w:szCs w:val="18"/>
              </w:rPr>
              <w:t>}</w:t>
            </w:r>
            <w:r w:rsidR="00B97439" w:rsidRPr="00B97439">
              <w:rPr>
                <w:rFonts w:cstheme="minorHAnsi"/>
                <w:color w:val="555555"/>
                <w:sz w:val="18"/>
                <w:szCs w:val="18"/>
              </w:rPr>
              <w:br/>
            </w:r>
            <w:r w:rsidR="00B97439" w:rsidRPr="00B97439">
              <w:rPr>
                <w:rStyle w:val="sbrace"/>
                <w:rFonts w:cstheme="minorHAnsi"/>
                <w:color w:val="666666"/>
                <w:sz w:val="18"/>
                <w:szCs w:val="18"/>
              </w:rPr>
              <w:t>}</w:t>
            </w:r>
          </w:p>
        </w:tc>
      </w:tr>
    </w:tbl>
    <w:p w14:paraId="01934776" w14:textId="77777777" w:rsidR="00CF3B7E" w:rsidRDefault="00CF3B7E" w:rsidP="00CF3B7E"/>
    <w:p w14:paraId="019347C3" w14:textId="641BD3FF" w:rsidR="006D7488" w:rsidRDefault="00860BAD" w:rsidP="006D7488">
      <w:pPr>
        <w:pStyle w:val="Heading2"/>
        <w:rPr>
          <w:rFonts w:cstheme="minorHAnsi"/>
        </w:rPr>
      </w:pPr>
      <w:bookmarkStart w:id="4" w:name="_Toc437935983"/>
      <w:r>
        <w:rPr>
          <w:rFonts w:cstheme="minorHAnsi"/>
        </w:rPr>
        <w:t>c</w:t>
      </w:r>
      <w:r w:rsidR="00E668FA">
        <w:rPr>
          <w:rFonts w:cstheme="minorHAnsi"/>
        </w:rPr>
        <w:t>hannel</w:t>
      </w:r>
      <w:r>
        <w:rPr>
          <w:rFonts w:cstheme="minorHAnsi"/>
        </w:rPr>
        <w:t>-b</w:t>
      </w:r>
      <w:r w:rsidR="00E668FA">
        <w:rPr>
          <w:rFonts w:cstheme="minorHAnsi"/>
        </w:rPr>
        <w:t>y</w:t>
      </w:r>
      <w:r>
        <w:rPr>
          <w:rFonts w:cstheme="minorHAnsi"/>
        </w:rPr>
        <w:t>-c</w:t>
      </w:r>
      <w:r w:rsidR="006D7488">
        <w:rPr>
          <w:rFonts w:cstheme="minorHAnsi"/>
        </w:rPr>
        <w:t>hannelCode</w:t>
      </w:r>
      <w:r w:rsidR="006D7488" w:rsidRPr="00026A3E">
        <w:rPr>
          <w:rFonts w:cstheme="minorHAnsi"/>
        </w:rPr>
        <w:t xml:space="preserve"> </w:t>
      </w:r>
      <w:r w:rsidR="006D7488">
        <w:t>(GET)</w:t>
      </w:r>
      <w:bookmarkEnd w:id="4"/>
    </w:p>
    <w:tbl>
      <w:tblPr>
        <w:tblStyle w:val="TableGrid"/>
        <w:tblW w:w="0" w:type="auto"/>
        <w:tblLayout w:type="fixed"/>
        <w:tblLook w:val="04A0" w:firstRow="1" w:lastRow="0" w:firstColumn="1" w:lastColumn="0" w:noHBand="0" w:noVBand="1"/>
      </w:tblPr>
      <w:tblGrid>
        <w:gridCol w:w="1101"/>
        <w:gridCol w:w="8475"/>
      </w:tblGrid>
      <w:tr w:rsidR="006D7488" w14:paraId="019347C6" w14:textId="77777777" w:rsidTr="006D7488">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9347C4" w14:textId="77777777" w:rsidR="006D7488" w:rsidRDefault="006D7488" w:rsidP="006D7488">
            <w:pPr>
              <w:rPr>
                <w:b/>
                <w:szCs w:val="16"/>
              </w:rPr>
            </w:pPr>
            <w:r>
              <w:rPr>
                <w:b/>
                <w:szCs w:val="16"/>
              </w:rPr>
              <w:t>OPERATION</w:t>
            </w:r>
          </w:p>
          <w:p w14:paraId="019347C5" w14:textId="2B6E1B55" w:rsidR="006D7488" w:rsidRDefault="000B7A2F" w:rsidP="00CD4D3E">
            <w:pPr>
              <w:rPr>
                <w:rFonts w:cstheme="minorHAnsi"/>
                <w:color w:val="1F497D"/>
              </w:rPr>
            </w:pPr>
            <w:r>
              <w:rPr>
                <w:rFonts w:cstheme="minorHAnsi"/>
              </w:rPr>
              <w:t xml:space="preserve">tv/reference </w:t>
            </w:r>
            <w:r w:rsidR="006D7488">
              <w:rPr>
                <w:rFonts w:cstheme="minorHAnsi"/>
              </w:rPr>
              <w:t>/channel/{channelc</w:t>
            </w:r>
            <w:r w:rsidR="004E09AD">
              <w:rPr>
                <w:rFonts w:cstheme="minorHAnsi"/>
              </w:rPr>
              <w:t>o</w:t>
            </w:r>
            <w:r w:rsidR="006D7488">
              <w:rPr>
                <w:rFonts w:cstheme="minorHAnsi"/>
              </w:rPr>
              <w:t>d</w:t>
            </w:r>
            <w:r w:rsidR="004E09AD">
              <w:rPr>
                <w:rFonts w:cstheme="minorHAnsi"/>
              </w:rPr>
              <w:t>e</w:t>
            </w:r>
            <w:r w:rsidR="000F1607">
              <w:rPr>
                <w:rFonts w:cstheme="minorHAnsi"/>
              </w:rPr>
              <w:t xml:space="preserve">} </w:t>
            </w:r>
          </w:p>
        </w:tc>
      </w:tr>
      <w:tr w:rsidR="006D7488" w14:paraId="019347C9" w14:textId="77777777" w:rsidTr="006D7488">
        <w:tc>
          <w:tcPr>
            <w:tcW w:w="1101" w:type="dxa"/>
            <w:tcBorders>
              <w:top w:val="single" w:sz="4" w:space="0" w:color="auto"/>
              <w:left w:val="single" w:sz="4" w:space="0" w:color="auto"/>
              <w:bottom w:val="single" w:sz="4" w:space="0" w:color="auto"/>
              <w:right w:val="single" w:sz="4" w:space="0" w:color="auto"/>
            </w:tcBorders>
            <w:hideMark/>
          </w:tcPr>
          <w:p w14:paraId="019347C7" w14:textId="77777777" w:rsidR="006D7488" w:rsidRDefault="006D7488" w:rsidP="006D7488">
            <w:pPr>
              <w:rPr>
                <w:b/>
                <w:sz w:val="18"/>
                <w:szCs w:val="16"/>
              </w:rPr>
            </w:pPr>
            <w:r>
              <w:rPr>
                <w:b/>
                <w:sz w:val="18"/>
                <w:szCs w:val="16"/>
              </w:rPr>
              <w:t>Method</w:t>
            </w:r>
          </w:p>
        </w:tc>
        <w:tc>
          <w:tcPr>
            <w:tcW w:w="8475" w:type="dxa"/>
            <w:tcBorders>
              <w:top w:val="single" w:sz="4" w:space="0" w:color="auto"/>
              <w:left w:val="single" w:sz="4" w:space="0" w:color="auto"/>
              <w:bottom w:val="single" w:sz="4" w:space="0" w:color="auto"/>
              <w:right w:val="single" w:sz="4" w:space="0" w:color="auto"/>
            </w:tcBorders>
            <w:hideMark/>
          </w:tcPr>
          <w:p w14:paraId="019347C8" w14:textId="77777777" w:rsidR="006D7488" w:rsidRDefault="006D7488" w:rsidP="006D7488">
            <w:pPr>
              <w:rPr>
                <w:sz w:val="18"/>
                <w:szCs w:val="16"/>
              </w:rPr>
            </w:pPr>
            <w:r>
              <w:rPr>
                <w:sz w:val="18"/>
                <w:szCs w:val="16"/>
              </w:rPr>
              <w:t>Get</w:t>
            </w:r>
          </w:p>
        </w:tc>
      </w:tr>
      <w:tr w:rsidR="006D7488" w14:paraId="019347CC" w14:textId="77777777" w:rsidTr="006D7488">
        <w:tc>
          <w:tcPr>
            <w:tcW w:w="1101" w:type="dxa"/>
            <w:tcBorders>
              <w:top w:val="single" w:sz="4" w:space="0" w:color="auto"/>
              <w:left w:val="single" w:sz="4" w:space="0" w:color="auto"/>
              <w:bottom w:val="single" w:sz="4" w:space="0" w:color="auto"/>
              <w:right w:val="single" w:sz="4" w:space="0" w:color="auto"/>
            </w:tcBorders>
            <w:hideMark/>
          </w:tcPr>
          <w:p w14:paraId="019347CA" w14:textId="77777777" w:rsidR="006D7488" w:rsidRDefault="006D7488" w:rsidP="006D7488">
            <w:pPr>
              <w:rPr>
                <w:b/>
                <w:sz w:val="18"/>
                <w:szCs w:val="16"/>
              </w:rPr>
            </w:pPr>
            <w:r>
              <w:rPr>
                <w:b/>
                <w:sz w:val="18"/>
                <w:szCs w:val="16"/>
              </w:rPr>
              <w:t>Description</w:t>
            </w:r>
          </w:p>
        </w:tc>
        <w:tc>
          <w:tcPr>
            <w:tcW w:w="8475" w:type="dxa"/>
            <w:tcBorders>
              <w:top w:val="single" w:sz="4" w:space="0" w:color="auto"/>
              <w:left w:val="single" w:sz="4" w:space="0" w:color="auto"/>
              <w:bottom w:val="single" w:sz="4" w:space="0" w:color="auto"/>
              <w:right w:val="single" w:sz="4" w:space="0" w:color="auto"/>
            </w:tcBorders>
            <w:hideMark/>
          </w:tcPr>
          <w:p w14:paraId="019347CB" w14:textId="77777777" w:rsidR="006D7488" w:rsidRPr="00342977" w:rsidRDefault="006D7488" w:rsidP="000B75EB">
            <w:pPr>
              <w:rPr>
                <w:sz w:val="18"/>
                <w:szCs w:val="16"/>
              </w:rPr>
            </w:pPr>
            <w:r>
              <w:rPr>
                <w:sz w:val="18"/>
                <w:szCs w:val="16"/>
              </w:rPr>
              <w:t>Provide</w:t>
            </w:r>
            <w:r w:rsidRPr="00342977">
              <w:rPr>
                <w:sz w:val="18"/>
                <w:szCs w:val="16"/>
              </w:rPr>
              <w:t xml:space="preserve"> Telus TV channel information based on specified </w:t>
            </w:r>
            <w:r>
              <w:rPr>
                <w:sz w:val="18"/>
                <w:szCs w:val="16"/>
              </w:rPr>
              <w:t xml:space="preserve">order offer code, </w:t>
            </w:r>
            <w:r w:rsidRPr="00342977">
              <w:rPr>
                <w:sz w:val="18"/>
                <w:szCs w:val="16"/>
              </w:rPr>
              <w:t xml:space="preserve">channel code and </w:t>
            </w:r>
            <w:r>
              <w:rPr>
                <w:sz w:val="18"/>
                <w:szCs w:val="16"/>
              </w:rPr>
              <w:t xml:space="preserve">geo </w:t>
            </w:r>
            <w:r w:rsidR="000B75EB">
              <w:rPr>
                <w:sz w:val="18"/>
                <w:szCs w:val="16"/>
              </w:rPr>
              <w:t>target market.</w:t>
            </w:r>
          </w:p>
        </w:tc>
      </w:tr>
      <w:tr w:rsidR="006D7488" w14:paraId="019347EA" w14:textId="77777777" w:rsidTr="006D7488">
        <w:tc>
          <w:tcPr>
            <w:tcW w:w="1101" w:type="dxa"/>
            <w:tcBorders>
              <w:top w:val="single" w:sz="4" w:space="0" w:color="auto"/>
              <w:left w:val="single" w:sz="4" w:space="0" w:color="auto"/>
              <w:bottom w:val="single" w:sz="4" w:space="0" w:color="auto"/>
              <w:right w:val="single" w:sz="4" w:space="0" w:color="auto"/>
            </w:tcBorders>
            <w:hideMark/>
          </w:tcPr>
          <w:p w14:paraId="019347CD" w14:textId="77777777" w:rsidR="006D7488" w:rsidRDefault="006D7488" w:rsidP="006D7488">
            <w:pPr>
              <w:rPr>
                <w:b/>
                <w:sz w:val="18"/>
                <w:szCs w:val="16"/>
              </w:rPr>
            </w:pPr>
            <w:r>
              <w:rPr>
                <w:b/>
                <w:sz w:val="18"/>
                <w:szCs w:val="16"/>
              </w:rPr>
              <w:t>Input</w:t>
            </w:r>
          </w:p>
        </w:tc>
        <w:tc>
          <w:tcPr>
            <w:tcW w:w="8475" w:type="dxa"/>
            <w:tcBorders>
              <w:top w:val="single" w:sz="4" w:space="0" w:color="auto"/>
              <w:left w:val="single" w:sz="4" w:space="0" w:color="auto"/>
              <w:bottom w:val="single" w:sz="4" w:space="0" w:color="auto"/>
              <w:right w:val="single" w:sz="4" w:space="0" w:color="auto"/>
            </w:tcBorders>
          </w:tcPr>
          <w:p w14:paraId="019347CE" w14:textId="77777777" w:rsidR="006D7488" w:rsidRDefault="006D7488" w:rsidP="006D7488">
            <w:pPr>
              <w:rPr>
                <w:b/>
                <w:sz w:val="18"/>
                <w:szCs w:val="16"/>
              </w:rPr>
            </w:pPr>
            <w:r>
              <w:rPr>
                <w:b/>
                <w:sz w:val="18"/>
                <w:szCs w:val="16"/>
              </w:rPr>
              <w:t>channel</w:t>
            </w:r>
            <w:r w:rsidR="008A66A4">
              <w:rPr>
                <w:b/>
                <w:sz w:val="18"/>
                <w:szCs w:val="16"/>
              </w:rPr>
              <w:t>c</w:t>
            </w:r>
            <w:r w:rsidR="00A10FFC">
              <w:rPr>
                <w:b/>
                <w:sz w:val="18"/>
                <w:szCs w:val="16"/>
              </w:rPr>
              <w:t>ode</w:t>
            </w:r>
            <w:r>
              <w:rPr>
                <w:b/>
                <w:sz w:val="18"/>
                <w:szCs w:val="16"/>
              </w:rPr>
              <w:t xml:space="preserve"> – channel code</w:t>
            </w:r>
          </w:p>
          <w:p w14:paraId="019347CF" w14:textId="77777777" w:rsidR="006D7488" w:rsidRDefault="006D7488" w:rsidP="006D7488">
            <w:pPr>
              <w:rPr>
                <w:b/>
                <w:sz w:val="18"/>
                <w:szCs w:val="16"/>
              </w:rPr>
            </w:pPr>
          </w:p>
          <w:p w14:paraId="019347D0" w14:textId="77777777" w:rsidR="006D7488" w:rsidRDefault="006D7488" w:rsidP="006D7488">
            <w:pPr>
              <w:rPr>
                <w:sz w:val="18"/>
                <w:szCs w:val="16"/>
              </w:rPr>
            </w:pPr>
            <w:r>
              <w:rPr>
                <w:sz w:val="18"/>
                <w:szCs w:val="16"/>
              </w:rPr>
              <w:t>Parameters</w:t>
            </w:r>
          </w:p>
          <w:tbl>
            <w:tblPr>
              <w:tblStyle w:val="TableGrid"/>
              <w:tblW w:w="8278" w:type="dxa"/>
              <w:tblLayout w:type="fixed"/>
              <w:tblLook w:val="04A0" w:firstRow="1" w:lastRow="0" w:firstColumn="1" w:lastColumn="0" w:noHBand="0" w:noVBand="1"/>
            </w:tblPr>
            <w:tblGrid>
              <w:gridCol w:w="1588"/>
              <w:gridCol w:w="2332"/>
              <w:gridCol w:w="1240"/>
              <w:gridCol w:w="3118"/>
            </w:tblGrid>
            <w:tr w:rsidR="006D7488" w:rsidRPr="00444190" w14:paraId="019347D5" w14:textId="77777777" w:rsidTr="004A6D4F">
              <w:tc>
                <w:tcPr>
                  <w:tcW w:w="1588" w:type="dxa"/>
                  <w:shd w:val="clear" w:color="auto" w:fill="D9D9D9" w:themeFill="background1" w:themeFillShade="D9"/>
                </w:tcPr>
                <w:p w14:paraId="019347D1" w14:textId="77777777" w:rsidR="006D7488" w:rsidRPr="00444190" w:rsidRDefault="006D7488" w:rsidP="006D7488">
                  <w:pPr>
                    <w:rPr>
                      <w:b/>
                      <w:sz w:val="18"/>
                      <w:szCs w:val="16"/>
                    </w:rPr>
                  </w:pPr>
                  <w:r w:rsidRPr="00444190">
                    <w:rPr>
                      <w:b/>
                      <w:sz w:val="18"/>
                      <w:szCs w:val="16"/>
                    </w:rPr>
                    <w:t>Name</w:t>
                  </w:r>
                </w:p>
              </w:tc>
              <w:tc>
                <w:tcPr>
                  <w:tcW w:w="2332" w:type="dxa"/>
                  <w:shd w:val="clear" w:color="auto" w:fill="D9D9D9" w:themeFill="background1" w:themeFillShade="D9"/>
                </w:tcPr>
                <w:p w14:paraId="019347D2" w14:textId="77777777" w:rsidR="006D7488" w:rsidRPr="00444190" w:rsidRDefault="006D7488" w:rsidP="006D7488">
                  <w:pPr>
                    <w:rPr>
                      <w:b/>
                      <w:sz w:val="18"/>
                      <w:szCs w:val="16"/>
                    </w:rPr>
                  </w:pPr>
                  <w:r>
                    <w:rPr>
                      <w:b/>
                      <w:sz w:val="18"/>
                      <w:szCs w:val="16"/>
                    </w:rPr>
                    <w:t>Values</w:t>
                  </w:r>
                </w:p>
              </w:tc>
              <w:tc>
                <w:tcPr>
                  <w:tcW w:w="1240" w:type="dxa"/>
                  <w:shd w:val="clear" w:color="auto" w:fill="D9D9D9" w:themeFill="background1" w:themeFillShade="D9"/>
                </w:tcPr>
                <w:p w14:paraId="019347D3" w14:textId="77777777" w:rsidR="006D7488" w:rsidRPr="00444190" w:rsidRDefault="006D7488" w:rsidP="006D7488">
                  <w:pPr>
                    <w:rPr>
                      <w:b/>
                      <w:sz w:val="18"/>
                      <w:szCs w:val="16"/>
                    </w:rPr>
                  </w:pPr>
                  <w:r w:rsidRPr="00444190">
                    <w:rPr>
                      <w:b/>
                      <w:sz w:val="18"/>
                      <w:szCs w:val="16"/>
                    </w:rPr>
                    <w:t>Mandatory</w:t>
                  </w:r>
                  <w:r>
                    <w:rPr>
                      <w:b/>
                      <w:sz w:val="18"/>
                      <w:szCs w:val="16"/>
                    </w:rPr>
                    <w:t>?</w:t>
                  </w:r>
                </w:p>
              </w:tc>
              <w:tc>
                <w:tcPr>
                  <w:tcW w:w="3118" w:type="dxa"/>
                  <w:shd w:val="clear" w:color="auto" w:fill="D9D9D9" w:themeFill="background1" w:themeFillShade="D9"/>
                </w:tcPr>
                <w:p w14:paraId="019347D4" w14:textId="77777777" w:rsidR="006D7488" w:rsidRPr="00444190" w:rsidRDefault="006D7488" w:rsidP="006D7488">
                  <w:pPr>
                    <w:rPr>
                      <w:b/>
                      <w:sz w:val="18"/>
                      <w:szCs w:val="16"/>
                    </w:rPr>
                  </w:pPr>
                  <w:r w:rsidRPr="00444190">
                    <w:rPr>
                      <w:b/>
                      <w:sz w:val="18"/>
                      <w:szCs w:val="16"/>
                    </w:rPr>
                    <w:t>Comments</w:t>
                  </w:r>
                </w:p>
              </w:tc>
            </w:tr>
            <w:tr w:rsidR="006D7488" w14:paraId="019347DA" w14:textId="77777777" w:rsidTr="004A6D4F">
              <w:tc>
                <w:tcPr>
                  <w:tcW w:w="1588" w:type="dxa"/>
                </w:tcPr>
                <w:p w14:paraId="019347D6" w14:textId="77777777" w:rsidR="006D7488" w:rsidRPr="006B4E68" w:rsidRDefault="00B446DE" w:rsidP="00920089">
                  <w:pPr>
                    <w:rPr>
                      <w:b/>
                      <w:sz w:val="18"/>
                      <w:szCs w:val="16"/>
                    </w:rPr>
                  </w:pPr>
                  <w:r w:rsidRPr="006B4E68">
                    <w:rPr>
                      <w:sz w:val="18"/>
                      <w:szCs w:val="16"/>
                    </w:rPr>
                    <w:t>province</w:t>
                  </w:r>
                </w:p>
              </w:tc>
              <w:tc>
                <w:tcPr>
                  <w:tcW w:w="2332" w:type="dxa"/>
                </w:tcPr>
                <w:p w14:paraId="019347D7" w14:textId="7641E6C9" w:rsidR="006D7488" w:rsidRPr="006B4E68" w:rsidRDefault="00D17070" w:rsidP="006D7488">
                  <w:pPr>
                    <w:rPr>
                      <w:sz w:val="18"/>
                      <w:szCs w:val="16"/>
                    </w:rPr>
                  </w:pPr>
                  <w:r>
                    <w:rPr>
                      <w:sz w:val="18"/>
                      <w:szCs w:val="16"/>
                    </w:rPr>
                    <w:t>“</w:t>
                  </w:r>
                  <w:r w:rsidR="006D7488" w:rsidRPr="006B4E68">
                    <w:rPr>
                      <w:sz w:val="18"/>
                      <w:szCs w:val="16"/>
                    </w:rPr>
                    <w:t>bc</w:t>
                  </w:r>
                  <w:r>
                    <w:rPr>
                      <w:sz w:val="18"/>
                      <w:szCs w:val="16"/>
                    </w:rPr>
                    <w:t>”</w:t>
                  </w:r>
                </w:p>
              </w:tc>
              <w:tc>
                <w:tcPr>
                  <w:tcW w:w="1240" w:type="dxa"/>
                </w:tcPr>
                <w:p w14:paraId="019347D8" w14:textId="77777777" w:rsidR="006D7488" w:rsidRPr="006B4E68" w:rsidRDefault="006D7488" w:rsidP="006D7488">
                  <w:pPr>
                    <w:rPr>
                      <w:sz w:val="18"/>
                      <w:szCs w:val="16"/>
                    </w:rPr>
                  </w:pPr>
                  <w:r w:rsidRPr="006B4E68">
                    <w:rPr>
                      <w:sz w:val="18"/>
                      <w:szCs w:val="16"/>
                    </w:rPr>
                    <w:t>Y</w:t>
                  </w:r>
                </w:p>
              </w:tc>
              <w:tc>
                <w:tcPr>
                  <w:tcW w:w="3118" w:type="dxa"/>
                </w:tcPr>
                <w:p w14:paraId="019347D9" w14:textId="77777777" w:rsidR="006D7488" w:rsidRPr="006B4E68" w:rsidRDefault="00C87543" w:rsidP="006D7488">
                  <w:pPr>
                    <w:rPr>
                      <w:sz w:val="18"/>
                      <w:szCs w:val="16"/>
                    </w:rPr>
                  </w:pPr>
                  <w:r w:rsidRPr="006B4E68">
                    <w:rPr>
                      <w:sz w:val="18"/>
                      <w:szCs w:val="16"/>
                    </w:rPr>
                    <w:t>ProvinceState code</w:t>
                  </w:r>
                </w:p>
              </w:tc>
            </w:tr>
            <w:tr w:rsidR="006D7488" w14:paraId="019347DF" w14:textId="77777777" w:rsidTr="004A6D4F">
              <w:tc>
                <w:tcPr>
                  <w:tcW w:w="1588" w:type="dxa"/>
                </w:tcPr>
                <w:p w14:paraId="019347DB" w14:textId="77777777" w:rsidR="006D7488" w:rsidRPr="006B4E68" w:rsidRDefault="00780D95" w:rsidP="001574EF">
                  <w:pPr>
                    <w:rPr>
                      <w:b/>
                      <w:sz w:val="18"/>
                      <w:szCs w:val="16"/>
                    </w:rPr>
                  </w:pPr>
                  <w:r w:rsidRPr="006B4E68">
                    <w:rPr>
                      <w:sz w:val="18"/>
                      <w:szCs w:val="18"/>
                    </w:rPr>
                    <w:t>geo</w:t>
                  </w:r>
                  <w:r w:rsidR="001574EF">
                    <w:rPr>
                      <w:sz w:val="18"/>
                      <w:szCs w:val="18"/>
                    </w:rPr>
                    <w:t>targetmarket</w:t>
                  </w:r>
                </w:p>
              </w:tc>
              <w:tc>
                <w:tcPr>
                  <w:tcW w:w="2332" w:type="dxa"/>
                </w:tcPr>
                <w:p w14:paraId="019347DC" w14:textId="4E5477BC" w:rsidR="006D7488" w:rsidRPr="006B4E68" w:rsidRDefault="00D17070" w:rsidP="006D7488">
                  <w:pPr>
                    <w:rPr>
                      <w:sz w:val="18"/>
                      <w:szCs w:val="16"/>
                    </w:rPr>
                  </w:pPr>
                  <w:r>
                    <w:rPr>
                      <w:sz w:val="18"/>
                      <w:szCs w:val="16"/>
                    </w:rPr>
                    <w:t>“Vancouver”</w:t>
                  </w:r>
                </w:p>
              </w:tc>
              <w:tc>
                <w:tcPr>
                  <w:tcW w:w="1240" w:type="dxa"/>
                </w:tcPr>
                <w:p w14:paraId="019347DD" w14:textId="77777777" w:rsidR="006D7488" w:rsidRPr="006B4E68" w:rsidRDefault="006D7488" w:rsidP="006D7488">
                  <w:pPr>
                    <w:rPr>
                      <w:sz w:val="18"/>
                      <w:szCs w:val="16"/>
                    </w:rPr>
                  </w:pPr>
                  <w:r w:rsidRPr="006B4E68">
                    <w:rPr>
                      <w:sz w:val="18"/>
                      <w:szCs w:val="16"/>
                    </w:rPr>
                    <w:t>Y</w:t>
                  </w:r>
                </w:p>
              </w:tc>
              <w:tc>
                <w:tcPr>
                  <w:tcW w:w="3118" w:type="dxa"/>
                </w:tcPr>
                <w:p w14:paraId="019347DE" w14:textId="77777777" w:rsidR="006D7488" w:rsidRPr="006B4E68" w:rsidRDefault="000B2B6A" w:rsidP="000B2B6A">
                  <w:pPr>
                    <w:rPr>
                      <w:sz w:val="18"/>
                      <w:szCs w:val="16"/>
                    </w:rPr>
                  </w:pPr>
                  <w:r>
                    <w:rPr>
                      <w:sz w:val="18"/>
                      <w:szCs w:val="16"/>
                    </w:rPr>
                    <w:t>region</w:t>
                  </w:r>
                </w:p>
              </w:tc>
            </w:tr>
            <w:tr w:rsidR="005F53F8" w14:paraId="019347E4" w14:textId="77777777" w:rsidTr="004A6D4F">
              <w:tc>
                <w:tcPr>
                  <w:tcW w:w="1588" w:type="dxa"/>
                </w:tcPr>
                <w:p w14:paraId="019347E0" w14:textId="35732E53" w:rsidR="005F53F8" w:rsidRPr="00752747" w:rsidRDefault="004A6D4F" w:rsidP="00920089">
                  <w:pPr>
                    <w:rPr>
                      <w:sz w:val="18"/>
                      <w:szCs w:val="18"/>
                    </w:rPr>
                  </w:pPr>
                  <w:r>
                    <w:rPr>
                      <w:sz w:val="18"/>
                      <w:szCs w:val="18"/>
                    </w:rPr>
                    <w:t>o</w:t>
                  </w:r>
                  <w:r w:rsidR="005F53F8" w:rsidRPr="00752747">
                    <w:rPr>
                      <w:sz w:val="18"/>
                      <w:szCs w:val="18"/>
                    </w:rPr>
                    <w:t>ffer</w:t>
                  </w:r>
                </w:p>
              </w:tc>
              <w:tc>
                <w:tcPr>
                  <w:tcW w:w="2332" w:type="dxa"/>
                </w:tcPr>
                <w:p w14:paraId="7A3E2ABF" w14:textId="475E2A59" w:rsidR="005F53F8" w:rsidRDefault="00D17070" w:rsidP="006D7488">
                  <w:pPr>
                    <w:rPr>
                      <w:sz w:val="18"/>
                      <w:szCs w:val="16"/>
                    </w:rPr>
                  </w:pPr>
                  <w:r>
                    <w:rPr>
                      <w:sz w:val="18"/>
                      <w:szCs w:val="16"/>
                    </w:rPr>
                    <w:t>“MediaroomTV-HS”,</w:t>
                  </w:r>
                </w:p>
                <w:p w14:paraId="019347E1" w14:textId="6AB1F11F" w:rsidR="00D17070" w:rsidRPr="00752747" w:rsidRDefault="00D17070" w:rsidP="006D7488">
                  <w:pPr>
                    <w:rPr>
                      <w:sz w:val="18"/>
                      <w:szCs w:val="16"/>
                    </w:rPr>
                  </w:pPr>
                  <w:r>
                    <w:rPr>
                      <w:sz w:val="18"/>
                      <w:szCs w:val="16"/>
                    </w:rPr>
                    <w:t>“</w:t>
                  </w:r>
                  <w:r w:rsidRPr="00D17070">
                    <w:rPr>
                      <w:sz w:val="18"/>
                      <w:szCs w:val="16"/>
                    </w:rPr>
                    <w:t>MediaroomTV-HS2.0</w:t>
                  </w:r>
                  <w:r>
                    <w:rPr>
                      <w:sz w:val="18"/>
                      <w:szCs w:val="16"/>
                    </w:rPr>
                    <w:t>”</w:t>
                  </w:r>
                </w:p>
              </w:tc>
              <w:tc>
                <w:tcPr>
                  <w:tcW w:w="1240" w:type="dxa"/>
                </w:tcPr>
                <w:p w14:paraId="019347E2" w14:textId="3A03FFF8" w:rsidR="005F53F8" w:rsidRPr="00752747" w:rsidRDefault="005F53F8" w:rsidP="007C1CB7">
                  <w:pPr>
                    <w:rPr>
                      <w:sz w:val="18"/>
                      <w:szCs w:val="16"/>
                    </w:rPr>
                  </w:pPr>
                  <w:r w:rsidRPr="00752747">
                    <w:rPr>
                      <w:sz w:val="18"/>
                      <w:szCs w:val="16"/>
                    </w:rPr>
                    <w:t>N</w:t>
                  </w:r>
                </w:p>
              </w:tc>
              <w:tc>
                <w:tcPr>
                  <w:tcW w:w="3118" w:type="dxa"/>
                </w:tcPr>
                <w:p w14:paraId="6C3AAFEF" w14:textId="77777777" w:rsidR="005F53F8" w:rsidRDefault="00C87543" w:rsidP="006D7488">
                  <w:pPr>
                    <w:rPr>
                      <w:sz w:val="18"/>
                      <w:szCs w:val="16"/>
                    </w:rPr>
                  </w:pPr>
                  <w:r>
                    <w:rPr>
                      <w:sz w:val="18"/>
                      <w:szCs w:val="16"/>
                    </w:rPr>
                    <w:t>Order offer code *</w:t>
                  </w:r>
                </w:p>
                <w:p w14:paraId="019347E3" w14:textId="5B05C617" w:rsidR="00D514F7" w:rsidRPr="00C87543" w:rsidRDefault="00D514F7" w:rsidP="006D7488">
                  <w:pPr>
                    <w:rPr>
                      <w:sz w:val="18"/>
                      <w:szCs w:val="16"/>
                    </w:rPr>
                  </w:pPr>
                  <w:r>
                    <w:rPr>
                      <w:sz w:val="18"/>
                      <w:szCs w:val="16"/>
                    </w:rPr>
                    <w:t>Default value: “</w:t>
                  </w:r>
                  <w:r w:rsidRPr="00D17070">
                    <w:rPr>
                      <w:sz w:val="18"/>
                      <w:szCs w:val="16"/>
                    </w:rPr>
                    <w:t>MediaroomTV-HS2.0</w:t>
                  </w:r>
                  <w:r>
                    <w:rPr>
                      <w:sz w:val="18"/>
                      <w:szCs w:val="16"/>
                    </w:rPr>
                    <w:t>”</w:t>
                  </w:r>
                </w:p>
              </w:tc>
            </w:tr>
          </w:tbl>
          <w:p w14:paraId="019347E8" w14:textId="078D3E9E" w:rsidR="00E82D09" w:rsidRPr="00565E52" w:rsidRDefault="006D7488" w:rsidP="006D7488">
            <w:pPr>
              <w:rPr>
                <w:sz w:val="16"/>
                <w:szCs w:val="16"/>
              </w:rPr>
            </w:pPr>
            <w:r w:rsidRPr="00565E52">
              <w:rPr>
                <w:sz w:val="16"/>
                <w:szCs w:val="16"/>
              </w:rPr>
              <w:t xml:space="preserve">*offer: </w:t>
            </w:r>
            <w:r w:rsidRPr="00160624">
              <w:rPr>
                <w:sz w:val="16"/>
                <w:szCs w:val="16"/>
              </w:rPr>
              <w:t>optivTV ordering offer</w:t>
            </w:r>
            <w:r w:rsidR="008925F6">
              <w:rPr>
                <w:sz w:val="16"/>
                <w:szCs w:val="16"/>
              </w:rPr>
              <w:t>,</w:t>
            </w:r>
            <w:r w:rsidRPr="00565E52">
              <w:rPr>
                <w:sz w:val="16"/>
                <w:szCs w:val="16"/>
              </w:rPr>
              <w:t xml:space="preserve"> different with Falcon’s offer</w:t>
            </w:r>
          </w:p>
          <w:p w14:paraId="019347E9" w14:textId="77777777" w:rsidR="006D7488" w:rsidRDefault="006D7488" w:rsidP="006D7488">
            <w:pPr>
              <w:rPr>
                <w:sz w:val="18"/>
                <w:szCs w:val="16"/>
              </w:rPr>
            </w:pPr>
          </w:p>
        </w:tc>
      </w:tr>
      <w:tr w:rsidR="006D7488" w14:paraId="01934806" w14:textId="77777777" w:rsidTr="006D7488">
        <w:tc>
          <w:tcPr>
            <w:tcW w:w="1101" w:type="dxa"/>
            <w:tcBorders>
              <w:top w:val="single" w:sz="4" w:space="0" w:color="auto"/>
              <w:left w:val="single" w:sz="4" w:space="0" w:color="auto"/>
              <w:bottom w:val="single" w:sz="4" w:space="0" w:color="auto"/>
              <w:right w:val="single" w:sz="4" w:space="0" w:color="auto"/>
            </w:tcBorders>
            <w:hideMark/>
          </w:tcPr>
          <w:p w14:paraId="019347EB" w14:textId="77777777" w:rsidR="006D7488" w:rsidRDefault="006D7488" w:rsidP="006D7488">
            <w:pPr>
              <w:rPr>
                <w:b/>
                <w:sz w:val="18"/>
                <w:szCs w:val="16"/>
              </w:rPr>
            </w:pPr>
            <w:r>
              <w:rPr>
                <w:b/>
                <w:sz w:val="18"/>
                <w:szCs w:val="16"/>
              </w:rPr>
              <w:t>Status Codes</w:t>
            </w:r>
          </w:p>
        </w:tc>
        <w:tc>
          <w:tcPr>
            <w:tcW w:w="8475" w:type="dxa"/>
            <w:tcBorders>
              <w:top w:val="single" w:sz="4" w:space="0" w:color="auto"/>
              <w:left w:val="single" w:sz="4" w:space="0" w:color="auto"/>
              <w:bottom w:val="single" w:sz="4" w:space="0" w:color="auto"/>
              <w:right w:val="single" w:sz="4" w:space="0" w:color="auto"/>
            </w:tcBorders>
          </w:tcPr>
          <w:p w14:paraId="019347EC" w14:textId="77777777" w:rsidR="006D7488" w:rsidRDefault="006D7488" w:rsidP="006D7488">
            <w:pPr>
              <w:rPr>
                <w:sz w:val="18"/>
                <w:szCs w:val="16"/>
              </w:rPr>
            </w:pPr>
          </w:p>
          <w:tbl>
            <w:tblPr>
              <w:tblStyle w:val="TableGrid"/>
              <w:tblW w:w="0" w:type="auto"/>
              <w:tblLayout w:type="fixed"/>
              <w:tblLook w:val="04A0" w:firstRow="1" w:lastRow="0" w:firstColumn="1" w:lastColumn="0" w:noHBand="0" w:noVBand="1"/>
            </w:tblPr>
            <w:tblGrid>
              <w:gridCol w:w="620"/>
              <w:gridCol w:w="657"/>
              <w:gridCol w:w="1279"/>
              <w:gridCol w:w="1418"/>
              <w:gridCol w:w="1275"/>
              <w:gridCol w:w="3029"/>
            </w:tblGrid>
            <w:tr w:rsidR="006D7488" w:rsidRPr="001963A0" w14:paraId="019347F5" w14:textId="77777777" w:rsidTr="006D7488">
              <w:tc>
                <w:tcPr>
                  <w:tcW w:w="620" w:type="dxa"/>
                  <w:shd w:val="clear" w:color="auto" w:fill="D9D9D9" w:themeFill="background1" w:themeFillShade="D9"/>
                </w:tcPr>
                <w:p w14:paraId="019347ED" w14:textId="77777777" w:rsidR="006D7488" w:rsidRPr="001963A0" w:rsidRDefault="006D7488" w:rsidP="006D7488">
                  <w:pPr>
                    <w:rPr>
                      <w:b/>
                      <w:sz w:val="16"/>
                      <w:szCs w:val="16"/>
                    </w:rPr>
                  </w:pPr>
                  <w:r w:rsidRPr="001963A0">
                    <w:rPr>
                      <w:b/>
                      <w:sz w:val="16"/>
                      <w:szCs w:val="16"/>
                    </w:rPr>
                    <w:t>status</w:t>
                  </w:r>
                </w:p>
                <w:p w14:paraId="019347EE" w14:textId="77777777" w:rsidR="006D7488" w:rsidRPr="001963A0" w:rsidRDefault="006D7488" w:rsidP="006D7488">
                  <w:pPr>
                    <w:rPr>
                      <w:b/>
                      <w:sz w:val="16"/>
                      <w:szCs w:val="16"/>
                    </w:rPr>
                  </w:pPr>
                  <w:r w:rsidRPr="001963A0">
                    <w:rPr>
                      <w:b/>
                      <w:sz w:val="16"/>
                      <w:szCs w:val="16"/>
                    </w:rPr>
                    <w:t>Cd</w:t>
                  </w:r>
                </w:p>
              </w:tc>
              <w:tc>
                <w:tcPr>
                  <w:tcW w:w="657" w:type="dxa"/>
                  <w:shd w:val="clear" w:color="auto" w:fill="D9D9D9" w:themeFill="background1" w:themeFillShade="D9"/>
                </w:tcPr>
                <w:p w14:paraId="019347EF" w14:textId="77777777" w:rsidR="006D7488" w:rsidRPr="001963A0" w:rsidRDefault="006D7488" w:rsidP="006D7488">
                  <w:pPr>
                    <w:rPr>
                      <w:b/>
                      <w:sz w:val="16"/>
                      <w:szCs w:val="16"/>
                    </w:rPr>
                  </w:pPr>
                  <w:r w:rsidRPr="001963A0">
                    <w:rPr>
                      <w:b/>
                      <w:sz w:val="16"/>
                      <w:szCs w:val="16"/>
                    </w:rPr>
                    <w:t>status</w:t>
                  </w:r>
                </w:p>
                <w:p w14:paraId="019347F0" w14:textId="77777777" w:rsidR="006D7488" w:rsidRPr="001963A0" w:rsidRDefault="006D7488" w:rsidP="006D7488">
                  <w:pPr>
                    <w:rPr>
                      <w:b/>
                      <w:sz w:val="16"/>
                      <w:szCs w:val="16"/>
                    </w:rPr>
                  </w:pPr>
                  <w:r w:rsidRPr="001963A0">
                    <w:rPr>
                      <w:b/>
                      <w:sz w:val="16"/>
                      <w:szCs w:val="16"/>
                    </w:rPr>
                    <w:t>SubCd</w:t>
                  </w:r>
                </w:p>
              </w:tc>
              <w:tc>
                <w:tcPr>
                  <w:tcW w:w="1279" w:type="dxa"/>
                  <w:shd w:val="clear" w:color="auto" w:fill="D9D9D9" w:themeFill="background1" w:themeFillShade="D9"/>
                </w:tcPr>
                <w:p w14:paraId="019347F1" w14:textId="77777777" w:rsidR="006D7488" w:rsidRPr="001963A0" w:rsidRDefault="006D7488" w:rsidP="006D7488">
                  <w:pPr>
                    <w:rPr>
                      <w:b/>
                      <w:sz w:val="16"/>
                      <w:szCs w:val="16"/>
                    </w:rPr>
                  </w:pPr>
                  <w:r w:rsidRPr="001963A0">
                    <w:rPr>
                      <w:b/>
                      <w:sz w:val="16"/>
                      <w:szCs w:val="16"/>
                    </w:rPr>
                    <w:t>statusTxt</w:t>
                  </w:r>
                </w:p>
              </w:tc>
              <w:tc>
                <w:tcPr>
                  <w:tcW w:w="1418" w:type="dxa"/>
                  <w:shd w:val="clear" w:color="auto" w:fill="D9D9D9" w:themeFill="background1" w:themeFillShade="D9"/>
                </w:tcPr>
                <w:p w14:paraId="019347F2" w14:textId="77777777" w:rsidR="006D7488" w:rsidRPr="001963A0" w:rsidRDefault="006D7488" w:rsidP="006D7488">
                  <w:pPr>
                    <w:rPr>
                      <w:b/>
                      <w:sz w:val="16"/>
                      <w:szCs w:val="16"/>
                    </w:rPr>
                  </w:pPr>
                  <w:r w:rsidRPr="001963A0">
                    <w:rPr>
                      <w:b/>
                      <w:sz w:val="16"/>
                      <w:szCs w:val="16"/>
                    </w:rPr>
                    <w:t>systemErrorCd</w:t>
                  </w:r>
                </w:p>
              </w:tc>
              <w:tc>
                <w:tcPr>
                  <w:tcW w:w="1275" w:type="dxa"/>
                  <w:shd w:val="clear" w:color="auto" w:fill="D9D9D9" w:themeFill="background1" w:themeFillShade="D9"/>
                </w:tcPr>
                <w:p w14:paraId="019347F3" w14:textId="77777777" w:rsidR="006D7488" w:rsidRPr="001963A0" w:rsidRDefault="006D7488" w:rsidP="006D7488">
                  <w:pPr>
                    <w:rPr>
                      <w:b/>
                      <w:sz w:val="16"/>
                      <w:szCs w:val="16"/>
                    </w:rPr>
                  </w:pPr>
                  <w:r w:rsidRPr="001963A0">
                    <w:rPr>
                      <w:b/>
                      <w:sz w:val="16"/>
                      <w:szCs w:val="16"/>
                    </w:rPr>
                    <w:t>systemErrorTxt</w:t>
                  </w:r>
                </w:p>
              </w:tc>
              <w:tc>
                <w:tcPr>
                  <w:tcW w:w="3029" w:type="dxa"/>
                  <w:shd w:val="clear" w:color="auto" w:fill="D9D9D9" w:themeFill="background1" w:themeFillShade="D9"/>
                </w:tcPr>
                <w:p w14:paraId="019347F4" w14:textId="77777777" w:rsidR="006D7488" w:rsidRPr="001963A0" w:rsidRDefault="006D7488" w:rsidP="006D7488">
                  <w:pPr>
                    <w:rPr>
                      <w:b/>
                      <w:i/>
                      <w:sz w:val="16"/>
                      <w:szCs w:val="16"/>
                    </w:rPr>
                  </w:pPr>
                  <w:r w:rsidRPr="001963A0">
                    <w:rPr>
                      <w:b/>
                      <w:i/>
                      <w:sz w:val="16"/>
                      <w:szCs w:val="16"/>
                    </w:rPr>
                    <w:t>Notes</w:t>
                  </w:r>
                </w:p>
              </w:tc>
            </w:tr>
            <w:tr w:rsidR="006D7488" w:rsidRPr="001963A0" w14:paraId="019347FC" w14:textId="77777777" w:rsidTr="006D7488">
              <w:tc>
                <w:tcPr>
                  <w:tcW w:w="620" w:type="dxa"/>
                </w:tcPr>
                <w:p w14:paraId="019347F6" w14:textId="77777777" w:rsidR="006D7488" w:rsidRPr="001963A0" w:rsidRDefault="006D7488" w:rsidP="006D7488">
                  <w:pPr>
                    <w:rPr>
                      <w:sz w:val="16"/>
                      <w:szCs w:val="16"/>
                    </w:rPr>
                  </w:pPr>
                  <w:r w:rsidRPr="001963A0">
                    <w:rPr>
                      <w:sz w:val="16"/>
                      <w:szCs w:val="16"/>
                    </w:rPr>
                    <w:t>200</w:t>
                  </w:r>
                </w:p>
              </w:tc>
              <w:tc>
                <w:tcPr>
                  <w:tcW w:w="657" w:type="dxa"/>
                </w:tcPr>
                <w:p w14:paraId="019347F7" w14:textId="77777777" w:rsidR="006D7488" w:rsidRPr="001963A0" w:rsidRDefault="006D7488" w:rsidP="006D7488">
                  <w:pPr>
                    <w:rPr>
                      <w:sz w:val="16"/>
                      <w:szCs w:val="16"/>
                    </w:rPr>
                  </w:pPr>
                </w:p>
              </w:tc>
              <w:tc>
                <w:tcPr>
                  <w:tcW w:w="1279" w:type="dxa"/>
                </w:tcPr>
                <w:p w14:paraId="019347F8" w14:textId="77777777" w:rsidR="006D7488" w:rsidRPr="001963A0" w:rsidRDefault="006D7488" w:rsidP="006D7488">
                  <w:pPr>
                    <w:rPr>
                      <w:sz w:val="16"/>
                      <w:szCs w:val="16"/>
                    </w:rPr>
                  </w:pPr>
                  <w:r w:rsidRPr="001963A0">
                    <w:rPr>
                      <w:sz w:val="16"/>
                      <w:szCs w:val="16"/>
                    </w:rPr>
                    <w:t>OK</w:t>
                  </w:r>
                </w:p>
              </w:tc>
              <w:tc>
                <w:tcPr>
                  <w:tcW w:w="1418" w:type="dxa"/>
                </w:tcPr>
                <w:p w14:paraId="019347F9" w14:textId="77777777" w:rsidR="006D7488" w:rsidRPr="001963A0" w:rsidRDefault="006D7488" w:rsidP="006D7488">
                  <w:pPr>
                    <w:rPr>
                      <w:sz w:val="16"/>
                      <w:szCs w:val="16"/>
                    </w:rPr>
                  </w:pPr>
                </w:p>
              </w:tc>
              <w:tc>
                <w:tcPr>
                  <w:tcW w:w="1275" w:type="dxa"/>
                </w:tcPr>
                <w:p w14:paraId="019347FA" w14:textId="77777777" w:rsidR="006D7488" w:rsidRPr="001963A0" w:rsidRDefault="006D7488" w:rsidP="006D7488">
                  <w:pPr>
                    <w:rPr>
                      <w:sz w:val="16"/>
                      <w:szCs w:val="16"/>
                    </w:rPr>
                  </w:pPr>
                </w:p>
              </w:tc>
              <w:tc>
                <w:tcPr>
                  <w:tcW w:w="3029" w:type="dxa"/>
                </w:tcPr>
                <w:p w14:paraId="019347FB" w14:textId="77777777" w:rsidR="006D7488" w:rsidRPr="001963A0" w:rsidRDefault="006D7488" w:rsidP="006D7488">
                  <w:pPr>
                    <w:rPr>
                      <w:sz w:val="16"/>
                      <w:szCs w:val="16"/>
                    </w:rPr>
                  </w:pPr>
                  <w:r>
                    <w:rPr>
                      <w:sz w:val="16"/>
                      <w:szCs w:val="16"/>
                    </w:rPr>
                    <w:t>Eligible</w:t>
                  </w:r>
                </w:p>
              </w:tc>
            </w:tr>
            <w:tr w:rsidR="006D7488" w:rsidRPr="001963A0" w14:paraId="01934803" w14:textId="77777777" w:rsidTr="006D7488">
              <w:tc>
                <w:tcPr>
                  <w:tcW w:w="620" w:type="dxa"/>
                </w:tcPr>
                <w:p w14:paraId="019347FD" w14:textId="77777777" w:rsidR="006D7488" w:rsidRPr="001963A0" w:rsidRDefault="006D7488" w:rsidP="006D7488">
                  <w:pPr>
                    <w:rPr>
                      <w:sz w:val="16"/>
                      <w:szCs w:val="16"/>
                    </w:rPr>
                  </w:pPr>
                  <w:r w:rsidRPr="001963A0">
                    <w:rPr>
                      <w:sz w:val="16"/>
                      <w:szCs w:val="16"/>
                    </w:rPr>
                    <w:t>500</w:t>
                  </w:r>
                </w:p>
              </w:tc>
              <w:tc>
                <w:tcPr>
                  <w:tcW w:w="657" w:type="dxa"/>
                </w:tcPr>
                <w:p w14:paraId="019347FE" w14:textId="77777777" w:rsidR="006D7488" w:rsidRDefault="006D7488" w:rsidP="006D7488">
                  <w:pPr>
                    <w:rPr>
                      <w:sz w:val="16"/>
                      <w:szCs w:val="16"/>
                    </w:rPr>
                  </w:pPr>
                </w:p>
              </w:tc>
              <w:tc>
                <w:tcPr>
                  <w:tcW w:w="1279" w:type="dxa"/>
                </w:tcPr>
                <w:p w14:paraId="019347FF" w14:textId="77777777" w:rsidR="006D7488" w:rsidRDefault="006D7488" w:rsidP="006D7488">
                  <w:pPr>
                    <w:rPr>
                      <w:sz w:val="16"/>
                      <w:szCs w:val="16"/>
                    </w:rPr>
                  </w:pPr>
                  <w:r w:rsidRPr="001963A0">
                    <w:rPr>
                      <w:sz w:val="16"/>
                      <w:szCs w:val="16"/>
                    </w:rPr>
                    <w:t>general error</w:t>
                  </w:r>
                </w:p>
              </w:tc>
              <w:tc>
                <w:tcPr>
                  <w:tcW w:w="1418" w:type="dxa"/>
                </w:tcPr>
                <w:p w14:paraId="01934800" w14:textId="77777777" w:rsidR="006D7488" w:rsidRPr="001963A0" w:rsidRDefault="006D7488" w:rsidP="006D7488">
                  <w:pPr>
                    <w:rPr>
                      <w:sz w:val="16"/>
                      <w:szCs w:val="16"/>
                    </w:rPr>
                  </w:pPr>
                </w:p>
              </w:tc>
              <w:tc>
                <w:tcPr>
                  <w:tcW w:w="1275" w:type="dxa"/>
                </w:tcPr>
                <w:p w14:paraId="01934801" w14:textId="77777777" w:rsidR="006D7488" w:rsidRPr="001963A0" w:rsidRDefault="006D7488" w:rsidP="006D7488">
                  <w:pPr>
                    <w:rPr>
                      <w:sz w:val="16"/>
                      <w:szCs w:val="16"/>
                    </w:rPr>
                  </w:pPr>
                </w:p>
              </w:tc>
              <w:tc>
                <w:tcPr>
                  <w:tcW w:w="3029" w:type="dxa"/>
                </w:tcPr>
                <w:p w14:paraId="01934802" w14:textId="77777777" w:rsidR="006D7488" w:rsidRDefault="006D7488" w:rsidP="006D7488">
                  <w:pPr>
                    <w:rPr>
                      <w:sz w:val="16"/>
                      <w:szCs w:val="16"/>
                    </w:rPr>
                  </w:pPr>
                  <w:r>
                    <w:rPr>
                      <w:sz w:val="16"/>
                      <w:szCs w:val="16"/>
                    </w:rPr>
                    <w:t>Any caught exception not captured elsewhere</w:t>
                  </w:r>
                </w:p>
              </w:tc>
            </w:tr>
          </w:tbl>
          <w:p w14:paraId="01934804" w14:textId="77777777" w:rsidR="006D7488" w:rsidRDefault="006D7488" w:rsidP="006D7488">
            <w:pPr>
              <w:rPr>
                <w:sz w:val="18"/>
                <w:szCs w:val="16"/>
              </w:rPr>
            </w:pPr>
          </w:p>
          <w:p w14:paraId="01934805" w14:textId="77777777" w:rsidR="006D7488" w:rsidRDefault="006D7488" w:rsidP="006D7488">
            <w:pPr>
              <w:rPr>
                <w:sz w:val="18"/>
                <w:szCs w:val="16"/>
              </w:rPr>
            </w:pPr>
          </w:p>
        </w:tc>
      </w:tr>
      <w:tr w:rsidR="006D7488" w14:paraId="01934858" w14:textId="77777777" w:rsidTr="006D7488">
        <w:tc>
          <w:tcPr>
            <w:tcW w:w="1101" w:type="dxa"/>
            <w:tcBorders>
              <w:top w:val="single" w:sz="4" w:space="0" w:color="auto"/>
              <w:left w:val="single" w:sz="4" w:space="0" w:color="auto"/>
              <w:bottom w:val="single" w:sz="4" w:space="0" w:color="auto"/>
              <w:right w:val="single" w:sz="4" w:space="0" w:color="auto"/>
            </w:tcBorders>
            <w:hideMark/>
          </w:tcPr>
          <w:p w14:paraId="01934807" w14:textId="77777777" w:rsidR="006D7488" w:rsidRDefault="006D7488" w:rsidP="006D7488">
            <w:pPr>
              <w:rPr>
                <w:sz w:val="18"/>
                <w:szCs w:val="16"/>
              </w:rPr>
            </w:pPr>
            <w:r>
              <w:rPr>
                <w:b/>
                <w:sz w:val="18"/>
                <w:szCs w:val="16"/>
              </w:rPr>
              <w:t>Output</w:t>
            </w:r>
          </w:p>
        </w:tc>
        <w:tc>
          <w:tcPr>
            <w:tcW w:w="8475" w:type="dxa"/>
            <w:tcBorders>
              <w:top w:val="single" w:sz="4" w:space="0" w:color="auto"/>
              <w:left w:val="single" w:sz="4" w:space="0" w:color="auto"/>
              <w:bottom w:val="single" w:sz="4" w:space="0" w:color="auto"/>
              <w:right w:val="single" w:sz="4" w:space="0" w:color="auto"/>
            </w:tcBorders>
          </w:tcPr>
          <w:p w14:paraId="15CCC374" w14:textId="77777777" w:rsidR="00194782" w:rsidRDefault="00194782" w:rsidP="00194782">
            <w:pPr>
              <w:rPr>
                <w:sz w:val="16"/>
                <w:szCs w:val="16"/>
              </w:rPr>
            </w:pPr>
            <w:r w:rsidRPr="007532D2">
              <w:rPr>
                <w:sz w:val="16"/>
                <w:szCs w:val="16"/>
              </w:rPr>
              <w:t>{</w:t>
            </w:r>
          </w:p>
          <w:p w14:paraId="6B730185" w14:textId="77777777" w:rsidR="00194782" w:rsidRDefault="00194782" w:rsidP="00194782">
            <w:pPr>
              <w:rPr>
                <w:sz w:val="18"/>
                <w:szCs w:val="18"/>
              </w:rPr>
            </w:pPr>
            <w:r>
              <w:rPr>
                <w:sz w:val="18"/>
                <w:szCs w:val="18"/>
              </w:rPr>
              <w:tab/>
              <w:t>&lt;Channel&gt;,</w:t>
            </w:r>
          </w:p>
          <w:p w14:paraId="360E36FD" w14:textId="77777777" w:rsidR="00194782" w:rsidRPr="005C552A" w:rsidRDefault="00194782" w:rsidP="00194782">
            <w:pPr>
              <w:rPr>
                <w:sz w:val="16"/>
                <w:szCs w:val="16"/>
              </w:rPr>
            </w:pPr>
            <w:r>
              <w:rPr>
                <w:sz w:val="18"/>
                <w:szCs w:val="18"/>
              </w:rPr>
              <w:tab/>
            </w:r>
            <w:r w:rsidRPr="007532D2">
              <w:rPr>
                <w:sz w:val="18"/>
                <w:szCs w:val="18"/>
              </w:rPr>
              <w:t xml:space="preserve"> “status”: &lt;status&gt;</w:t>
            </w:r>
          </w:p>
          <w:p w14:paraId="5A60627F" w14:textId="77777777" w:rsidR="00194782" w:rsidRDefault="00194782" w:rsidP="00194782">
            <w:pPr>
              <w:rPr>
                <w:sz w:val="18"/>
                <w:szCs w:val="18"/>
              </w:rPr>
            </w:pPr>
            <w:r w:rsidRPr="007532D2">
              <w:rPr>
                <w:sz w:val="18"/>
                <w:szCs w:val="18"/>
              </w:rPr>
              <w:t>}</w:t>
            </w:r>
          </w:p>
          <w:p w14:paraId="3EAF9321" w14:textId="77777777" w:rsidR="00194782" w:rsidRDefault="00194782" w:rsidP="00194782">
            <w:pPr>
              <w:rPr>
                <w:sz w:val="18"/>
                <w:szCs w:val="18"/>
              </w:rPr>
            </w:pPr>
          </w:p>
          <w:p w14:paraId="70AC2F87" w14:textId="77777777" w:rsidR="00194782" w:rsidRDefault="00194782" w:rsidP="00194782">
            <w:pPr>
              <w:rPr>
                <w:sz w:val="18"/>
                <w:szCs w:val="18"/>
              </w:rPr>
            </w:pPr>
          </w:p>
          <w:p w14:paraId="18A84661" w14:textId="77777777" w:rsidR="00194782" w:rsidRDefault="00194782" w:rsidP="00194782">
            <w:pPr>
              <w:rPr>
                <w:sz w:val="18"/>
                <w:szCs w:val="18"/>
              </w:rPr>
            </w:pPr>
            <w:r>
              <w:rPr>
                <w:sz w:val="18"/>
                <w:szCs w:val="18"/>
              </w:rPr>
              <w:t xml:space="preserve">channel:   see </w:t>
            </w:r>
            <w:hyperlink w:anchor="_Channel_Model" w:history="1">
              <w:r w:rsidRPr="006079A2">
                <w:rPr>
                  <w:rStyle w:val="Hyperlink"/>
                  <w:sz w:val="18"/>
                  <w:szCs w:val="18"/>
                </w:rPr>
                <w:t>channel</w:t>
              </w:r>
            </w:hyperlink>
            <w:r>
              <w:rPr>
                <w:sz w:val="18"/>
                <w:szCs w:val="18"/>
              </w:rPr>
              <w:t xml:space="preserve"> Model</w:t>
            </w:r>
          </w:p>
          <w:p w14:paraId="0AA0C64B" w14:textId="77777777" w:rsidR="00194782" w:rsidRDefault="00194782" w:rsidP="00194782">
            <w:pPr>
              <w:rPr>
                <w:sz w:val="18"/>
                <w:szCs w:val="18"/>
              </w:rPr>
            </w:pPr>
          </w:p>
          <w:p w14:paraId="54E3D08F" w14:textId="77777777" w:rsidR="00194782" w:rsidRDefault="00194782" w:rsidP="00194782">
            <w:pPr>
              <w:rPr>
                <w:sz w:val="18"/>
                <w:szCs w:val="18"/>
              </w:rPr>
            </w:pPr>
          </w:p>
          <w:p w14:paraId="42C4E952" w14:textId="77777777" w:rsidR="00194782" w:rsidRDefault="00194782" w:rsidP="00194782">
            <w:pPr>
              <w:rPr>
                <w:sz w:val="18"/>
                <w:szCs w:val="18"/>
              </w:rPr>
            </w:pPr>
            <w:r w:rsidRPr="00D03956">
              <w:rPr>
                <w:sz w:val="18"/>
                <w:szCs w:val="18"/>
                <w:u w:val="single"/>
              </w:rPr>
              <w:t>Example</w:t>
            </w:r>
            <w:r>
              <w:rPr>
                <w:sz w:val="18"/>
                <w:szCs w:val="18"/>
              </w:rPr>
              <w:t>:</w:t>
            </w:r>
          </w:p>
          <w:p w14:paraId="0193484F" w14:textId="2D3FB6F1" w:rsidR="006D7488" w:rsidRDefault="00194782" w:rsidP="006D7488">
            <w:pPr>
              <w:rPr>
                <w:color w:val="1F497D" w:themeColor="text2"/>
                <w:sz w:val="18"/>
                <w:szCs w:val="18"/>
              </w:rPr>
            </w:pPr>
            <w:r w:rsidRPr="003A08D7">
              <w:rPr>
                <w:color w:val="1F497D" w:themeColor="text2"/>
                <w:sz w:val="18"/>
                <w:szCs w:val="18"/>
              </w:rPr>
              <w:t xml:space="preserve">Input: </w:t>
            </w:r>
            <w:r>
              <w:rPr>
                <w:color w:val="1F497D" w:themeColor="text2"/>
                <w:sz w:val="18"/>
                <w:szCs w:val="18"/>
              </w:rPr>
              <w:t>/tv/reference/channel/AE</w:t>
            </w:r>
            <w:r w:rsidRPr="00D61662">
              <w:rPr>
                <w:color w:val="1F497D" w:themeColor="text2"/>
                <w:sz w:val="18"/>
                <w:szCs w:val="18"/>
              </w:rPr>
              <w:t>?province=BC&amp;geotargetmarket=Vancouver</w:t>
            </w:r>
            <w:r>
              <w:rPr>
                <w:color w:val="1F497D" w:themeColor="text2"/>
                <w:sz w:val="18"/>
                <w:szCs w:val="18"/>
              </w:rPr>
              <w:t>&amp;</w:t>
            </w:r>
            <w:r w:rsidR="00F6141A">
              <w:rPr>
                <w:color w:val="1F497D" w:themeColor="text2"/>
                <w:sz w:val="18"/>
                <w:szCs w:val="18"/>
              </w:rPr>
              <w:t>offer=</w:t>
            </w:r>
            <w:r w:rsidR="00F6141A" w:rsidRPr="00F6141A">
              <w:rPr>
                <w:color w:val="1F497D" w:themeColor="text2"/>
                <w:sz w:val="18"/>
                <w:szCs w:val="18"/>
              </w:rPr>
              <w:t>mediaroomtv-hs</w:t>
            </w:r>
          </w:p>
          <w:p w14:paraId="01934850" w14:textId="77777777" w:rsidR="006D7488" w:rsidRPr="003A08D7" w:rsidRDefault="006D7488" w:rsidP="006D7488">
            <w:pPr>
              <w:rPr>
                <w:sz w:val="18"/>
                <w:szCs w:val="18"/>
              </w:rPr>
            </w:pPr>
          </w:p>
          <w:p w14:paraId="01934851" w14:textId="77777777" w:rsidR="00B469B5" w:rsidRDefault="006D7488" w:rsidP="006D7488">
            <w:pPr>
              <w:rPr>
                <w:rStyle w:val="sobjectk"/>
                <w:b/>
                <w:bCs/>
                <w:strike/>
                <w:color w:val="333333"/>
              </w:rPr>
            </w:pPr>
            <w:r w:rsidRPr="002032CB">
              <w:rPr>
                <w:rStyle w:val="sbrace"/>
                <w:rFonts w:cstheme="minorHAnsi"/>
                <w:color w:val="666666"/>
                <w:sz w:val="18"/>
                <w:szCs w:val="18"/>
              </w:rPr>
              <w:t>{</w:t>
            </w:r>
            <w:r w:rsidRPr="002032CB">
              <w:rPr>
                <w:rStyle w:val="apple-converted-space"/>
                <w:rFonts w:cstheme="minorHAnsi"/>
                <w:color w:val="666666"/>
                <w:sz w:val="18"/>
                <w:szCs w:val="18"/>
              </w:rPr>
              <w:t>  </w:t>
            </w:r>
            <w:r w:rsidRPr="002032CB">
              <w:rPr>
                <w:rFonts w:cstheme="minorHAnsi"/>
                <w:color w:val="555555"/>
                <w:sz w:val="18"/>
                <w:szCs w:val="18"/>
              </w:rPr>
              <w:br/>
              <w:t>   </w:t>
            </w:r>
            <w:r w:rsidRPr="002032CB">
              <w:rPr>
                <w:rStyle w:val="sobjectk"/>
                <w:rFonts w:cstheme="minorHAnsi"/>
                <w:b/>
                <w:bCs/>
                <w:color w:val="333333"/>
                <w:sz w:val="18"/>
                <w:szCs w:val="18"/>
              </w:rPr>
              <w:t>"channel"</w:t>
            </w:r>
            <w:r w:rsidRPr="002032CB">
              <w:rPr>
                <w:rStyle w:val="scolon"/>
                <w:rFonts w:cstheme="minorHAnsi"/>
                <w:color w:val="666666"/>
                <w:sz w:val="18"/>
                <w:szCs w:val="18"/>
              </w:rPr>
              <w:t>:</w:t>
            </w:r>
            <w:r w:rsidRPr="002032CB">
              <w:rPr>
                <w:rStyle w:val="sbrace"/>
                <w:rFonts w:cstheme="minorHAnsi"/>
                <w:color w:val="666666"/>
                <w:sz w:val="18"/>
                <w:szCs w:val="18"/>
              </w:rPr>
              <w:t>{</w:t>
            </w:r>
            <w:r w:rsidRPr="002032CB">
              <w:rPr>
                <w:rStyle w:val="apple-converted-space"/>
                <w:rFonts w:cstheme="minorHAnsi"/>
                <w:color w:val="666666"/>
                <w:sz w:val="18"/>
                <w:szCs w:val="18"/>
              </w:rPr>
              <w:t>  </w:t>
            </w:r>
            <w:r w:rsidRPr="002032CB">
              <w:rPr>
                <w:rFonts w:cstheme="minorHAnsi"/>
                <w:color w:val="555555"/>
                <w:sz w:val="18"/>
                <w:szCs w:val="18"/>
              </w:rPr>
              <w:br/>
              <w:t>      </w:t>
            </w:r>
            <w:r w:rsidRPr="002032CB">
              <w:rPr>
                <w:rStyle w:val="sobjectk"/>
                <w:rFonts w:cstheme="minorHAnsi"/>
                <w:b/>
                <w:bCs/>
                <w:color w:val="333333"/>
                <w:sz w:val="18"/>
                <w:szCs w:val="18"/>
              </w:rPr>
              <w:t>"channelI</w:t>
            </w:r>
            <w:r>
              <w:rPr>
                <w:rStyle w:val="sobjectk"/>
                <w:rFonts w:cstheme="minorHAnsi"/>
                <w:b/>
                <w:bCs/>
                <w:color w:val="333333"/>
                <w:sz w:val="18"/>
                <w:szCs w:val="18"/>
              </w:rPr>
              <w:t>d</w:t>
            </w:r>
            <w:r w:rsidRPr="002032CB">
              <w:rPr>
                <w:rStyle w:val="sobjectk"/>
                <w:rFonts w:cstheme="minorHAnsi"/>
                <w:b/>
                <w:bCs/>
                <w:color w:val="333333"/>
                <w:sz w:val="18"/>
                <w:szCs w:val="18"/>
              </w:rPr>
              <w:t>"</w:t>
            </w:r>
            <w:r w:rsidRPr="002032CB">
              <w:rPr>
                <w:rStyle w:val="scolon"/>
                <w:rFonts w:cstheme="minorHAnsi"/>
                <w:color w:val="666666"/>
                <w:sz w:val="18"/>
                <w:szCs w:val="18"/>
              </w:rPr>
              <w:t>:</w:t>
            </w:r>
            <w:r w:rsidRPr="002032CB">
              <w:rPr>
                <w:rStyle w:val="sobjectv"/>
                <w:rFonts w:cstheme="minorHAnsi"/>
                <w:color w:val="555555"/>
                <w:sz w:val="18"/>
                <w:szCs w:val="18"/>
              </w:rPr>
              <w:t>"101255"</w:t>
            </w:r>
            <w:r w:rsidRPr="002032CB">
              <w:rPr>
                <w:rStyle w:val="scomma"/>
                <w:rFonts w:cstheme="minorHAnsi"/>
                <w:color w:val="666666"/>
                <w:sz w:val="18"/>
                <w:szCs w:val="18"/>
              </w:rPr>
              <w:t>,</w:t>
            </w:r>
            <w:r w:rsidRPr="002032CB">
              <w:rPr>
                <w:rFonts w:cstheme="minorHAnsi"/>
                <w:color w:val="555555"/>
                <w:sz w:val="18"/>
                <w:szCs w:val="18"/>
              </w:rPr>
              <w:br/>
              <w:t>      </w:t>
            </w:r>
            <w:r w:rsidRPr="002032CB">
              <w:rPr>
                <w:rStyle w:val="sobjectk"/>
                <w:rFonts w:cstheme="minorHAnsi"/>
                <w:b/>
                <w:bCs/>
                <w:color w:val="333333"/>
                <w:sz w:val="18"/>
                <w:szCs w:val="18"/>
              </w:rPr>
              <w:t>"channelN</w:t>
            </w:r>
            <w:r>
              <w:rPr>
                <w:rStyle w:val="sobjectk"/>
                <w:rFonts w:cstheme="minorHAnsi"/>
                <w:b/>
                <w:bCs/>
                <w:color w:val="333333"/>
                <w:sz w:val="18"/>
                <w:szCs w:val="18"/>
              </w:rPr>
              <w:t>m</w:t>
            </w:r>
            <w:r w:rsidRPr="002032CB">
              <w:rPr>
                <w:rStyle w:val="sobjectk"/>
                <w:rFonts w:cstheme="minorHAnsi"/>
                <w:b/>
                <w:bCs/>
                <w:color w:val="333333"/>
                <w:sz w:val="18"/>
                <w:szCs w:val="18"/>
              </w:rPr>
              <w:t>"</w:t>
            </w:r>
            <w:r w:rsidRPr="002032CB">
              <w:rPr>
                <w:rStyle w:val="scolon"/>
                <w:rFonts w:cstheme="minorHAnsi"/>
                <w:color w:val="666666"/>
                <w:sz w:val="18"/>
                <w:szCs w:val="18"/>
              </w:rPr>
              <w:t>:</w:t>
            </w:r>
            <w:r w:rsidRPr="002032CB">
              <w:rPr>
                <w:rStyle w:val="sobjectv"/>
                <w:rFonts w:cstheme="minorHAnsi"/>
                <w:color w:val="555555"/>
                <w:sz w:val="18"/>
                <w:szCs w:val="18"/>
              </w:rPr>
              <w:t>"A&amp;E"</w:t>
            </w:r>
            <w:r w:rsidRPr="002032CB">
              <w:rPr>
                <w:rStyle w:val="scomma"/>
                <w:rFonts w:cstheme="minorHAnsi"/>
                <w:color w:val="666666"/>
                <w:sz w:val="18"/>
                <w:szCs w:val="18"/>
              </w:rPr>
              <w:t>,</w:t>
            </w:r>
            <w:r w:rsidRPr="002032CB">
              <w:rPr>
                <w:rFonts w:cstheme="minorHAnsi"/>
                <w:color w:val="555555"/>
                <w:sz w:val="18"/>
                <w:szCs w:val="18"/>
              </w:rPr>
              <w:br/>
              <w:t>      </w:t>
            </w:r>
            <w:r w:rsidRPr="002032CB">
              <w:rPr>
                <w:rStyle w:val="sobjectk"/>
                <w:rFonts w:cstheme="minorHAnsi"/>
                <w:b/>
                <w:bCs/>
                <w:color w:val="333333"/>
                <w:sz w:val="18"/>
                <w:szCs w:val="18"/>
              </w:rPr>
              <w:t>"channelC</w:t>
            </w:r>
            <w:r>
              <w:rPr>
                <w:rStyle w:val="sobjectk"/>
                <w:rFonts w:cstheme="minorHAnsi"/>
                <w:b/>
                <w:bCs/>
                <w:color w:val="333333"/>
                <w:sz w:val="18"/>
                <w:szCs w:val="18"/>
              </w:rPr>
              <w:t>d</w:t>
            </w:r>
            <w:r w:rsidRPr="002032CB">
              <w:rPr>
                <w:rStyle w:val="sobjectk"/>
                <w:rFonts w:cstheme="minorHAnsi"/>
                <w:b/>
                <w:bCs/>
                <w:color w:val="333333"/>
                <w:sz w:val="18"/>
                <w:szCs w:val="18"/>
              </w:rPr>
              <w:t>"</w:t>
            </w:r>
            <w:r w:rsidRPr="002032CB">
              <w:rPr>
                <w:rStyle w:val="scolon"/>
                <w:rFonts w:cstheme="minorHAnsi"/>
                <w:color w:val="666666"/>
                <w:sz w:val="18"/>
                <w:szCs w:val="18"/>
              </w:rPr>
              <w:t>:</w:t>
            </w:r>
            <w:r w:rsidRPr="002032CB">
              <w:rPr>
                <w:rStyle w:val="sobjectv"/>
                <w:rFonts w:cstheme="minorHAnsi"/>
                <w:color w:val="555555"/>
                <w:sz w:val="18"/>
                <w:szCs w:val="18"/>
              </w:rPr>
              <w:t>"AE"</w:t>
            </w:r>
            <w:r w:rsidRPr="002032CB">
              <w:rPr>
                <w:rStyle w:val="scomma"/>
                <w:rFonts w:cstheme="minorHAnsi"/>
                <w:color w:val="666666"/>
                <w:sz w:val="18"/>
                <w:szCs w:val="18"/>
              </w:rPr>
              <w:t>,</w:t>
            </w:r>
            <w:r w:rsidRPr="002032CB">
              <w:rPr>
                <w:rFonts w:cstheme="minorHAnsi"/>
                <w:color w:val="555555"/>
                <w:sz w:val="18"/>
                <w:szCs w:val="18"/>
              </w:rPr>
              <w:br/>
              <w:t>      </w:t>
            </w:r>
            <w:r w:rsidRPr="002032CB">
              <w:rPr>
                <w:rStyle w:val="sobjectk"/>
                <w:rFonts w:cstheme="minorHAnsi"/>
                <w:b/>
                <w:bCs/>
                <w:color w:val="333333"/>
                <w:sz w:val="18"/>
                <w:szCs w:val="18"/>
              </w:rPr>
              <w:t>"channelT</w:t>
            </w:r>
            <w:r>
              <w:rPr>
                <w:rStyle w:val="sobjectk"/>
                <w:rFonts w:cstheme="minorHAnsi"/>
                <w:b/>
                <w:bCs/>
                <w:color w:val="333333"/>
                <w:sz w:val="18"/>
                <w:szCs w:val="18"/>
              </w:rPr>
              <w:t>xt</w:t>
            </w:r>
            <w:r w:rsidRPr="002032CB">
              <w:rPr>
                <w:rStyle w:val="sobjectk"/>
                <w:rFonts w:cstheme="minorHAnsi"/>
                <w:b/>
                <w:bCs/>
                <w:color w:val="333333"/>
                <w:sz w:val="18"/>
                <w:szCs w:val="18"/>
              </w:rPr>
              <w:t>"</w:t>
            </w:r>
            <w:r w:rsidRPr="002032CB">
              <w:rPr>
                <w:rStyle w:val="scolon"/>
                <w:rFonts w:cstheme="minorHAnsi"/>
                <w:color w:val="666666"/>
                <w:sz w:val="18"/>
                <w:szCs w:val="18"/>
              </w:rPr>
              <w:t>:</w:t>
            </w:r>
            <w:r w:rsidRPr="002032CB">
              <w:rPr>
                <w:rStyle w:val="sobjectv"/>
                <w:rFonts w:cstheme="minorHAnsi"/>
                <w:color w:val="555555"/>
                <w:sz w:val="18"/>
                <w:szCs w:val="18"/>
              </w:rPr>
              <w:t>"A&amp;E HD offers the hottest programs from hit real-life series to critically acclaimed original movies,dramatic series and some of the most successful justice shows on television."</w:t>
            </w:r>
            <w:r w:rsidRPr="002032CB">
              <w:rPr>
                <w:rStyle w:val="scomma"/>
                <w:rFonts w:cstheme="minorHAnsi"/>
                <w:color w:val="666666"/>
                <w:sz w:val="18"/>
                <w:szCs w:val="18"/>
              </w:rPr>
              <w:t>,</w:t>
            </w:r>
            <w:r w:rsidRPr="002032CB">
              <w:rPr>
                <w:rFonts w:cstheme="minorHAnsi"/>
                <w:color w:val="555555"/>
                <w:sz w:val="18"/>
                <w:szCs w:val="18"/>
              </w:rPr>
              <w:br/>
              <w:t>      </w:t>
            </w:r>
            <w:r w:rsidRPr="002032CB">
              <w:rPr>
                <w:rStyle w:val="sobjectk"/>
                <w:rFonts w:cstheme="minorHAnsi"/>
                <w:b/>
                <w:bCs/>
                <w:color w:val="333333"/>
                <w:sz w:val="18"/>
                <w:szCs w:val="18"/>
              </w:rPr>
              <w:t>"purchasable</w:t>
            </w:r>
            <w:r>
              <w:rPr>
                <w:rStyle w:val="sobjectk"/>
                <w:rFonts w:cstheme="minorHAnsi"/>
                <w:b/>
                <w:bCs/>
                <w:color w:val="333333"/>
                <w:sz w:val="18"/>
                <w:szCs w:val="18"/>
              </w:rPr>
              <w:t>Ind</w:t>
            </w:r>
            <w:r w:rsidRPr="002032CB">
              <w:rPr>
                <w:rStyle w:val="sobjectk"/>
                <w:rFonts w:cstheme="minorHAnsi"/>
                <w:b/>
                <w:bCs/>
                <w:color w:val="333333"/>
                <w:sz w:val="18"/>
                <w:szCs w:val="18"/>
              </w:rPr>
              <w:t>"</w:t>
            </w:r>
            <w:r w:rsidRPr="002032CB">
              <w:rPr>
                <w:rStyle w:val="scolon"/>
                <w:rFonts w:cstheme="minorHAnsi"/>
                <w:color w:val="666666"/>
                <w:sz w:val="18"/>
                <w:szCs w:val="18"/>
              </w:rPr>
              <w:t>:</w:t>
            </w:r>
            <w:r w:rsidRPr="002032CB">
              <w:rPr>
                <w:rStyle w:val="sobjectv"/>
                <w:rFonts w:cstheme="minorHAnsi"/>
                <w:color w:val="555555"/>
                <w:sz w:val="18"/>
                <w:szCs w:val="18"/>
              </w:rPr>
              <w:t>true</w:t>
            </w:r>
            <w:r w:rsidRPr="002032CB">
              <w:rPr>
                <w:rStyle w:val="scomma"/>
                <w:rFonts w:cstheme="minorHAnsi"/>
                <w:color w:val="666666"/>
                <w:sz w:val="18"/>
                <w:szCs w:val="18"/>
              </w:rPr>
              <w:t>,</w:t>
            </w:r>
            <w:r w:rsidRPr="002032CB">
              <w:rPr>
                <w:rFonts w:cstheme="minorHAnsi"/>
                <w:color w:val="555555"/>
                <w:sz w:val="18"/>
                <w:szCs w:val="18"/>
              </w:rPr>
              <w:br/>
              <w:t>      </w:t>
            </w:r>
            <w:r w:rsidRPr="002032CB">
              <w:rPr>
                <w:rStyle w:val="sobjectk"/>
                <w:rFonts w:cstheme="minorHAnsi"/>
                <w:b/>
                <w:bCs/>
                <w:color w:val="333333"/>
                <w:sz w:val="18"/>
                <w:szCs w:val="18"/>
              </w:rPr>
              <w:t>"tvResolutionC</w:t>
            </w:r>
            <w:r>
              <w:rPr>
                <w:rStyle w:val="sobjectk"/>
                <w:rFonts w:cstheme="minorHAnsi"/>
                <w:b/>
                <w:bCs/>
                <w:color w:val="333333"/>
                <w:sz w:val="18"/>
                <w:szCs w:val="18"/>
              </w:rPr>
              <w:t>d</w:t>
            </w:r>
            <w:r w:rsidRPr="002032CB">
              <w:rPr>
                <w:rStyle w:val="sobjectk"/>
                <w:rFonts w:cstheme="minorHAnsi"/>
                <w:b/>
                <w:bCs/>
                <w:color w:val="333333"/>
                <w:sz w:val="18"/>
                <w:szCs w:val="18"/>
              </w:rPr>
              <w:t>"</w:t>
            </w:r>
            <w:r w:rsidRPr="002032CB">
              <w:rPr>
                <w:rStyle w:val="scolon"/>
                <w:rFonts w:cstheme="minorHAnsi"/>
                <w:color w:val="666666"/>
                <w:sz w:val="18"/>
                <w:szCs w:val="18"/>
              </w:rPr>
              <w:t>:</w:t>
            </w:r>
            <w:r w:rsidRPr="002032CB">
              <w:rPr>
                <w:rStyle w:val="sobjectv"/>
                <w:rFonts w:cstheme="minorHAnsi"/>
                <w:color w:val="555555"/>
                <w:sz w:val="18"/>
                <w:szCs w:val="18"/>
              </w:rPr>
              <w:t>"SD"</w:t>
            </w:r>
            <w:r w:rsidRPr="002032CB">
              <w:rPr>
                <w:rStyle w:val="scomma"/>
                <w:rFonts w:cstheme="minorHAnsi"/>
                <w:color w:val="666666"/>
                <w:sz w:val="18"/>
                <w:szCs w:val="18"/>
              </w:rPr>
              <w:t>,</w:t>
            </w:r>
          </w:p>
          <w:p w14:paraId="01934852" w14:textId="77777777" w:rsidR="006200AB" w:rsidRDefault="006D7488" w:rsidP="006D7488">
            <w:pPr>
              <w:rPr>
                <w:rStyle w:val="sobjectv"/>
                <w:rFonts w:cstheme="minorHAnsi"/>
                <w:color w:val="555555"/>
                <w:sz w:val="18"/>
                <w:szCs w:val="18"/>
              </w:rPr>
            </w:pPr>
            <w:r w:rsidRPr="002032CB">
              <w:rPr>
                <w:rFonts w:cstheme="minorHAnsi"/>
                <w:color w:val="555555"/>
                <w:sz w:val="18"/>
                <w:szCs w:val="18"/>
              </w:rPr>
              <w:t>      </w:t>
            </w:r>
            <w:r w:rsidRPr="002032CB">
              <w:rPr>
                <w:rStyle w:val="sobjectk"/>
                <w:rFonts w:cstheme="minorHAnsi"/>
                <w:b/>
                <w:bCs/>
                <w:color w:val="333333"/>
                <w:sz w:val="18"/>
                <w:szCs w:val="18"/>
              </w:rPr>
              <w:t>"displayCategoryC</w:t>
            </w:r>
            <w:r>
              <w:rPr>
                <w:rStyle w:val="sobjectk"/>
                <w:rFonts w:cstheme="minorHAnsi"/>
                <w:b/>
                <w:bCs/>
                <w:color w:val="333333"/>
                <w:sz w:val="18"/>
                <w:szCs w:val="18"/>
              </w:rPr>
              <w:t>d</w:t>
            </w:r>
            <w:r w:rsidRPr="002032CB">
              <w:rPr>
                <w:rStyle w:val="sobjectk"/>
                <w:rFonts w:cstheme="minorHAnsi"/>
                <w:b/>
                <w:bCs/>
                <w:color w:val="333333"/>
                <w:sz w:val="18"/>
                <w:szCs w:val="18"/>
              </w:rPr>
              <w:t>List"</w:t>
            </w:r>
            <w:r w:rsidRPr="002032CB">
              <w:rPr>
                <w:rStyle w:val="scolon"/>
                <w:rFonts w:cstheme="minorHAnsi"/>
                <w:color w:val="666666"/>
                <w:sz w:val="18"/>
                <w:szCs w:val="18"/>
              </w:rPr>
              <w:t>:</w:t>
            </w:r>
            <w:r w:rsidRPr="002032CB">
              <w:rPr>
                <w:rStyle w:val="sbracket"/>
                <w:rFonts w:cstheme="minorHAnsi"/>
                <w:color w:val="666666"/>
                <w:sz w:val="18"/>
                <w:szCs w:val="18"/>
              </w:rPr>
              <w:t>[</w:t>
            </w:r>
            <w:r w:rsidRPr="002032CB">
              <w:rPr>
                <w:rStyle w:val="apple-converted-space"/>
                <w:rFonts w:cstheme="minorHAnsi"/>
                <w:color w:val="666666"/>
                <w:sz w:val="18"/>
                <w:szCs w:val="18"/>
              </w:rPr>
              <w:t>  </w:t>
            </w:r>
            <w:r w:rsidRPr="002032CB">
              <w:rPr>
                <w:rFonts w:cstheme="minorHAnsi"/>
                <w:color w:val="555555"/>
                <w:sz w:val="18"/>
                <w:szCs w:val="18"/>
              </w:rPr>
              <w:br/>
              <w:t>         </w:t>
            </w:r>
            <w:r w:rsidRPr="002032CB">
              <w:rPr>
                <w:rStyle w:val="sarrayv"/>
                <w:rFonts w:cstheme="minorHAnsi"/>
                <w:color w:val="555555"/>
                <w:sz w:val="18"/>
                <w:szCs w:val="18"/>
              </w:rPr>
              <w:t>"1000"</w:t>
            </w:r>
            <w:r w:rsidRPr="002032CB">
              <w:rPr>
                <w:rFonts w:cstheme="minorHAnsi"/>
                <w:color w:val="555555"/>
                <w:sz w:val="18"/>
                <w:szCs w:val="18"/>
              </w:rPr>
              <w:br/>
              <w:t>      </w:t>
            </w:r>
            <w:r w:rsidRPr="002032CB">
              <w:rPr>
                <w:rStyle w:val="sbracket"/>
                <w:rFonts w:cstheme="minorHAnsi"/>
                <w:color w:val="666666"/>
                <w:sz w:val="18"/>
                <w:szCs w:val="18"/>
              </w:rPr>
              <w:t>]</w:t>
            </w:r>
            <w:r w:rsidRPr="002032CB">
              <w:rPr>
                <w:rStyle w:val="scomma"/>
                <w:rFonts w:cstheme="minorHAnsi"/>
                <w:color w:val="666666"/>
                <w:sz w:val="18"/>
                <w:szCs w:val="18"/>
              </w:rPr>
              <w:t>,</w:t>
            </w:r>
            <w:r w:rsidRPr="002032CB">
              <w:rPr>
                <w:rFonts w:cstheme="minorHAnsi"/>
                <w:color w:val="555555"/>
                <w:sz w:val="18"/>
                <w:szCs w:val="18"/>
              </w:rPr>
              <w:br/>
              <w:t>      </w:t>
            </w:r>
            <w:r w:rsidRPr="002032CB">
              <w:rPr>
                <w:rStyle w:val="sobjectk"/>
                <w:rFonts w:cstheme="minorHAnsi"/>
                <w:b/>
                <w:bCs/>
                <w:color w:val="333333"/>
                <w:sz w:val="18"/>
                <w:szCs w:val="18"/>
              </w:rPr>
              <w:t>"channelPriceA</w:t>
            </w:r>
            <w:r>
              <w:rPr>
                <w:rStyle w:val="sobjectk"/>
                <w:rFonts w:cstheme="minorHAnsi"/>
                <w:b/>
                <w:bCs/>
                <w:color w:val="333333"/>
                <w:sz w:val="18"/>
                <w:szCs w:val="18"/>
              </w:rPr>
              <w:t>mt</w:t>
            </w:r>
            <w:r w:rsidRPr="002032CB">
              <w:rPr>
                <w:rStyle w:val="sobjectk"/>
                <w:rFonts w:cstheme="minorHAnsi"/>
                <w:b/>
                <w:bCs/>
                <w:color w:val="333333"/>
                <w:sz w:val="18"/>
                <w:szCs w:val="18"/>
              </w:rPr>
              <w:t>"</w:t>
            </w:r>
            <w:r w:rsidRPr="002032CB">
              <w:rPr>
                <w:rStyle w:val="scolon"/>
                <w:rFonts w:cstheme="minorHAnsi"/>
                <w:color w:val="666666"/>
                <w:sz w:val="18"/>
                <w:szCs w:val="18"/>
              </w:rPr>
              <w:t>:</w:t>
            </w:r>
            <w:r w:rsidRPr="002032CB">
              <w:rPr>
                <w:rStyle w:val="sobjectv"/>
                <w:rFonts w:cstheme="minorHAnsi"/>
                <w:color w:val="555555"/>
                <w:sz w:val="18"/>
                <w:szCs w:val="18"/>
              </w:rPr>
              <w:t>null</w:t>
            </w:r>
            <w:r w:rsidRPr="002032CB">
              <w:rPr>
                <w:rStyle w:val="scomma"/>
                <w:rFonts w:cstheme="minorHAnsi"/>
                <w:color w:val="666666"/>
                <w:sz w:val="18"/>
                <w:szCs w:val="18"/>
              </w:rPr>
              <w:t>,</w:t>
            </w:r>
            <w:r w:rsidRPr="002032CB">
              <w:rPr>
                <w:rFonts w:cstheme="minorHAnsi"/>
                <w:color w:val="555555"/>
                <w:sz w:val="18"/>
                <w:szCs w:val="18"/>
              </w:rPr>
              <w:br/>
              <w:t>      </w:t>
            </w:r>
            <w:r w:rsidRPr="002032CB">
              <w:rPr>
                <w:rStyle w:val="sobjectk"/>
                <w:rFonts w:cstheme="minorHAnsi"/>
                <w:b/>
                <w:bCs/>
                <w:color w:val="333333"/>
                <w:sz w:val="18"/>
                <w:szCs w:val="18"/>
              </w:rPr>
              <w:t>"</w:t>
            </w:r>
            <w:r>
              <w:rPr>
                <w:rStyle w:val="sobjectk"/>
                <w:rFonts w:cstheme="minorHAnsi"/>
                <w:b/>
                <w:bCs/>
                <w:color w:val="333333"/>
                <w:sz w:val="18"/>
                <w:szCs w:val="18"/>
              </w:rPr>
              <w:t>a</w:t>
            </w:r>
            <w:r w:rsidRPr="002032CB">
              <w:rPr>
                <w:rStyle w:val="sobjectk"/>
                <w:rFonts w:cstheme="minorHAnsi"/>
                <w:b/>
                <w:bCs/>
                <w:color w:val="333333"/>
                <w:sz w:val="18"/>
                <w:szCs w:val="18"/>
              </w:rPr>
              <w:t>laCarte</w:t>
            </w:r>
            <w:r>
              <w:rPr>
                <w:rStyle w:val="sobjectk"/>
                <w:rFonts w:cstheme="minorHAnsi"/>
                <w:b/>
                <w:bCs/>
                <w:color w:val="333333"/>
                <w:sz w:val="18"/>
                <w:szCs w:val="18"/>
              </w:rPr>
              <w:t>Ind</w:t>
            </w:r>
            <w:r w:rsidRPr="002032CB">
              <w:rPr>
                <w:rStyle w:val="sobjectk"/>
                <w:rFonts w:cstheme="minorHAnsi"/>
                <w:b/>
                <w:bCs/>
                <w:color w:val="333333"/>
                <w:sz w:val="18"/>
                <w:szCs w:val="18"/>
              </w:rPr>
              <w:t>"</w:t>
            </w:r>
            <w:r w:rsidRPr="002032CB">
              <w:rPr>
                <w:rStyle w:val="scolon"/>
                <w:rFonts w:cstheme="minorHAnsi"/>
                <w:color w:val="666666"/>
                <w:sz w:val="18"/>
                <w:szCs w:val="18"/>
              </w:rPr>
              <w:t>:</w:t>
            </w:r>
            <w:r w:rsidRPr="002032CB">
              <w:rPr>
                <w:rStyle w:val="sobjectv"/>
                <w:rFonts w:cstheme="minorHAnsi"/>
                <w:color w:val="555555"/>
                <w:sz w:val="18"/>
                <w:szCs w:val="18"/>
              </w:rPr>
              <w:t>false</w:t>
            </w:r>
            <w:r w:rsidR="006200AB">
              <w:rPr>
                <w:rStyle w:val="sobjectv"/>
                <w:rFonts w:cstheme="minorHAnsi"/>
                <w:color w:val="555555"/>
                <w:sz w:val="18"/>
                <w:szCs w:val="18"/>
              </w:rPr>
              <w:t>,</w:t>
            </w:r>
          </w:p>
          <w:p w14:paraId="01934853" w14:textId="77777777" w:rsidR="006200AB" w:rsidRDefault="006200AB" w:rsidP="006200AB">
            <w:pPr>
              <w:rPr>
                <w:rStyle w:val="sarrayv"/>
                <w:rFonts w:cstheme="minorHAnsi"/>
                <w:color w:val="555555"/>
                <w:sz w:val="18"/>
                <w:szCs w:val="18"/>
              </w:rPr>
            </w:pPr>
            <w:r w:rsidRPr="002032CB">
              <w:rPr>
                <w:rFonts w:cstheme="minorHAnsi"/>
                <w:color w:val="555555"/>
                <w:sz w:val="18"/>
                <w:szCs w:val="18"/>
              </w:rPr>
              <w:t>      </w:t>
            </w:r>
            <w:r w:rsidRPr="002032CB">
              <w:rPr>
                <w:rStyle w:val="sobjectk"/>
                <w:rFonts w:cstheme="minorHAnsi"/>
                <w:b/>
                <w:bCs/>
                <w:color w:val="333333"/>
                <w:sz w:val="18"/>
                <w:szCs w:val="18"/>
              </w:rPr>
              <w:t>"</w:t>
            </w:r>
            <w:r>
              <w:rPr>
                <w:rStyle w:val="sobjectk"/>
                <w:rFonts w:cstheme="minorHAnsi"/>
                <w:b/>
                <w:bCs/>
                <w:color w:val="333333"/>
                <w:sz w:val="18"/>
                <w:szCs w:val="18"/>
              </w:rPr>
              <w:t>offer</w:t>
            </w:r>
            <w:r w:rsidR="006B2621">
              <w:rPr>
                <w:rStyle w:val="sobjectk"/>
                <w:rFonts w:cstheme="minorHAnsi"/>
                <w:b/>
                <w:bCs/>
                <w:color w:val="333333"/>
                <w:sz w:val="18"/>
                <w:szCs w:val="18"/>
              </w:rPr>
              <w:t>Cd</w:t>
            </w:r>
            <w:r>
              <w:rPr>
                <w:rStyle w:val="sobjectk"/>
                <w:rFonts w:cstheme="minorHAnsi"/>
                <w:b/>
                <w:bCs/>
                <w:color w:val="333333"/>
                <w:sz w:val="18"/>
                <w:szCs w:val="18"/>
              </w:rPr>
              <w:t>List</w:t>
            </w:r>
            <w:r w:rsidRPr="002032CB">
              <w:rPr>
                <w:rStyle w:val="sobjectk"/>
                <w:rFonts w:cstheme="minorHAnsi"/>
                <w:b/>
                <w:bCs/>
                <w:color w:val="333333"/>
                <w:sz w:val="18"/>
                <w:szCs w:val="18"/>
              </w:rPr>
              <w:t>"</w:t>
            </w:r>
            <w:r w:rsidRPr="002032CB">
              <w:rPr>
                <w:rStyle w:val="scolon"/>
                <w:rFonts w:cstheme="minorHAnsi"/>
                <w:color w:val="666666"/>
                <w:sz w:val="18"/>
                <w:szCs w:val="18"/>
              </w:rPr>
              <w:t>:</w:t>
            </w:r>
            <w:r w:rsidRPr="002032CB">
              <w:rPr>
                <w:rStyle w:val="sbracket"/>
                <w:rFonts w:cstheme="minorHAnsi"/>
                <w:color w:val="666666"/>
                <w:sz w:val="18"/>
                <w:szCs w:val="18"/>
              </w:rPr>
              <w:t>[</w:t>
            </w:r>
            <w:r w:rsidRPr="002032CB">
              <w:rPr>
                <w:rStyle w:val="apple-converted-space"/>
                <w:rFonts w:cstheme="minorHAnsi"/>
                <w:color w:val="666666"/>
                <w:sz w:val="18"/>
                <w:szCs w:val="18"/>
              </w:rPr>
              <w:t>  </w:t>
            </w:r>
            <w:r w:rsidRPr="002032CB">
              <w:rPr>
                <w:rFonts w:cstheme="minorHAnsi"/>
                <w:color w:val="555555"/>
                <w:sz w:val="18"/>
                <w:szCs w:val="18"/>
              </w:rPr>
              <w:br/>
              <w:t>         </w:t>
            </w:r>
            <w:r w:rsidRPr="002032CB">
              <w:rPr>
                <w:rStyle w:val="sarrayv"/>
                <w:rFonts w:cstheme="minorHAnsi"/>
                <w:color w:val="555555"/>
                <w:sz w:val="18"/>
                <w:szCs w:val="18"/>
              </w:rPr>
              <w:t>"</w:t>
            </w:r>
            <w:r w:rsidRPr="00752747">
              <w:rPr>
                <w:sz w:val="18"/>
                <w:szCs w:val="16"/>
              </w:rPr>
              <w:t>mediaroomtv-hs</w:t>
            </w:r>
            <w:r w:rsidRPr="002032CB">
              <w:rPr>
                <w:rStyle w:val="sarrayv"/>
                <w:rFonts w:cstheme="minorHAnsi"/>
                <w:color w:val="555555"/>
                <w:sz w:val="18"/>
                <w:szCs w:val="18"/>
              </w:rPr>
              <w:t>"</w:t>
            </w:r>
            <w:r>
              <w:rPr>
                <w:rStyle w:val="sarrayv"/>
                <w:rFonts w:cstheme="minorHAnsi"/>
                <w:color w:val="555555"/>
                <w:sz w:val="18"/>
                <w:szCs w:val="18"/>
              </w:rPr>
              <w:t>,</w:t>
            </w:r>
          </w:p>
          <w:p w14:paraId="01934854" w14:textId="77777777" w:rsidR="006D7488" w:rsidRDefault="006E33DC" w:rsidP="006200AB">
            <w:pPr>
              <w:rPr>
                <w:rStyle w:val="sbrace"/>
                <w:rFonts w:cstheme="minorHAnsi"/>
                <w:color w:val="666666"/>
                <w:sz w:val="18"/>
                <w:szCs w:val="18"/>
              </w:rPr>
            </w:pPr>
            <w:r>
              <w:rPr>
                <w:sz w:val="18"/>
                <w:szCs w:val="16"/>
              </w:rPr>
              <w:t xml:space="preserve">         </w:t>
            </w:r>
            <w:r w:rsidRPr="002032CB">
              <w:rPr>
                <w:rStyle w:val="sarrayv"/>
                <w:rFonts w:cstheme="minorHAnsi"/>
                <w:color w:val="555555"/>
                <w:sz w:val="18"/>
                <w:szCs w:val="18"/>
              </w:rPr>
              <w:t>"</w:t>
            </w:r>
            <w:r w:rsidR="006200AB" w:rsidRPr="00752747">
              <w:rPr>
                <w:sz w:val="18"/>
                <w:szCs w:val="16"/>
              </w:rPr>
              <w:t>mediaroomtv-hs</w:t>
            </w:r>
            <w:r>
              <w:rPr>
                <w:sz w:val="18"/>
                <w:szCs w:val="16"/>
              </w:rPr>
              <w:t>2</w:t>
            </w:r>
            <w:r w:rsidRPr="002032CB">
              <w:rPr>
                <w:rStyle w:val="sarrayv"/>
                <w:rFonts w:cstheme="minorHAnsi"/>
                <w:color w:val="555555"/>
                <w:sz w:val="18"/>
                <w:szCs w:val="18"/>
              </w:rPr>
              <w:t>"</w:t>
            </w:r>
            <w:r w:rsidR="006200AB" w:rsidRPr="002032CB">
              <w:rPr>
                <w:rFonts w:cstheme="minorHAnsi"/>
                <w:color w:val="555555"/>
                <w:sz w:val="18"/>
                <w:szCs w:val="18"/>
              </w:rPr>
              <w:br/>
              <w:t>      </w:t>
            </w:r>
            <w:r w:rsidR="006200AB" w:rsidRPr="002032CB">
              <w:rPr>
                <w:rStyle w:val="sbracket"/>
                <w:rFonts w:cstheme="minorHAnsi"/>
                <w:color w:val="666666"/>
                <w:sz w:val="18"/>
                <w:szCs w:val="18"/>
              </w:rPr>
              <w:t>]</w:t>
            </w:r>
            <w:r w:rsidR="006D7488" w:rsidRPr="002032CB">
              <w:rPr>
                <w:rFonts w:cstheme="minorHAnsi"/>
                <w:color w:val="555555"/>
                <w:sz w:val="18"/>
                <w:szCs w:val="18"/>
              </w:rPr>
              <w:br/>
              <w:t>   </w:t>
            </w:r>
            <w:r w:rsidR="006D7488" w:rsidRPr="002032CB">
              <w:rPr>
                <w:rStyle w:val="sbrace"/>
                <w:rFonts w:cstheme="minorHAnsi"/>
                <w:color w:val="666666"/>
                <w:sz w:val="18"/>
                <w:szCs w:val="18"/>
              </w:rPr>
              <w:t>}</w:t>
            </w:r>
            <w:r w:rsidR="006D7488" w:rsidRPr="002032CB">
              <w:rPr>
                <w:rStyle w:val="scomma"/>
                <w:rFonts w:cstheme="minorHAnsi"/>
                <w:color w:val="666666"/>
                <w:sz w:val="18"/>
                <w:szCs w:val="18"/>
              </w:rPr>
              <w:t>,</w:t>
            </w:r>
            <w:r w:rsidR="006D7488" w:rsidRPr="002032CB">
              <w:rPr>
                <w:rFonts w:cstheme="minorHAnsi"/>
                <w:color w:val="555555"/>
                <w:sz w:val="18"/>
                <w:szCs w:val="18"/>
              </w:rPr>
              <w:br/>
              <w:t>   </w:t>
            </w:r>
            <w:r w:rsidR="006D7488" w:rsidRPr="002032CB">
              <w:rPr>
                <w:rStyle w:val="sobjectk"/>
                <w:rFonts w:cstheme="minorHAnsi"/>
                <w:b/>
                <w:bCs/>
                <w:color w:val="333333"/>
                <w:sz w:val="18"/>
                <w:szCs w:val="18"/>
              </w:rPr>
              <w:t>"status"</w:t>
            </w:r>
            <w:r w:rsidR="006D7488" w:rsidRPr="002032CB">
              <w:rPr>
                <w:rStyle w:val="scolon"/>
                <w:rFonts w:cstheme="minorHAnsi"/>
                <w:color w:val="666666"/>
                <w:sz w:val="18"/>
                <w:szCs w:val="18"/>
              </w:rPr>
              <w:t>:</w:t>
            </w:r>
            <w:r w:rsidR="006D7488" w:rsidRPr="002032CB">
              <w:rPr>
                <w:rStyle w:val="sbrace"/>
                <w:rFonts w:cstheme="minorHAnsi"/>
                <w:color w:val="666666"/>
                <w:sz w:val="18"/>
                <w:szCs w:val="18"/>
              </w:rPr>
              <w:t>{</w:t>
            </w:r>
            <w:r w:rsidR="006D7488" w:rsidRPr="002032CB">
              <w:rPr>
                <w:rStyle w:val="apple-converted-space"/>
                <w:rFonts w:cstheme="minorHAnsi"/>
                <w:color w:val="666666"/>
                <w:sz w:val="18"/>
                <w:szCs w:val="18"/>
              </w:rPr>
              <w:t>  </w:t>
            </w:r>
            <w:r w:rsidR="006D7488" w:rsidRPr="002032CB">
              <w:rPr>
                <w:rFonts w:cstheme="minorHAnsi"/>
                <w:color w:val="555555"/>
                <w:sz w:val="18"/>
                <w:szCs w:val="18"/>
              </w:rPr>
              <w:br/>
              <w:t>      </w:t>
            </w:r>
            <w:r w:rsidR="006D7488" w:rsidRPr="002032CB">
              <w:rPr>
                <w:rStyle w:val="sobjectk"/>
                <w:rFonts w:cstheme="minorHAnsi"/>
                <w:b/>
                <w:bCs/>
                <w:color w:val="333333"/>
                <w:sz w:val="18"/>
                <w:szCs w:val="18"/>
              </w:rPr>
              <w:t>"statusCd"</w:t>
            </w:r>
            <w:r w:rsidR="006D7488" w:rsidRPr="002032CB">
              <w:rPr>
                <w:rStyle w:val="scolon"/>
                <w:rFonts w:cstheme="minorHAnsi"/>
                <w:color w:val="666666"/>
                <w:sz w:val="18"/>
                <w:szCs w:val="18"/>
              </w:rPr>
              <w:t>:</w:t>
            </w:r>
            <w:r w:rsidR="006D7488" w:rsidRPr="002032CB">
              <w:rPr>
                <w:rStyle w:val="sobjectv"/>
                <w:rFonts w:cstheme="minorHAnsi"/>
                <w:color w:val="555555"/>
                <w:sz w:val="18"/>
                <w:szCs w:val="18"/>
              </w:rPr>
              <w:t>"200"</w:t>
            </w:r>
            <w:r w:rsidR="006D7488" w:rsidRPr="002032CB">
              <w:rPr>
                <w:rStyle w:val="scomma"/>
                <w:rFonts w:cstheme="minorHAnsi"/>
                <w:color w:val="666666"/>
                <w:sz w:val="18"/>
                <w:szCs w:val="18"/>
              </w:rPr>
              <w:t>,</w:t>
            </w:r>
            <w:r w:rsidR="006D7488" w:rsidRPr="002032CB">
              <w:rPr>
                <w:rFonts w:cstheme="minorHAnsi"/>
                <w:color w:val="555555"/>
                <w:sz w:val="18"/>
                <w:szCs w:val="18"/>
              </w:rPr>
              <w:br/>
              <w:t>      </w:t>
            </w:r>
            <w:r w:rsidR="006D7488" w:rsidRPr="002032CB">
              <w:rPr>
                <w:rStyle w:val="sobjectk"/>
                <w:rFonts w:cstheme="minorHAnsi"/>
                <w:b/>
                <w:bCs/>
                <w:color w:val="333333"/>
                <w:sz w:val="18"/>
                <w:szCs w:val="18"/>
              </w:rPr>
              <w:t>"statusTxt"</w:t>
            </w:r>
            <w:r w:rsidR="006D7488" w:rsidRPr="002032CB">
              <w:rPr>
                <w:rStyle w:val="scolon"/>
                <w:rFonts w:cstheme="minorHAnsi"/>
                <w:color w:val="666666"/>
                <w:sz w:val="18"/>
                <w:szCs w:val="18"/>
              </w:rPr>
              <w:t>:</w:t>
            </w:r>
            <w:r w:rsidR="006D7488" w:rsidRPr="002032CB">
              <w:rPr>
                <w:rStyle w:val="sobjectv"/>
                <w:rFonts w:cstheme="minorHAnsi"/>
                <w:color w:val="555555"/>
                <w:sz w:val="18"/>
                <w:szCs w:val="18"/>
              </w:rPr>
              <w:t>"OK"</w:t>
            </w:r>
            <w:r w:rsidR="00303C36">
              <w:rPr>
                <w:rFonts w:cstheme="minorHAnsi"/>
                <w:color w:val="555555"/>
                <w:sz w:val="18"/>
                <w:szCs w:val="18"/>
              </w:rPr>
              <w:br/>
              <w:t> </w:t>
            </w:r>
            <w:r w:rsidR="006D7488" w:rsidRPr="002032CB">
              <w:rPr>
                <w:rFonts w:cstheme="minorHAnsi"/>
                <w:color w:val="555555"/>
                <w:sz w:val="18"/>
                <w:szCs w:val="18"/>
              </w:rPr>
              <w:t>   </w:t>
            </w:r>
            <w:r w:rsidR="006D7488" w:rsidRPr="002032CB">
              <w:rPr>
                <w:rStyle w:val="sbrace"/>
                <w:rFonts w:cstheme="minorHAnsi"/>
                <w:color w:val="666666"/>
                <w:sz w:val="18"/>
                <w:szCs w:val="18"/>
              </w:rPr>
              <w:t>}</w:t>
            </w:r>
            <w:r w:rsidR="006D7488" w:rsidRPr="002032CB">
              <w:rPr>
                <w:rFonts w:cstheme="minorHAnsi"/>
                <w:color w:val="555555"/>
                <w:sz w:val="18"/>
                <w:szCs w:val="18"/>
              </w:rPr>
              <w:br/>
            </w:r>
            <w:r w:rsidR="006D7488" w:rsidRPr="002032CB">
              <w:rPr>
                <w:rStyle w:val="sbrace"/>
                <w:rFonts w:cstheme="minorHAnsi"/>
                <w:color w:val="666666"/>
                <w:sz w:val="18"/>
                <w:szCs w:val="18"/>
              </w:rPr>
              <w:t>}</w:t>
            </w:r>
          </w:p>
          <w:p w14:paraId="01934855" w14:textId="77777777" w:rsidR="00776E1E" w:rsidRDefault="00776E1E" w:rsidP="006200AB">
            <w:pPr>
              <w:rPr>
                <w:rStyle w:val="sbrace"/>
                <w:rFonts w:cstheme="minorHAnsi"/>
                <w:color w:val="666666"/>
                <w:sz w:val="18"/>
                <w:szCs w:val="18"/>
              </w:rPr>
            </w:pPr>
          </w:p>
          <w:p w14:paraId="2DD888B7" w14:textId="30392043" w:rsidR="00E213B1" w:rsidRDefault="00E213B1" w:rsidP="006200AB">
            <w:pPr>
              <w:rPr>
                <w:rStyle w:val="sbrace"/>
                <w:rFonts w:cstheme="minorHAnsi"/>
                <w:color w:val="666666"/>
                <w:sz w:val="18"/>
                <w:szCs w:val="18"/>
              </w:rPr>
            </w:pPr>
          </w:p>
          <w:p w14:paraId="4A6C1A48" w14:textId="6E4C36C9" w:rsidR="00E213B1" w:rsidRDefault="00E213B1" w:rsidP="006200AB">
            <w:pPr>
              <w:rPr>
                <w:rStyle w:val="sbrace"/>
                <w:rFonts w:cstheme="minorHAnsi"/>
                <w:color w:val="666666"/>
                <w:sz w:val="18"/>
                <w:szCs w:val="18"/>
              </w:rPr>
            </w:pPr>
            <w:r>
              <w:rPr>
                <w:rStyle w:val="sbrace"/>
                <w:rFonts w:cstheme="minorHAnsi"/>
                <w:color w:val="666666"/>
                <w:sz w:val="18"/>
                <w:szCs w:val="18"/>
              </w:rPr>
              <w:t>New: [Yilin]</w:t>
            </w:r>
          </w:p>
          <w:p w14:paraId="0C194549"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w:t>
            </w:r>
          </w:p>
          <w:p w14:paraId="4083B54C"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"status":    {</w:t>
            </w:r>
          </w:p>
          <w:p w14:paraId="17CEF74C"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"statusCd": "200",</w:t>
            </w:r>
          </w:p>
          <w:p w14:paraId="79F1CFC2"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"statusTxt": "OK"</w:t>
            </w:r>
          </w:p>
          <w:p w14:paraId="4CBC4BAC"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w:t>
            </w:r>
          </w:p>
          <w:p w14:paraId="6EAFEB9C"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"channel":    {</w:t>
            </w:r>
          </w:p>
          <w:p w14:paraId="6DEEAF9D"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"channelId": "101266",</w:t>
            </w:r>
          </w:p>
          <w:p w14:paraId="78D40242"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"channelNm": "Spike TV",</w:t>
            </w:r>
          </w:p>
          <w:p w14:paraId="7867914A"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"channelCd": "TNN",</w:t>
            </w:r>
          </w:p>
          <w:p w14:paraId="383DB2B4"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"channelTxt": "SPIKE provides content that inspires, thrills and entertains. Whether it's the artistic challenge of Ink Master, saving livelihoods in Bar Rescue, redefining the art of magic with Criss Angel's BeLIEve, or launching the toughest tournament in sports, Bellator MMA.",</w:t>
            </w:r>
          </w:p>
          <w:p w14:paraId="31FD6FBE"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"alaCarteInd": true,</w:t>
            </w:r>
          </w:p>
          <w:p w14:paraId="62B4A962"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"purchasableInd": true,</w:t>
            </w:r>
          </w:p>
          <w:p w14:paraId="47D2FAE1"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"tvResolution": [</w:t>
            </w:r>
          </w:p>
          <w:p w14:paraId="03EF6142"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w:t>
            </w:r>
          </w:p>
          <w:p w14:paraId="1172DA73"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"channelNum" : "390",</w:t>
            </w:r>
          </w:p>
          <w:p w14:paraId="7E332D77"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"channelType" : "HD"</w:t>
            </w:r>
          </w:p>
          <w:p w14:paraId="0C641735"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w:t>
            </w:r>
          </w:p>
          <w:p w14:paraId="76DB1229"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w:t>
            </w:r>
          </w:p>
          <w:p w14:paraId="4D549ACA"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"channelNum" : "9390",</w:t>
            </w:r>
          </w:p>
          <w:p w14:paraId="41C326CD"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"channelType" : "SD"</w:t>
            </w:r>
          </w:p>
          <w:p w14:paraId="76B46421"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lastRenderedPageBreak/>
              <w:t xml:space="preserve">        }</w:t>
            </w:r>
          </w:p>
          <w:p w14:paraId="01724825"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w:t>
            </w:r>
          </w:p>
          <w:p w14:paraId="18465430"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"displayCategoryCdList":       [</w:t>
            </w:r>
          </w:p>
          <w:p w14:paraId="5D187760"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"1000",</w:t>
            </w:r>
          </w:p>
          <w:p w14:paraId="0EA87D39"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"1014"</w:t>
            </w:r>
          </w:p>
          <w:p w14:paraId="70D8BFAF"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w:t>
            </w:r>
          </w:p>
          <w:p w14:paraId="463E7D75"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"channelPriceAmt": 4,</w:t>
            </w:r>
          </w:p>
          <w:p w14:paraId="665FC619"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"offerCdList":       [</w:t>
            </w:r>
          </w:p>
          <w:p w14:paraId="033F89B3"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"MediaroomTV-HS",</w:t>
            </w:r>
          </w:p>
          <w:p w14:paraId="3792389F"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"MediaroomTV-HS2.0"</w:t>
            </w:r>
          </w:p>
          <w:p w14:paraId="7F930620"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w:t>
            </w:r>
          </w:p>
          <w:p w14:paraId="465EECB7" w14:textId="77777777" w:rsidR="00E213B1" w:rsidRPr="00E213B1" w:rsidRDefault="00E213B1" w:rsidP="00E213B1">
            <w:pPr>
              <w:rPr>
                <w:rStyle w:val="sbrace"/>
                <w:rFonts w:cstheme="minorHAnsi"/>
                <w:color w:val="666666"/>
                <w:sz w:val="18"/>
                <w:szCs w:val="18"/>
              </w:rPr>
            </w:pPr>
            <w:r w:rsidRPr="00E213B1">
              <w:rPr>
                <w:rStyle w:val="sbrace"/>
                <w:rFonts w:cstheme="minorHAnsi"/>
                <w:color w:val="666666"/>
                <w:sz w:val="18"/>
                <w:szCs w:val="18"/>
              </w:rPr>
              <w:t xml:space="preserve">   }</w:t>
            </w:r>
          </w:p>
          <w:p w14:paraId="42DB334F" w14:textId="42AC0252" w:rsidR="00E213B1" w:rsidRDefault="00E213B1" w:rsidP="00E213B1">
            <w:pPr>
              <w:rPr>
                <w:rStyle w:val="sbrace"/>
                <w:rFonts w:cstheme="minorHAnsi"/>
                <w:color w:val="666666"/>
                <w:sz w:val="18"/>
                <w:szCs w:val="18"/>
              </w:rPr>
            </w:pPr>
            <w:r w:rsidRPr="00E213B1">
              <w:rPr>
                <w:rStyle w:val="sbrace"/>
                <w:rFonts w:cstheme="minorHAnsi"/>
                <w:color w:val="666666"/>
                <w:sz w:val="18"/>
                <w:szCs w:val="18"/>
              </w:rPr>
              <w:t>}</w:t>
            </w:r>
          </w:p>
          <w:p w14:paraId="076D37F3" w14:textId="5A8D567D" w:rsidR="00653A5C" w:rsidRDefault="00653A5C" w:rsidP="006200AB">
            <w:pPr>
              <w:rPr>
                <w:rStyle w:val="sbrace"/>
                <w:rFonts w:cstheme="minorHAnsi"/>
                <w:color w:val="666666"/>
                <w:sz w:val="18"/>
                <w:szCs w:val="18"/>
              </w:rPr>
            </w:pPr>
          </w:p>
          <w:p w14:paraId="4AAFEFBF" w14:textId="6C0859B1" w:rsidR="00653A5C" w:rsidRDefault="00653A5C" w:rsidP="006200AB">
            <w:pPr>
              <w:rPr>
                <w:ins w:id="5" w:author="Sean Li" w:date="2016-02-15T12:13:00Z"/>
              </w:rPr>
            </w:pPr>
            <w:ins w:id="6" w:author="Sean Li" w:date="2016-02-15T12:13:00Z">
              <w:r w:rsidRPr="00653A5C">
                <w:t xml:space="preserve">Get channel for </w:t>
              </w:r>
              <w:r>
                <w:t>BasePack “Lite”</w:t>
              </w:r>
            </w:ins>
            <w:r>
              <w:t>:</w:t>
            </w:r>
          </w:p>
          <w:p w14:paraId="4D898E08" w14:textId="77777777" w:rsidR="00653A5C" w:rsidRDefault="00653A5C" w:rsidP="006200AB">
            <w:pPr>
              <w:rPr>
                <w:ins w:id="7" w:author="Sean Li" w:date="2016-02-15T12:13:00Z"/>
              </w:rPr>
            </w:pPr>
          </w:p>
          <w:p w14:paraId="14ACCA7F" w14:textId="77777777" w:rsidR="00653A5C" w:rsidRDefault="00653A5C" w:rsidP="006200AB">
            <w:pPr>
              <w:rPr>
                <w:sz w:val="20"/>
                <w:szCs w:val="20"/>
              </w:rPr>
            </w:pPr>
            <w:ins w:id="8" w:author="Sean Li" w:date="2016-02-15T12:13:00Z">
              <w:r w:rsidRPr="00653A5C">
                <w:rPr>
                  <w:b/>
                  <w:sz w:val="20"/>
                  <w:szCs w:val="20"/>
                </w:rPr>
                <w:t>URL example:</w:t>
              </w:r>
              <w:r w:rsidRPr="00653A5C">
                <w:rPr>
                  <w:sz w:val="20"/>
                  <w:szCs w:val="20"/>
                </w:rPr>
                <w:t xml:space="preserve"> </w:t>
              </w:r>
            </w:ins>
            <w:ins w:id="9" w:author="Sean Li" w:date="2016-02-15T12:14:00Z">
              <w:r w:rsidRPr="00653A5C">
                <w:rPr>
                  <w:sz w:val="20"/>
                  <w:szCs w:val="20"/>
                </w:rPr>
                <w:t xml:space="preserve"> </w:t>
              </w:r>
            </w:ins>
          </w:p>
          <w:p w14:paraId="52830920" w14:textId="43E11F69" w:rsidR="00653A5C" w:rsidRPr="00653A5C" w:rsidRDefault="00653A5C" w:rsidP="006200AB">
            <w:pPr>
              <w:rPr>
                <w:ins w:id="10" w:author="Sean Li" w:date="2016-02-15T12:14:00Z"/>
                <w:sz w:val="20"/>
                <w:szCs w:val="20"/>
              </w:rPr>
            </w:pPr>
            <w:ins w:id="11" w:author="Sean Li" w:date="2016-02-15T12:14:00Z">
              <w:r w:rsidRPr="00653A5C">
                <w:rPr>
                  <w:sz w:val="20"/>
                  <w:szCs w:val="20"/>
                </w:rPr>
                <w:fldChar w:fldCharType="begin"/>
              </w:r>
              <w:r w:rsidRPr="00653A5C">
                <w:rPr>
                  <w:sz w:val="20"/>
                  <w:szCs w:val="20"/>
                </w:rPr>
                <w:instrText xml:space="preserve"> HYPERLINK "https://soa-mp-rmsk-dv01.tsl.telus.com/v1/cmo/selfmgmt/tv/reference/collection/Lite" </w:instrText>
              </w:r>
              <w:r w:rsidRPr="00653A5C">
                <w:rPr>
                  <w:sz w:val="20"/>
                  <w:szCs w:val="20"/>
                </w:rPr>
                <w:fldChar w:fldCharType="separate"/>
              </w:r>
              <w:r w:rsidRPr="00653A5C">
                <w:rPr>
                  <w:rStyle w:val="Hyperlink"/>
                  <w:sz w:val="20"/>
                  <w:szCs w:val="20"/>
                </w:rPr>
                <w:t>https://soa-mp-rmsk-dv01.tsl.telus.com/v1/cmo/selfmgmt/tv/reference/collection/Lite</w:t>
              </w:r>
              <w:r w:rsidRPr="00653A5C">
                <w:rPr>
                  <w:sz w:val="20"/>
                  <w:szCs w:val="20"/>
                </w:rPr>
                <w:fldChar w:fldCharType="end"/>
              </w:r>
            </w:ins>
          </w:p>
          <w:p w14:paraId="58600023" w14:textId="77777777" w:rsidR="00653A5C" w:rsidRDefault="00653A5C" w:rsidP="006200AB">
            <w:pPr>
              <w:rPr>
                <w:ins w:id="12" w:author="Sean Li" w:date="2016-02-15T12:14:00Z"/>
              </w:rPr>
            </w:pPr>
          </w:p>
          <w:p w14:paraId="7A42DD7E" w14:textId="77777777" w:rsidR="00653A5C" w:rsidRDefault="00653A5C" w:rsidP="006200AB">
            <w:ins w:id="13" w:author="Sean Li" w:date="2016-02-15T12:14:00Z">
              <w:r>
                <w:t>Response example:</w:t>
              </w:r>
            </w:ins>
          </w:p>
          <w:p w14:paraId="2E7EDE9B" w14:textId="77777777" w:rsidR="00653A5C" w:rsidRDefault="00653A5C" w:rsidP="006200AB">
            <w:pPr>
              <w:rPr>
                <w:ins w:id="14" w:author="Sean Li" w:date="2016-02-15T12:14:00Z"/>
              </w:rPr>
            </w:pPr>
          </w:p>
          <w:p w14:paraId="0413215D" w14:textId="77777777" w:rsidR="00653A5C" w:rsidRPr="00653A5C" w:rsidRDefault="00653A5C" w:rsidP="00653A5C">
            <w:pPr>
              <w:rPr>
                <w:ins w:id="15" w:author="Sean Li" w:date="2016-02-15T12:14:00Z"/>
                <w:rStyle w:val="sbrace"/>
                <w:rFonts w:cstheme="minorHAnsi"/>
                <w:color w:val="666666"/>
                <w:sz w:val="18"/>
                <w:szCs w:val="18"/>
              </w:rPr>
            </w:pPr>
            <w:ins w:id="16" w:author="Sean Li" w:date="2016-02-15T12:14:00Z">
              <w:r w:rsidRPr="00653A5C">
                <w:rPr>
                  <w:rStyle w:val="sbrace"/>
                  <w:rFonts w:cstheme="minorHAnsi"/>
                  <w:color w:val="666666"/>
                  <w:sz w:val="18"/>
                  <w:szCs w:val="18"/>
                </w:rPr>
                <w:t>{</w:t>
              </w:r>
            </w:ins>
          </w:p>
          <w:p w14:paraId="6CF39C4A" w14:textId="77777777" w:rsidR="00653A5C" w:rsidRPr="00653A5C" w:rsidRDefault="00653A5C" w:rsidP="00653A5C">
            <w:pPr>
              <w:rPr>
                <w:ins w:id="17" w:author="Sean Li" w:date="2016-02-15T12:14:00Z"/>
                <w:rStyle w:val="sbrace"/>
                <w:rFonts w:cstheme="minorHAnsi"/>
                <w:color w:val="666666"/>
                <w:sz w:val="18"/>
                <w:szCs w:val="18"/>
              </w:rPr>
            </w:pPr>
            <w:ins w:id="18" w:author="Sean Li" w:date="2016-02-15T12:14:00Z">
              <w:r w:rsidRPr="00653A5C">
                <w:rPr>
                  <w:rStyle w:val="sbrace"/>
                  <w:rFonts w:cstheme="minorHAnsi"/>
                  <w:color w:val="666666"/>
                  <w:sz w:val="18"/>
                  <w:szCs w:val="18"/>
                </w:rPr>
                <w:t xml:space="preserve">   "status":    {</w:t>
              </w:r>
            </w:ins>
          </w:p>
          <w:p w14:paraId="58BFA2DD" w14:textId="77777777" w:rsidR="00653A5C" w:rsidRPr="00653A5C" w:rsidRDefault="00653A5C" w:rsidP="00653A5C">
            <w:pPr>
              <w:rPr>
                <w:ins w:id="19" w:author="Sean Li" w:date="2016-02-15T12:14:00Z"/>
                <w:rStyle w:val="sbrace"/>
                <w:rFonts w:cstheme="minorHAnsi"/>
                <w:color w:val="666666"/>
                <w:sz w:val="18"/>
                <w:szCs w:val="18"/>
              </w:rPr>
            </w:pPr>
            <w:ins w:id="20" w:author="Sean Li" w:date="2016-02-15T12:14:00Z">
              <w:r w:rsidRPr="00653A5C">
                <w:rPr>
                  <w:rStyle w:val="sbrace"/>
                  <w:rFonts w:cstheme="minorHAnsi"/>
                  <w:color w:val="666666"/>
                  <w:sz w:val="18"/>
                  <w:szCs w:val="18"/>
                </w:rPr>
                <w:t xml:space="preserve">      "statusCd": "200",</w:t>
              </w:r>
            </w:ins>
          </w:p>
          <w:p w14:paraId="4AD7EC59" w14:textId="77777777" w:rsidR="00653A5C" w:rsidRPr="00653A5C" w:rsidRDefault="00653A5C" w:rsidP="00653A5C">
            <w:pPr>
              <w:rPr>
                <w:ins w:id="21" w:author="Sean Li" w:date="2016-02-15T12:14:00Z"/>
                <w:rStyle w:val="sbrace"/>
                <w:rFonts w:cstheme="minorHAnsi"/>
                <w:color w:val="666666"/>
                <w:sz w:val="18"/>
                <w:szCs w:val="18"/>
              </w:rPr>
            </w:pPr>
            <w:ins w:id="22" w:author="Sean Li" w:date="2016-02-15T12:14:00Z">
              <w:r w:rsidRPr="00653A5C">
                <w:rPr>
                  <w:rStyle w:val="sbrace"/>
                  <w:rFonts w:cstheme="minorHAnsi"/>
                  <w:color w:val="666666"/>
                  <w:sz w:val="18"/>
                  <w:szCs w:val="18"/>
                </w:rPr>
                <w:t xml:space="preserve">      "statusTxt": "OK"</w:t>
              </w:r>
            </w:ins>
          </w:p>
          <w:p w14:paraId="5892FA08" w14:textId="77777777" w:rsidR="00653A5C" w:rsidRPr="00653A5C" w:rsidRDefault="00653A5C" w:rsidP="00653A5C">
            <w:pPr>
              <w:rPr>
                <w:ins w:id="23" w:author="Sean Li" w:date="2016-02-15T12:14:00Z"/>
                <w:rStyle w:val="sbrace"/>
                <w:rFonts w:cstheme="minorHAnsi"/>
                <w:color w:val="666666"/>
                <w:sz w:val="18"/>
                <w:szCs w:val="18"/>
              </w:rPr>
            </w:pPr>
            <w:ins w:id="24" w:author="Sean Li" w:date="2016-02-15T12:14:00Z">
              <w:r w:rsidRPr="00653A5C">
                <w:rPr>
                  <w:rStyle w:val="sbrace"/>
                  <w:rFonts w:cstheme="minorHAnsi"/>
                  <w:color w:val="666666"/>
                  <w:sz w:val="18"/>
                  <w:szCs w:val="18"/>
                </w:rPr>
                <w:t xml:space="preserve">   },</w:t>
              </w:r>
            </w:ins>
          </w:p>
          <w:p w14:paraId="198EEDBC" w14:textId="77777777" w:rsidR="00653A5C" w:rsidRPr="00653A5C" w:rsidRDefault="00653A5C" w:rsidP="00653A5C">
            <w:pPr>
              <w:rPr>
                <w:ins w:id="25" w:author="Sean Li" w:date="2016-02-15T12:14:00Z"/>
                <w:rStyle w:val="sbrace"/>
                <w:rFonts w:cstheme="minorHAnsi"/>
                <w:color w:val="666666"/>
                <w:sz w:val="18"/>
                <w:szCs w:val="18"/>
              </w:rPr>
            </w:pPr>
            <w:ins w:id="26" w:author="Sean Li" w:date="2016-02-15T12:14:00Z">
              <w:r w:rsidRPr="00653A5C">
                <w:rPr>
                  <w:rStyle w:val="sbrace"/>
                  <w:rFonts w:cstheme="minorHAnsi"/>
                  <w:color w:val="666666"/>
                  <w:sz w:val="18"/>
                  <w:szCs w:val="18"/>
                </w:rPr>
                <w:t xml:space="preserve">   "collection":    {</w:t>
              </w:r>
            </w:ins>
          </w:p>
          <w:p w14:paraId="1B42FD32" w14:textId="77777777" w:rsidR="00653A5C" w:rsidRPr="00653A5C" w:rsidRDefault="00653A5C" w:rsidP="00653A5C">
            <w:pPr>
              <w:rPr>
                <w:ins w:id="27" w:author="Sean Li" w:date="2016-02-15T12:14:00Z"/>
                <w:rStyle w:val="sbrace"/>
                <w:rFonts w:cstheme="minorHAnsi"/>
                <w:color w:val="666666"/>
                <w:sz w:val="18"/>
                <w:szCs w:val="18"/>
              </w:rPr>
            </w:pPr>
            <w:ins w:id="28" w:author="Sean Li" w:date="2016-02-15T12:14:00Z">
              <w:r w:rsidRPr="00653A5C">
                <w:rPr>
                  <w:rStyle w:val="sbrace"/>
                  <w:rFonts w:cstheme="minorHAnsi"/>
                  <w:color w:val="666666"/>
                  <w:sz w:val="18"/>
                  <w:szCs w:val="18"/>
                </w:rPr>
                <w:t xml:space="preserve">      "collectionId": "-99",</w:t>
              </w:r>
            </w:ins>
          </w:p>
          <w:p w14:paraId="73F82DF8" w14:textId="77777777" w:rsidR="00653A5C" w:rsidRPr="00653A5C" w:rsidRDefault="00653A5C" w:rsidP="00653A5C">
            <w:pPr>
              <w:rPr>
                <w:ins w:id="29" w:author="Sean Li" w:date="2016-02-15T12:14:00Z"/>
                <w:rStyle w:val="sbrace"/>
                <w:rFonts w:cstheme="minorHAnsi"/>
                <w:color w:val="666666"/>
                <w:sz w:val="18"/>
                <w:szCs w:val="18"/>
              </w:rPr>
            </w:pPr>
            <w:ins w:id="30" w:author="Sean Li" w:date="2016-02-15T12:14:00Z">
              <w:r w:rsidRPr="00653A5C">
                <w:rPr>
                  <w:rStyle w:val="sbrace"/>
                  <w:rFonts w:cstheme="minorHAnsi"/>
                  <w:color w:val="666666"/>
                  <w:sz w:val="18"/>
                  <w:szCs w:val="18"/>
                </w:rPr>
                <w:t xml:space="preserve">      "collectionNm": "Lite",</w:t>
              </w:r>
            </w:ins>
          </w:p>
          <w:p w14:paraId="130875E3" w14:textId="77777777" w:rsidR="00653A5C" w:rsidRPr="00653A5C" w:rsidRDefault="00653A5C" w:rsidP="00653A5C">
            <w:pPr>
              <w:rPr>
                <w:ins w:id="31" w:author="Sean Li" w:date="2016-02-15T12:14:00Z"/>
                <w:rStyle w:val="sbrace"/>
                <w:rFonts w:cstheme="minorHAnsi"/>
                <w:color w:val="666666"/>
                <w:sz w:val="18"/>
                <w:szCs w:val="18"/>
              </w:rPr>
            </w:pPr>
            <w:ins w:id="32" w:author="Sean Li" w:date="2016-02-15T12:14:00Z">
              <w:r w:rsidRPr="00653A5C">
                <w:rPr>
                  <w:rStyle w:val="sbrace"/>
                  <w:rFonts w:cstheme="minorHAnsi"/>
                  <w:color w:val="666666"/>
                  <w:sz w:val="18"/>
                  <w:szCs w:val="18"/>
                </w:rPr>
                <w:t xml:space="preserve">      "collectionCd": "Lite",</w:t>
              </w:r>
            </w:ins>
          </w:p>
          <w:p w14:paraId="469F436E" w14:textId="77777777" w:rsidR="00653A5C" w:rsidRPr="00653A5C" w:rsidRDefault="00653A5C" w:rsidP="00653A5C">
            <w:pPr>
              <w:rPr>
                <w:ins w:id="33" w:author="Sean Li" w:date="2016-02-15T12:14:00Z"/>
                <w:rStyle w:val="sbrace"/>
                <w:rFonts w:cstheme="minorHAnsi"/>
                <w:color w:val="666666"/>
                <w:sz w:val="18"/>
                <w:szCs w:val="18"/>
              </w:rPr>
            </w:pPr>
            <w:ins w:id="34" w:author="Sean Li" w:date="2016-02-15T12:14:00Z">
              <w:r w:rsidRPr="00653A5C">
                <w:rPr>
                  <w:rStyle w:val="sbrace"/>
                  <w:rFonts w:cstheme="minorHAnsi"/>
                  <w:color w:val="666666"/>
                  <w:sz w:val="18"/>
                  <w:szCs w:val="18"/>
                </w:rPr>
                <w:t xml:space="preserve">      "collectionTxt": ".",</w:t>
              </w:r>
            </w:ins>
          </w:p>
          <w:p w14:paraId="66EAB51D" w14:textId="77777777" w:rsidR="00653A5C" w:rsidRPr="00653A5C" w:rsidRDefault="00653A5C" w:rsidP="00653A5C">
            <w:pPr>
              <w:rPr>
                <w:ins w:id="35" w:author="Sean Li" w:date="2016-02-15T12:14:00Z"/>
                <w:rStyle w:val="sbrace"/>
                <w:rFonts w:cstheme="minorHAnsi"/>
                <w:color w:val="666666"/>
                <w:sz w:val="18"/>
                <w:szCs w:val="18"/>
              </w:rPr>
            </w:pPr>
            <w:ins w:id="36" w:author="Sean Li" w:date="2016-02-15T12:14:00Z">
              <w:r w:rsidRPr="00653A5C">
                <w:rPr>
                  <w:rStyle w:val="sbrace"/>
                  <w:rFonts w:cstheme="minorHAnsi"/>
                  <w:color w:val="666666"/>
                  <w:sz w:val="18"/>
                  <w:szCs w:val="18"/>
                </w:rPr>
                <w:t xml:space="preserve">      "purchasableInd": false,</w:t>
              </w:r>
            </w:ins>
          </w:p>
          <w:p w14:paraId="553317CA" w14:textId="77777777" w:rsidR="00653A5C" w:rsidRPr="00653A5C" w:rsidRDefault="00653A5C" w:rsidP="00653A5C">
            <w:pPr>
              <w:rPr>
                <w:ins w:id="37" w:author="Sean Li" w:date="2016-02-15T12:14:00Z"/>
                <w:rStyle w:val="sbrace"/>
                <w:rFonts w:cstheme="minorHAnsi"/>
                <w:color w:val="666666"/>
                <w:sz w:val="18"/>
                <w:szCs w:val="18"/>
              </w:rPr>
            </w:pPr>
            <w:ins w:id="38" w:author="Sean Li" w:date="2016-02-15T12:14:00Z">
              <w:r w:rsidRPr="00653A5C">
                <w:rPr>
                  <w:rStyle w:val="sbrace"/>
                  <w:rFonts w:cstheme="minorHAnsi"/>
                  <w:color w:val="666666"/>
                  <w:sz w:val="18"/>
                  <w:szCs w:val="18"/>
                </w:rPr>
                <w:t xml:space="preserve">      "rank": "",</w:t>
              </w:r>
            </w:ins>
          </w:p>
          <w:p w14:paraId="24247CB2" w14:textId="77777777" w:rsidR="00653A5C" w:rsidRPr="00653A5C" w:rsidRDefault="00653A5C" w:rsidP="00653A5C">
            <w:pPr>
              <w:rPr>
                <w:ins w:id="39" w:author="Sean Li" w:date="2016-02-15T12:14:00Z"/>
                <w:rStyle w:val="sbrace"/>
                <w:rFonts w:cstheme="minorHAnsi"/>
                <w:color w:val="666666"/>
                <w:sz w:val="18"/>
                <w:szCs w:val="18"/>
              </w:rPr>
            </w:pPr>
            <w:ins w:id="40" w:author="Sean Li" w:date="2016-02-15T12:14:00Z">
              <w:r w:rsidRPr="00653A5C">
                <w:rPr>
                  <w:rStyle w:val="sbrace"/>
                  <w:rFonts w:cstheme="minorHAnsi"/>
                  <w:color w:val="666666"/>
                  <w:sz w:val="18"/>
                  <w:szCs w:val="18"/>
                </w:rPr>
                <w:t xml:space="preserve">      "pricePlanCode": "theme pack (v1)",</w:t>
              </w:r>
            </w:ins>
          </w:p>
          <w:p w14:paraId="26D08A1D" w14:textId="77777777" w:rsidR="00653A5C" w:rsidRPr="00653A5C" w:rsidRDefault="00653A5C" w:rsidP="00653A5C">
            <w:pPr>
              <w:rPr>
                <w:ins w:id="41" w:author="Sean Li" w:date="2016-02-15T12:14:00Z"/>
                <w:rStyle w:val="sbrace"/>
                <w:rFonts w:cstheme="minorHAnsi"/>
                <w:color w:val="666666"/>
                <w:sz w:val="18"/>
                <w:szCs w:val="18"/>
              </w:rPr>
            </w:pPr>
            <w:ins w:id="42" w:author="Sean Li" w:date="2016-02-15T12:14:00Z">
              <w:r w:rsidRPr="00653A5C">
                <w:rPr>
                  <w:rStyle w:val="sbrace"/>
                  <w:rFonts w:cstheme="minorHAnsi"/>
                  <w:color w:val="666666"/>
                  <w:sz w:val="18"/>
                  <w:szCs w:val="18"/>
                </w:rPr>
                <w:t xml:space="preserve">      "collectionCategory": null,</w:t>
              </w:r>
            </w:ins>
          </w:p>
          <w:p w14:paraId="294F3F05" w14:textId="77777777" w:rsidR="00653A5C" w:rsidRPr="00653A5C" w:rsidRDefault="00653A5C" w:rsidP="00653A5C">
            <w:pPr>
              <w:rPr>
                <w:ins w:id="43" w:author="Sean Li" w:date="2016-02-15T12:14:00Z"/>
                <w:rStyle w:val="sbrace"/>
                <w:rFonts w:cstheme="minorHAnsi"/>
                <w:color w:val="666666"/>
                <w:sz w:val="18"/>
                <w:szCs w:val="18"/>
              </w:rPr>
            </w:pPr>
            <w:ins w:id="44" w:author="Sean Li" w:date="2016-02-15T12:14:00Z">
              <w:r w:rsidRPr="00653A5C">
                <w:rPr>
                  <w:rStyle w:val="sbrace"/>
                  <w:rFonts w:cstheme="minorHAnsi"/>
                  <w:color w:val="666666"/>
                  <w:sz w:val="18"/>
                  <w:szCs w:val="18"/>
                </w:rPr>
                <w:t xml:space="preserve">      "priceModel": "Fixed",</w:t>
              </w:r>
            </w:ins>
          </w:p>
          <w:p w14:paraId="60317D67" w14:textId="77777777" w:rsidR="00653A5C" w:rsidRPr="00653A5C" w:rsidRDefault="00653A5C" w:rsidP="00653A5C">
            <w:pPr>
              <w:rPr>
                <w:ins w:id="45" w:author="Sean Li" w:date="2016-02-15T12:14:00Z"/>
                <w:rStyle w:val="sbrace"/>
                <w:rFonts w:cstheme="minorHAnsi"/>
                <w:color w:val="666666"/>
                <w:sz w:val="18"/>
                <w:szCs w:val="18"/>
              </w:rPr>
            </w:pPr>
            <w:ins w:id="46" w:author="Sean Li" w:date="2016-02-15T12:14:00Z">
              <w:r w:rsidRPr="00653A5C">
                <w:rPr>
                  <w:rStyle w:val="sbrace"/>
                  <w:rFonts w:cstheme="minorHAnsi"/>
                  <w:color w:val="666666"/>
                  <w:sz w:val="18"/>
                  <w:szCs w:val="18"/>
                </w:rPr>
                <w:t xml:space="preserve">      "priceAmt": 25,</w:t>
              </w:r>
            </w:ins>
          </w:p>
          <w:p w14:paraId="65A4C968" w14:textId="77777777" w:rsidR="00653A5C" w:rsidRPr="00653A5C" w:rsidRDefault="00653A5C" w:rsidP="00653A5C">
            <w:pPr>
              <w:rPr>
                <w:ins w:id="47" w:author="Sean Li" w:date="2016-02-15T12:14:00Z"/>
                <w:rStyle w:val="sbrace"/>
                <w:rFonts w:cstheme="minorHAnsi"/>
                <w:color w:val="666666"/>
                <w:sz w:val="18"/>
                <w:szCs w:val="18"/>
              </w:rPr>
            </w:pPr>
            <w:ins w:id="48" w:author="Sean Li" w:date="2016-02-15T12:14:00Z">
              <w:r w:rsidRPr="00653A5C">
                <w:rPr>
                  <w:rStyle w:val="sbrace"/>
                  <w:rFonts w:cstheme="minorHAnsi"/>
                  <w:color w:val="666666"/>
                  <w:sz w:val="18"/>
                  <w:szCs w:val="18"/>
                </w:rPr>
                <w:t xml:space="preserve">      "promotionInd": false,</w:t>
              </w:r>
            </w:ins>
          </w:p>
          <w:p w14:paraId="7DCF97AF" w14:textId="77777777" w:rsidR="00653A5C" w:rsidRPr="00653A5C" w:rsidRDefault="00653A5C" w:rsidP="00653A5C">
            <w:pPr>
              <w:rPr>
                <w:ins w:id="49" w:author="Sean Li" w:date="2016-02-15T12:14:00Z"/>
                <w:rStyle w:val="sbrace"/>
                <w:rFonts w:cstheme="minorHAnsi"/>
                <w:color w:val="666666"/>
                <w:sz w:val="18"/>
                <w:szCs w:val="18"/>
              </w:rPr>
            </w:pPr>
            <w:ins w:id="50" w:author="Sean Li" w:date="2016-02-15T12:14:00Z">
              <w:r w:rsidRPr="00653A5C">
                <w:rPr>
                  <w:rStyle w:val="sbrace"/>
                  <w:rFonts w:cstheme="minorHAnsi"/>
                  <w:color w:val="666666"/>
                  <w:sz w:val="18"/>
                  <w:szCs w:val="18"/>
                </w:rPr>
                <w:t xml:space="preserve">      "promotionPriceAmt": null,</w:t>
              </w:r>
            </w:ins>
          </w:p>
          <w:p w14:paraId="1FFB0CE9" w14:textId="77777777" w:rsidR="00653A5C" w:rsidRPr="00653A5C" w:rsidRDefault="00653A5C" w:rsidP="00653A5C">
            <w:pPr>
              <w:rPr>
                <w:ins w:id="51" w:author="Sean Li" w:date="2016-02-15T12:14:00Z"/>
                <w:rStyle w:val="sbrace"/>
                <w:rFonts w:cstheme="minorHAnsi"/>
                <w:color w:val="666666"/>
                <w:sz w:val="18"/>
                <w:szCs w:val="18"/>
              </w:rPr>
            </w:pPr>
            <w:ins w:id="52" w:author="Sean Li" w:date="2016-02-15T12:14:00Z">
              <w:r w:rsidRPr="00653A5C">
                <w:rPr>
                  <w:rStyle w:val="sbrace"/>
                  <w:rFonts w:cstheme="minorHAnsi"/>
                  <w:color w:val="666666"/>
                  <w:sz w:val="18"/>
                  <w:szCs w:val="18"/>
                </w:rPr>
                <w:t xml:space="preserve">      "downgradeableInd": false,</w:t>
              </w:r>
            </w:ins>
          </w:p>
          <w:p w14:paraId="7D2B15B1" w14:textId="77777777" w:rsidR="00653A5C" w:rsidRPr="00653A5C" w:rsidRDefault="00653A5C" w:rsidP="00653A5C">
            <w:pPr>
              <w:rPr>
                <w:ins w:id="53" w:author="Sean Li" w:date="2016-02-15T12:14:00Z"/>
                <w:rStyle w:val="sbrace"/>
                <w:rFonts w:cstheme="minorHAnsi"/>
                <w:color w:val="666666"/>
                <w:sz w:val="18"/>
                <w:szCs w:val="18"/>
              </w:rPr>
            </w:pPr>
            <w:ins w:id="54" w:author="Sean Li" w:date="2016-02-15T12:14:00Z">
              <w:r w:rsidRPr="00653A5C">
                <w:rPr>
                  <w:rStyle w:val="sbrace"/>
                  <w:rFonts w:cstheme="minorHAnsi"/>
                  <w:color w:val="666666"/>
                  <w:sz w:val="18"/>
                  <w:szCs w:val="18"/>
                </w:rPr>
                <w:t xml:space="preserve">      "exclusionCollectionCdList": null,</w:t>
              </w:r>
            </w:ins>
          </w:p>
          <w:p w14:paraId="78EC1957" w14:textId="77777777" w:rsidR="00653A5C" w:rsidRPr="00653A5C" w:rsidRDefault="00653A5C" w:rsidP="00653A5C">
            <w:pPr>
              <w:rPr>
                <w:ins w:id="55" w:author="Sean Li" w:date="2016-02-15T12:14:00Z"/>
                <w:rStyle w:val="sbrace"/>
                <w:rFonts w:cstheme="minorHAnsi"/>
                <w:color w:val="666666"/>
                <w:sz w:val="18"/>
                <w:szCs w:val="18"/>
              </w:rPr>
            </w:pPr>
            <w:ins w:id="56" w:author="Sean Li" w:date="2016-02-15T12:14:00Z">
              <w:r w:rsidRPr="00653A5C">
                <w:rPr>
                  <w:rStyle w:val="sbrace"/>
                  <w:rFonts w:cstheme="minorHAnsi"/>
                  <w:color w:val="666666"/>
                  <w:sz w:val="18"/>
                  <w:szCs w:val="18"/>
                </w:rPr>
                <w:t xml:space="preserve">      "dispCategoryCdList": null,</w:t>
              </w:r>
            </w:ins>
          </w:p>
          <w:p w14:paraId="14950A21" w14:textId="77777777" w:rsidR="00653A5C" w:rsidRPr="00653A5C" w:rsidRDefault="00653A5C" w:rsidP="00653A5C">
            <w:pPr>
              <w:rPr>
                <w:ins w:id="57" w:author="Sean Li" w:date="2016-02-15T12:14:00Z"/>
                <w:rStyle w:val="sbrace"/>
                <w:rFonts w:cstheme="minorHAnsi"/>
                <w:color w:val="666666"/>
                <w:sz w:val="18"/>
                <w:szCs w:val="18"/>
              </w:rPr>
            </w:pPr>
            <w:ins w:id="58" w:author="Sean Li" w:date="2016-02-15T12:14:00Z">
              <w:r w:rsidRPr="00653A5C">
                <w:rPr>
                  <w:rStyle w:val="sbrace"/>
                  <w:rFonts w:cstheme="minorHAnsi"/>
                  <w:color w:val="666666"/>
                  <w:sz w:val="18"/>
                  <w:szCs w:val="18"/>
                </w:rPr>
                <w:t xml:space="preserve">      "mandatoryElementList": [      {</w:t>
              </w:r>
            </w:ins>
          </w:p>
          <w:p w14:paraId="34B260A4" w14:textId="77777777" w:rsidR="00653A5C" w:rsidRPr="00653A5C" w:rsidRDefault="00653A5C" w:rsidP="00653A5C">
            <w:pPr>
              <w:rPr>
                <w:ins w:id="59" w:author="Sean Li" w:date="2016-02-15T12:14:00Z"/>
                <w:rStyle w:val="sbrace"/>
                <w:rFonts w:cstheme="minorHAnsi"/>
                <w:color w:val="666666"/>
                <w:sz w:val="18"/>
                <w:szCs w:val="18"/>
              </w:rPr>
            </w:pPr>
            <w:ins w:id="60" w:author="Sean Li" w:date="2016-02-15T12:14:00Z">
              <w:r w:rsidRPr="00653A5C">
                <w:rPr>
                  <w:rStyle w:val="sbrace"/>
                  <w:rFonts w:cstheme="minorHAnsi"/>
                  <w:color w:val="666666"/>
                  <w:sz w:val="18"/>
                  <w:szCs w:val="18"/>
                </w:rPr>
                <w:t xml:space="preserve">         "collectionElementId": "-1",</w:t>
              </w:r>
            </w:ins>
          </w:p>
          <w:p w14:paraId="3A324673" w14:textId="77777777" w:rsidR="00653A5C" w:rsidRPr="00653A5C" w:rsidRDefault="00653A5C" w:rsidP="00653A5C">
            <w:pPr>
              <w:rPr>
                <w:ins w:id="61" w:author="Sean Li" w:date="2016-02-15T12:14:00Z"/>
                <w:rStyle w:val="sbrace"/>
                <w:rFonts w:cstheme="minorHAnsi"/>
                <w:color w:val="666666"/>
                <w:sz w:val="18"/>
                <w:szCs w:val="18"/>
              </w:rPr>
            </w:pPr>
            <w:ins w:id="62" w:author="Sean Li" w:date="2016-02-15T12:14:00Z">
              <w:r w:rsidRPr="00653A5C">
                <w:rPr>
                  <w:rStyle w:val="sbrace"/>
                  <w:rFonts w:cstheme="minorHAnsi"/>
                  <w:color w:val="666666"/>
                  <w:sz w:val="18"/>
                  <w:szCs w:val="18"/>
                </w:rPr>
                <w:t xml:space="preserve">         "collectionElementNm": "Lite",</w:t>
              </w:r>
            </w:ins>
          </w:p>
          <w:p w14:paraId="35C57F92" w14:textId="77777777" w:rsidR="00653A5C" w:rsidRPr="00653A5C" w:rsidRDefault="00653A5C" w:rsidP="00653A5C">
            <w:pPr>
              <w:rPr>
                <w:ins w:id="63" w:author="Sean Li" w:date="2016-02-15T12:14:00Z"/>
                <w:rStyle w:val="sbrace"/>
                <w:rFonts w:cstheme="minorHAnsi"/>
                <w:color w:val="666666"/>
                <w:sz w:val="18"/>
                <w:szCs w:val="18"/>
              </w:rPr>
            </w:pPr>
            <w:ins w:id="64" w:author="Sean Li" w:date="2016-02-15T12:14:00Z">
              <w:r w:rsidRPr="00653A5C">
                <w:rPr>
                  <w:rStyle w:val="sbrace"/>
                  <w:rFonts w:cstheme="minorHAnsi"/>
                  <w:color w:val="666666"/>
                  <w:sz w:val="18"/>
                  <w:szCs w:val="18"/>
                </w:rPr>
                <w:t xml:space="preserve">         "collectionElementCd": "BasePack",</w:t>
              </w:r>
            </w:ins>
          </w:p>
          <w:p w14:paraId="74BBDD0D" w14:textId="77777777" w:rsidR="00653A5C" w:rsidRPr="00653A5C" w:rsidRDefault="00653A5C" w:rsidP="00653A5C">
            <w:pPr>
              <w:rPr>
                <w:ins w:id="65" w:author="Sean Li" w:date="2016-02-15T12:14:00Z"/>
                <w:rStyle w:val="sbrace"/>
                <w:rFonts w:cstheme="minorHAnsi"/>
                <w:color w:val="666666"/>
                <w:sz w:val="18"/>
                <w:szCs w:val="18"/>
              </w:rPr>
            </w:pPr>
            <w:ins w:id="66" w:author="Sean Li" w:date="2016-02-15T12:14:00Z">
              <w:r w:rsidRPr="00653A5C">
                <w:rPr>
                  <w:rStyle w:val="sbrace"/>
                  <w:rFonts w:cstheme="minorHAnsi"/>
                  <w:color w:val="666666"/>
                  <w:sz w:val="18"/>
                  <w:szCs w:val="18"/>
                </w:rPr>
                <w:t xml:space="preserve">         "collectionElementType": "Pack",</w:t>
              </w:r>
            </w:ins>
          </w:p>
          <w:p w14:paraId="661C33D5" w14:textId="77777777" w:rsidR="00653A5C" w:rsidRPr="00653A5C" w:rsidRDefault="00653A5C" w:rsidP="00653A5C">
            <w:pPr>
              <w:rPr>
                <w:ins w:id="67" w:author="Sean Li" w:date="2016-02-15T12:14:00Z"/>
                <w:rStyle w:val="sbrace"/>
                <w:rFonts w:cstheme="minorHAnsi"/>
                <w:color w:val="666666"/>
                <w:sz w:val="18"/>
                <w:szCs w:val="18"/>
              </w:rPr>
            </w:pPr>
            <w:ins w:id="68" w:author="Sean Li" w:date="2016-02-15T12:14:00Z">
              <w:r w:rsidRPr="00653A5C">
                <w:rPr>
                  <w:rStyle w:val="sbrace"/>
                  <w:rFonts w:cstheme="minorHAnsi"/>
                  <w:color w:val="666666"/>
                  <w:sz w:val="18"/>
                  <w:szCs w:val="18"/>
                </w:rPr>
                <w:t xml:space="preserve">         "collectionElementTxt": ".",</w:t>
              </w:r>
            </w:ins>
          </w:p>
          <w:p w14:paraId="62FD52CF" w14:textId="77777777" w:rsidR="00653A5C" w:rsidRPr="00653A5C" w:rsidRDefault="00653A5C" w:rsidP="00653A5C">
            <w:pPr>
              <w:rPr>
                <w:ins w:id="69" w:author="Sean Li" w:date="2016-02-15T12:14:00Z"/>
                <w:rStyle w:val="sbrace"/>
                <w:rFonts w:cstheme="minorHAnsi"/>
                <w:color w:val="666666"/>
                <w:sz w:val="18"/>
                <w:szCs w:val="18"/>
              </w:rPr>
            </w:pPr>
            <w:ins w:id="70" w:author="Sean Li" w:date="2016-02-15T12:14:00Z">
              <w:r w:rsidRPr="00653A5C">
                <w:rPr>
                  <w:rStyle w:val="sbrace"/>
                  <w:rFonts w:cstheme="minorHAnsi"/>
                  <w:color w:val="666666"/>
                  <w:sz w:val="18"/>
                  <w:szCs w:val="18"/>
                </w:rPr>
                <w:t xml:space="preserve">         "collectionElementPriceAmt": 25,</w:t>
              </w:r>
            </w:ins>
          </w:p>
          <w:p w14:paraId="2B5EC6A3" w14:textId="77777777" w:rsidR="00653A5C" w:rsidRPr="00653A5C" w:rsidRDefault="00653A5C" w:rsidP="00653A5C">
            <w:pPr>
              <w:rPr>
                <w:ins w:id="71" w:author="Sean Li" w:date="2016-02-15T12:14:00Z"/>
                <w:rStyle w:val="sbrace"/>
                <w:rFonts w:cstheme="minorHAnsi"/>
                <w:color w:val="666666"/>
                <w:sz w:val="18"/>
                <w:szCs w:val="18"/>
              </w:rPr>
            </w:pPr>
            <w:ins w:id="72" w:author="Sean Li" w:date="2016-02-15T12:14:00Z">
              <w:r w:rsidRPr="00653A5C">
                <w:rPr>
                  <w:rStyle w:val="sbrace"/>
                  <w:rFonts w:cstheme="minorHAnsi"/>
                  <w:color w:val="666666"/>
                  <w:sz w:val="18"/>
                  <w:szCs w:val="18"/>
                </w:rPr>
                <w:t xml:space="preserve">         "collectionElementPricePlanCd": "theme pack (v1)",</w:t>
              </w:r>
            </w:ins>
          </w:p>
          <w:p w14:paraId="6DF72338" w14:textId="77777777" w:rsidR="00653A5C" w:rsidRPr="00653A5C" w:rsidRDefault="00653A5C" w:rsidP="00653A5C">
            <w:pPr>
              <w:rPr>
                <w:ins w:id="73" w:author="Sean Li" w:date="2016-02-15T12:14:00Z"/>
                <w:rStyle w:val="sbrace"/>
                <w:rFonts w:cstheme="minorHAnsi"/>
                <w:color w:val="666666"/>
                <w:sz w:val="18"/>
                <w:szCs w:val="18"/>
              </w:rPr>
            </w:pPr>
            <w:ins w:id="74" w:author="Sean Li" w:date="2016-02-15T12:14:00Z">
              <w:r w:rsidRPr="00653A5C">
                <w:rPr>
                  <w:rStyle w:val="sbrace"/>
                  <w:rFonts w:cstheme="minorHAnsi"/>
                  <w:color w:val="666666"/>
                  <w:sz w:val="18"/>
                  <w:szCs w:val="18"/>
                </w:rPr>
                <w:t xml:space="preserve">         "collectionElementRank": null,</w:t>
              </w:r>
            </w:ins>
          </w:p>
          <w:p w14:paraId="3D0F0A8A" w14:textId="77777777" w:rsidR="00653A5C" w:rsidRPr="00653A5C" w:rsidRDefault="00653A5C" w:rsidP="00653A5C">
            <w:pPr>
              <w:rPr>
                <w:ins w:id="75" w:author="Sean Li" w:date="2016-02-15T12:14:00Z"/>
                <w:rStyle w:val="sbrace"/>
                <w:rFonts w:cstheme="minorHAnsi"/>
                <w:color w:val="666666"/>
                <w:sz w:val="18"/>
                <w:szCs w:val="18"/>
              </w:rPr>
            </w:pPr>
            <w:ins w:id="76" w:author="Sean Li" w:date="2016-02-15T12:14:00Z">
              <w:r w:rsidRPr="00653A5C">
                <w:rPr>
                  <w:rStyle w:val="sbrace"/>
                  <w:rFonts w:cstheme="minorHAnsi"/>
                  <w:color w:val="666666"/>
                  <w:sz w:val="18"/>
                  <w:szCs w:val="18"/>
                </w:rPr>
                <w:t xml:space="preserve">         "displayCategories": ["0"],</w:t>
              </w:r>
            </w:ins>
          </w:p>
          <w:p w14:paraId="051418E4" w14:textId="77777777" w:rsidR="00653A5C" w:rsidRPr="00653A5C" w:rsidRDefault="00653A5C" w:rsidP="00653A5C">
            <w:pPr>
              <w:rPr>
                <w:ins w:id="77" w:author="Sean Li" w:date="2016-02-15T12:14:00Z"/>
                <w:rStyle w:val="sbrace"/>
                <w:rFonts w:cstheme="minorHAnsi"/>
                <w:color w:val="666666"/>
                <w:sz w:val="18"/>
                <w:szCs w:val="18"/>
              </w:rPr>
            </w:pPr>
            <w:ins w:id="78" w:author="Sean Li" w:date="2016-02-15T12:14:00Z">
              <w:r w:rsidRPr="00653A5C">
                <w:rPr>
                  <w:rStyle w:val="sbrace"/>
                  <w:rFonts w:cstheme="minorHAnsi"/>
                  <w:color w:val="666666"/>
                  <w:sz w:val="18"/>
                  <w:szCs w:val="18"/>
                </w:rPr>
                <w:t xml:space="preserve">         "purchasableInd": false</w:t>
              </w:r>
            </w:ins>
          </w:p>
          <w:p w14:paraId="6F0BA49D" w14:textId="77777777" w:rsidR="00653A5C" w:rsidRPr="00653A5C" w:rsidRDefault="00653A5C" w:rsidP="00653A5C">
            <w:pPr>
              <w:rPr>
                <w:ins w:id="79" w:author="Sean Li" w:date="2016-02-15T12:14:00Z"/>
                <w:rStyle w:val="sbrace"/>
                <w:rFonts w:cstheme="minorHAnsi"/>
                <w:color w:val="666666"/>
                <w:sz w:val="18"/>
                <w:szCs w:val="18"/>
              </w:rPr>
            </w:pPr>
            <w:ins w:id="80" w:author="Sean Li" w:date="2016-02-15T12:14:00Z">
              <w:r w:rsidRPr="00653A5C">
                <w:rPr>
                  <w:rStyle w:val="sbrace"/>
                  <w:rFonts w:cstheme="minorHAnsi"/>
                  <w:color w:val="666666"/>
                  <w:sz w:val="18"/>
                  <w:szCs w:val="18"/>
                </w:rPr>
                <w:t xml:space="preserve">      }],</w:t>
              </w:r>
            </w:ins>
          </w:p>
          <w:p w14:paraId="2CB7074F" w14:textId="77777777" w:rsidR="00653A5C" w:rsidRPr="00653A5C" w:rsidRDefault="00653A5C" w:rsidP="00653A5C">
            <w:pPr>
              <w:rPr>
                <w:ins w:id="81" w:author="Sean Li" w:date="2016-02-15T12:14:00Z"/>
                <w:rStyle w:val="sbrace"/>
                <w:rFonts w:cstheme="minorHAnsi"/>
                <w:color w:val="666666"/>
                <w:sz w:val="18"/>
                <w:szCs w:val="18"/>
              </w:rPr>
            </w:pPr>
            <w:ins w:id="82" w:author="Sean Li" w:date="2016-02-15T12:14:00Z">
              <w:r w:rsidRPr="00653A5C">
                <w:rPr>
                  <w:rStyle w:val="sbrace"/>
                  <w:rFonts w:cstheme="minorHAnsi"/>
                  <w:color w:val="666666"/>
                  <w:sz w:val="18"/>
                  <w:szCs w:val="18"/>
                </w:rPr>
                <w:t xml:space="preserve">      "optionalElementList": null,</w:t>
              </w:r>
            </w:ins>
          </w:p>
          <w:p w14:paraId="04A02750" w14:textId="77777777" w:rsidR="00653A5C" w:rsidRPr="00653A5C" w:rsidRDefault="00653A5C" w:rsidP="00653A5C">
            <w:pPr>
              <w:rPr>
                <w:ins w:id="83" w:author="Sean Li" w:date="2016-02-15T12:14:00Z"/>
                <w:rStyle w:val="sbrace"/>
                <w:rFonts w:cstheme="minorHAnsi"/>
                <w:color w:val="666666"/>
                <w:sz w:val="18"/>
                <w:szCs w:val="18"/>
              </w:rPr>
            </w:pPr>
            <w:ins w:id="84" w:author="Sean Li" w:date="2016-02-15T12:14:00Z">
              <w:r w:rsidRPr="00653A5C">
                <w:rPr>
                  <w:rStyle w:val="sbrace"/>
                  <w:rFonts w:cstheme="minorHAnsi"/>
                  <w:color w:val="666666"/>
                  <w:sz w:val="18"/>
                  <w:szCs w:val="18"/>
                </w:rPr>
                <w:t xml:space="preserve">      "offerCdList": null</w:t>
              </w:r>
            </w:ins>
          </w:p>
          <w:p w14:paraId="0F10D1BA" w14:textId="77777777" w:rsidR="00653A5C" w:rsidRPr="00653A5C" w:rsidRDefault="00653A5C" w:rsidP="00653A5C">
            <w:pPr>
              <w:rPr>
                <w:ins w:id="85" w:author="Sean Li" w:date="2016-02-15T12:14:00Z"/>
                <w:rStyle w:val="sbrace"/>
                <w:rFonts w:cstheme="minorHAnsi"/>
                <w:color w:val="666666"/>
                <w:sz w:val="18"/>
                <w:szCs w:val="18"/>
              </w:rPr>
            </w:pPr>
            <w:ins w:id="86" w:author="Sean Li" w:date="2016-02-15T12:14:00Z">
              <w:r w:rsidRPr="00653A5C">
                <w:rPr>
                  <w:rStyle w:val="sbrace"/>
                  <w:rFonts w:cstheme="minorHAnsi"/>
                  <w:color w:val="666666"/>
                  <w:sz w:val="18"/>
                  <w:szCs w:val="18"/>
                </w:rPr>
                <w:t xml:space="preserve">   }</w:t>
              </w:r>
            </w:ins>
          </w:p>
          <w:p w14:paraId="448DC2BF" w14:textId="134A7FC0" w:rsidR="00653A5C" w:rsidRDefault="00653A5C" w:rsidP="00653A5C">
            <w:pPr>
              <w:rPr>
                <w:rStyle w:val="sbrace"/>
                <w:rFonts w:cstheme="minorHAnsi"/>
                <w:color w:val="666666"/>
                <w:sz w:val="18"/>
                <w:szCs w:val="18"/>
              </w:rPr>
            </w:pPr>
            <w:ins w:id="87" w:author="Sean Li" w:date="2016-02-15T12:14:00Z">
              <w:r w:rsidRPr="00653A5C">
                <w:rPr>
                  <w:rStyle w:val="sbrace"/>
                  <w:rFonts w:cstheme="minorHAnsi"/>
                  <w:color w:val="666666"/>
                  <w:sz w:val="18"/>
                  <w:szCs w:val="18"/>
                </w:rPr>
                <w:lastRenderedPageBreak/>
                <w:t>}</w:t>
              </w:r>
            </w:ins>
          </w:p>
          <w:p w14:paraId="01934856" w14:textId="34FDF620" w:rsidR="00776E1E" w:rsidRDefault="00776E1E" w:rsidP="006200AB">
            <w:pPr>
              <w:rPr>
                <w:rFonts w:cstheme="minorHAnsi"/>
                <w:sz w:val="18"/>
                <w:szCs w:val="18"/>
              </w:rPr>
            </w:pPr>
          </w:p>
          <w:p w14:paraId="01934857" w14:textId="77777777" w:rsidR="00EA58E9" w:rsidRPr="002032CB" w:rsidRDefault="00EA58E9" w:rsidP="006200AB">
            <w:pPr>
              <w:rPr>
                <w:rFonts w:cstheme="minorHAnsi"/>
                <w:sz w:val="18"/>
                <w:szCs w:val="18"/>
              </w:rPr>
            </w:pPr>
          </w:p>
        </w:tc>
      </w:tr>
    </w:tbl>
    <w:p w14:paraId="01934859" w14:textId="0D74F028" w:rsidR="007C6D6D" w:rsidRDefault="007C6D6D" w:rsidP="00E10D08"/>
    <w:p w14:paraId="0193485A" w14:textId="77777777" w:rsidR="007C6D6D" w:rsidRDefault="007C6D6D" w:rsidP="007C6D6D">
      <w:r>
        <w:br w:type="page"/>
      </w:r>
    </w:p>
    <w:p w14:paraId="0193485B" w14:textId="77777777" w:rsidR="007C4675" w:rsidRDefault="00B4781D" w:rsidP="007C4675">
      <w:pPr>
        <w:pStyle w:val="Heading2"/>
        <w:rPr>
          <w:rFonts w:cstheme="minorHAnsi"/>
        </w:rPr>
      </w:pPr>
      <w:bookmarkStart w:id="88" w:name="_Toc437935984"/>
      <w:r>
        <w:rPr>
          <w:rFonts w:cstheme="minorHAnsi"/>
        </w:rPr>
        <w:lastRenderedPageBreak/>
        <w:t>c</w:t>
      </w:r>
      <w:r w:rsidR="005354F5">
        <w:rPr>
          <w:rFonts w:cstheme="minorHAnsi"/>
        </w:rPr>
        <w:t xml:space="preserve">hannels </w:t>
      </w:r>
      <w:r w:rsidR="007C4675">
        <w:t>(GET)</w:t>
      </w:r>
      <w:bookmarkEnd w:id="88"/>
    </w:p>
    <w:tbl>
      <w:tblPr>
        <w:tblStyle w:val="TableGrid"/>
        <w:tblW w:w="0" w:type="auto"/>
        <w:tblLayout w:type="fixed"/>
        <w:tblLook w:val="04A0" w:firstRow="1" w:lastRow="0" w:firstColumn="1" w:lastColumn="0" w:noHBand="0" w:noVBand="1"/>
      </w:tblPr>
      <w:tblGrid>
        <w:gridCol w:w="1101"/>
        <w:gridCol w:w="8475"/>
      </w:tblGrid>
      <w:tr w:rsidR="007C4675" w14:paraId="0193485E" w14:textId="77777777" w:rsidTr="00B26105">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93485C" w14:textId="77777777" w:rsidR="007C4675" w:rsidRDefault="007C4675" w:rsidP="00447597">
            <w:pPr>
              <w:rPr>
                <w:b/>
                <w:szCs w:val="16"/>
              </w:rPr>
            </w:pPr>
            <w:r>
              <w:rPr>
                <w:b/>
                <w:szCs w:val="16"/>
              </w:rPr>
              <w:t>OPERATION</w:t>
            </w:r>
          </w:p>
          <w:p w14:paraId="0193485D" w14:textId="32494E56" w:rsidR="007C4675" w:rsidRDefault="000B7A2F" w:rsidP="000D0843">
            <w:pPr>
              <w:rPr>
                <w:rFonts w:cstheme="minorHAnsi"/>
                <w:color w:val="1F497D"/>
              </w:rPr>
            </w:pPr>
            <w:r>
              <w:rPr>
                <w:rFonts w:cstheme="minorHAnsi"/>
              </w:rPr>
              <w:t>tv/reference</w:t>
            </w:r>
            <w:r w:rsidRPr="00914AF6">
              <w:rPr>
                <w:rFonts w:cstheme="minorHAnsi"/>
              </w:rPr>
              <w:t xml:space="preserve"> </w:t>
            </w:r>
            <w:r w:rsidR="007C4675" w:rsidRPr="00914AF6">
              <w:rPr>
                <w:rFonts w:cstheme="minorHAnsi"/>
              </w:rPr>
              <w:t>/channel</w:t>
            </w:r>
            <w:r w:rsidR="00BE50CA">
              <w:rPr>
                <w:rFonts w:cstheme="minorHAnsi"/>
              </w:rPr>
              <w:t>s</w:t>
            </w:r>
          </w:p>
        </w:tc>
      </w:tr>
      <w:tr w:rsidR="007C4675" w14:paraId="01934861" w14:textId="77777777" w:rsidTr="001F7F56">
        <w:tc>
          <w:tcPr>
            <w:tcW w:w="1101" w:type="dxa"/>
            <w:tcBorders>
              <w:top w:val="single" w:sz="4" w:space="0" w:color="auto"/>
              <w:left w:val="single" w:sz="4" w:space="0" w:color="auto"/>
              <w:bottom w:val="single" w:sz="4" w:space="0" w:color="auto"/>
              <w:right w:val="single" w:sz="4" w:space="0" w:color="auto"/>
            </w:tcBorders>
            <w:hideMark/>
          </w:tcPr>
          <w:p w14:paraId="0193485F" w14:textId="77777777" w:rsidR="007C4675" w:rsidRDefault="007C4675" w:rsidP="00447597">
            <w:pPr>
              <w:rPr>
                <w:b/>
                <w:sz w:val="18"/>
                <w:szCs w:val="16"/>
              </w:rPr>
            </w:pPr>
            <w:r>
              <w:rPr>
                <w:b/>
                <w:sz w:val="18"/>
                <w:szCs w:val="16"/>
              </w:rPr>
              <w:t>Method</w:t>
            </w:r>
          </w:p>
        </w:tc>
        <w:tc>
          <w:tcPr>
            <w:tcW w:w="8475" w:type="dxa"/>
            <w:tcBorders>
              <w:top w:val="single" w:sz="4" w:space="0" w:color="auto"/>
              <w:left w:val="single" w:sz="4" w:space="0" w:color="auto"/>
              <w:bottom w:val="single" w:sz="4" w:space="0" w:color="auto"/>
              <w:right w:val="single" w:sz="4" w:space="0" w:color="auto"/>
            </w:tcBorders>
            <w:hideMark/>
          </w:tcPr>
          <w:p w14:paraId="01934860" w14:textId="77777777" w:rsidR="007C4675" w:rsidRDefault="007C4675" w:rsidP="00447597">
            <w:pPr>
              <w:rPr>
                <w:sz w:val="18"/>
                <w:szCs w:val="16"/>
              </w:rPr>
            </w:pPr>
            <w:r>
              <w:rPr>
                <w:sz w:val="18"/>
                <w:szCs w:val="16"/>
              </w:rPr>
              <w:t>Get</w:t>
            </w:r>
          </w:p>
        </w:tc>
      </w:tr>
      <w:tr w:rsidR="007C4675" w14:paraId="01934864" w14:textId="77777777" w:rsidTr="001F7F56">
        <w:tc>
          <w:tcPr>
            <w:tcW w:w="1101" w:type="dxa"/>
            <w:tcBorders>
              <w:top w:val="single" w:sz="4" w:space="0" w:color="auto"/>
              <w:left w:val="single" w:sz="4" w:space="0" w:color="auto"/>
              <w:bottom w:val="single" w:sz="4" w:space="0" w:color="auto"/>
              <w:right w:val="single" w:sz="4" w:space="0" w:color="auto"/>
            </w:tcBorders>
            <w:hideMark/>
          </w:tcPr>
          <w:p w14:paraId="01934862" w14:textId="77777777" w:rsidR="007C4675" w:rsidRDefault="007C4675" w:rsidP="00447597">
            <w:pPr>
              <w:rPr>
                <w:b/>
                <w:sz w:val="18"/>
                <w:szCs w:val="16"/>
              </w:rPr>
            </w:pPr>
            <w:r>
              <w:rPr>
                <w:b/>
                <w:sz w:val="18"/>
                <w:szCs w:val="16"/>
              </w:rPr>
              <w:t>Description</w:t>
            </w:r>
          </w:p>
        </w:tc>
        <w:tc>
          <w:tcPr>
            <w:tcW w:w="8475" w:type="dxa"/>
            <w:tcBorders>
              <w:top w:val="single" w:sz="4" w:space="0" w:color="auto"/>
              <w:left w:val="single" w:sz="4" w:space="0" w:color="auto"/>
              <w:bottom w:val="single" w:sz="4" w:space="0" w:color="auto"/>
              <w:right w:val="single" w:sz="4" w:space="0" w:color="auto"/>
            </w:tcBorders>
            <w:hideMark/>
          </w:tcPr>
          <w:p w14:paraId="01934863" w14:textId="77777777" w:rsidR="007C4675" w:rsidRPr="006E15AB" w:rsidRDefault="001F7F56" w:rsidP="00862F45">
            <w:pPr>
              <w:rPr>
                <w:sz w:val="18"/>
                <w:szCs w:val="16"/>
              </w:rPr>
            </w:pPr>
            <w:r>
              <w:rPr>
                <w:sz w:val="18"/>
                <w:szCs w:val="16"/>
              </w:rPr>
              <w:t>Provide</w:t>
            </w:r>
            <w:r w:rsidR="007C4675" w:rsidRPr="006E15AB">
              <w:rPr>
                <w:sz w:val="18"/>
                <w:szCs w:val="16"/>
              </w:rPr>
              <w:t xml:space="preserve"> Telus TV channel</w:t>
            </w:r>
            <w:r w:rsidR="00B640B1">
              <w:rPr>
                <w:sz w:val="18"/>
                <w:szCs w:val="16"/>
              </w:rPr>
              <w:t xml:space="preserve"> (</w:t>
            </w:r>
            <w:r w:rsidR="00B640B1" w:rsidRPr="00D61F86">
              <w:rPr>
                <w:color w:val="FF0000"/>
                <w:sz w:val="18"/>
                <w:szCs w:val="16"/>
              </w:rPr>
              <w:t>a-la-cart</w:t>
            </w:r>
            <w:r w:rsidR="00B640B1">
              <w:rPr>
                <w:sz w:val="18"/>
                <w:szCs w:val="16"/>
              </w:rPr>
              <w:t>)</w:t>
            </w:r>
            <w:r w:rsidR="007C4675" w:rsidRPr="006E15AB">
              <w:rPr>
                <w:sz w:val="18"/>
                <w:szCs w:val="16"/>
              </w:rPr>
              <w:t xml:space="preserve"> </w:t>
            </w:r>
            <w:r w:rsidR="0050751D" w:rsidRPr="006E15AB">
              <w:rPr>
                <w:sz w:val="18"/>
                <w:szCs w:val="16"/>
              </w:rPr>
              <w:t xml:space="preserve">list based on </w:t>
            </w:r>
            <w:r w:rsidR="009C68CB">
              <w:rPr>
                <w:sz w:val="18"/>
                <w:szCs w:val="16"/>
              </w:rPr>
              <w:t xml:space="preserve">geo </w:t>
            </w:r>
            <w:r w:rsidR="00ED0F32">
              <w:rPr>
                <w:sz w:val="18"/>
                <w:szCs w:val="16"/>
              </w:rPr>
              <w:t>target market</w:t>
            </w:r>
            <w:r w:rsidR="009B271E">
              <w:rPr>
                <w:sz w:val="18"/>
                <w:szCs w:val="16"/>
              </w:rPr>
              <w:t xml:space="preserve"> </w:t>
            </w:r>
            <w:r w:rsidR="009C68CB">
              <w:rPr>
                <w:sz w:val="18"/>
                <w:szCs w:val="16"/>
              </w:rPr>
              <w:t xml:space="preserve">and/or </w:t>
            </w:r>
            <w:r w:rsidR="00096A11">
              <w:rPr>
                <w:sz w:val="18"/>
                <w:szCs w:val="16"/>
              </w:rPr>
              <w:t xml:space="preserve">offer code, </w:t>
            </w:r>
            <w:r w:rsidR="009C68CB">
              <w:rPr>
                <w:sz w:val="18"/>
                <w:szCs w:val="16"/>
              </w:rPr>
              <w:t xml:space="preserve">display </w:t>
            </w:r>
            <w:r w:rsidR="0050751D" w:rsidRPr="006E15AB">
              <w:rPr>
                <w:sz w:val="18"/>
                <w:szCs w:val="16"/>
              </w:rPr>
              <w:t>category</w:t>
            </w:r>
            <w:r w:rsidR="00862F45">
              <w:rPr>
                <w:sz w:val="18"/>
                <w:szCs w:val="16"/>
              </w:rPr>
              <w:t>.</w:t>
            </w:r>
          </w:p>
        </w:tc>
      </w:tr>
      <w:tr w:rsidR="007C4675" w14:paraId="01934884" w14:textId="77777777" w:rsidTr="001F7F56">
        <w:tc>
          <w:tcPr>
            <w:tcW w:w="1101" w:type="dxa"/>
            <w:tcBorders>
              <w:top w:val="single" w:sz="4" w:space="0" w:color="auto"/>
              <w:left w:val="single" w:sz="4" w:space="0" w:color="auto"/>
              <w:bottom w:val="single" w:sz="4" w:space="0" w:color="auto"/>
              <w:right w:val="single" w:sz="4" w:space="0" w:color="auto"/>
            </w:tcBorders>
            <w:hideMark/>
          </w:tcPr>
          <w:p w14:paraId="01934865" w14:textId="77777777" w:rsidR="007C4675" w:rsidRDefault="007C4675" w:rsidP="00447597">
            <w:pPr>
              <w:rPr>
                <w:b/>
                <w:sz w:val="18"/>
                <w:szCs w:val="16"/>
              </w:rPr>
            </w:pPr>
            <w:r>
              <w:rPr>
                <w:b/>
                <w:sz w:val="18"/>
                <w:szCs w:val="16"/>
              </w:rPr>
              <w:t>Input</w:t>
            </w:r>
          </w:p>
        </w:tc>
        <w:tc>
          <w:tcPr>
            <w:tcW w:w="8475" w:type="dxa"/>
            <w:tcBorders>
              <w:top w:val="single" w:sz="4" w:space="0" w:color="auto"/>
              <w:left w:val="single" w:sz="4" w:space="0" w:color="auto"/>
              <w:bottom w:val="single" w:sz="4" w:space="0" w:color="auto"/>
              <w:right w:val="single" w:sz="4" w:space="0" w:color="auto"/>
            </w:tcBorders>
          </w:tcPr>
          <w:p w14:paraId="01934866" w14:textId="77777777" w:rsidR="00096A11" w:rsidRDefault="00096A11" w:rsidP="00447597">
            <w:pPr>
              <w:rPr>
                <w:sz w:val="18"/>
                <w:szCs w:val="16"/>
              </w:rPr>
            </w:pPr>
          </w:p>
          <w:p w14:paraId="01934867" w14:textId="77777777" w:rsidR="007B5AA8" w:rsidRDefault="007B5AA8" w:rsidP="00447597">
            <w:pPr>
              <w:rPr>
                <w:sz w:val="18"/>
                <w:szCs w:val="16"/>
              </w:rPr>
            </w:pPr>
            <w:r>
              <w:rPr>
                <w:sz w:val="18"/>
                <w:szCs w:val="16"/>
              </w:rPr>
              <w:t>Parameters</w:t>
            </w:r>
          </w:p>
          <w:tbl>
            <w:tblPr>
              <w:tblStyle w:val="TableGrid"/>
              <w:tblW w:w="8278" w:type="dxa"/>
              <w:tblLayout w:type="fixed"/>
              <w:tblLook w:val="04A0" w:firstRow="1" w:lastRow="0" w:firstColumn="1" w:lastColumn="0" w:noHBand="0" w:noVBand="1"/>
            </w:tblPr>
            <w:tblGrid>
              <w:gridCol w:w="1729"/>
              <w:gridCol w:w="2195"/>
              <w:gridCol w:w="1137"/>
              <w:gridCol w:w="3217"/>
            </w:tblGrid>
            <w:tr w:rsidR="00AE625D" w:rsidRPr="00444190" w14:paraId="0193486C" w14:textId="77777777" w:rsidTr="00EB6848">
              <w:tc>
                <w:tcPr>
                  <w:tcW w:w="1729" w:type="dxa"/>
                  <w:shd w:val="clear" w:color="auto" w:fill="D9D9D9" w:themeFill="background1" w:themeFillShade="D9"/>
                </w:tcPr>
                <w:p w14:paraId="01934868" w14:textId="77777777" w:rsidR="00AE625D" w:rsidRPr="00444190" w:rsidRDefault="00AE625D" w:rsidP="00447597">
                  <w:pPr>
                    <w:rPr>
                      <w:b/>
                      <w:sz w:val="18"/>
                      <w:szCs w:val="16"/>
                    </w:rPr>
                  </w:pPr>
                  <w:r w:rsidRPr="00444190">
                    <w:rPr>
                      <w:b/>
                      <w:sz w:val="18"/>
                      <w:szCs w:val="16"/>
                    </w:rPr>
                    <w:t>Name</w:t>
                  </w:r>
                </w:p>
              </w:tc>
              <w:tc>
                <w:tcPr>
                  <w:tcW w:w="2195" w:type="dxa"/>
                  <w:shd w:val="clear" w:color="auto" w:fill="D9D9D9" w:themeFill="background1" w:themeFillShade="D9"/>
                </w:tcPr>
                <w:p w14:paraId="01934869" w14:textId="77777777" w:rsidR="00AE625D" w:rsidRPr="00444190" w:rsidRDefault="00AE625D" w:rsidP="00447597">
                  <w:pPr>
                    <w:rPr>
                      <w:b/>
                      <w:sz w:val="18"/>
                      <w:szCs w:val="16"/>
                    </w:rPr>
                  </w:pPr>
                  <w:r>
                    <w:rPr>
                      <w:b/>
                      <w:sz w:val="18"/>
                      <w:szCs w:val="16"/>
                    </w:rPr>
                    <w:t>Values</w:t>
                  </w:r>
                </w:p>
              </w:tc>
              <w:tc>
                <w:tcPr>
                  <w:tcW w:w="1137" w:type="dxa"/>
                  <w:shd w:val="clear" w:color="auto" w:fill="D9D9D9" w:themeFill="background1" w:themeFillShade="D9"/>
                </w:tcPr>
                <w:p w14:paraId="0193486A" w14:textId="77777777" w:rsidR="00AE625D" w:rsidRPr="00444190" w:rsidRDefault="00AE625D" w:rsidP="00447597">
                  <w:pPr>
                    <w:rPr>
                      <w:b/>
                      <w:sz w:val="18"/>
                      <w:szCs w:val="16"/>
                    </w:rPr>
                  </w:pPr>
                  <w:r w:rsidRPr="00444190">
                    <w:rPr>
                      <w:b/>
                      <w:sz w:val="18"/>
                      <w:szCs w:val="16"/>
                    </w:rPr>
                    <w:t>Mandatory</w:t>
                  </w:r>
                  <w:r>
                    <w:rPr>
                      <w:b/>
                      <w:sz w:val="18"/>
                      <w:szCs w:val="16"/>
                    </w:rPr>
                    <w:t>?</w:t>
                  </w:r>
                </w:p>
              </w:tc>
              <w:tc>
                <w:tcPr>
                  <w:tcW w:w="3217" w:type="dxa"/>
                  <w:shd w:val="clear" w:color="auto" w:fill="D9D9D9" w:themeFill="background1" w:themeFillShade="D9"/>
                </w:tcPr>
                <w:p w14:paraId="0193486B" w14:textId="77777777" w:rsidR="00AE625D" w:rsidRPr="00444190" w:rsidRDefault="00AE625D" w:rsidP="00447597">
                  <w:pPr>
                    <w:rPr>
                      <w:b/>
                      <w:sz w:val="18"/>
                      <w:szCs w:val="16"/>
                    </w:rPr>
                  </w:pPr>
                  <w:r w:rsidRPr="00444190">
                    <w:rPr>
                      <w:b/>
                      <w:sz w:val="18"/>
                      <w:szCs w:val="16"/>
                    </w:rPr>
                    <w:t>Comments</w:t>
                  </w:r>
                </w:p>
              </w:tc>
            </w:tr>
            <w:tr w:rsidR="00AE625D" w14:paraId="01934871" w14:textId="77777777" w:rsidTr="00EB6848">
              <w:tc>
                <w:tcPr>
                  <w:tcW w:w="1729" w:type="dxa"/>
                </w:tcPr>
                <w:p w14:paraId="0193486D" w14:textId="77777777" w:rsidR="00AE625D" w:rsidRPr="00B01220" w:rsidRDefault="0046258C" w:rsidP="007168D6">
                  <w:pPr>
                    <w:rPr>
                      <w:b/>
                      <w:sz w:val="18"/>
                      <w:szCs w:val="16"/>
                    </w:rPr>
                  </w:pPr>
                  <w:r w:rsidRPr="00B01220">
                    <w:rPr>
                      <w:sz w:val="18"/>
                      <w:szCs w:val="16"/>
                    </w:rPr>
                    <w:t>p</w:t>
                  </w:r>
                  <w:r w:rsidR="007B5AA8" w:rsidRPr="00B01220">
                    <w:rPr>
                      <w:sz w:val="18"/>
                      <w:szCs w:val="16"/>
                    </w:rPr>
                    <w:t>rovinc</w:t>
                  </w:r>
                  <w:r w:rsidR="007168D6" w:rsidRPr="00B01220">
                    <w:rPr>
                      <w:sz w:val="18"/>
                      <w:szCs w:val="16"/>
                    </w:rPr>
                    <w:t>e</w:t>
                  </w:r>
                </w:p>
              </w:tc>
              <w:tc>
                <w:tcPr>
                  <w:tcW w:w="2195" w:type="dxa"/>
                </w:tcPr>
                <w:p w14:paraId="0193486E" w14:textId="44D0A3C3" w:rsidR="00AE625D" w:rsidRPr="00B01220" w:rsidRDefault="00EB6848" w:rsidP="00447597">
                  <w:pPr>
                    <w:rPr>
                      <w:sz w:val="18"/>
                      <w:szCs w:val="16"/>
                    </w:rPr>
                  </w:pPr>
                  <w:r>
                    <w:rPr>
                      <w:sz w:val="18"/>
                      <w:szCs w:val="16"/>
                    </w:rPr>
                    <w:t>“bc”</w:t>
                  </w:r>
                </w:p>
              </w:tc>
              <w:tc>
                <w:tcPr>
                  <w:tcW w:w="1137" w:type="dxa"/>
                </w:tcPr>
                <w:p w14:paraId="0193486F" w14:textId="77777777" w:rsidR="00AE625D" w:rsidRPr="00B01220" w:rsidRDefault="006875B1" w:rsidP="00447597">
                  <w:pPr>
                    <w:rPr>
                      <w:sz w:val="18"/>
                      <w:szCs w:val="16"/>
                    </w:rPr>
                  </w:pPr>
                  <w:r w:rsidRPr="00B01220">
                    <w:rPr>
                      <w:sz w:val="18"/>
                      <w:szCs w:val="16"/>
                    </w:rPr>
                    <w:t>Y</w:t>
                  </w:r>
                </w:p>
              </w:tc>
              <w:tc>
                <w:tcPr>
                  <w:tcW w:w="3217" w:type="dxa"/>
                </w:tcPr>
                <w:p w14:paraId="01934870" w14:textId="77777777" w:rsidR="00AE625D" w:rsidRPr="00B01220" w:rsidRDefault="00AE625D" w:rsidP="00447597">
                  <w:pPr>
                    <w:rPr>
                      <w:sz w:val="18"/>
                      <w:szCs w:val="16"/>
                    </w:rPr>
                  </w:pPr>
                </w:p>
              </w:tc>
            </w:tr>
            <w:tr w:rsidR="007B5AA8" w14:paraId="01934876" w14:textId="77777777" w:rsidTr="00EB6848">
              <w:tc>
                <w:tcPr>
                  <w:tcW w:w="1729" w:type="dxa"/>
                </w:tcPr>
                <w:p w14:paraId="01934872" w14:textId="38C93579" w:rsidR="007B5AA8" w:rsidRPr="00B01220" w:rsidRDefault="0060656E" w:rsidP="004A6D4F">
                  <w:pPr>
                    <w:rPr>
                      <w:b/>
                      <w:sz w:val="18"/>
                      <w:szCs w:val="16"/>
                    </w:rPr>
                  </w:pPr>
                  <w:r w:rsidRPr="006B4E68">
                    <w:rPr>
                      <w:sz w:val="18"/>
                      <w:szCs w:val="18"/>
                    </w:rPr>
                    <w:t>G</w:t>
                  </w:r>
                  <w:r w:rsidR="001574EF" w:rsidRPr="006B4E68">
                    <w:rPr>
                      <w:sz w:val="18"/>
                      <w:szCs w:val="18"/>
                    </w:rPr>
                    <w:t>eo</w:t>
                  </w:r>
                  <w:r w:rsidR="001574EF">
                    <w:rPr>
                      <w:sz w:val="18"/>
                      <w:szCs w:val="18"/>
                    </w:rPr>
                    <w:t>targetmarket</w:t>
                  </w:r>
                </w:p>
              </w:tc>
              <w:tc>
                <w:tcPr>
                  <w:tcW w:w="2195" w:type="dxa"/>
                </w:tcPr>
                <w:p w14:paraId="01934873" w14:textId="1B0AD1CE" w:rsidR="007B5AA8" w:rsidRPr="00B01220" w:rsidRDefault="00EB6848" w:rsidP="00447597">
                  <w:pPr>
                    <w:rPr>
                      <w:sz w:val="18"/>
                      <w:szCs w:val="16"/>
                    </w:rPr>
                  </w:pPr>
                  <w:r>
                    <w:rPr>
                      <w:sz w:val="18"/>
                      <w:szCs w:val="16"/>
                    </w:rPr>
                    <w:t>“Vancouver”</w:t>
                  </w:r>
                </w:p>
              </w:tc>
              <w:tc>
                <w:tcPr>
                  <w:tcW w:w="1137" w:type="dxa"/>
                </w:tcPr>
                <w:p w14:paraId="01934874" w14:textId="77777777" w:rsidR="007B5AA8" w:rsidRPr="00B01220" w:rsidRDefault="006875B1" w:rsidP="00447597">
                  <w:pPr>
                    <w:rPr>
                      <w:sz w:val="18"/>
                      <w:szCs w:val="16"/>
                    </w:rPr>
                  </w:pPr>
                  <w:r w:rsidRPr="00B01220">
                    <w:rPr>
                      <w:sz w:val="18"/>
                      <w:szCs w:val="16"/>
                    </w:rPr>
                    <w:t>Y</w:t>
                  </w:r>
                </w:p>
              </w:tc>
              <w:tc>
                <w:tcPr>
                  <w:tcW w:w="3217" w:type="dxa"/>
                </w:tcPr>
                <w:p w14:paraId="01934875" w14:textId="77777777" w:rsidR="007B5AA8" w:rsidRPr="00B01220" w:rsidRDefault="007B5AA8" w:rsidP="00447597">
                  <w:pPr>
                    <w:rPr>
                      <w:sz w:val="18"/>
                      <w:szCs w:val="16"/>
                    </w:rPr>
                  </w:pPr>
                </w:p>
              </w:tc>
            </w:tr>
            <w:tr w:rsidR="00AB798E" w14:paraId="0193487B" w14:textId="77777777" w:rsidTr="00EB6848">
              <w:tc>
                <w:tcPr>
                  <w:tcW w:w="1729" w:type="dxa"/>
                </w:tcPr>
                <w:p w14:paraId="01934877" w14:textId="77777777" w:rsidR="00AB798E" w:rsidRDefault="00AB798E" w:rsidP="007168D6">
                  <w:pPr>
                    <w:rPr>
                      <w:sz w:val="18"/>
                      <w:szCs w:val="18"/>
                    </w:rPr>
                  </w:pPr>
                  <w:r>
                    <w:rPr>
                      <w:sz w:val="18"/>
                      <w:szCs w:val="18"/>
                    </w:rPr>
                    <w:t>offer</w:t>
                  </w:r>
                </w:p>
              </w:tc>
              <w:tc>
                <w:tcPr>
                  <w:tcW w:w="2195" w:type="dxa"/>
                </w:tcPr>
                <w:p w14:paraId="6F3726B1" w14:textId="77777777" w:rsidR="004A6D4F" w:rsidRDefault="004A6D4F" w:rsidP="004A6D4F">
                  <w:pPr>
                    <w:rPr>
                      <w:sz w:val="18"/>
                      <w:szCs w:val="16"/>
                    </w:rPr>
                  </w:pPr>
                  <w:r>
                    <w:rPr>
                      <w:sz w:val="18"/>
                      <w:szCs w:val="16"/>
                    </w:rPr>
                    <w:t>“MediaroomTV-HS”,</w:t>
                  </w:r>
                </w:p>
                <w:p w14:paraId="01934878" w14:textId="31D44E36" w:rsidR="00AB798E" w:rsidRDefault="004A6D4F" w:rsidP="004A6D4F">
                  <w:pPr>
                    <w:rPr>
                      <w:sz w:val="18"/>
                      <w:szCs w:val="16"/>
                    </w:rPr>
                  </w:pPr>
                  <w:r>
                    <w:rPr>
                      <w:sz w:val="18"/>
                      <w:szCs w:val="16"/>
                    </w:rPr>
                    <w:t>“</w:t>
                  </w:r>
                  <w:r w:rsidRPr="00D17070">
                    <w:rPr>
                      <w:sz w:val="18"/>
                      <w:szCs w:val="16"/>
                    </w:rPr>
                    <w:t>MediaroomTV-HS2.0</w:t>
                  </w:r>
                  <w:r>
                    <w:rPr>
                      <w:sz w:val="18"/>
                      <w:szCs w:val="16"/>
                    </w:rPr>
                    <w:t>”</w:t>
                  </w:r>
                </w:p>
              </w:tc>
              <w:tc>
                <w:tcPr>
                  <w:tcW w:w="1137" w:type="dxa"/>
                </w:tcPr>
                <w:p w14:paraId="01934879" w14:textId="77777777" w:rsidR="00AB798E" w:rsidRDefault="00AB798E" w:rsidP="00447597">
                  <w:pPr>
                    <w:rPr>
                      <w:sz w:val="18"/>
                      <w:szCs w:val="16"/>
                    </w:rPr>
                  </w:pPr>
                  <w:r>
                    <w:rPr>
                      <w:sz w:val="18"/>
                      <w:szCs w:val="16"/>
                    </w:rPr>
                    <w:t>N</w:t>
                  </w:r>
                </w:p>
              </w:tc>
              <w:tc>
                <w:tcPr>
                  <w:tcW w:w="3217" w:type="dxa"/>
                </w:tcPr>
                <w:p w14:paraId="0193487A" w14:textId="3D985FA8" w:rsidR="00AB798E" w:rsidRDefault="007E56FD" w:rsidP="007E56FD">
                  <w:pPr>
                    <w:rPr>
                      <w:sz w:val="18"/>
                      <w:szCs w:val="16"/>
                    </w:rPr>
                  </w:pPr>
                  <w:r>
                    <w:rPr>
                      <w:sz w:val="16"/>
                      <w:szCs w:val="16"/>
                    </w:rPr>
                    <w:t xml:space="preserve">Default value: </w:t>
                  </w:r>
                  <w:r w:rsidR="00EB6848" w:rsidRPr="00724DA6">
                    <w:rPr>
                      <w:sz w:val="16"/>
                      <w:szCs w:val="16"/>
                    </w:rPr>
                    <w:t>‘MediaroomTV-HS 2.0’</w:t>
                  </w:r>
                  <w:r w:rsidR="00EB6848">
                    <w:rPr>
                      <w:sz w:val="16"/>
                      <w:szCs w:val="16"/>
                    </w:rPr>
                    <w:t>.</w:t>
                  </w:r>
                </w:p>
              </w:tc>
            </w:tr>
            <w:tr w:rsidR="003D4F72" w14:paraId="01934880" w14:textId="77777777" w:rsidTr="00EB6848">
              <w:tc>
                <w:tcPr>
                  <w:tcW w:w="1729" w:type="dxa"/>
                </w:tcPr>
                <w:p w14:paraId="0193487C" w14:textId="77777777" w:rsidR="003D4F72" w:rsidRDefault="003D4F72" w:rsidP="00773C6C">
                  <w:pPr>
                    <w:rPr>
                      <w:sz w:val="18"/>
                      <w:szCs w:val="16"/>
                    </w:rPr>
                  </w:pPr>
                  <w:r w:rsidRPr="00A149D9">
                    <w:rPr>
                      <w:sz w:val="18"/>
                      <w:szCs w:val="18"/>
                    </w:rPr>
                    <w:t>displaycat</w:t>
                  </w:r>
                </w:p>
              </w:tc>
              <w:tc>
                <w:tcPr>
                  <w:tcW w:w="2195" w:type="dxa"/>
                </w:tcPr>
                <w:p w14:paraId="42A8630E" w14:textId="77777777" w:rsidR="003D4F72" w:rsidRDefault="00EB6848" w:rsidP="00773C6C">
                  <w:pPr>
                    <w:rPr>
                      <w:sz w:val="18"/>
                      <w:szCs w:val="16"/>
                    </w:rPr>
                  </w:pPr>
                  <w:r>
                    <w:rPr>
                      <w:sz w:val="18"/>
                      <w:szCs w:val="16"/>
                    </w:rPr>
                    <w:t>“</w:t>
                  </w:r>
                  <w:r w:rsidRPr="00EB6848">
                    <w:rPr>
                      <w:sz w:val="18"/>
                      <w:szCs w:val="16"/>
                    </w:rPr>
                    <w:t>1020</w:t>
                  </w:r>
                  <w:r>
                    <w:rPr>
                      <w:sz w:val="18"/>
                      <w:szCs w:val="16"/>
                    </w:rPr>
                    <w:t>”</w:t>
                  </w:r>
                  <w:r w:rsidR="008937A0">
                    <w:rPr>
                      <w:sz w:val="18"/>
                      <w:szCs w:val="16"/>
                    </w:rPr>
                    <w:t>,</w:t>
                  </w:r>
                </w:p>
                <w:p w14:paraId="0193487D" w14:textId="460693B8" w:rsidR="008937A0" w:rsidRDefault="008937A0" w:rsidP="00773C6C">
                  <w:pPr>
                    <w:rPr>
                      <w:sz w:val="18"/>
                      <w:szCs w:val="16"/>
                    </w:rPr>
                  </w:pPr>
                  <w:r>
                    <w:rPr>
                      <w:sz w:val="18"/>
                      <w:szCs w:val="16"/>
                    </w:rPr>
                    <w:t>“1020,1001”</w:t>
                  </w:r>
                </w:p>
              </w:tc>
              <w:tc>
                <w:tcPr>
                  <w:tcW w:w="1137" w:type="dxa"/>
                </w:tcPr>
                <w:p w14:paraId="0193487E" w14:textId="77777777" w:rsidR="003D4F72" w:rsidRDefault="003D4F72" w:rsidP="00773C6C">
                  <w:pPr>
                    <w:rPr>
                      <w:sz w:val="18"/>
                      <w:szCs w:val="16"/>
                    </w:rPr>
                  </w:pPr>
                  <w:r>
                    <w:rPr>
                      <w:sz w:val="18"/>
                      <w:szCs w:val="16"/>
                    </w:rPr>
                    <w:t>N</w:t>
                  </w:r>
                </w:p>
              </w:tc>
              <w:tc>
                <w:tcPr>
                  <w:tcW w:w="3217" w:type="dxa"/>
                </w:tcPr>
                <w:p w14:paraId="47890FFA" w14:textId="77777777" w:rsidR="003D4F72" w:rsidRDefault="003D4F72" w:rsidP="00773C6C">
                  <w:pPr>
                    <w:rPr>
                      <w:sz w:val="18"/>
                      <w:szCs w:val="16"/>
                    </w:rPr>
                  </w:pPr>
                  <w:r>
                    <w:rPr>
                      <w:sz w:val="18"/>
                      <w:szCs w:val="16"/>
                    </w:rPr>
                    <w:t>Accept set of display category ID</w:t>
                  </w:r>
                  <w:r w:rsidR="008937A0">
                    <w:rPr>
                      <w:sz w:val="18"/>
                      <w:szCs w:val="16"/>
                    </w:rPr>
                    <w:t>.</w:t>
                  </w:r>
                </w:p>
                <w:p w14:paraId="0193487F" w14:textId="0033999D" w:rsidR="008937A0" w:rsidRDefault="008937A0" w:rsidP="00773C6C">
                  <w:pPr>
                    <w:rPr>
                      <w:sz w:val="18"/>
                      <w:szCs w:val="16"/>
                    </w:rPr>
                  </w:pPr>
                  <w:r>
                    <w:rPr>
                      <w:sz w:val="18"/>
                      <w:szCs w:val="16"/>
                    </w:rPr>
                    <w:t>Display category code, configured for each program for UI display group. All packs will be grouped by displaycat in service response.</w:t>
                  </w:r>
                </w:p>
              </w:tc>
            </w:tr>
          </w:tbl>
          <w:p w14:paraId="01934882" w14:textId="50ECF90F" w:rsidR="00AE625D" w:rsidRDefault="00AE625D" w:rsidP="00447597">
            <w:pPr>
              <w:rPr>
                <w:sz w:val="18"/>
                <w:szCs w:val="16"/>
              </w:rPr>
            </w:pPr>
          </w:p>
          <w:p w14:paraId="01934883" w14:textId="77777777" w:rsidR="00AE625D" w:rsidRDefault="00AE625D" w:rsidP="00447597">
            <w:pPr>
              <w:rPr>
                <w:sz w:val="18"/>
                <w:szCs w:val="16"/>
              </w:rPr>
            </w:pPr>
          </w:p>
        </w:tc>
      </w:tr>
      <w:tr w:rsidR="007C4675" w14:paraId="019348A0" w14:textId="77777777" w:rsidTr="001F7F56">
        <w:tc>
          <w:tcPr>
            <w:tcW w:w="1101" w:type="dxa"/>
            <w:tcBorders>
              <w:top w:val="single" w:sz="4" w:space="0" w:color="auto"/>
              <w:left w:val="single" w:sz="4" w:space="0" w:color="auto"/>
              <w:bottom w:val="single" w:sz="4" w:space="0" w:color="auto"/>
              <w:right w:val="single" w:sz="4" w:space="0" w:color="auto"/>
            </w:tcBorders>
            <w:hideMark/>
          </w:tcPr>
          <w:p w14:paraId="01934885" w14:textId="77777777" w:rsidR="007C4675" w:rsidRDefault="007C4675" w:rsidP="00447597">
            <w:pPr>
              <w:rPr>
                <w:b/>
                <w:sz w:val="18"/>
                <w:szCs w:val="16"/>
              </w:rPr>
            </w:pPr>
            <w:r>
              <w:rPr>
                <w:b/>
                <w:sz w:val="18"/>
                <w:szCs w:val="16"/>
              </w:rPr>
              <w:t>Status Codes</w:t>
            </w:r>
          </w:p>
        </w:tc>
        <w:tc>
          <w:tcPr>
            <w:tcW w:w="8475" w:type="dxa"/>
            <w:tcBorders>
              <w:top w:val="single" w:sz="4" w:space="0" w:color="auto"/>
              <w:left w:val="single" w:sz="4" w:space="0" w:color="auto"/>
              <w:bottom w:val="single" w:sz="4" w:space="0" w:color="auto"/>
              <w:right w:val="single" w:sz="4" w:space="0" w:color="auto"/>
            </w:tcBorders>
          </w:tcPr>
          <w:p w14:paraId="01934886" w14:textId="77777777" w:rsidR="007C4675" w:rsidRDefault="007C4675" w:rsidP="00447597">
            <w:pPr>
              <w:rPr>
                <w:sz w:val="18"/>
                <w:szCs w:val="16"/>
              </w:rPr>
            </w:pPr>
          </w:p>
          <w:tbl>
            <w:tblPr>
              <w:tblStyle w:val="TableGrid"/>
              <w:tblW w:w="0" w:type="auto"/>
              <w:tblLayout w:type="fixed"/>
              <w:tblLook w:val="04A0" w:firstRow="1" w:lastRow="0" w:firstColumn="1" w:lastColumn="0" w:noHBand="0" w:noVBand="1"/>
            </w:tblPr>
            <w:tblGrid>
              <w:gridCol w:w="620"/>
              <w:gridCol w:w="657"/>
              <w:gridCol w:w="1615"/>
              <w:gridCol w:w="1276"/>
              <w:gridCol w:w="1276"/>
              <w:gridCol w:w="2834"/>
            </w:tblGrid>
            <w:tr w:rsidR="007C4675" w:rsidRPr="001963A0" w14:paraId="0193488F" w14:textId="77777777" w:rsidTr="00B26105">
              <w:tc>
                <w:tcPr>
                  <w:tcW w:w="620" w:type="dxa"/>
                  <w:shd w:val="clear" w:color="auto" w:fill="D9D9D9" w:themeFill="background1" w:themeFillShade="D9"/>
                </w:tcPr>
                <w:p w14:paraId="01934887" w14:textId="77777777" w:rsidR="007C4675" w:rsidRPr="001963A0" w:rsidRDefault="007C4675" w:rsidP="00447597">
                  <w:pPr>
                    <w:rPr>
                      <w:b/>
                      <w:sz w:val="16"/>
                      <w:szCs w:val="16"/>
                    </w:rPr>
                  </w:pPr>
                  <w:r w:rsidRPr="001963A0">
                    <w:rPr>
                      <w:b/>
                      <w:sz w:val="16"/>
                      <w:szCs w:val="16"/>
                    </w:rPr>
                    <w:t>status</w:t>
                  </w:r>
                </w:p>
                <w:p w14:paraId="01934888" w14:textId="77777777" w:rsidR="007C4675" w:rsidRPr="001963A0" w:rsidRDefault="007C4675" w:rsidP="00447597">
                  <w:pPr>
                    <w:rPr>
                      <w:b/>
                      <w:sz w:val="16"/>
                      <w:szCs w:val="16"/>
                    </w:rPr>
                  </w:pPr>
                  <w:r w:rsidRPr="001963A0">
                    <w:rPr>
                      <w:b/>
                      <w:sz w:val="16"/>
                      <w:szCs w:val="16"/>
                    </w:rPr>
                    <w:t>Cd</w:t>
                  </w:r>
                </w:p>
              </w:tc>
              <w:tc>
                <w:tcPr>
                  <w:tcW w:w="657" w:type="dxa"/>
                  <w:shd w:val="clear" w:color="auto" w:fill="D9D9D9" w:themeFill="background1" w:themeFillShade="D9"/>
                </w:tcPr>
                <w:p w14:paraId="01934889" w14:textId="77777777" w:rsidR="007C4675" w:rsidRPr="001963A0" w:rsidRDefault="007C4675" w:rsidP="00447597">
                  <w:pPr>
                    <w:rPr>
                      <w:b/>
                      <w:sz w:val="16"/>
                      <w:szCs w:val="16"/>
                    </w:rPr>
                  </w:pPr>
                  <w:r w:rsidRPr="001963A0">
                    <w:rPr>
                      <w:b/>
                      <w:sz w:val="16"/>
                      <w:szCs w:val="16"/>
                    </w:rPr>
                    <w:t>status</w:t>
                  </w:r>
                </w:p>
                <w:p w14:paraId="0193488A" w14:textId="77777777" w:rsidR="007C4675" w:rsidRPr="001963A0" w:rsidRDefault="007C4675" w:rsidP="00447597">
                  <w:pPr>
                    <w:rPr>
                      <w:b/>
                      <w:sz w:val="16"/>
                      <w:szCs w:val="16"/>
                    </w:rPr>
                  </w:pPr>
                  <w:r w:rsidRPr="001963A0">
                    <w:rPr>
                      <w:b/>
                      <w:sz w:val="16"/>
                      <w:szCs w:val="16"/>
                    </w:rPr>
                    <w:t>SubCd</w:t>
                  </w:r>
                </w:p>
              </w:tc>
              <w:tc>
                <w:tcPr>
                  <w:tcW w:w="1615" w:type="dxa"/>
                  <w:shd w:val="clear" w:color="auto" w:fill="D9D9D9" w:themeFill="background1" w:themeFillShade="D9"/>
                </w:tcPr>
                <w:p w14:paraId="0193488B" w14:textId="77777777" w:rsidR="007C4675" w:rsidRPr="001963A0" w:rsidRDefault="007C4675" w:rsidP="00447597">
                  <w:pPr>
                    <w:rPr>
                      <w:b/>
                      <w:sz w:val="16"/>
                      <w:szCs w:val="16"/>
                    </w:rPr>
                  </w:pPr>
                  <w:r w:rsidRPr="001963A0">
                    <w:rPr>
                      <w:b/>
                      <w:sz w:val="16"/>
                      <w:szCs w:val="16"/>
                    </w:rPr>
                    <w:t>statusTxt</w:t>
                  </w:r>
                </w:p>
              </w:tc>
              <w:tc>
                <w:tcPr>
                  <w:tcW w:w="1276" w:type="dxa"/>
                  <w:shd w:val="clear" w:color="auto" w:fill="D9D9D9" w:themeFill="background1" w:themeFillShade="D9"/>
                </w:tcPr>
                <w:p w14:paraId="0193488C" w14:textId="77777777" w:rsidR="007C4675" w:rsidRPr="001963A0" w:rsidRDefault="007C4675" w:rsidP="00447597">
                  <w:pPr>
                    <w:rPr>
                      <w:b/>
                      <w:sz w:val="16"/>
                      <w:szCs w:val="16"/>
                    </w:rPr>
                  </w:pPr>
                  <w:r w:rsidRPr="001963A0">
                    <w:rPr>
                      <w:b/>
                      <w:sz w:val="16"/>
                      <w:szCs w:val="16"/>
                    </w:rPr>
                    <w:t>systemErrorCd</w:t>
                  </w:r>
                </w:p>
              </w:tc>
              <w:tc>
                <w:tcPr>
                  <w:tcW w:w="1276" w:type="dxa"/>
                  <w:shd w:val="clear" w:color="auto" w:fill="D9D9D9" w:themeFill="background1" w:themeFillShade="D9"/>
                </w:tcPr>
                <w:p w14:paraId="0193488D" w14:textId="77777777" w:rsidR="007C4675" w:rsidRPr="001963A0" w:rsidRDefault="007C4675" w:rsidP="00447597">
                  <w:pPr>
                    <w:rPr>
                      <w:b/>
                      <w:sz w:val="16"/>
                      <w:szCs w:val="16"/>
                    </w:rPr>
                  </w:pPr>
                  <w:r w:rsidRPr="001963A0">
                    <w:rPr>
                      <w:b/>
                      <w:sz w:val="16"/>
                      <w:szCs w:val="16"/>
                    </w:rPr>
                    <w:t>systemErrorTxt</w:t>
                  </w:r>
                </w:p>
              </w:tc>
              <w:tc>
                <w:tcPr>
                  <w:tcW w:w="2834" w:type="dxa"/>
                  <w:shd w:val="clear" w:color="auto" w:fill="D9D9D9" w:themeFill="background1" w:themeFillShade="D9"/>
                </w:tcPr>
                <w:p w14:paraId="0193488E" w14:textId="77777777" w:rsidR="007C4675" w:rsidRPr="001963A0" w:rsidRDefault="007C4675" w:rsidP="00447597">
                  <w:pPr>
                    <w:rPr>
                      <w:b/>
                      <w:i/>
                      <w:sz w:val="16"/>
                      <w:szCs w:val="16"/>
                    </w:rPr>
                  </w:pPr>
                  <w:r w:rsidRPr="001963A0">
                    <w:rPr>
                      <w:b/>
                      <w:i/>
                      <w:sz w:val="16"/>
                      <w:szCs w:val="16"/>
                    </w:rPr>
                    <w:t>Notes</w:t>
                  </w:r>
                </w:p>
              </w:tc>
            </w:tr>
            <w:tr w:rsidR="007C4675" w:rsidRPr="001963A0" w14:paraId="01934896" w14:textId="77777777" w:rsidTr="00B26105">
              <w:tc>
                <w:tcPr>
                  <w:tcW w:w="620" w:type="dxa"/>
                </w:tcPr>
                <w:p w14:paraId="01934890" w14:textId="77777777" w:rsidR="007C4675" w:rsidRPr="001963A0" w:rsidRDefault="007C4675" w:rsidP="00447597">
                  <w:pPr>
                    <w:rPr>
                      <w:sz w:val="16"/>
                      <w:szCs w:val="16"/>
                    </w:rPr>
                  </w:pPr>
                  <w:r w:rsidRPr="001963A0">
                    <w:rPr>
                      <w:sz w:val="16"/>
                      <w:szCs w:val="16"/>
                    </w:rPr>
                    <w:t>200</w:t>
                  </w:r>
                </w:p>
              </w:tc>
              <w:tc>
                <w:tcPr>
                  <w:tcW w:w="657" w:type="dxa"/>
                </w:tcPr>
                <w:p w14:paraId="01934891" w14:textId="77777777" w:rsidR="007C4675" w:rsidRPr="001963A0" w:rsidRDefault="007C4675" w:rsidP="00447597">
                  <w:pPr>
                    <w:rPr>
                      <w:sz w:val="16"/>
                      <w:szCs w:val="16"/>
                    </w:rPr>
                  </w:pPr>
                </w:p>
              </w:tc>
              <w:tc>
                <w:tcPr>
                  <w:tcW w:w="1615" w:type="dxa"/>
                </w:tcPr>
                <w:p w14:paraId="01934892" w14:textId="77777777" w:rsidR="007C4675" w:rsidRPr="001963A0" w:rsidRDefault="007C4675" w:rsidP="00447597">
                  <w:pPr>
                    <w:rPr>
                      <w:sz w:val="16"/>
                      <w:szCs w:val="16"/>
                    </w:rPr>
                  </w:pPr>
                  <w:r w:rsidRPr="001963A0">
                    <w:rPr>
                      <w:sz w:val="16"/>
                      <w:szCs w:val="16"/>
                    </w:rPr>
                    <w:t>OK</w:t>
                  </w:r>
                </w:p>
              </w:tc>
              <w:tc>
                <w:tcPr>
                  <w:tcW w:w="1276" w:type="dxa"/>
                </w:tcPr>
                <w:p w14:paraId="01934893" w14:textId="77777777" w:rsidR="007C4675" w:rsidRPr="001963A0" w:rsidRDefault="007C4675" w:rsidP="00447597">
                  <w:pPr>
                    <w:rPr>
                      <w:sz w:val="16"/>
                      <w:szCs w:val="16"/>
                    </w:rPr>
                  </w:pPr>
                </w:p>
              </w:tc>
              <w:tc>
                <w:tcPr>
                  <w:tcW w:w="1276" w:type="dxa"/>
                </w:tcPr>
                <w:p w14:paraId="01934894" w14:textId="77777777" w:rsidR="007C4675" w:rsidRPr="001963A0" w:rsidRDefault="007C4675" w:rsidP="00447597">
                  <w:pPr>
                    <w:rPr>
                      <w:sz w:val="16"/>
                      <w:szCs w:val="16"/>
                    </w:rPr>
                  </w:pPr>
                </w:p>
              </w:tc>
              <w:tc>
                <w:tcPr>
                  <w:tcW w:w="2834" w:type="dxa"/>
                </w:tcPr>
                <w:p w14:paraId="01934895" w14:textId="77777777" w:rsidR="007C4675" w:rsidRPr="001963A0" w:rsidRDefault="007C4675" w:rsidP="00447597">
                  <w:pPr>
                    <w:rPr>
                      <w:sz w:val="16"/>
                      <w:szCs w:val="16"/>
                    </w:rPr>
                  </w:pPr>
                  <w:r>
                    <w:rPr>
                      <w:sz w:val="16"/>
                      <w:szCs w:val="16"/>
                    </w:rPr>
                    <w:t>Eligible</w:t>
                  </w:r>
                </w:p>
              </w:tc>
            </w:tr>
            <w:tr w:rsidR="007C4675" w:rsidRPr="001963A0" w14:paraId="0193489D" w14:textId="77777777" w:rsidTr="00B26105">
              <w:tc>
                <w:tcPr>
                  <w:tcW w:w="620" w:type="dxa"/>
                </w:tcPr>
                <w:p w14:paraId="01934897" w14:textId="77777777" w:rsidR="007C4675" w:rsidRPr="001963A0" w:rsidRDefault="007C4675" w:rsidP="00447597">
                  <w:pPr>
                    <w:rPr>
                      <w:sz w:val="16"/>
                      <w:szCs w:val="16"/>
                    </w:rPr>
                  </w:pPr>
                  <w:r w:rsidRPr="001963A0">
                    <w:rPr>
                      <w:sz w:val="16"/>
                      <w:szCs w:val="16"/>
                    </w:rPr>
                    <w:t>500</w:t>
                  </w:r>
                </w:p>
              </w:tc>
              <w:tc>
                <w:tcPr>
                  <w:tcW w:w="657" w:type="dxa"/>
                </w:tcPr>
                <w:p w14:paraId="01934898" w14:textId="77777777" w:rsidR="007C4675" w:rsidRDefault="007C4675" w:rsidP="00447597">
                  <w:pPr>
                    <w:rPr>
                      <w:sz w:val="16"/>
                      <w:szCs w:val="16"/>
                    </w:rPr>
                  </w:pPr>
                </w:p>
              </w:tc>
              <w:tc>
                <w:tcPr>
                  <w:tcW w:w="1615" w:type="dxa"/>
                </w:tcPr>
                <w:p w14:paraId="01934899" w14:textId="77777777" w:rsidR="007C4675" w:rsidRDefault="007C4675" w:rsidP="00447597">
                  <w:pPr>
                    <w:rPr>
                      <w:sz w:val="16"/>
                      <w:szCs w:val="16"/>
                    </w:rPr>
                  </w:pPr>
                  <w:r w:rsidRPr="001963A0">
                    <w:rPr>
                      <w:sz w:val="16"/>
                      <w:szCs w:val="16"/>
                    </w:rPr>
                    <w:t>general error</w:t>
                  </w:r>
                </w:p>
              </w:tc>
              <w:tc>
                <w:tcPr>
                  <w:tcW w:w="1276" w:type="dxa"/>
                </w:tcPr>
                <w:p w14:paraId="0193489A" w14:textId="77777777" w:rsidR="007C4675" w:rsidRPr="001963A0" w:rsidRDefault="007C4675" w:rsidP="00447597">
                  <w:pPr>
                    <w:rPr>
                      <w:sz w:val="16"/>
                      <w:szCs w:val="16"/>
                    </w:rPr>
                  </w:pPr>
                </w:p>
              </w:tc>
              <w:tc>
                <w:tcPr>
                  <w:tcW w:w="1276" w:type="dxa"/>
                </w:tcPr>
                <w:p w14:paraId="0193489B" w14:textId="77777777" w:rsidR="007C4675" w:rsidRPr="001963A0" w:rsidRDefault="007C4675" w:rsidP="00447597">
                  <w:pPr>
                    <w:rPr>
                      <w:sz w:val="16"/>
                      <w:szCs w:val="16"/>
                    </w:rPr>
                  </w:pPr>
                </w:p>
              </w:tc>
              <w:tc>
                <w:tcPr>
                  <w:tcW w:w="2834" w:type="dxa"/>
                </w:tcPr>
                <w:p w14:paraId="0193489C" w14:textId="77777777" w:rsidR="007C4675" w:rsidRDefault="007C4675" w:rsidP="00447597">
                  <w:pPr>
                    <w:rPr>
                      <w:sz w:val="16"/>
                      <w:szCs w:val="16"/>
                    </w:rPr>
                  </w:pPr>
                  <w:r>
                    <w:rPr>
                      <w:sz w:val="16"/>
                      <w:szCs w:val="16"/>
                    </w:rPr>
                    <w:t>Any caught exception not captured elsewhere</w:t>
                  </w:r>
                </w:p>
              </w:tc>
            </w:tr>
          </w:tbl>
          <w:p w14:paraId="0193489E" w14:textId="77777777" w:rsidR="007C4675" w:rsidRDefault="007C4675" w:rsidP="00447597">
            <w:pPr>
              <w:rPr>
                <w:sz w:val="18"/>
                <w:szCs w:val="16"/>
              </w:rPr>
            </w:pPr>
          </w:p>
          <w:p w14:paraId="0193489F" w14:textId="77777777" w:rsidR="007C4675" w:rsidRDefault="007C4675" w:rsidP="00447597">
            <w:pPr>
              <w:rPr>
                <w:sz w:val="18"/>
                <w:szCs w:val="16"/>
              </w:rPr>
            </w:pPr>
          </w:p>
        </w:tc>
      </w:tr>
      <w:tr w:rsidR="007C4675" w14:paraId="019348ED" w14:textId="77777777" w:rsidTr="001F7F56">
        <w:tc>
          <w:tcPr>
            <w:tcW w:w="1101" w:type="dxa"/>
            <w:tcBorders>
              <w:top w:val="single" w:sz="4" w:space="0" w:color="auto"/>
              <w:left w:val="single" w:sz="4" w:space="0" w:color="auto"/>
              <w:bottom w:val="single" w:sz="4" w:space="0" w:color="auto"/>
              <w:right w:val="single" w:sz="4" w:space="0" w:color="auto"/>
            </w:tcBorders>
            <w:hideMark/>
          </w:tcPr>
          <w:p w14:paraId="019348A1" w14:textId="77777777" w:rsidR="007C4675" w:rsidRDefault="007C4675" w:rsidP="00447597">
            <w:pPr>
              <w:rPr>
                <w:sz w:val="18"/>
                <w:szCs w:val="16"/>
              </w:rPr>
            </w:pPr>
            <w:r>
              <w:rPr>
                <w:b/>
                <w:sz w:val="18"/>
                <w:szCs w:val="16"/>
              </w:rPr>
              <w:t>Output</w:t>
            </w:r>
          </w:p>
        </w:tc>
        <w:tc>
          <w:tcPr>
            <w:tcW w:w="8475" w:type="dxa"/>
            <w:tcBorders>
              <w:top w:val="single" w:sz="4" w:space="0" w:color="auto"/>
              <w:left w:val="single" w:sz="4" w:space="0" w:color="auto"/>
              <w:bottom w:val="single" w:sz="4" w:space="0" w:color="auto"/>
              <w:right w:val="single" w:sz="4" w:space="0" w:color="auto"/>
            </w:tcBorders>
          </w:tcPr>
          <w:p w14:paraId="79BC655A" w14:textId="77777777" w:rsidR="00194782" w:rsidRDefault="00194782" w:rsidP="00194782">
            <w:pPr>
              <w:rPr>
                <w:sz w:val="16"/>
                <w:szCs w:val="16"/>
              </w:rPr>
            </w:pPr>
            <w:r w:rsidRPr="00B1398A">
              <w:rPr>
                <w:sz w:val="16"/>
                <w:szCs w:val="16"/>
              </w:rPr>
              <w:t>{</w:t>
            </w:r>
          </w:p>
          <w:p w14:paraId="4B892342" w14:textId="77777777" w:rsidR="00194782" w:rsidRPr="005C552A" w:rsidRDefault="00194782" w:rsidP="00194782">
            <w:pPr>
              <w:rPr>
                <w:sz w:val="16"/>
                <w:szCs w:val="16"/>
              </w:rPr>
            </w:pPr>
            <w:r>
              <w:rPr>
                <w:sz w:val="16"/>
                <w:szCs w:val="16"/>
              </w:rPr>
              <w:tab/>
            </w:r>
            <w:r w:rsidRPr="00B1398A">
              <w:rPr>
                <w:sz w:val="18"/>
                <w:szCs w:val="18"/>
              </w:rPr>
              <w:t xml:space="preserve">[ &lt;Channel&gt; ] , </w:t>
            </w:r>
          </w:p>
          <w:p w14:paraId="671A74AA" w14:textId="77777777" w:rsidR="00194782" w:rsidRPr="00B1398A" w:rsidRDefault="00194782" w:rsidP="00194782">
            <w:pPr>
              <w:rPr>
                <w:sz w:val="18"/>
                <w:szCs w:val="18"/>
              </w:rPr>
            </w:pPr>
            <w:r>
              <w:rPr>
                <w:sz w:val="18"/>
                <w:szCs w:val="18"/>
              </w:rPr>
              <w:tab/>
            </w:r>
            <w:r w:rsidRPr="00B1398A">
              <w:rPr>
                <w:sz w:val="18"/>
                <w:szCs w:val="18"/>
              </w:rPr>
              <w:t>“status”: &lt;status&gt;</w:t>
            </w:r>
          </w:p>
          <w:p w14:paraId="7CFA87DA" w14:textId="77777777" w:rsidR="00194782" w:rsidRDefault="00194782" w:rsidP="00194782">
            <w:pPr>
              <w:rPr>
                <w:sz w:val="18"/>
                <w:szCs w:val="18"/>
              </w:rPr>
            </w:pPr>
            <w:r w:rsidRPr="00B1398A">
              <w:rPr>
                <w:sz w:val="18"/>
                <w:szCs w:val="18"/>
              </w:rPr>
              <w:t>}</w:t>
            </w:r>
          </w:p>
          <w:p w14:paraId="323ABE31" w14:textId="77777777" w:rsidR="00194782" w:rsidRDefault="00194782" w:rsidP="00194782">
            <w:pPr>
              <w:rPr>
                <w:sz w:val="18"/>
                <w:szCs w:val="18"/>
              </w:rPr>
            </w:pPr>
            <w:r>
              <w:rPr>
                <w:sz w:val="18"/>
                <w:szCs w:val="18"/>
              </w:rPr>
              <w:br/>
            </w:r>
          </w:p>
          <w:p w14:paraId="129F2B5B" w14:textId="77777777" w:rsidR="00194782" w:rsidRDefault="00194782" w:rsidP="00194782">
            <w:pPr>
              <w:rPr>
                <w:sz w:val="18"/>
                <w:szCs w:val="18"/>
              </w:rPr>
            </w:pPr>
            <w:bookmarkStart w:id="89" w:name="Object_channel"/>
            <w:r>
              <w:rPr>
                <w:sz w:val="18"/>
                <w:szCs w:val="18"/>
              </w:rPr>
              <w:t>channel</w:t>
            </w:r>
            <w:bookmarkEnd w:id="89"/>
            <w:r>
              <w:rPr>
                <w:sz w:val="18"/>
                <w:szCs w:val="18"/>
              </w:rPr>
              <w:t xml:space="preserve">: see </w:t>
            </w:r>
            <w:hyperlink w:anchor="_Channel_Model" w:history="1">
              <w:r w:rsidRPr="006079A2">
                <w:rPr>
                  <w:rStyle w:val="Hyperlink"/>
                  <w:sz w:val="18"/>
                  <w:szCs w:val="18"/>
                </w:rPr>
                <w:t>channel</w:t>
              </w:r>
            </w:hyperlink>
            <w:r>
              <w:rPr>
                <w:sz w:val="18"/>
                <w:szCs w:val="18"/>
              </w:rPr>
              <w:t xml:space="preserve"> Model</w:t>
            </w:r>
          </w:p>
          <w:p w14:paraId="7F4EF575" w14:textId="77777777" w:rsidR="00194782" w:rsidRDefault="00194782" w:rsidP="00194782">
            <w:pPr>
              <w:rPr>
                <w:sz w:val="18"/>
                <w:szCs w:val="18"/>
              </w:rPr>
            </w:pPr>
          </w:p>
          <w:p w14:paraId="132B7A93" w14:textId="77777777" w:rsidR="00194782" w:rsidRDefault="00194782" w:rsidP="00194782">
            <w:pPr>
              <w:rPr>
                <w:sz w:val="18"/>
                <w:szCs w:val="18"/>
              </w:rPr>
            </w:pPr>
          </w:p>
          <w:p w14:paraId="060A10A1" w14:textId="77777777" w:rsidR="00194782" w:rsidRDefault="00194782" w:rsidP="00194782">
            <w:pPr>
              <w:rPr>
                <w:sz w:val="18"/>
                <w:szCs w:val="18"/>
              </w:rPr>
            </w:pPr>
            <w:r w:rsidRPr="00D03956">
              <w:rPr>
                <w:sz w:val="18"/>
                <w:szCs w:val="18"/>
                <w:u w:val="single"/>
              </w:rPr>
              <w:t>Example</w:t>
            </w:r>
            <w:r>
              <w:rPr>
                <w:sz w:val="18"/>
                <w:szCs w:val="18"/>
              </w:rPr>
              <w:t>:</w:t>
            </w:r>
          </w:p>
          <w:p w14:paraId="4B2C9EF2" w14:textId="77777777" w:rsidR="00194782" w:rsidRPr="003A08D7" w:rsidRDefault="00194782" w:rsidP="00194782">
            <w:pPr>
              <w:rPr>
                <w:color w:val="1F497D" w:themeColor="text2"/>
                <w:sz w:val="18"/>
                <w:szCs w:val="18"/>
              </w:rPr>
            </w:pPr>
            <w:r>
              <w:rPr>
                <w:color w:val="1F497D" w:themeColor="text2"/>
                <w:sz w:val="18"/>
                <w:szCs w:val="18"/>
              </w:rPr>
              <w:t xml:space="preserve">Input: </w:t>
            </w:r>
            <w:r w:rsidRPr="00AF2A85">
              <w:rPr>
                <w:color w:val="1F497D" w:themeColor="text2"/>
                <w:sz w:val="18"/>
                <w:szCs w:val="18"/>
              </w:rPr>
              <w:t>/tv/reference/channels?displaycat=1020&amp;province=BC&amp;geotargetmarket=Vancouver&amp;offer=MediaroomTV-HS2.0</w:t>
            </w:r>
          </w:p>
          <w:p w14:paraId="019348E7" w14:textId="77777777" w:rsidR="009B3AF2" w:rsidRPr="003A08D7" w:rsidRDefault="009B3AF2" w:rsidP="00447597">
            <w:pPr>
              <w:rPr>
                <w:sz w:val="18"/>
                <w:szCs w:val="18"/>
              </w:rPr>
            </w:pPr>
          </w:p>
          <w:p w14:paraId="019348E8" w14:textId="77777777" w:rsidR="0004351A" w:rsidRDefault="00434403" w:rsidP="00781CF1">
            <w:pPr>
              <w:rPr>
                <w:rStyle w:val="sobjectv"/>
                <w:rFonts w:cstheme="minorHAnsi"/>
                <w:color w:val="555555"/>
                <w:sz w:val="18"/>
                <w:szCs w:val="18"/>
              </w:rPr>
            </w:pPr>
            <w:r w:rsidRPr="00434403">
              <w:rPr>
                <w:rStyle w:val="sbrace"/>
                <w:rFonts w:cstheme="minorHAnsi"/>
                <w:color w:val="666666"/>
                <w:sz w:val="18"/>
                <w:szCs w:val="18"/>
              </w:rPr>
              <w:t>{</w:t>
            </w:r>
            <w:r w:rsidRPr="00434403">
              <w:rPr>
                <w:rStyle w:val="apple-converted-space"/>
                <w:rFonts w:cstheme="minorHAnsi"/>
                <w:color w:val="666666"/>
                <w:sz w:val="18"/>
                <w:szCs w:val="18"/>
              </w:rPr>
              <w:t>  </w:t>
            </w:r>
            <w:r w:rsidRPr="00434403">
              <w:rPr>
                <w:rFonts w:cstheme="minorHAnsi"/>
                <w:color w:val="555555"/>
                <w:sz w:val="18"/>
                <w:szCs w:val="18"/>
              </w:rPr>
              <w:br/>
              <w:t>   </w:t>
            </w:r>
            <w:r w:rsidRPr="00434403">
              <w:rPr>
                <w:rStyle w:val="sobjectk"/>
                <w:rFonts w:cstheme="minorHAnsi"/>
                <w:b/>
                <w:bCs/>
                <w:color w:val="333333"/>
                <w:sz w:val="18"/>
                <w:szCs w:val="18"/>
              </w:rPr>
              <w:t>"Channel</w:t>
            </w:r>
            <w:r w:rsidR="00781CF1">
              <w:rPr>
                <w:rStyle w:val="sobjectk"/>
                <w:rFonts w:cstheme="minorHAnsi"/>
                <w:b/>
                <w:bCs/>
                <w:color w:val="333333"/>
                <w:sz w:val="18"/>
                <w:szCs w:val="18"/>
              </w:rPr>
              <w:t>List</w:t>
            </w:r>
            <w:r w:rsidRPr="00434403">
              <w:rPr>
                <w:rStyle w:val="sobjectk"/>
                <w:rFonts w:cstheme="minorHAnsi"/>
                <w:b/>
                <w:bCs/>
                <w:color w:val="333333"/>
                <w:sz w:val="18"/>
                <w:szCs w:val="18"/>
              </w:rPr>
              <w:t>"</w:t>
            </w:r>
            <w:r w:rsidRPr="00434403">
              <w:rPr>
                <w:rStyle w:val="scolon"/>
                <w:rFonts w:cstheme="minorHAnsi"/>
                <w:color w:val="666666"/>
                <w:sz w:val="18"/>
                <w:szCs w:val="18"/>
              </w:rPr>
              <w:t>:</w:t>
            </w:r>
            <w:r w:rsidRPr="00434403">
              <w:rPr>
                <w:rStyle w:val="sbracket"/>
                <w:rFonts w:cstheme="minorHAnsi"/>
                <w:color w:val="666666"/>
                <w:sz w:val="18"/>
                <w:szCs w:val="18"/>
              </w:rPr>
              <w:t>[</w:t>
            </w:r>
            <w:r w:rsidRPr="00434403">
              <w:rPr>
                <w:rStyle w:val="apple-converted-space"/>
                <w:rFonts w:cstheme="minorHAnsi"/>
                <w:color w:val="666666"/>
                <w:sz w:val="18"/>
                <w:szCs w:val="18"/>
              </w:rPr>
              <w:t>  </w:t>
            </w:r>
            <w:r w:rsidRPr="00434403">
              <w:rPr>
                <w:rFonts w:cstheme="minorHAnsi"/>
                <w:color w:val="555555"/>
                <w:sz w:val="18"/>
                <w:szCs w:val="18"/>
              </w:rPr>
              <w:br/>
              <w:t>      </w:t>
            </w:r>
            <w:r w:rsidRPr="00434403">
              <w:rPr>
                <w:rStyle w:val="sbrace"/>
                <w:rFonts w:cstheme="minorHAnsi"/>
                <w:color w:val="666666"/>
                <w:sz w:val="18"/>
                <w:szCs w:val="18"/>
              </w:rPr>
              <w:t>{</w:t>
            </w:r>
            <w:r w:rsidRPr="00434403">
              <w:rPr>
                <w:rStyle w:val="apple-converted-space"/>
                <w:rFonts w:cstheme="minorHAnsi"/>
                <w:color w:val="666666"/>
                <w:sz w:val="18"/>
                <w:szCs w:val="18"/>
              </w:rPr>
              <w:t>  </w:t>
            </w:r>
            <w:r w:rsidRPr="00434403">
              <w:rPr>
                <w:rFonts w:cstheme="minorHAnsi"/>
                <w:color w:val="555555"/>
                <w:sz w:val="18"/>
                <w:szCs w:val="18"/>
              </w:rPr>
              <w:br/>
              <w:t>         </w:t>
            </w:r>
            <w:r w:rsidRPr="00434403">
              <w:rPr>
                <w:rStyle w:val="sobjectk"/>
                <w:rFonts w:cstheme="minorHAnsi"/>
                <w:b/>
                <w:bCs/>
                <w:color w:val="333333"/>
                <w:sz w:val="18"/>
                <w:szCs w:val="18"/>
              </w:rPr>
              <w:t>"channelI</w:t>
            </w:r>
            <w:r w:rsidR="00A97AD3">
              <w:rPr>
                <w:rStyle w:val="sobjectk"/>
                <w:rFonts w:cstheme="minorHAnsi"/>
                <w:b/>
                <w:bCs/>
                <w:color w:val="333333"/>
                <w:sz w:val="18"/>
                <w:szCs w:val="18"/>
              </w:rPr>
              <w:t>d</w:t>
            </w:r>
            <w:r w:rsidRPr="00434403">
              <w:rPr>
                <w:rStyle w:val="sobjectk"/>
                <w:rFonts w:cstheme="minorHAnsi"/>
                <w:b/>
                <w:bCs/>
                <w:color w:val="333333"/>
                <w:sz w:val="18"/>
                <w:szCs w:val="18"/>
              </w:rPr>
              <w:t>"</w:t>
            </w:r>
            <w:r w:rsidRPr="00434403">
              <w:rPr>
                <w:rStyle w:val="scolon"/>
                <w:rFonts w:cstheme="minorHAnsi"/>
                <w:color w:val="666666"/>
                <w:sz w:val="18"/>
                <w:szCs w:val="18"/>
              </w:rPr>
              <w:t>:</w:t>
            </w:r>
            <w:r w:rsidRPr="00434403">
              <w:rPr>
                <w:rStyle w:val="sobjectv"/>
                <w:rFonts w:cstheme="minorHAnsi"/>
                <w:color w:val="555555"/>
                <w:sz w:val="18"/>
                <w:szCs w:val="18"/>
              </w:rPr>
              <w:t>"101140"</w:t>
            </w:r>
            <w:r w:rsidRPr="00434403">
              <w:rPr>
                <w:rStyle w:val="scomma"/>
                <w:rFonts w:cstheme="minorHAnsi"/>
                <w:color w:val="666666"/>
                <w:sz w:val="18"/>
                <w:szCs w:val="18"/>
              </w:rPr>
              <w:t>,</w:t>
            </w:r>
            <w:r w:rsidRPr="00434403">
              <w:rPr>
                <w:rFonts w:cstheme="minorHAnsi"/>
                <w:color w:val="555555"/>
                <w:sz w:val="18"/>
                <w:szCs w:val="18"/>
              </w:rPr>
              <w:br/>
              <w:t>         </w:t>
            </w:r>
            <w:r w:rsidRPr="00434403">
              <w:rPr>
                <w:rStyle w:val="sobjectk"/>
                <w:rFonts w:cstheme="minorHAnsi"/>
                <w:b/>
                <w:bCs/>
                <w:color w:val="333333"/>
                <w:sz w:val="18"/>
                <w:szCs w:val="18"/>
              </w:rPr>
              <w:t>"channelN</w:t>
            </w:r>
            <w:r w:rsidR="00A97AD3">
              <w:rPr>
                <w:rStyle w:val="sobjectk"/>
                <w:rFonts w:cstheme="minorHAnsi"/>
                <w:b/>
                <w:bCs/>
                <w:color w:val="333333"/>
                <w:sz w:val="18"/>
                <w:szCs w:val="18"/>
              </w:rPr>
              <w:t>m</w:t>
            </w:r>
            <w:r w:rsidRPr="00434403">
              <w:rPr>
                <w:rStyle w:val="sobjectk"/>
                <w:rFonts w:cstheme="minorHAnsi"/>
                <w:b/>
                <w:bCs/>
                <w:color w:val="333333"/>
                <w:sz w:val="18"/>
                <w:szCs w:val="18"/>
              </w:rPr>
              <w:t>"</w:t>
            </w:r>
            <w:r w:rsidRPr="00434403">
              <w:rPr>
                <w:rStyle w:val="scolon"/>
                <w:rFonts w:cstheme="minorHAnsi"/>
                <w:color w:val="666666"/>
                <w:sz w:val="18"/>
                <w:szCs w:val="18"/>
              </w:rPr>
              <w:t>:</w:t>
            </w:r>
            <w:r w:rsidRPr="00434403">
              <w:rPr>
                <w:rStyle w:val="sobjectv"/>
                <w:rFonts w:cstheme="minorHAnsi"/>
                <w:color w:val="555555"/>
                <w:sz w:val="18"/>
                <w:szCs w:val="18"/>
              </w:rPr>
              <w:t>"ATN Urdu"</w:t>
            </w:r>
            <w:r w:rsidRPr="00434403">
              <w:rPr>
                <w:rStyle w:val="scomma"/>
                <w:rFonts w:cstheme="minorHAnsi"/>
                <w:color w:val="666666"/>
                <w:sz w:val="18"/>
                <w:szCs w:val="18"/>
              </w:rPr>
              <w:t>,</w:t>
            </w:r>
            <w:r w:rsidRPr="00434403">
              <w:rPr>
                <w:rFonts w:cstheme="minorHAnsi"/>
                <w:color w:val="555555"/>
                <w:sz w:val="18"/>
                <w:szCs w:val="18"/>
              </w:rPr>
              <w:br/>
              <w:t>         </w:t>
            </w:r>
            <w:r w:rsidRPr="00434403">
              <w:rPr>
                <w:rStyle w:val="sobjectk"/>
                <w:rFonts w:cstheme="minorHAnsi"/>
                <w:b/>
                <w:bCs/>
                <w:color w:val="333333"/>
                <w:sz w:val="18"/>
                <w:szCs w:val="18"/>
              </w:rPr>
              <w:t>"channelC</w:t>
            </w:r>
            <w:r w:rsidR="00A97AD3">
              <w:rPr>
                <w:rStyle w:val="sobjectk"/>
                <w:rFonts w:cstheme="minorHAnsi"/>
                <w:b/>
                <w:bCs/>
                <w:color w:val="333333"/>
                <w:sz w:val="18"/>
                <w:szCs w:val="18"/>
              </w:rPr>
              <w:t>d</w:t>
            </w:r>
            <w:r w:rsidRPr="00434403">
              <w:rPr>
                <w:rStyle w:val="sobjectk"/>
                <w:rFonts w:cstheme="minorHAnsi"/>
                <w:b/>
                <w:bCs/>
                <w:color w:val="333333"/>
                <w:sz w:val="18"/>
                <w:szCs w:val="18"/>
              </w:rPr>
              <w:t>"</w:t>
            </w:r>
            <w:r w:rsidRPr="00434403">
              <w:rPr>
                <w:rStyle w:val="scolon"/>
                <w:rFonts w:cstheme="minorHAnsi"/>
                <w:color w:val="666666"/>
                <w:sz w:val="18"/>
                <w:szCs w:val="18"/>
              </w:rPr>
              <w:t>:</w:t>
            </w:r>
            <w:r w:rsidRPr="00434403">
              <w:rPr>
                <w:rStyle w:val="sobjectv"/>
                <w:rFonts w:cstheme="minorHAnsi"/>
                <w:color w:val="555555"/>
                <w:sz w:val="18"/>
                <w:szCs w:val="18"/>
              </w:rPr>
              <w:t>"ARY"</w:t>
            </w:r>
            <w:r w:rsidRPr="00434403">
              <w:rPr>
                <w:rStyle w:val="scomma"/>
                <w:rFonts w:cstheme="minorHAnsi"/>
                <w:color w:val="666666"/>
                <w:sz w:val="18"/>
                <w:szCs w:val="18"/>
              </w:rPr>
              <w:t>,</w:t>
            </w:r>
            <w:r w:rsidRPr="00434403">
              <w:rPr>
                <w:rFonts w:cstheme="minorHAnsi"/>
                <w:color w:val="555555"/>
                <w:sz w:val="18"/>
                <w:szCs w:val="18"/>
              </w:rPr>
              <w:br/>
              <w:t>         </w:t>
            </w:r>
            <w:r w:rsidRPr="00434403">
              <w:rPr>
                <w:rStyle w:val="sobjectk"/>
                <w:rFonts w:cstheme="minorHAnsi"/>
                <w:b/>
                <w:bCs/>
                <w:color w:val="333333"/>
                <w:sz w:val="18"/>
                <w:szCs w:val="18"/>
              </w:rPr>
              <w:t>"channelT</w:t>
            </w:r>
            <w:r w:rsidR="00A97AD3">
              <w:rPr>
                <w:rStyle w:val="sobjectk"/>
                <w:rFonts w:cstheme="minorHAnsi"/>
                <w:b/>
                <w:bCs/>
                <w:color w:val="333333"/>
                <w:sz w:val="18"/>
                <w:szCs w:val="18"/>
              </w:rPr>
              <w:t>xt</w:t>
            </w:r>
            <w:r w:rsidRPr="00434403">
              <w:rPr>
                <w:rStyle w:val="sobjectk"/>
                <w:rFonts w:cstheme="minorHAnsi"/>
                <w:b/>
                <w:bCs/>
                <w:color w:val="333333"/>
                <w:sz w:val="18"/>
                <w:szCs w:val="18"/>
              </w:rPr>
              <w:t>"</w:t>
            </w:r>
            <w:r w:rsidRPr="00434403">
              <w:rPr>
                <w:rStyle w:val="scolon"/>
                <w:rFonts w:cstheme="minorHAnsi"/>
                <w:color w:val="666666"/>
                <w:sz w:val="18"/>
                <w:szCs w:val="18"/>
              </w:rPr>
              <w:t>:</w:t>
            </w:r>
            <w:r w:rsidRPr="00434403">
              <w:rPr>
                <w:rStyle w:val="sobjectv"/>
                <w:rFonts w:cstheme="minorHAnsi"/>
                <w:color w:val="555555"/>
                <w:sz w:val="18"/>
                <w:szCs w:val="18"/>
              </w:rPr>
              <w:t>"ATN Urdu is committed to bringing high quality value based family television entertainment to the Urdu speaking community in Canada. The programming will include popular sitcoms, serials and highly interactive lifestyle and music programs, talk shows, religious programs and much more."</w:t>
            </w:r>
            <w:r w:rsidRPr="00434403">
              <w:rPr>
                <w:rStyle w:val="scomma"/>
                <w:rFonts w:cstheme="minorHAnsi"/>
                <w:color w:val="666666"/>
                <w:sz w:val="18"/>
                <w:szCs w:val="18"/>
              </w:rPr>
              <w:t>,</w:t>
            </w:r>
            <w:r w:rsidRPr="00434403">
              <w:rPr>
                <w:rFonts w:cstheme="minorHAnsi"/>
                <w:color w:val="555555"/>
                <w:sz w:val="18"/>
                <w:szCs w:val="18"/>
              </w:rPr>
              <w:br/>
              <w:t>         </w:t>
            </w:r>
            <w:r w:rsidRPr="00434403">
              <w:rPr>
                <w:rStyle w:val="sobjectk"/>
                <w:rFonts w:cstheme="minorHAnsi"/>
                <w:b/>
                <w:bCs/>
                <w:color w:val="333333"/>
                <w:sz w:val="18"/>
                <w:szCs w:val="18"/>
              </w:rPr>
              <w:t>"purchasable</w:t>
            </w:r>
            <w:r w:rsidR="00A97AD3">
              <w:rPr>
                <w:rStyle w:val="sobjectk"/>
                <w:rFonts w:cstheme="minorHAnsi"/>
                <w:b/>
                <w:bCs/>
                <w:color w:val="333333"/>
                <w:sz w:val="18"/>
                <w:szCs w:val="18"/>
              </w:rPr>
              <w:t>Ind</w:t>
            </w:r>
            <w:r w:rsidRPr="00434403">
              <w:rPr>
                <w:rStyle w:val="sobjectk"/>
                <w:rFonts w:cstheme="minorHAnsi"/>
                <w:b/>
                <w:bCs/>
                <w:color w:val="333333"/>
                <w:sz w:val="18"/>
                <w:szCs w:val="18"/>
              </w:rPr>
              <w:t>"</w:t>
            </w:r>
            <w:r w:rsidRPr="00434403">
              <w:rPr>
                <w:rStyle w:val="scolon"/>
                <w:rFonts w:cstheme="minorHAnsi"/>
                <w:color w:val="666666"/>
                <w:sz w:val="18"/>
                <w:szCs w:val="18"/>
              </w:rPr>
              <w:t>:</w:t>
            </w:r>
            <w:r w:rsidRPr="00434403">
              <w:rPr>
                <w:rStyle w:val="sobjectv"/>
                <w:rFonts w:cstheme="minorHAnsi"/>
                <w:color w:val="555555"/>
                <w:sz w:val="18"/>
                <w:szCs w:val="18"/>
              </w:rPr>
              <w:t>false</w:t>
            </w:r>
            <w:r w:rsidRPr="00434403">
              <w:rPr>
                <w:rStyle w:val="scomma"/>
                <w:rFonts w:cstheme="minorHAnsi"/>
                <w:color w:val="666666"/>
                <w:sz w:val="18"/>
                <w:szCs w:val="18"/>
              </w:rPr>
              <w:t>,</w:t>
            </w:r>
            <w:r w:rsidRPr="00434403">
              <w:rPr>
                <w:rFonts w:cstheme="minorHAnsi"/>
                <w:color w:val="555555"/>
                <w:sz w:val="18"/>
                <w:szCs w:val="18"/>
              </w:rPr>
              <w:br/>
              <w:t>         </w:t>
            </w:r>
            <w:r w:rsidRPr="00434403">
              <w:rPr>
                <w:rStyle w:val="sobjectk"/>
                <w:rFonts w:cstheme="minorHAnsi"/>
                <w:b/>
                <w:bCs/>
                <w:color w:val="333333"/>
                <w:sz w:val="18"/>
                <w:szCs w:val="18"/>
              </w:rPr>
              <w:t>"tvResolutionC</w:t>
            </w:r>
            <w:r w:rsidR="00A97AD3">
              <w:rPr>
                <w:rStyle w:val="sobjectk"/>
                <w:rFonts w:cstheme="minorHAnsi"/>
                <w:b/>
                <w:bCs/>
                <w:color w:val="333333"/>
                <w:sz w:val="18"/>
                <w:szCs w:val="18"/>
              </w:rPr>
              <w:t>d</w:t>
            </w:r>
            <w:r w:rsidRPr="00434403">
              <w:rPr>
                <w:rStyle w:val="sobjectk"/>
                <w:rFonts w:cstheme="minorHAnsi"/>
                <w:b/>
                <w:bCs/>
                <w:color w:val="333333"/>
                <w:sz w:val="18"/>
                <w:szCs w:val="18"/>
              </w:rPr>
              <w:t>"</w:t>
            </w:r>
            <w:r w:rsidRPr="00434403">
              <w:rPr>
                <w:rStyle w:val="scolon"/>
                <w:rFonts w:cstheme="minorHAnsi"/>
                <w:color w:val="666666"/>
                <w:sz w:val="18"/>
                <w:szCs w:val="18"/>
              </w:rPr>
              <w:t>:</w:t>
            </w:r>
            <w:r w:rsidRPr="00434403">
              <w:rPr>
                <w:rStyle w:val="sobjectv"/>
                <w:rFonts w:cstheme="minorHAnsi"/>
                <w:color w:val="555555"/>
                <w:sz w:val="18"/>
                <w:szCs w:val="18"/>
              </w:rPr>
              <w:t>"SD"</w:t>
            </w:r>
            <w:r w:rsidRPr="00434403">
              <w:rPr>
                <w:rStyle w:val="scomma"/>
                <w:rFonts w:cstheme="minorHAnsi"/>
                <w:color w:val="666666"/>
                <w:sz w:val="18"/>
                <w:szCs w:val="18"/>
              </w:rPr>
              <w:t>,</w:t>
            </w:r>
            <w:r w:rsidRPr="00434403">
              <w:rPr>
                <w:rFonts w:cstheme="minorHAnsi"/>
                <w:color w:val="555555"/>
                <w:sz w:val="18"/>
                <w:szCs w:val="18"/>
              </w:rPr>
              <w:br/>
              <w:t>         </w:t>
            </w:r>
            <w:r w:rsidRPr="00434403">
              <w:rPr>
                <w:rFonts w:cstheme="minorHAnsi"/>
                <w:color w:val="555555"/>
                <w:sz w:val="18"/>
                <w:szCs w:val="18"/>
              </w:rPr>
              <w:br/>
              <w:t>         </w:t>
            </w:r>
            <w:r w:rsidRPr="00434403">
              <w:rPr>
                <w:rStyle w:val="sobjectk"/>
                <w:rFonts w:cstheme="minorHAnsi"/>
                <w:b/>
                <w:bCs/>
                <w:color w:val="333333"/>
                <w:sz w:val="18"/>
                <w:szCs w:val="18"/>
              </w:rPr>
              <w:t>"displayCategoryC</w:t>
            </w:r>
            <w:r w:rsidR="0001529E">
              <w:rPr>
                <w:rStyle w:val="sobjectk"/>
                <w:rFonts w:cstheme="minorHAnsi"/>
                <w:b/>
                <w:bCs/>
                <w:color w:val="333333"/>
                <w:sz w:val="18"/>
                <w:szCs w:val="18"/>
              </w:rPr>
              <w:t>d</w:t>
            </w:r>
            <w:r w:rsidRPr="00434403">
              <w:rPr>
                <w:rStyle w:val="sobjectk"/>
                <w:rFonts w:cstheme="minorHAnsi"/>
                <w:b/>
                <w:bCs/>
                <w:color w:val="333333"/>
                <w:sz w:val="18"/>
                <w:szCs w:val="18"/>
              </w:rPr>
              <w:t>List"</w:t>
            </w:r>
            <w:r w:rsidRPr="00434403">
              <w:rPr>
                <w:rStyle w:val="scolon"/>
                <w:rFonts w:cstheme="minorHAnsi"/>
                <w:color w:val="666666"/>
                <w:sz w:val="18"/>
                <w:szCs w:val="18"/>
              </w:rPr>
              <w:t>:</w:t>
            </w:r>
            <w:r w:rsidRPr="00434403">
              <w:rPr>
                <w:rStyle w:val="sbracket"/>
                <w:rFonts w:cstheme="minorHAnsi"/>
                <w:color w:val="666666"/>
                <w:sz w:val="18"/>
                <w:szCs w:val="18"/>
              </w:rPr>
              <w:t>[</w:t>
            </w:r>
            <w:r w:rsidRPr="00434403">
              <w:rPr>
                <w:rStyle w:val="apple-converted-space"/>
                <w:rFonts w:cstheme="minorHAnsi"/>
                <w:color w:val="666666"/>
                <w:sz w:val="18"/>
                <w:szCs w:val="18"/>
              </w:rPr>
              <w:t>  </w:t>
            </w:r>
            <w:r w:rsidRPr="00434403">
              <w:rPr>
                <w:rFonts w:cstheme="minorHAnsi"/>
                <w:color w:val="555555"/>
                <w:sz w:val="18"/>
                <w:szCs w:val="18"/>
              </w:rPr>
              <w:br/>
              <w:t>            </w:t>
            </w:r>
            <w:r w:rsidRPr="00434403">
              <w:rPr>
                <w:rStyle w:val="sarrayv"/>
                <w:rFonts w:cstheme="minorHAnsi"/>
                <w:color w:val="555555"/>
                <w:sz w:val="18"/>
                <w:szCs w:val="18"/>
              </w:rPr>
              <w:t>"1000"</w:t>
            </w:r>
            <w:r w:rsidRPr="00434403">
              <w:rPr>
                <w:rStyle w:val="scomma"/>
                <w:rFonts w:cstheme="minorHAnsi"/>
                <w:color w:val="666666"/>
                <w:sz w:val="18"/>
                <w:szCs w:val="18"/>
              </w:rPr>
              <w:t>,</w:t>
            </w:r>
            <w:r w:rsidRPr="00434403">
              <w:rPr>
                <w:rFonts w:cstheme="minorHAnsi"/>
                <w:color w:val="555555"/>
                <w:sz w:val="18"/>
                <w:szCs w:val="18"/>
              </w:rPr>
              <w:br/>
              <w:t>            </w:t>
            </w:r>
            <w:r w:rsidRPr="00434403">
              <w:rPr>
                <w:rStyle w:val="sarrayv"/>
                <w:rFonts w:cstheme="minorHAnsi"/>
                <w:color w:val="555555"/>
                <w:sz w:val="18"/>
                <w:szCs w:val="18"/>
              </w:rPr>
              <w:t>"1019"</w:t>
            </w:r>
            <w:r w:rsidRPr="00434403">
              <w:rPr>
                <w:rStyle w:val="scomma"/>
                <w:rFonts w:cstheme="minorHAnsi"/>
                <w:color w:val="666666"/>
                <w:sz w:val="18"/>
                <w:szCs w:val="18"/>
              </w:rPr>
              <w:t>,</w:t>
            </w:r>
            <w:r w:rsidRPr="00434403">
              <w:rPr>
                <w:rFonts w:cstheme="minorHAnsi"/>
                <w:color w:val="555555"/>
                <w:sz w:val="18"/>
                <w:szCs w:val="18"/>
              </w:rPr>
              <w:br/>
              <w:t>            </w:t>
            </w:r>
            <w:r w:rsidRPr="00434403">
              <w:rPr>
                <w:rStyle w:val="sarrayv"/>
                <w:rFonts w:cstheme="minorHAnsi"/>
                <w:color w:val="555555"/>
                <w:sz w:val="18"/>
                <w:szCs w:val="18"/>
              </w:rPr>
              <w:t>"1020"</w:t>
            </w:r>
            <w:r w:rsidRPr="00434403">
              <w:rPr>
                <w:rFonts w:cstheme="minorHAnsi"/>
                <w:color w:val="555555"/>
                <w:sz w:val="18"/>
                <w:szCs w:val="18"/>
              </w:rPr>
              <w:br/>
            </w:r>
            <w:r w:rsidRPr="00434403">
              <w:rPr>
                <w:rFonts w:cstheme="minorHAnsi"/>
                <w:color w:val="555555"/>
                <w:sz w:val="18"/>
                <w:szCs w:val="18"/>
              </w:rPr>
              <w:lastRenderedPageBreak/>
              <w:t>         </w:t>
            </w:r>
            <w:r w:rsidRPr="00434403">
              <w:rPr>
                <w:rStyle w:val="sbracket"/>
                <w:rFonts w:cstheme="minorHAnsi"/>
                <w:color w:val="666666"/>
                <w:sz w:val="18"/>
                <w:szCs w:val="18"/>
              </w:rPr>
              <w:t>]</w:t>
            </w:r>
            <w:r w:rsidRPr="00434403">
              <w:rPr>
                <w:rStyle w:val="scomma"/>
                <w:rFonts w:cstheme="minorHAnsi"/>
                <w:color w:val="666666"/>
                <w:sz w:val="18"/>
                <w:szCs w:val="18"/>
              </w:rPr>
              <w:t>,</w:t>
            </w:r>
            <w:r w:rsidRPr="00434403">
              <w:rPr>
                <w:rFonts w:cstheme="minorHAnsi"/>
                <w:color w:val="555555"/>
                <w:sz w:val="18"/>
                <w:szCs w:val="18"/>
              </w:rPr>
              <w:br/>
              <w:t>         </w:t>
            </w:r>
            <w:r w:rsidRPr="00434403">
              <w:rPr>
                <w:rStyle w:val="sobjectk"/>
                <w:rFonts w:cstheme="minorHAnsi"/>
                <w:b/>
                <w:bCs/>
                <w:color w:val="333333"/>
                <w:sz w:val="18"/>
                <w:szCs w:val="18"/>
              </w:rPr>
              <w:t>"channelPriceA</w:t>
            </w:r>
            <w:r w:rsidR="0001529E">
              <w:rPr>
                <w:rStyle w:val="sobjectk"/>
                <w:rFonts w:cstheme="minorHAnsi"/>
                <w:b/>
                <w:bCs/>
                <w:color w:val="333333"/>
                <w:sz w:val="18"/>
                <w:szCs w:val="18"/>
              </w:rPr>
              <w:t>mt</w:t>
            </w:r>
            <w:r w:rsidRPr="00434403">
              <w:rPr>
                <w:rStyle w:val="sobjectk"/>
                <w:rFonts w:cstheme="minorHAnsi"/>
                <w:b/>
                <w:bCs/>
                <w:color w:val="333333"/>
                <w:sz w:val="18"/>
                <w:szCs w:val="18"/>
              </w:rPr>
              <w:t>"</w:t>
            </w:r>
            <w:r w:rsidRPr="00434403">
              <w:rPr>
                <w:rStyle w:val="scolon"/>
                <w:rFonts w:cstheme="minorHAnsi"/>
                <w:color w:val="666666"/>
                <w:sz w:val="18"/>
                <w:szCs w:val="18"/>
              </w:rPr>
              <w:t>:</w:t>
            </w:r>
            <w:r w:rsidRPr="00434403">
              <w:rPr>
                <w:rStyle w:val="sobjectv"/>
                <w:rFonts w:cstheme="minorHAnsi"/>
                <w:color w:val="555555"/>
                <w:sz w:val="18"/>
                <w:szCs w:val="18"/>
              </w:rPr>
              <w:t>7</w:t>
            </w:r>
            <w:r w:rsidRPr="00434403">
              <w:rPr>
                <w:rStyle w:val="scomma"/>
                <w:rFonts w:cstheme="minorHAnsi"/>
                <w:color w:val="666666"/>
                <w:sz w:val="18"/>
                <w:szCs w:val="18"/>
              </w:rPr>
              <w:t>,</w:t>
            </w:r>
            <w:r w:rsidRPr="00434403">
              <w:rPr>
                <w:rFonts w:cstheme="minorHAnsi"/>
                <w:color w:val="555555"/>
                <w:sz w:val="18"/>
                <w:szCs w:val="18"/>
              </w:rPr>
              <w:br/>
              <w:t>         </w:t>
            </w:r>
            <w:r w:rsidRPr="00434403">
              <w:rPr>
                <w:rStyle w:val="sobjectk"/>
                <w:rFonts w:cstheme="minorHAnsi"/>
                <w:b/>
                <w:bCs/>
                <w:color w:val="333333"/>
                <w:sz w:val="18"/>
                <w:szCs w:val="18"/>
              </w:rPr>
              <w:t>"</w:t>
            </w:r>
            <w:r w:rsidR="009B271E" w:rsidRPr="009B271E">
              <w:rPr>
                <w:rStyle w:val="sobjectk"/>
                <w:rFonts w:cstheme="minorHAnsi"/>
                <w:b/>
                <w:bCs/>
                <w:color w:val="333333"/>
                <w:sz w:val="18"/>
                <w:szCs w:val="18"/>
              </w:rPr>
              <w:t>geo</w:t>
            </w:r>
            <w:r w:rsidR="000B75EB">
              <w:rPr>
                <w:rStyle w:val="sobjectk"/>
                <w:rFonts w:cstheme="minorHAnsi"/>
                <w:b/>
                <w:bCs/>
                <w:color w:val="333333"/>
                <w:sz w:val="18"/>
                <w:szCs w:val="18"/>
              </w:rPr>
              <w:t>TargetMarket</w:t>
            </w:r>
            <w:r w:rsidR="009B271E" w:rsidRPr="009B271E">
              <w:rPr>
                <w:rStyle w:val="sobjectk"/>
                <w:rFonts w:cstheme="minorHAnsi"/>
                <w:b/>
                <w:bCs/>
                <w:color w:val="333333"/>
                <w:sz w:val="18"/>
                <w:szCs w:val="18"/>
              </w:rPr>
              <w:t>ChannelNum</w:t>
            </w:r>
            <w:r w:rsidRPr="00434403">
              <w:rPr>
                <w:rStyle w:val="sobjectk"/>
                <w:rFonts w:cstheme="minorHAnsi"/>
                <w:b/>
                <w:bCs/>
                <w:color w:val="333333"/>
                <w:sz w:val="18"/>
                <w:szCs w:val="18"/>
              </w:rPr>
              <w:t>"</w:t>
            </w:r>
            <w:r w:rsidRPr="00434403">
              <w:rPr>
                <w:rStyle w:val="scolon"/>
                <w:rFonts w:cstheme="minorHAnsi"/>
                <w:color w:val="666666"/>
                <w:sz w:val="18"/>
                <w:szCs w:val="18"/>
              </w:rPr>
              <w:t>:</w:t>
            </w:r>
            <w:r w:rsidRPr="00434403">
              <w:rPr>
                <w:rStyle w:val="sobjectv"/>
                <w:rFonts w:cstheme="minorHAnsi"/>
                <w:color w:val="555555"/>
                <w:sz w:val="18"/>
                <w:szCs w:val="18"/>
              </w:rPr>
              <w:t>"2410"</w:t>
            </w:r>
            <w:r w:rsidRPr="00434403">
              <w:rPr>
                <w:rStyle w:val="scomma"/>
                <w:rFonts w:cstheme="minorHAnsi"/>
                <w:color w:val="666666"/>
                <w:sz w:val="18"/>
                <w:szCs w:val="18"/>
              </w:rPr>
              <w:t>,</w:t>
            </w:r>
            <w:r w:rsidRPr="00434403">
              <w:rPr>
                <w:rFonts w:cstheme="minorHAnsi"/>
                <w:color w:val="555555"/>
                <w:sz w:val="18"/>
                <w:szCs w:val="18"/>
              </w:rPr>
              <w:br/>
              <w:t>         </w:t>
            </w:r>
            <w:r w:rsidR="0001529E">
              <w:rPr>
                <w:rStyle w:val="sobjectk"/>
                <w:rFonts w:cstheme="minorHAnsi"/>
                <w:b/>
                <w:bCs/>
                <w:color w:val="333333"/>
                <w:sz w:val="18"/>
                <w:szCs w:val="18"/>
              </w:rPr>
              <w:t>"a</w:t>
            </w:r>
            <w:r w:rsidRPr="00434403">
              <w:rPr>
                <w:rStyle w:val="sobjectk"/>
                <w:rFonts w:cstheme="minorHAnsi"/>
                <w:b/>
                <w:bCs/>
                <w:color w:val="333333"/>
                <w:sz w:val="18"/>
                <w:szCs w:val="18"/>
              </w:rPr>
              <w:t>laCarte</w:t>
            </w:r>
            <w:r w:rsidR="0001529E">
              <w:rPr>
                <w:rStyle w:val="sobjectk"/>
                <w:rFonts w:cstheme="minorHAnsi"/>
                <w:b/>
                <w:bCs/>
                <w:color w:val="333333"/>
                <w:sz w:val="18"/>
                <w:szCs w:val="18"/>
              </w:rPr>
              <w:t>Ind</w:t>
            </w:r>
            <w:r w:rsidRPr="00434403">
              <w:rPr>
                <w:rStyle w:val="sobjectk"/>
                <w:rFonts w:cstheme="minorHAnsi"/>
                <w:b/>
                <w:bCs/>
                <w:color w:val="333333"/>
                <w:sz w:val="18"/>
                <w:szCs w:val="18"/>
              </w:rPr>
              <w:t>"</w:t>
            </w:r>
            <w:r w:rsidRPr="00434403">
              <w:rPr>
                <w:rStyle w:val="scolon"/>
                <w:rFonts w:cstheme="minorHAnsi"/>
                <w:color w:val="666666"/>
                <w:sz w:val="18"/>
                <w:szCs w:val="18"/>
              </w:rPr>
              <w:t>:</w:t>
            </w:r>
            <w:r w:rsidRPr="00434403">
              <w:rPr>
                <w:rStyle w:val="sobjectv"/>
                <w:rFonts w:cstheme="minorHAnsi"/>
                <w:color w:val="555555"/>
                <w:sz w:val="18"/>
                <w:szCs w:val="18"/>
              </w:rPr>
              <w:t>true</w:t>
            </w:r>
            <w:r w:rsidR="0004351A">
              <w:rPr>
                <w:rStyle w:val="sobjectv"/>
                <w:rFonts w:cstheme="minorHAnsi"/>
                <w:color w:val="555555"/>
                <w:sz w:val="18"/>
                <w:szCs w:val="18"/>
              </w:rPr>
              <w:t>.</w:t>
            </w:r>
          </w:p>
          <w:p w14:paraId="019348E9" w14:textId="77777777" w:rsidR="0060656E" w:rsidRDefault="0004351A" w:rsidP="00F84C98">
            <w:pPr>
              <w:rPr>
                <w:rStyle w:val="apple-converted-space"/>
                <w:rFonts w:cstheme="minorHAnsi"/>
                <w:color w:val="666666"/>
                <w:sz w:val="18"/>
                <w:szCs w:val="18"/>
              </w:rPr>
            </w:pPr>
            <w:r w:rsidRPr="002032CB">
              <w:rPr>
                <w:rFonts w:cstheme="minorHAnsi"/>
                <w:color w:val="555555"/>
                <w:sz w:val="18"/>
                <w:szCs w:val="18"/>
              </w:rPr>
              <w:t>    </w:t>
            </w:r>
            <w:r w:rsidR="00121E9B">
              <w:rPr>
                <w:rFonts w:cstheme="minorHAnsi"/>
                <w:color w:val="555555"/>
                <w:sz w:val="18"/>
                <w:szCs w:val="18"/>
              </w:rPr>
              <w:t xml:space="preserve">    </w:t>
            </w:r>
            <w:r w:rsidRPr="002032CB">
              <w:rPr>
                <w:rFonts w:cstheme="minorHAnsi"/>
                <w:color w:val="555555"/>
                <w:sz w:val="18"/>
                <w:szCs w:val="18"/>
              </w:rPr>
              <w:t> </w:t>
            </w:r>
            <w:r w:rsidRPr="002032CB">
              <w:rPr>
                <w:rStyle w:val="sobjectk"/>
                <w:rFonts w:cstheme="minorHAnsi"/>
                <w:b/>
                <w:bCs/>
                <w:color w:val="333333"/>
                <w:sz w:val="18"/>
                <w:szCs w:val="18"/>
              </w:rPr>
              <w:t>"</w:t>
            </w:r>
            <w:r>
              <w:rPr>
                <w:rStyle w:val="sobjectk"/>
                <w:rFonts w:cstheme="minorHAnsi"/>
                <w:b/>
                <w:bCs/>
                <w:color w:val="333333"/>
                <w:sz w:val="18"/>
                <w:szCs w:val="18"/>
              </w:rPr>
              <w:t>offerCdList</w:t>
            </w:r>
            <w:r w:rsidRPr="002032CB">
              <w:rPr>
                <w:rStyle w:val="sobjectk"/>
                <w:rFonts w:cstheme="minorHAnsi"/>
                <w:b/>
                <w:bCs/>
                <w:color w:val="333333"/>
                <w:sz w:val="18"/>
                <w:szCs w:val="18"/>
              </w:rPr>
              <w:t>"</w:t>
            </w:r>
            <w:r w:rsidRPr="002032CB">
              <w:rPr>
                <w:rStyle w:val="scolon"/>
                <w:rFonts w:cstheme="minorHAnsi"/>
                <w:color w:val="666666"/>
                <w:sz w:val="18"/>
                <w:szCs w:val="18"/>
              </w:rPr>
              <w:t>:</w:t>
            </w:r>
            <w:r w:rsidRPr="002032CB">
              <w:rPr>
                <w:rStyle w:val="sbracket"/>
                <w:rFonts w:cstheme="minorHAnsi"/>
                <w:color w:val="666666"/>
                <w:sz w:val="18"/>
                <w:szCs w:val="18"/>
              </w:rPr>
              <w:t>[</w:t>
            </w:r>
            <w:r w:rsidRPr="002032CB">
              <w:rPr>
                <w:rStyle w:val="apple-converted-space"/>
                <w:rFonts w:cstheme="minorHAnsi"/>
                <w:color w:val="666666"/>
                <w:sz w:val="18"/>
                <w:szCs w:val="18"/>
              </w:rPr>
              <w:t>  </w:t>
            </w:r>
          </w:p>
          <w:p w14:paraId="019348EA" w14:textId="77777777" w:rsidR="00BB6C1F" w:rsidRDefault="0060656E" w:rsidP="00F84C98">
            <w:pPr>
              <w:rPr>
                <w:rStyle w:val="sobjectv"/>
                <w:rFonts w:cstheme="minorHAnsi"/>
                <w:color w:val="555555"/>
                <w:sz w:val="18"/>
                <w:szCs w:val="18"/>
              </w:rPr>
            </w:pPr>
            <w:r>
              <w:rPr>
                <w:sz w:val="18"/>
                <w:szCs w:val="16"/>
              </w:rPr>
              <w:t xml:space="preserve">                   “mediaroomtv”</w:t>
            </w:r>
            <w:r w:rsidR="00F84C98">
              <w:rPr>
                <w:rFonts w:cstheme="minorHAnsi"/>
                <w:color w:val="555555"/>
                <w:sz w:val="18"/>
                <w:szCs w:val="18"/>
              </w:rPr>
              <w:br/>
              <w:t>      </w:t>
            </w:r>
            <w:r w:rsidR="0004351A">
              <w:rPr>
                <w:sz w:val="18"/>
                <w:szCs w:val="16"/>
              </w:rPr>
              <w:t xml:space="preserve">        </w:t>
            </w:r>
            <w:r w:rsidR="00121E9B">
              <w:rPr>
                <w:sz w:val="18"/>
                <w:szCs w:val="16"/>
              </w:rPr>
              <w:t xml:space="preserve">     </w:t>
            </w:r>
            <w:r w:rsidR="0004351A">
              <w:rPr>
                <w:sz w:val="18"/>
                <w:szCs w:val="16"/>
              </w:rPr>
              <w:t>“</w:t>
            </w:r>
            <w:r w:rsidR="0004351A" w:rsidRPr="00752747">
              <w:rPr>
                <w:sz w:val="18"/>
                <w:szCs w:val="16"/>
              </w:rPr>
              <w:t>mediaroomtv-hs</w:t>
            </w:r>
            <w:r w:rsidR="0004351A">
              <w:rPr>
                <w:sz w:val="18"/>
                <w:szCs w:val="16"/>
              </w:rPr>
              <w:t>2”</w:t>
            </w:r>
            <w:r w:rsidR="0004351A" w:rsidRPr="002032CB">
              <w:rPr>
                <w:rFonts w:cstheme="minorHAnsi"/>
                <w:color w:val="555555"/>
                <w:sz w:val="18"/>
                <w:szCs w:val="18"/>
              </w:rPr>
              <w:br/>
              <w:t>      </w:t>
            </w:r>
            <w:r w:rsidR="00121E9B">
              <w:rPr>
                <w:rFonts w:cstheme="minorHAnsi"/>
                <w:color w:val="555555"/>
                <w:sz w:val="18"/>
                <w:szCs w:val="18"/>
              </w:rPr>
              <w:t xml:space="preserve">     </w:t>
            </w:r>
            <w:r w:rsidR="0004351A" w:rsidRPr="002032CB">
              <w:rPr>
                <w:rStyle w:val="sbracket"/>
                <w:rFonts w:cstheme="minorHAnsi"/>
                <w:color w:val="666666"/>
                <w:sz w:val="18"/>
                <w:szCs w:val="18"/>
              </w:rPr>
              <w:t>]</w:t>
            </w:r>
            <w:r w:rsidR="00434403" w:rsidRPr="00434403">
              <w:rPr>
                <w:rFonts w:cstheme="minorHAnsi"/>
                <w:color w:val="555555"/>
                <w:sz w:val="18"/>
                <w:szCs w:val="18"/>
              </w:rPr>
              <w:br/>
              <w:t>      </w:t>
            </w:r>
            <w:r w:rsidR="00434403" w:rsidRPr="00434403">
              <w:rPr>
                <w:rStyle w:val="sbrace"/>
                <w:rFonts w:cstheme="minorHAnsi"/>
                <w:color w:val="666666"/>
                <w:sz w:val="18"/>
                <w:szCs w:val="18"/>
              </w:rPr>
              <w:t>}</w:t>
            </w:r>
            <w:r w:rsidR="00434403" w:rsidRPr="00434403">
              <w:rPr>
                <w:rStyle w:val="scomma"/>
                <w:rFonts w:cstheme="minorHAnsi"/>
                <w:color w:val="666666"/>
                <w:sz w:val="18"/>
                <w:szCs w:val="18"/>
              </w:rPr>
              <w:t>,</w:t>
            </w:r>
            <w:r w:rsidR="00434403" w:rsidRPr="00434403">
              <w:rPr>
                <w:rFonts w:cstheme="minorHAnsi"/>
                <w:color w:val="555555"/>
                <w:sz w:val="18"/>
                <w:szCs w:val="18"/>
              </w:rPr>
              <w:br/>
              <w:t>      </w:t>
            </w:r>
            <w:r w:rsidR="00434403" w:rsidRPr="00434403">
              <w:rPr>
                <w:rStyle w:val="sbrace"/>
                <w:rFonts w:cstheme="minorHAnsi"/>
                <w:color w:val="666666"/>
                <w:sz w:val="18"/>
                <w:szCs w:val="18"/>
              </w:rPr>
              <w:t>{</w:t>
            </w:r>
            <w:r w:rsidR="00434403" w:rsidRPr="00434403">
              <w:rPr>
                <w:rStyle w:val="apple-converted-space"/>
                <w:rFonts w:cstheme="minorHAnsi"/>
                <w:color w:val="666666"/>
                <w:sz w:val="18"/>
                <w:szCs w:val="18"/>
              </w:rPr>
              <w:t>  </w:t>
            </w:r>
            <w:r w:rsidR="00434403" w:rsidRPr="00434403">
              <w:rPr>
                <w:rFonts w:cstheme="minorHAnsi"/>
                <w:color w:val="555555"/>
                <w:sz w:val="18"/>
                <w:szCs w:val="18"/>
              </w:rPr>
              <w:br/>
              <w:t>         </w:t>
            </w:r>
            <w:r w:rsidR="00434403" w:rsidRPr="00434403">
              <w:rPr>
                <w:rStyle w:val="sobjectk"/>
                <w:rFonts w:cstheme="minorHAnsi"/>
                <w:b/>
                <w:bCs/>
                <w:color w:val="333333"/>
                <w:sz w:val="18"/>
                <w:szCs w:val="18"/>
              </w:rPr>
              <w:t>"channelI</w:t>
            </w:r>
            <w:r w:rsidR="003F239E">
              <w:rPr>
                <w:rStyle w:val="sobjectk"/>
                <w:rFonts w:cstheme="minorHAnsi"/>
                <w:b/>
                <w:bCs/>
                <w:color w:val="333333"/>
                <w:sz w:val="18"/>
                <w:szCs w:val="18"/>
              </w:rPr>
              <w:t>d</w:t>
            </w:r>
            <w:r w:rsidR="00434403" w:rsidRPr="00434403">
              <w:rPr>
                <w:rStyle w:val="sobjectk"/>
                <w:rFonts w:cstheme="minorHAnsi"/>
                <w:b/>
                <w:bCs/>
                <w:color w:val="333333"/>
                <w:sz w:val="18"/>
                <w:szCs w:val="18"/>
              </w:rPr>
              <w:t>"</w:t>
            </w:r>
            <w:r w:rsidR="00434403" w:rsidRPr="00434403">
              <w:rPr>
                <w:rStyle w:val="scolon"/>
                <w:rFonts w:cstheme="minorHAnsi"/>
                <w:color w:val="666666"/>
                <w:sz w:val="18"/>
                <w:szCs w:val="18"/>
              </w:rPr>
              <w:t>:</w:t>
            </w:r>
            <w:r w:rsidR="00434403" w:rsidRPr="00434403">
              <w:rPr>
                <w:rStyle w:val="sobjectv"/>
                <w:rFonts w:cstheme="minorHAnsi"/>
                <w:color w:val="555555"/>
                <w:sz w:val="18"/>
                <w:szCs w:val="18"/>
              </w:rPr>
              <w:t>"101126"</w:t>
            </w:r>
            <w:r w:rsidR="00434403" w:rsidRPr="00434403">
              <w:rPr>
                <w:rStyle w:val="scomma"/>
                <w:rFonts w:cstheme="minorHAnsi"/>
                <w:color w:val="666666"/>
                <w:sz w:val="18"/>
                <w:szCs w:val="18"/>
              </w:rPr>
              <w:t>,</w:t>
            </w:r>
            <w:r w:rsidR="00434403" w:rsidRPr="00434403">
              <w:rPr>
                <w:rFonts w:cstheme="minorHAnsi"/>
                <w:color w:val="555555"/>
                <w:sz w:val="18"/>
                <w:szCs w:val="18"/>
              </w:rPr>
              <w:br/>
              <w:t>         </w:t>
            </w:r>
            <w:r w:rsidR="00434403" w:rsidRPr="00434403">
              <w:rPr>
                <w:rStyle w:val="sobjectk"/>
                <w:rFonts w:cstheme="minorHAnsi"/>
                <w:b/>
                <w:bCs/>
                <w:color w:val="333333"/>
                <w:sz w:val="18"/>
                <w:szCs w:val="18"/>
              </w:rPr>
              <w:t>"channelN</w:t>
            </w:r>
            <w:r w:rsidR="003F239E">
              <w:rPr>
                <w:rStyle w:val="sobjectk"/>
                <w:rFonts w:cstheme="minorHAnsi"/>
                <w:b/>
                <w:bCs/>
                <w:color w:val="333333"/>
                <w:sz w:val="18"/>
                <w:szCs w:val="18"/>
              </w:rPr>
              <w:t>m</w:t>
            </w:r>
            <w:r w:rsidR="00434403" w:rsidRPr="00434403">
              <w:rPr>
                <w:rStyle w:val="sobjectk"/>
                <w:rFonts w:cstheme="minorHAnsi"/>
                <w:b/>
                <w:bCs/>
                <w:color w:val="333333"/>
                <w:sz w:val="18"/>
                <w:szCs w:val="18"/>
              </w:rPr>
              <w:t>"</w:t>
            </w:r>
            <w:r w:rsidR="00434403" w:rsidRPr="00434403">
              <w:rPr>
                <w:rStyle w:val="scolon"/>
                <w:rFonts w:cstheme="minorHAnsi"/>
                <w:color w:val="666666"/>
                <w:sz w:val="18"/>
                <w:szCs w:val="18"/>
              </w:rPr>
              <w:t>:</w:t>
            </w:r>
            <w:r w:rsidR="00434403" w:rsidRPr="00434403">
              <w:rPr>
                <w:rStyle w:val="sobjectv"/>
                <w:rFonts w:cstheme="minorHAnsi"/>
                <w:color w:val="555555"/>
                <w:sz w:val="18"/>
                <w:szCs w:val="18"/>
              </w:rPr>
              <w:t>"ATN"</w:t>
            </w:r>
            <w:r w:rsidR="00434403" w:rsidRPr="00434403">
              <w:rPr>
                <w:rStyle w:val="scomma"/>
                <w:rFonts w:cstheme="minorHAnsi"/>
                <w:color w:val="666666"/>
                <w:sz w:val="18"/>
                <w:szCs w:val="18"/>
              </w:rPr>
              <w:t>,</w:t>
            </w:r>
            <w:r w:rsidR="00434403" w:rsidRPr="00434403">
              <w:rPr>
                <w:rFonts w:cstheme="minorHAnsi"/>
                <w:color w:val="555555"/>
                <w:sz w:val="18"/>
                <w:szCs w:val="18"/>
              </w:rPr>
              <w:br/>
              <w:t>         </w:t>
            </w:r>
            <w:r w:rsidR="00434403" w:rsidRPr="00434403">
              <w:rPr>
                <w:rStyle w:val="sobjectk"/>
                <w:rFonts w:cstheme="minorHAnsi"/>
                <w:b/>
                <w:bCs/>
                <w:color w:val="333333"/>
                <w:sz w:val="18"/>
                <w:szCs w:val="18"/>
              </w:rPr>
              <w:t>"channelC</w:t>
            </w:r>
            <w:r w:rsidR="003F239E">
              <w:rPr>
                <w:rStyle w:val="sobjectk"/>
                <w:rFonts w:cstheme="minorHAnsi"/>
                <w:b/>
                <w:bCs/>
                <w:color w:val="333333"/>
                <w:sz w:val="18"/>
                <w:szCs w:val="18"/>
              </w:rPr>
              <w:t>d</w:t>
            </w:r>
            <w:r w:rsidR="00434403" w:rsidRPr="00434403">
              <w:rPr>
                <w:rStyle w:val="sobjectk"/>
                <w:rFonts w:cstheme="minorHAnsi"/>
                <w:b/>
                <w:bCs/>
                <w:color w:val="333333"/>
                <w:sz w:val="18"/>
                <w:szCs w:val="18"/>
              </w:rPr>
              <w:t>"</w:t>
            </w:r>
            <w:r w:rsidR="00434403" w:rsidRPr="00434403">
              <w:rPr>
                <w:rStyle w:val="scolon"/>
                <w:rFonts w:cstheme="minorHAnsi"/>
                <w:color w:val="666666"/>
                <w:sz w:val="18"/>
                <w:szCs w:val="18"/>
              </w:rPr>
              <w:t>:</w:t>
            </w:r>
            <w:r w:rsidR="00434403" w:rsidRPr="00434403">
              <w:rPr>
                <w:rStyle w:val="sobjectv"/>
                <w:rFonts w:cstheme="minorHAnsi"/>
                <w:color w:val="555555"/>
                <w:sz w:val="18"/>
                <w:szCs w:val="18"/>
              </w:rPr>
              <w:t>"ASTN"</w:t>
            </w:r>
            <w:r w:rsidR="00434403" w:rsidRPr="00434403">
              <w:rPr>
                <w:rStyle w:val="scomma"/>
                <w:rFonts w:cstheme="minorHAnsi"/>
                <w:color w:val="666666"/>
                <w:sz w:val="18"/>
                <w:szCs w:val="18"/>
              </w:rPr>
              <w:t>,</w:t>
            </w:r>
            <w:r w:rsidR="00434403" w:rsidRPr="00434403">
              <w:rPr>
                <w:rFonts w:cstheme="minorHAnsi"/>
                <w:color w:val="555555"/>
                <w:sz w:val="18"/>
                <w:szCs w:val="18"/>
              </w:rPr>
              <w:br/>
              <w:t>         </w:t>
            </w:r>
            <w:r w:rsidR="00434403" w:rsidRPr="00434403">
              <w:rPr>
                <w:rStyle w:val="sobjectk"/>
                <w:rFonts w:cstheme="minorHAnsi"/>
                <w:b/>
                <w:bCs/>
                <w:color w:val="333333"/>
                <w:sz w:val="18"/>
                <w:szCs w:val="18"/>
              </w:rPr>
              <w:t>"channelT</w:t>
            </w:r>
            <w:r w:rsidR="003F239E">
              <w:rPr>
                <w:rStyle w:val="sobjectk"/>
                <w:rFonts w:cstheme="minorHAnsi"/>
                <w:b/>
                <w:bCs/>
                <w:color w:val="333333"/>
                <w:sz w:val="18"/>
                <w:szCs w:val="18"/>
              </w:rPr>
              <w:t>xt</w:t>
            </w:r>
            <w:r w:rsidR="00434403" w:rsidRPr="00434403">
              <w:rPr>
                <w:rStyle w:val="sobjectk"/>
                <w:rFonts w:cstheme="minorHAnsi"/>
                <w:b/>
                <w:bCs/>
                <w:color w:val="333333"/>
                <w:sz w:val="18"/>
                <w:szCs w:val="18"/>
              </w:rPr>
              <w:t>"</w:t>
            </w:r>
            <w:r w:rsidR="00434403" w:rsidRPr="00434403">
              <w:rPr>
                <w:rStyle w:val="scolon"/>
                <w:rFonts w:cstheme="minorHAnsi"/>
                <w:color w:val="666666"/>
                <w:sz w:val="18"/>
                <w:szCs w:val="18"/>
              </w:rPr>
              <w:t>:</w:t>
            </w:r>
            <w:r w:rsidR="00434403" w:rsidRPr="00434403">
              <w:rPr>
                <w:rStyle w:val="sobjectv"/>
                <w:rFonts w:cstheme="minorHAnsi"/>
                <w:color w:val="555555"/>
                <w:sz w:val="18"/>
                <w:szCs w:val="18"/>
              </w:rPr>
              <w:t>"ATN features news, entertainment, movies, sports and special events for viewers of South-Asian origin. Enjoy a variety of programming in Punjabi, Hindi, and other languages."</w:t>
            </w:r>
            <w:r w:rsidR="00434403" w:rsidRPr="00434403">
              <w:rPr>
                <w:rStyle w:val="scomma"/>
                <w:rFonts w:cstheme="minorHAnsi"/>
                <w:color w:val="666666"/>
                <w:sz w:val="18"/>
                <w:szCs w:val="18"/>
              </w:rPr>
              <w:t>,</w:t>
            </w:r>
            <w:r w:rsidR="00434403" w:rsidRPr="00434403">
              <w:rPr>
                <w:rFonts w:cstheme="minorHAnsi"/>
                <w:color w:val="555555"/>
                <w:sz w:val="18"/>
                <w:szCs w:val="18"/>
              </w:rPr>
              <w:br/>
              <w:t>         </w:t>
            </w:r>
            <w:r w:rsidR="00434403" w:rsidRPr="00434403">
              <w:rPr>
                <w:rStyle w:val="sobjectk"/>
                <w:rFonts w:cstheme="minorHAnsi"/>
                <w:b/>
                <w:bCs/>
                <w:color w:val="333333"/>
                <w:sz w:val="18"/>
                <w:szCs w:val="18"/>
              </w:rPr>
              <w:t>"purchasable</w:t>
            </w:r>
            <w:r w:rsidR="003F239E">
              <w:rPr>
                <w:rStyle w:val="sobjectk"/>
                <w:rFonts w:cstheme="minorHAnsi"/>
                <w:b/>
                <w:bCs/>
                <w:color w:val="333333"/>
                <w:sz w:val="18"/>
                <w:szCs w:val="18"/>
              </w:rPr>
              <w:t>Ind</w:t>
            </w:r>
            <w:r w:rsidR="00434403" w:rsidRPr="00434403">
              <w:rPr>
                <w:rStyle w:val="sobjectk"/>
                <w:rFonts w:cstheme="minorHAnsi"/>
                <w:b/>
                <w:bCs/>
                <w:color w:val="333333"/>
                <w:sz w:val="18"/>
                <w:szCs w:val="18"/>
              </w:rPr>
              <w:t>"</w:t>
            </w:r>
            <w:r w:rsidR="00434403" w:rsidRPr="00434403">
              <w:rPr>
                <w:rStyle w:val="scolon"/>
                <w:rFonts w:cstheme="minorHAnsi"/>
                <w:color w:val="666666"/>
                <w:sz w:val="18"/>
                <w:szCs w:val="18"/>
              </w:rPr>
              <w:t>:</w:t>
            </w:r>
            <w:r w:rsidR="00434403" w:rsidRPr="00434403">
              <w:rPr>
                <w:rStyle w:val="sobjectv"/>
                <w:rFonts w:cstheme="minorHAnsi"/>
                <w:color w:val="555555"/>
                <w:sz w:val="18"/>
                <w:szCs w:val="18"/>
              </w:rPr>
              <w:t>false</w:t>
            </w:r>
            <w:r w:rsidR="00434403" w:rsidRPr="00434403">
              <w:rPr>
                <w:rStyle w:val="scomma"/>
                <w:rFonts w:cstheme="minorHAnsi"/>
                <w:color w:val="666666"/>
                <w:sz w:val="18"/>
                <w:szCs w:val="18"/>
              </w:rPr>
              <w:t>,</w:t>
            </w:r>
            <w:r w:rsidR="00434403" w:rsidRPr="00434403">
              <w:rPr>
                <w:rFonts w:cstheme="minorHAnsi"/>
                <w:color w:val="555555"/>
                <w:sz w:val="18"/>
                <w:szCs w:val="18"/>
              </w:rPr>
              <w:br/>
              <w:t>         </w:t>
            </w:r>
            <w:r w:rsidR="00434403" w:rsidRPr="00434403">
              <w:rPr>
                <w:rStyle w:val="sobjectk"/>
                <w:rFonts w:cstheme="minorHAnsi"/>
                <w:b/>
                <w:bCs/>
                <w:color w:val="333333"/>
                <w:sz w:val="18"/>
                <w:szCs w:val="18"/>
              </w:rPr>
              <w:t>"tvResolutionC</w:t>
            </w:r>
            <w:r w:rsidR="003F239E">
              <w:rPr>
                <w:rStyle w:val="sobjectk"/>
                <w:rFonts w:cstheme="minorHAnsi"/>
                <w:b/>
                <w:bCs/>
                <w:color w:val="333333"/>
                <w:sz w:val="18"/>
                <w:szCs w:val="18"/>
              </w:rPr>
              <w:t>d</w:t>
            </w:r>
            <w:r w:rsidR="00434403" w:rsidRPr="00434403">
              <w:rPr>
                <w:rStyle w:val="sobjectk"/>
                <w:rFonts w:cstheme="minorHAnsi"/>
                <w:b/>
                <w:bCs/>
                <w:color w:val="333333"/>
                <w:sz w:val="18"/>
                <w:szCs w:val="18"/>
              </w:rPr>
              <w:t>"</w:t>
            </w:r>
            <w:r w:rsidR="00434403" w:rsidRPr="00434403">
              <w:rPr>
                <w:rStyle w:val="scolon"/>
                <w:rFonts w:cstheme="minorHAnsi"/>
                <w:color w:val="666666"/>
                <w:sz w:val="18"/>
                <w:szCs w:val="18"/>
              </w:rPr>
              <w:t>:</w:t>
            </w:r>
            <w:r w:rsidR="00434403" w:rsidRPr="00434403">
              <w:rPr>
                <w:rStyle w:val="sobjectv"/>
                <w:rFonts w:cstheme="minorHAnsi"/>
                <w:color w:val="555555"/>
                <w:sz w:val="18"/>
                <w:szCs w:val="18"/>
              </w:rPr>
              <w:t>"SD"</w:t>
            </w:r>
            <w:r w:rsidR="00434403" w:rsidRPr="00434403">
              <w:rPr>
                <w:rStyle w:val="scomma"/>
                <w:rFonts w:cstheme="minorHAnsi"/>
                <w:color w:val="666666"/>
                <w:sz w:val="18"/>
                <w:szCs w:val="18"/>
              </w:rPr>
              <w:t>,</w:t>
            </w:r>
            <w:r w:rsidR="00523EC0">
              <w:rPr>
                <w:rFonts w:cstheme="minorHAnsi"/>
                <w:color w:val="555555"/>
                <w:sz w:val="18"/>
                <w:szCs w:val="18"/>
              </w:rPr>
              <w:br/>
            </w:r>
            <w:r w:rsidR="00434403" w:rsidRPr="00434403">
              <w:rPr>
                <w:rFonts w:cstheme="minorHAnsi"/>
                <w:color w:val="555555"/>
                <w:sz w:val="18"/>
                <w:szCs w:val="18"/>
              </w:rPr>
              <w:t>         </w:t>
            </w:r>
            <w:r w:rsidR="00434403" w:rsidRPr="00434403">
              <w:rPr>
                <w:rStyle w:val="sobjectk"/>
                <w:rFonts w:cstheme="minorHAnsi"/>
                <w:b/>
                <w:bCs/>
                <w:color w:val="333333"/>
                <w:sz w:val="18"/>
                <w:szCs w:val="18"/>
              </w:rPr>
              <w:t>"displayCategoryC</w:t>
            </w:r>
            <w:r w:rsidR="003F239E">
              <w:rPr>
                <w:rStyle w:val="sobjectk"/>
                <w:rFonts w:cstheme="minorHAnsi"/>
                <w:b/>
                <w:bCs/>
                <w:color w:val="333333"/>
                <w:sz w:val="18"/>
                <w:szCs w:val="18"/>
              </w:rPr>
              <w:t>d</w:t>
            </w:r>
            <w:r w:rsidR="00434403" w:rsidRPr="00434403">
              <w:rPr>
                <w:rStyle w:val="sobjectk"/>
                <w:rFonts w:cstheme="minorHAnsi"/>
                <w:b/>
                <w:bCs/>
                <w:color w:val="333333"/>
                <w:sz w:val="18"/>
                <w:szCs w:val="18"/>
              </w:rPr>
              <w:t>List"</w:t>
            </w:r>
            <w:r w:rsidR="00434403" w:rsidRPr="00434403">
              <w:rPr>
                <w:rStyle w:val="scolon"/>
                <w:rFonts w:cstheme="minorHAnsi"/>
                <w:color w:val="666666"/>
                <w:sz w:val="18"/>
                <w:szCs w:val="18"/>
              </w:rPr>
              <w:t>:</w:t>
            </w:r>
            <w:r w:rsidR="00434403" w:rsidRPr="00434403">
              <w:rPr>
                <w:rStyle w:val="sbracket"/>
                <w:rFonts w:cstheme="minorHAnsi"/>
                <w:color w:val="666666"/>
                <w:sz w:val="18"/>
                <w:szCs w:val="18"/>
              </w:rPr>
              <w:t>[</w:t>
            </w:r>
            <w:r w:rsidR="00434403" w:rsidRPr="00434403">
              <w:rPr>
                <w:rStyle w:val="apple-converted-space"/>
                <w:rFonts w:cstheme="minorHAnsi"/>
                <w:color w:val="666666"/>
                <w:sz w:val="18"/>
                <w:szCs w:val="18"/>
              </w:rPr>
              <w:t>  </w:t>
            </w:r>
            <w:r w:rsidR="00434403" w:rsidRPr="00434403">
              <w:rPr>
                <w:rFonts w:cstheme="minorHAnsi"/>
                <w:color w:val="555555"/>
                <w:sz w:val="18"/>
                <w:szCs w:val="18"/>
              </w:rPr>
              <w:br/>
              <w:t>            </w:t>
            </w:r>
            <w:r w:rsidR="00434403" w:rsidRPr="00434403">
              <w:rPr>
                <w:rStyle w:val="sarrayv"/>
                <w:rFonts w:cstheme="minorHAnsi"/>
                <w:color w:val="555555"/>
                <w:sz w:val="18"/>
                <w:szCs w:val="18"/>
              </w:rPr>
              <w:t>"1000"</w:t>
            </w:r>
            <w:r w:rsidR="00434403" w:rsidRPr="00434403">
              <w:rPr>
                <w:rStyle w:val="scomma"/>
                <w:rFonts w:cstheme="minorHAnsi"/>
                <w:color w:val="666666"/>
                <w:sz w:val="18"/>
                <w:szCs w:val="18"/>
              </w:rPr>
              <w:t>,</w:t>
            </w:r>
            <w:r w:rsidR="00434403" w:rsidRPr="00434403">
              <w:rPr>
                <w:rFonts w:cstheme="minorHAnsi"/>
                <w:color w:val="555555"/>
                <w:sz w:val="18"/>
                <w:szCs w:val="18"/>
              </w:rPr>
              <w:br/>
              <w:t>            </w:t>
            </w:r>
            <w:r w:rsidR="00434403" w:rsidRPr="00434403">
              <w:rPr>
                <w:rStyle w:val="sarrayv"/>
                <w:rFonts w:cstheme="minorHAnsi"/>
                <w:color w:val="555555"/>
                <w:sz w:val="18"/>
                <w:szCs w:val="18"/>
              </w:rPr>
              <w:t>"1020"</w:t>
            </w:r>
            <w:r w:rsidR="00434403" w:rsidRPr="00434403">
              <w:rPr>
                <w:rFonts w:cstheme="minorHAnsi"/>
                <w:color w:val="555555"/>
                <w:sz w:val="18"/>
                <w:szCs w:val="18"/>
              </w:rPr>
              <w:br/>
              <w:t>         </w:t>
            </w:r>
            <w:r w:rsidR="00434403" w:rsidRPr="00434403">
              <w:rPr>
                <w:rStyle w:val="sbracket"/>
                <w:rFonts w:cstheme="minorHAnsi"/>
                <w:color w:val="666666"/>
                <w:sz w:val="18"/>
                <w:szCs w:val="18"/>
              </w:rPr>
              <w:t>]</w:t>
            </w:r>
            <w:r w:rsidR="00434403" w:rsidRPr="00434403">
              <w:rPr>
                <w:rStyle w:val="scomma"/>
                <w:rFonts w:cstheme="minorHAnsi"/>
                <w:color w:val="666666"/>
                <w:sz w:val="18"/>
                <w:szCs w:val="18"/>
              </w:rPr>
              <w:t>,</w:t>
            </w:r>
            <w:r w:rsidR="00434403" w:rsidRPr="00434403">
              <w:rPr>
                <w:rFonts w:cstheme="minorHAnsi"/>
                <w:color w:val="555555"/>
                <w:sz w:val="18"/>
                <w:szCs w:val="18"/>
              </w:rPr>
              <w:br/>
              <w:t>         </w:t>
            </w:r>
            <w:r w:rsidR="00434403" w:rsidRPr="00434403">
              <w:rPr>
                <w:rStyle w:val="sobjectk"/>
                <w:rFonts w:cstheme="minorHAnsi"/>
                <w:b/>
                <w:bCs/>
                <w:color w:val="333333"/>
                <w:sz w:val="18"/>
                <w:szCs w:val="18"/>
              </w:rPr>
              <w:t>"channelPriceA</w:t>
            </w:r>
            <w:r w:rsidR="003F239E">
              <w:rPr>
                <w:rStyle w:val="sobjectk"/>
                <w:rFonts w:cstheme="minorHAnsi"/>
                <w:b/>
                <w:bCs/>
                <w:color w:val="333333"/>
                <w:sz w:val="18"/>
                <w:szCs w:val="18"/>
              </w:rPr>
              <w:t>mt</w:t>
            </w:r>
            <w:r w:rsidR="00434403" w:rsidRPr="00434403">
              <w:rPr>
                <w:rStyle w:val="sobjectk"/>
                <w:rFonts w:cstheme="minorHAnsi"/>
                <w:b/>
                <w:bCs/>
                <w:color w:val="333333"/>
                <w:sz w:val="18"/>
                <w:szCs w:val="18"/>
              </w:rPr>
              <w:t>"</w:t>
            </w:r>
            <w:r w:rsidR="00434403" w:rsidRPr="00434403">
              <w:rPr>
                <w:rStyle w:val="scolon"/>
                <w:rFonts w:cstheme="minorHAnsi"/>
                <w:color w:val="666666"/>
                <w:sz w:val="18"/>
                <w:szCs w:val="18"/>
              </w:rPr>
              <w:t>:</w:t>
            </w:r>
            <w:r w:rsidR="00434403" w:rsidRPr="00434403">
              <w:rPr>
                <w:rStyle w:val="sobjectv"/>
                <w:rFonts w:cstheme="minorHAnsi"/>
                <w:color w:val="555555"/>
                <w:sz w:val="18"/>
                <w:szCs w:val="18"/>
              </w:rPr>
              <w:t>null</w:t>
            </w:r>
            <w:r w:rsidR="00434403" w:rsidRPr="00434403">
              <w:rPr>
                <w:rStyle w:val="scomma"/>
                <w:rFonts w:cstheme="minorHAnsi"/>
                <w:color w:val="666666"/>
                <w:sz w:val="18"/>
                <w:szCs w:val="18"/>
              </w:rPr>
              <w:t>,</w:t>
            </w:r>
            <w:r w:rsidR="00434403" w:rsidRPr="00434403">
              <w:rPr>
                <w:rFonts w:cstheme="minorHAnsi"/>
                <w:color w:val="555555"/>
                <w:sz w:val="18"/>
                <w:szCs w:val="18"/>
              </w:rPr>
              <w:br/>
              <w:t>         </w:t>
            </w:r>
            <w:r w:rsidR="00434403" w:rsidRPr="00434403">
              <w:rPr>
                <w:rStyle w:val="sobjectk"/>
                <w:rFonts w:cstheme="minorHAnsi"/>
                <w:b/>
                <w:bCs/>
                <w:color w:val="333333"/>
                <w:sz w:val="18"/>
                <w:szCs w:val="18"/>
              </w:rPr>
              <w:t>"</w:t>
            </w:r>
            <w:r w:rsidR="009B271E" w:rsidRPr="009B271E">
              <w:rPr>
                <w:rStyle w:val="sobjectk"/>
                <w:rFonts w:cstheme="minorHAnsi"/>
                <w:b/>
                <w:bCs/>
                <w:color w:val="333333"/>
                <w:sz w:val="18"/>
                <w:szCs w:val="18"/>
              </w:rPr>
              <w:t xml:space="preserve"> geo</w:t>
            </w:r>
            <w:r w:rsidR="001A0A9E">
              <w:rPr>
                <w:rStyle w:val="sobjectk"/>
                <w:rFonts w:cstheme="minorHAnsi"/>
                <w:b/>
                <w:bCs/>
                <w:color w:val="333333"/>
                <w:sz w:val="18"/>
                <w:szCs w:val="18"/>
              </w:rPr>
              <w:t>TargetMarket</w:t>
            </w:r>
            <w:r w:rsidR="009B271E" w:rsidRPr="009B271E">
              <w:rPr>
                <w:rStyle w:val="sobjectk"/>
                <w:rFonts w:cstheme="minorHAnsi"/>
                <w:b/>
                <w:bCs/>
                <w:color w:val="333333"/>
                <w:sz w:val="18"/>
                <w:szCs w:val="18"/>
              </w:rPr>
              <w:t>ChannelNum</w:t>
            </w:r>
            <w:r w:rsidR="009B271E" w:rsidRPr="00434403">
              <w:rPr>
                <w:rStyle w:val="sobjectk"/>
                <w:rFonts w:cstheme="minorHAnsi"/>
                <w:b/>
                <w:bCs/>
                <w:color w:val="333333"/>
                <w:sz w:val="18"/>
                <w:szCs w:val="18"/>
              </w:rPr>
              <w:t xml:space="preserve"> </w:t>
            </w:r>
            <w:r w:rsidR="00434403" w:rsidRPr="00434403">
              <w:rPr>
                <w:rStyle w:val="sobjectk"/>
                <w:rFonts w:cstheme="minorHAnsi"/>
                <w:b/>
                <w:bCs/>
                <w:color w:val="333333"/>
                <w:sz w:val="18"/>
                <w:szCs w:val="18"/>
              </w:rPr>
              <w:t>"</w:t>
            </w:r>
            <w:r w:rsidR="00434403" w:rsidRPr="00434403">
              <w:rPr>
                <w:rStyle w:val="scolon"/>
                <w:rFonts w:cstheme="minorHAnsi"/>
                <w:color w:val="666666"/>
                <w:sz w:val="18"/>
                <w:szCs w:val="18"/>
              </w:rPr>
              <w:t>:</w:t>
            </w:r>
            <w:r w:rsidR="00434403" w:rsidRPr="00434403">
              <w:rPr>
                <w:rStyle w:val="sobjectv"/>
                <w:rFonts w:cstheme="minorHAnsi"/>
                <w:color w:val="555555"/>
                <w:sz w:val="18"/>
                <w:szCs w:val="18"/>
              </w:rPr>
              <w:t>"2303"</w:t>
            </w:r>
            <w:r w:rsidR="00434403" w:rsidRPr="00434403">
              <w:rPr>
                <w:rStyle w:val="scomma"/>
                <w:rFonts w:cstheme="minorHAnsi"/>
                <w:color w:val="666666"/>
                <w:sz w:val="18"/>
                <w:szCs w:val="18"/>
              </w:rPr>
              <w:t>,</w:t>
            </w:r>
            <w:r w:rsidR="00434403" w:rsidRPr="00434403">
              <w:rPr>
                <w:rFonts w:cstheme="minorHAnsi"/>
                <w:color w:val="555555"/>
                <w:sz w:val="18"/>
                <w:szCs w:val="18"/>
              </w:rPr>
              <w:br/>
              <w:t>         </w:t>
            </w:r>
            <w:r w:rsidR="003F239E">
              <w:rPr>
                <w:rStyle w:val="sobjectk"/>
                <w:rFonts w:cstheme="minorHAnsi"/>
                <w:b/>
                <w:bCs/>
                <w:color w:val="333333"/>
                <w:sz w:val="18"/>
                <w:szCs w:val="18"/>
              </w:rPr>
              <w:t>"a</w:t>
            </w:r>
            <w:r w:rsidR="00434403" w:rsidRPr="00434403">
              <w:rPr>
                <w:rStyle w:val="sobjectk"/>
                <w:rFonts w:cstheme="minorHAnsi"/>
                <w:b/>
                <w:bCs/>
                <w:color w:val="333333"/>
                <w:sz w:val="18"/>
                <w:szCs w:val="18"/>
              </w:rPr>
              <w:t>laCarte</w:t>
            </w:r>
            <w:r w:rsidR="003F239E">
              <w:rPr>
                <w:rStyle w:val="sobjectk"/>
                <w:rFonts w:cstheme="minorHAnsi"/>
                <w:b/>
                <w:bCs/>
                <w:color w:val="333333"/>
                <w:sz w:val="18"/>
                <w:szCs w:val="18"/>
              </w:rPr>
              <w:t>Ind</w:t>
            </w:r>
            <w:r w:rsidR="00434403" w:rsidRPr="00434403">
              <w:rPr>
                <w:rStyle w:val="sobjectk"/>
                <w:rFonts w:cstheme="minorHAnsi"/>
                <w:b/>
                <w:bCs/>
                <w:color w:val="333333"/>
                <w:sz w:val="18"/>
                <w:szCs w:val="18"/>
              </w:rPr>
              <w:t>"</w:t>
            </w:r>
            <w:r w:rsidR="00434403" w:rsidRPr="00434403">
              <w:rPr>
                <w:rStyle w:val="scolon"/>
                <w:rFonts w:cstheme="minorHAnsi"/>
                <w:color w:val="666666"/>
                <w:sz w:val="18"/>
                <w:szCs w:val="18"/>
              </w:rPr>
              <w:t>:</w:t>
            </w:r>
            <w:r w:rsidR="00434403" w:rsidRPr="00434403">
              <w:rPr>
                <w:rStyle w:val="sobjectv"/>
                <w:rFonts w:cstheme="minorHAnsi"/>
                <w:color w:val="555555"/>
                <w:sz w:val="18"/>
                <w:szCs w:val="18"/>
              </w:rPr>
              <w:t>true</w:t>
            </w:r>
            <w:r w:rsidR="00BB6C1F">
              <w:rPr>
                <w:rStyle w:val="sobjectv"/>
                <w:rFonts w:cstheme="minorHAnsi"/>
                <w:color w:val="555555"/>
                <w:sz w:val="18"/>
                <w:szCs w:val="18"/>
              </w:rPr>
              <w:t>,</w:t>
            </w:r>
          </w:p>
          <w:p w14:paraId="019348EB" w14:textId="77777777" w:rsidR="00057AD4" w:rsidRDefault="00BB6C1F" w:rsidP="00057AD4">
            <w:pPr>
              <w:rPr>
                <w:rStyle w:val="sobjectk"/>
                <w:b/>
                <w:bCs/>
                <w:color w:val="333333"/>
              </w:rPr>
            </w:pPr>
            <w:r>
              <w:rPr>
                <w:rStyle w:val="sobjectk"/>
                <w:rFonts w:cstheme="minorHAnsi"/>
                <w:b/>
                <w:bCs/>
                <w:color w:val="333333"/>
                <w:sz w:val="18"/>
                <w:szCs w:val="18"/>
              </w:rPr>
              <w:t xml:space="preserve">         </w:t>
            </w:r>
            <w:r w:rsidRPr="002032CB">
              <w:rPr>
                <w:rStyle w:val="sobjectk"/>
                <w:rFonts w:cstheme="minorHAnsi"/>
                <w:b/>
                <w:bCs/>
                <w:color w:val="333333"/>
                <w:sz w:val="18"/>
                <w:szCs w:val="18"/>
              </w:rPr>
              <w:t>"</w:t>
            </w:r>
            <w:r>
              <w:rPr>
                <w:rStyle w:val="sobjectk"/>
                <w:rFonts w:cstheme="minorHAnsi"/>
                <w:b/>
                <w:bCs/>
                <w:color w:val="333333"/>
                <w:sz w:val="18"/>
                <w:szCs w:val="18"/>
              </w:rPr>
              <w:t>offerCdList</w:t>
            </w:r>
            <w:r w:rsidRPr="002032CB">
              <w:rPr>
                <w:rStyle w:val="sobjectk"/>
                <w:rFonts w:cstheme="minorHAnsi"/>
                <w:b/>
                <w:bCs/>
                <w:color w:val="333333"/>
                <w:sz w:val="18"/>
                <w:szCs w:val="18"/>
              </w:rPr>
              <w:t>"</w:t>
            </w:r>
            <w:r w:rsidRPr="002032CB">
              <w:rPr>
                <w:rStyle w:val="scolon"/>
                <w:rFonts w:cstheme="minorHAnsi"/>
                <w:color w:val="666666"/>
                <w:sz w:val="18"/>
                <w:szCs w:val="18"/>
              </w:rPr>
              <w:t>:</w:t>
            </w:r>
            <w:r w:rsidRPr="002032CB">
              <w:rPr>
                <w:rStyle w:val="sbracket"/>
                <w:rFonts w:cstheme="minorHAnsi"/>
                <w:color w:val="666666"/>
                <w:sz w:val="18"/>
                <w:szCs w:val="18"/>
              </w:rPr>
              <w:t>[</w:t>
            </w:r>
            <w:r w:rsidRPr="002032CB">
              <w:rPr>
                <w:rStyle w:val="apple-converted-space"/>
                <w:rFonts w:cstheme="minorHAnsi"/>
                <w:color w:val="666666"/>
                <w:sz w:val="18"/>
                <w:szCs w:val="18"/>
              </w:rPr>
              <w:t>  </w:t>
            </w:r>
            <w:r>
              <w:rPr>
                <w:rFonts w:cstheme="minorHAnsi"/>
                <w:color w:val="555555"/>
                <w:sz w:val="18"/>
                <w:szCs w:val="18"/>
              </w:rPr>
              <w:br/>
              <w:t>      </w:t>
            </w:r>
            <w:r>
              <w:rPr>
                <w:sz w:val="18"/>
                <w:szCs w:val="16"/>
              </w:rPr>
              <w:t xml:space="preserve">             “</w:t>
            </w:r>
            <w:r w:rsidRPr="00752747">
              <w:rPr>
                <w:sz w:val="18"/>
                <w:szCs w:val="16"/>
              </w:rPr>
              <w:t>mediaroomtv-hs</w:t>
            </w:r>
            <w:r>
              <w:rPr>
                <w:sz w:val="18"/>
                <w:szCs w:val="16"/>
              </w:rPr>
              <w:t>2”</w:t>
            </w:r>
            <w:r w:rsidRPr="002032CB">
              <w:rPr>
                <w:rFonts w:cstheme="minorHAnsi"/>
                <w:color w:val="555555"/>
                <w:sz w:val="18"/>
                <w:szCs w:val="18"/>
              </w:rPr>
              <w:br/>
              <w:t>      </w:t>
            </w:r>
            <w:r>
              <w:rPr>
                <w:rFonts w:cstheme="minorHAnsi"/>
                <w:color w:val="555555"/>
                <w:sz w:val="18"/>
                <w:szCs w:val="18"/>
              </w:rPr>
              <w:t xml:space="preserve">     </w:t>
            </w:r>
            <w:r w:rsidRPr="002032CB">
              <w:rPr>
                <w:rStyle w:val="sbracket"/>
                <w:rFonts w:cstheme="minorHAnsi"/>
                <w:color w:val="666666"/>
                <w:sz w:val="18"/>
                <w:szCs w:val="18"/>
              </w:rPr>
              <w:t>]</w:t>
            </w:r>
            <w:r w:rsidR="00434403" w:rsidRPr="00434403">
              <w:rPr>
                <w:rFonts w:cstheme="minorHAnsi"/>
                <w:color w:val="555555"/>
                <w:sz w:val="18"/>
                <w:szCs w:val="18"/>
              </w:rPr>
              <w:br/>
              <w:t>      </w:t>
            </w:r>
            <w:r w:rsidR="00434403" w:rsidRPr="00434403">
              <w:rPr>
                <w:rStyle w:val="sbrace"/>
                <w:rFonts w:cstheme="minorHAnsi"/>
                <w:color w:val="666666"/>
                <w:sz w:val="18"/>
                <w:szCs w:val="18"/>
              </w:rPr>
              <w:t>}</w:t>
            </w:r>
            <w:r w:rsidR="00434403" w:rsidRPr="00434403">
              <w:rPr>
                <w:rFonts w:cstheme="minorHAnsi"/>
                <w:color w:val="555555"/>
                <w:sz w:val="18"/>
                <w:szCs w:val="18"/>
              </w:rPr>
              <w:br/>
              <w:t>   </w:t>
            </w:r>
            <w:r w:rsidR="00434403" w:rsidRPr="00434403">
              <w:rPr>
                <w:rStyle w:val="sbracket"/>
                <w:rFonts w:cstheme="minorHAnsi"/>
                <w:color w:val="666666"/>
                <w:sz w:val="18"/>
                <w:szCs w:val="18"/>
              </w:rPr>
              <w:t>]</w:t>
            </w:r>
            <w:r w:rsidR="00434403" w:rsidRPr="00434403">
              <w:rPr>
                <w:rStyle w:val="scomma"/>
                <w:rFonts w:cstheme="minorHAnsi"/>
                <w:color w:val="666666"/>
                <w:sz w:val="18"/>
                <w:szCs w:val="18"/>
              </w:rPr>
              <w:t>,</w:t>
            </w:r>
            <w:r w:rsidR="00434403" w:rsidRPr="00434403">
              <w:rPr>
                <w:rFonts w:cstheme="minorHAnsi"/>
                <w:color w:val="555555"/>
                <w:sz w:val="18"/>
                <w:szCs w:val="18"/>
              </w:rPr>
              <w:br/>
              <w:t>   </w:t>
            </w:r>
            <w:r w:rsidR="00434403" w:rsidRPr="00434403">
              <w:rPr>
                <w:rStyle w:val="sobjectk"/>
                <w:rFonts w:cstheme="minorHAnsi"/>
                <w:b/>
                <w:bCs/>
                <w:color w:val="333333"/>
                <w:sz w:val="18"/>
                <w:szCs w:val="18"/>
              </w:rPr>
              <w:t>"status"</w:t>
            </w:r>
            <w:r w:rsidR="00434403" w:rsidRPr="00434403">
              <w:rPr>
                <w:rStyle w:val="scolon"/>
                <w:rFonts w:cstheme="minorHAnsi"/>
                <w:color w:val="666666"/>
                <w:sz w:val="18"/>
                <w:szCs w:val="18"/>
              </w:rPr>
              <w:t>:</w:t>
            </w:r>
            <w:r w:rsidR="00434403" w:rsidRPr="00434403">
              <w:rPr>
                <w:rStyle w:val="sbrace"/>
                <w:rFonts w:cstheme="minorHAnsi"/>
                <w:color w:val="666666"/>
                <w:sz w:val="18"/>
                <w:szCs w:val="18"/>
              </w:rPr>
              <w:t>{</w:t>
            </w:r>
            <w:r w:rsidR="00434403" w:rsidRPr="00434403">
              <w:rPr>
                <w:rStyle w:val="apple-converted-space"/>
                <w:rFonts w:cstheme="minorHAnsi"/>
                <w:color w:val="666666"/>
                <w:sz w:val="18"/>
                <w:szCs w:val="18"/>
              </w:rPr>
              <w:t>  </w:t>
            </w:r>
            <w:r w:rsidR="00434403" w:rsidRPr="00434403">
              <w:rPr>
                <w:rFonts w:cstheme="minorHAnsi"/>
                <w:color w:val="555555"/>
                <w:sz w:val="18"/>
                <w:szCs w:val="18"/>
              </w:rPr>
              <w:br/>
              <w:t>      </w:t>
            </w:r>
            <w:r w:rsidR="00434403" w:rsidRPr="00434403">
              <w:rPr>
                <w:rStyle w:val="sobjectk"/>
                <w:rFonts w:cstheme="minorHAnsi"/>
                <w:b/>
                <w:bCs/>
                <w:color w:val="333333"/>
                <w:sz w:val="18"/>
                <w:szCs w:val="18"/>
              </w:rPr>
              <w:t>"statusCd"</w:t>
            </w:r>
            <w:r w:rsidR="00434403" w:rsidRPr="00434403">
              <w:rPr>
                <w:rStyle w:val="scolon"/>
                <w:rFonts w:cstheme="minorHAnsi"/>
                <w:color w:val="666666"/>
                <w:sz w:val="18"/>
                <w:szCs w:val="18"/>
              </w:rPr>
              <w:t>:</w:t>
            </w:r>
            <w:r w:rsidR="00434403" w:rsidRPr="00434403">
              <w:rPr>
                <w:rStyle w:val="sobjectv"/>
                <w:rFonts w:cstheme="minorHAnsi"/>
                <w:color w:val="555555"/>
                <w:sz w:val="18"/>
                <w:szCs w:val="18"/>
              </w:rPr>
              <w:t>"200"</w:t>
            </w:r>
            <w:r w:rsidR="00434403" w:rsidRPr="00434403">
              <w:rPr>
                <w:rStyle w:val="scomma"/>
                <w:rFonts w:cstheme="minorHAnsi"/>
                <w:color w:val="666666"/>
                <w:sz w:val="18"/>
                <w:szCs w:val="18"/>
              </w:rPr>
              <w:t>,</w:t>
            </w:r>
            <w:r w:rsidR="00434403" w:rsidRPr="00434403">
              <w:rPr>
                <w:rFonts w:cstheme="minorHAnsi"/>
                <w:color w:val="555555"/>
                <w:sz w:val="18"/>
                <w:szCs w:val="18"/>
              </w:rPr>
              <w:br/>
              <w:t>      </w:t>
            </w:r>
            <w:r w:rsidR="00434403" w:rsidRPr="00434403">
              <w:rPr>
                <w:rStyle w:val="sobjectk"/>
                <w:rFonts w:cstheme="minorHAnsi"/>
                <w:b/>
                <w:bCs/>
                <w:color w:val="333333"/>
                <w:sz w:val="18"/>
                <w:szCs w:val="18"/>
              </w:rPr>
              <w:t>"statusTxt"</w:t>
            </w:r>
            <w:r w:rsidR="00434403" w:rsidRPr="00434403">
              <w:rPr>
                <w:rStyle w:val="scolon"/>
                <w:rFonts w:cstheme="minorHAnsi"/>
                <w:color w:val="666666"/>
                <w:sz w:val="18"/>
                <w:szCs w:val="18"/>
              </w:rPr>
              <w:t>:</w:t>
            </w:r>
            <w:r w:rsidR="00434403" w:rsidRPr="00434403">
              <w:rPr>
                <w:rStyle w:val="sobjectv"/>
                <w:rFonts w:cstheme="minorHAnsi"/>
                <w:color w:val="555555"/>
                <w:sz w:val="18"/>
                <w:szCs w:val="18"/>
              </w:rPr>
              <w:t>"OK"</w:t>
            </w:r>
          </w:p>
          <w:p w14:paraId="019348EC" w14:textId="77777777" w:rsidR="00EB7673" w:rsidRPr="00434403" w:rsidRDefault="00434403" w:rsidP="00057AD4">
            <w:pPr>
              <w:rPr>
                <w:rFonts w:cstheme="minorHAnsi"/>
                <w:sz w:val="18"/>
                <w:szCs w:val="18"/>
              </w:rPr>
            </w:pPr>
            <w:r w:rsidRPr="00434403">
              <w:rPr>
                <w:rFonts w:cstheme="minorHAnsi"/>
                <w:color w:val="555555"/>
                <w:sz w:val="18"/>
                <w:szCs w:val="18"/>
              </w:rPr>
              <w:t>   </w:t>
            </w:r>
            <w:r w:rsidRPr="00434403">
              <w:rPr>
                <w:rStyle w:val="sbrace"/>
                <w:rFonts w:cstheme="minorHAnsi"/>
                <w:color w:val="666666"/>
                <w:sz w:val="18"/>
                <w:szCs w:val="18"/>
              </w:rPr>
              <w:t>}</w:t>
            </w:r>
            <w:r w:rsidRPr="00434403">
              <w:rPr>
                <w:rFonts w:cstheme="minorHAnsi"/>
                <w:color w:val="555555"/>
                <w:sz w:val="18"/>
                <w:szCs w:val="18"/>
              </w:rPr>
              <w:br/>
            </w:r>
            <w:r w:rsidRPr="00434403">
              <w:rPr>
                <w:rStyle w:val="sbrace"/>
                <w:rFonts w:cstheme="minorHAnsi"/>
                <w:color w:val="666666"/>
                <w:sz w:val="18"/>
                <w:szCs w:val="18"/>
              </w:rPr>
              <w:t>}</w:t>
            </w:r>
          </w:p>
        </w:tc>
      </w:tr>
    </w:tbl>
    <w:p w14:paraId="019348EE" w14:textId="77777777" w:rsidR="007C4675" w:rsidRDefault="007C4675" w:rsidP="007C4675"/>
    <w:p w14:paraId="019348EF" w14:textId="47B5C734" w:rsidR="005354F5" w:rsidRDefault="00860BAD" w:rsidP="005354F5">
      <w:pPr>
        <w:pStyle w:val="Heading2"/>
        <w:rPr>
          <w:rFonts w:cstheme="minorHAnsi"/>
        </w:rPr>
      </w:pPr>
      <w:bookmarkStart w:id="90" w:name="_Toc437935985"/>
      <w:r>
        <w:rPr>
          <w:rFonts w:cstheme="minorHAnsi"/>
        </w:rPr>
        <w:t>p</w:t>
      </w:r>
      <w:r w:rsidR="003602C2">
        <w:rPr>
          <w:rFonts w:cstheme="minorHAnsi"/>
        </w:rPr>
        <w:t>ack</w:t>
      </w:r>
      <w:r>
        <w:rPr>
          <w:rFonts w:cstheme="minorHAnsi"/>
        </w:rPr>
        <w:t>-b</w:t>
      </w:r>
      <w:r w:rsidR="00E668FA">
        <w:rPr>
          <w:rFonts w:cstheme="minorHAnsi"/>
        </w:rPr>
        <w:t>y</w:t>
      </w:r>
      <w:r>
        <w:rPr>
          <w:rFonts w:cstheme="minorHAnsi"/>
        </w:rPr>
        <w:t>-p</w:t>
      </w:r>
      <w:r w:rsidR="003602C2">
        <w:rPr>
          <w:rFonts w:cstheme="minorHAnsi"/>
        </w:rPr>
        <w:t>ack</w:t>
      </w:r>
      <w:r w:rsidR="005354F5">
        <w:rPr>
          <w:rFonts w:cstheme="minorHAnsi"/>
        </w:rPr>
        <w:t>Code</w:t>
      </w:r>
      <w:r w:rsidR="005354F5" w:rsidRPr="00026A3E">
        <w:rPr>
          <w:rFonts w:cstheme="minorHAnsi"/>
        </w:rPr>
        <w:t xml:space="preserve"> </w:t>
      </w:r>
      <w:r w:rsidR="005354F5">
        <w:t>(GET)</w:t>
      </w:r>
      <w:bookmarkEnd w:id="90"/>
    </w:p>
    <w:tbl>
      <w:tblPr>
        <w:tblStyle w:val="TableGrid"/>
        <w:tblW w:w="0" w:type="auto"/>
        <w:tblLayout w:type="fixed"/>
        <w:tblLook w:val="04A0" w:firstRow="1" w:lastRow="0" w:firstColumn="1" w:lastColumn="0" w:noHBand="0" w:noVBand="1"/>
      </w:tblPr>
      <w:tblGrid>
        <w:gridCol w:w="1101"/>
        <w:gridCol w:w="8475"/>
      </w:tblGrid>
      <w:tr w:rsidR="005354F5" w14:paraId="019348F2" w14:textId="77777777" w:rsidTr="00A35122">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9348F0" w14:textId="77777777" w:rsidR="005354F5" w:rsidRDefault="005354F5" w:rsidP="00447597">
            <w:pPr>
              <w:rPr>
                <w:b/>
                <w:szCs w:val="16"/>
              </w:rPr>
            </w:pPr>
            <w:r>
              <w:rPr>
                <w:b/>
                <w:szCs w:val="16"/>
              </w:rPr>
              <w:t>OPERATION</w:t>
            </w:r>
          </w:p>
          <w:p w14:paraId="019348F1" w14:textId="414EF4E3" w:rsidR="005354F5" w:rsidRDefault="00554E08" w:rsidP="00885732">
            <w:pPr>
              <w:rPr>
                <w:rFonts w:cstheme="minorHAnsi"/>
                <w:color w:val="1F497D"/>
              </w:rPr>
            </w:pPr>
            <w:r w:rsidRPr="00554E08">
              <w:rPr>
                <w:rFonts w:cstheme="minorHAnsi"/>
              </w:rPr>
              <w:t>pack/{pack</w:t>
            </w:r>
            <w:r w:rsidR="00393037">
              <w:rPr>
                <w:rFonts w:cstheme="minorHAnsi"/>
              </w:rPr>
              <w:t>c</w:t>
            </w:r>
            <w:r w:rsidR="009B05DD">
              <w:rPr>
                <w:rFonts w:cstheme="minorHAnsi"/>
              </w:rPr>
              <w:t>o</w:t>
            </w:r>
            <w:r w:rsidR="00393037">
              <w:rPr>
                <w:rFonts w:cstheme="minorHAnsi"/>
              </w:rPr>
              <w:t>d</w:t>
            </w:r>
            <w:r w:rsidR="009B05DD">
              <w:rPr>
                <w:rFonts w:cstheme="minorHAnsi"/>
              </w:rPr>
              <w:t>e</w:t>
            </w:r>
            <w:r w:rsidRPr="00554E08">
              <w:rPr>
                <w:rFonts w:cstheme="minorHAnsi"/>
              </w:rPr>
              <w:t>}</w:t>
            </w:r>
          </w:p>
        </w:tc>
      </w:tr>
      <w:tr w:rsidR="005354F5" w14:paraId="019348F5" w14:textId="77777777" w:rsidTr="00A35122">
        <w:tc>
          <w:tcPr>
            <w:tcW w:w="1101" w:type="dxa"/>
            <w:tcBorders>
              <w:top w:val="single" w:sz="4" w:space="0" w:color="auto"/>
              <w:left w:val="single" w:sz="4" w:space="0" w:color="auto"/>
              <w:bottom w:val="single" w:sz="4" w:space="0" w:color="auto"/>
              <w:right w:val="single" w:sz="4" w:space="0" w:color="auto"/>
            </w:tcBorders>
            <w:hideMark/>
          </w:tcPr>
          <w:p w14:paraId="019348F3" w14:textId="77777777" w:rsidR="005354F5" w:rsidRDefault="005354F5" w:rsidP="00447597">
            <w:pPr>
              <w:rPr>
                <w:b/>
                <w:sz w:val="18"/>
                <w:szCs w:val="16"/>
              </w:rPr>
            </w:pPr>
            <w:r>
              <w:rPr>
                <w:b/>
                <w:sz w:val="18"/>
                <w:szCs w:val="16"/>
              </w:rPr>
              <w:t>Method</w:t>
            </w:r>
          </w:p>
        </w:tc>
        <w:tc>
          <w:tcPr>
            <w:tcW w:w="8475" w:type="dxa"/>
            <w:tcBorders>
              <w:top w:val="single" w:sz="4" w:space="0" w:color="auto"/>
              <w:left w:val="single" w:sz="4" w:space="0" w:color="auto"/>
              <w:bottom w:val="single" w:sz="4" w:space="0" w:color="auto"/>
              <w:right w:val="single" w:sz="4" w:space="0" w:color="auto"/>
            </w:tcBorders>
            <w:hideMark/>
          </w:tcPr>
          <w:p w14:paraId="019348F4" w14:textId="77777777" w:rsidR="005354F5" w:rsidRDefault="005354F5" w:rsidP="00447597">
            <w:pPr>
              <w:rPr>
                <w:sz w:val="18"/>
                <w:szCs w:val="16"/>
              </w:rPr>
            </w:pPr>
            <w:r>
              <w:rPr>
                <w:sz w:val="18"/>
                <w:szCs w:val="16"/>
              </w:rPr>
              <w:t>Get</w:t>
            </w:r>
          </w:p>
        </w:tc>
      </w:tr>
      <w:tr w:rsidR="005354F5" w14:paraId="019348F8" w14:textId="77777777" w:rsidTr="00A35122">
        <w:tc>
          <w:tcPr>
            <w:tcW w:w="1101" w:type="dxa"/>
            <w:tcBorders>
              <w:top w:val="single" w:sz="4" w:space="0" w:color="auto"/>
              <w:left w:val="single" w:sz="4" w:space="0" w:color="auto"/>
              <w:bottom w:val="single" w:sz="4" w:space="0" w:color="auto"/>
              <w:right w:val="single" w:sz="4" w:space="0" w:color="auto"/>
            </w:tcBorders>
            <w:hideMark/>
          </w:tcPr>
          <w:p w14:paraId="019348F6" w14:textId="77777777" w:rsidR="005354F5" w:rsidRDefault="005354F5" w:rsidP="00447597">
            <w:pPr>
              <w:rPr>
                <w:b/>
                <w:sz w:val="18"/>
                <w:szCs w:val="16"/>
              </w:rPr>
            </w:pPr>
            <w:r>
              <w:rPr>
                <w:b/>
                <w:sz w:val="18"/>
                <w:szCs w:val="16"/>
              </w:rPr>
              <w:t>Description</w:t>
            </w:r>
          </w:p>
        </w:tc>
        <w:tc>
          <w:tcPr>
            <w:tcW w:w="8475" w:type="dxa"/>
            <w:tcBorders>
              <w:top w:val="single" w:sz="4" w:space="0" w:color="auto"/>
              <w:left w:val="single" w:sz="4" w:space="0" w:color="auto"/>
              <w:bottom w:val="single" w:sz="4" w:space="0" w:color="auto"/>
              <w:right w:val="single" w:sz="4" w:space="0" w:color="auto"/>
            </w:tcBorders>
            <w:hideMark/>
          </w:tcPr>
          <w:p w14:paraId="019348F7" w14:textId="5FB9F7A7" w:rsidR="0026597A" w:rsidRPr="009A3279" w:rsidRDefault="00A35122" w:rsidP="00D1115D">
            <w:pPr>
              <w:rPr>
                <w:sz w:val="18"/>
                <w:szCs w:val="16"/>
              </w:rPr>
            </w:pPr>
            <w:r>
              <w:rPr>
                <w:sz w:val="18"/>
                <w:szCs w:val="16"/>
              </w:rPr>
              <w:t>Provide</w:t>
            </w:r>
            <w:r w:rsidR="005354F5" w:rsidRPr="009A3279">
              <w:rPr>
                <w:sz w:val="18"/>
                <w:szCs w:val="16"/>
              </w:rPr>
              <w:t xml:space="preserve"> Telus TV </w:t>
            </w:r>
            <w:r w:rsidR="007D18D8" w:rsidRPr="009A3279">
              <w:rPr>
                <w:sz w:val="18"/>
                <w:szCs w:val="16"/>
              </w:rPr>
              <w:t>pack</w:t>
            </w:r>
            <w:r w:rsidR="005354F5" w:rsidRPr="009A3279">
              <w:rPr>
                <w:sz w:val="18"/>
                <w:szCs w:val="16"/>
              </w:rPr>
              <w:t xml:space="preserve"> information </w:t>
            </w:r>
            <w:r>
              <w:rPr>
                <w:sz w:val="18"/>
                <w:szCs w:val="16"/>
              </w:rPr>
              <w:t xml:space="preserve">based on </w:t>
            </w:r>
            <w:r w:rsidR="00BE0E7F">
              <w:rPr>
                <w:sz w:val="18"/>
                <w:szCs w:val="16"/>
              </w:rPr>
              <w:t xml:space="preserve">pack code, geo </w:t>
            </w:r>
            <w:r w:rsidR="00D1115D">
              <w:rPr>
                <w:sz w:val="18"/>
                <w:szCs w:val="16"/>
              </w:rPr>
              <w:t>target market</w:t>
            </w:r>
            <w:r w:rsidR="00BE0E7F">
              <w:rPr>
                <w:sz w:val="18"/>
                <w:szCs w:val="16"/>
              </w:rPr>
              <w:t xml:space="preserve"> and/or </w:t>
            </w:r>
            <w:r w:rsidR="007D7CD4">
              <w:rPr>
                <w:sz w:val="18"/>
                <w:szCs w:val="16"/>
              </w:rPr>
              <w:t>order offer code</w:t>
            </w:r>
            <w:r w:rsidR="005354F5" w:rsidRPr="009A3279">
              <w:rPr>
                <w:sz w:val="18"/>
                <w:szCs w:val="16"/>
              </w:rPr>
              <w:t>.</w:t>
            </w:r>
          </w:p>
        </w:tc>
      </w:tr>
      <w:tr w:rsidR="005354F5" w14:paraId="01934913" w14:textId="77777777" w:rsidTr="00A35122">
        <w:tc>
          <w:tcPr>
            <w:tcW w:w="1101" w:type="dxa"/>
            <w:tcBorders>
              <w:top w:val="single" w:sz="4" w:space="0" w:color="auto"/>
              <w:left w:val="single" w:sz="4" w:space="0" w:color="auto"/>
              <w:bottom w:val="single" w:sz="4" w:space="0" w:color="auto"/>
              <w:right w:val="single" w:sz="4" w:space="0" w:color="auto"/>
            </w:tcBorders>
            <w:hideMark/>
          </w:tcPr>
          <w:p w14:paraId="019348F9" w14:textId="77777777" w:rsidR="005354F5" w:rsidRDefault="005354F5" w:rsidP="00447597">
            <w:pPr>
              <w:rPr>
                <w:b/>
                <w:sz w:val="18"/>
                <w:szCs w:val="16"/>
              </w:rPr>
            </w:pPr>
            <w:r>
              <w:rPr>
                <w:b/>
                <w:sz w:val="18"/>
                <w:szCs w:val="16"/>
              </w:rPr>
              <w:t>Input</w:t>
            </w:r>
          </w:p>
        </w:tc>
        <w:tc>
          <w:tcPr>
            <w:tcW w:w="8475" w:type="dxa"/>
            <w:tcBorders>
              <w:top w:val="single" w:sz="4" w:space="0" w:color="auto"/>
              <w:left w:val="single" w:sz="4" w:space="0" w:color="auto"/>
              <w:bottom w:val="single" w:sz="4" w:space="0" w:color="auto"/>
              <w:right w:val="single" w:sz="4" w:space="0" w:color="auto"/>
            </w:tcBorders>
          </w:tcPr>
          <w:p w14:paraId="019348FA" w14:textId="77777777" w:rsidR="005354F5" w:rsidRDefault="007E7060" w:rsidP="00447597">
            <w:pPr>
              <w:rPr>
                <w:b/>
                <w:sz w:val="18"/>
                <w:szCs w:val="16"/>
              </w:rPr>
            </w:pPr>
            <w:r>
              <w:rPr>
                <w:b/>
                <w:sz w:val="18"/>
                <w:szCs w:val="16"/>
              </w:rPr>
              <w:t>pack</w:t>
            </w:r>
            <w:r w:rsidR="005354F5">
              <w:rPr>
                <w:b/>
                <w:sz w:val="18"/>
                <w:szCs w:val="16"/>
              </w:rPr>
              <w:t>Code</w:t>
            </w:r>
            <w:r w:rsidR="002038B0">
              <w:rPr>
                <w:b/>
                <w:sz w:val="18"/>
                <w:szCs w:val="16"/>
              </w:rPr>
              <w:t xml:space="preserve"> – theme pack code</w:t>
            </w:r>
          </w:p>
          <w:p w14:paraId="019348FB" w14:textId="77777777" w:rsidR="005354F5" w:rsidRDefault="005354F5" w:rsidP="00447597">
            <w:pPr>
              <w:rPr>
                <w:b/>
                <w:sz w:val="18"/>
                <w:szCs w:val="16"/>
              </w:rPr>
            </w:pPr>
          </w:p>
          <w:p w14:paraId="019348FC" w14:textId="77777777" w:rsidR="005354F5" w:rsidRDefault="005354F5" w:rsidP="00447597">
            <w:pPr>
              <w:rPr>
                <w:sz w:val="18"/>
                <w:szCs w:val="16"/>
              </w:rPr>
            </w:pPr>
            <w:r>
              <w:rPr>
                <w:sz w:val="18"/>
                <w:szCs w:val="16"/>
              </w:rPr>
              <w:t>Parameters</w:t>
            </w:r>
          </w:p>
          <w:tbl>
            <w:tblPr>
              <w:tblStyle w:val="TableGrid"/>
              <w:tblW w:w="8278" w:type="dxa"/>
              <w:tblLayout w:type="fixed"/>
              <w:tblLook w:val="04A0" w:firstRow="1" w:lastRow="0" w:firstColumn="1" w:lastColumn="0" w:noHBand="0" w:noVBand="1"/>
            </w:tblPr>
            <w:tblGrid>
              <w:gridCol w:w="1871"/>
              <w:gridCol w:w="2297"/>
              <w:gridCol w:w="1247"/>
              <w:gridCol w:w="2863"/>
            </w:tblGrid>
            <w:tr w:rsidR="005354F5" w:rsidRPr="00444190" w14:paraId="01934901" w14:textId="77777777" w:rsidTr="00CE6B14">
              <w:tc>
                <w:tcPr>
                  <w:tcW w:w="1871" w:type="dxa"/>
                  <w:shd w:val="clear" w:color="auto" w:fill="D9D9D9" w:themeFill="background1" w:themeFillShade="D9"/>
                </w:tcPr>
                <w:p w14:paraId="019348FD" w14:textId="77777777" w:rsidR="005354F5" w:rsidRPr="00444190" w:rsidRDefault="005354F5" w:rsidP="00447597">
                  <w:pPr>
                    <w:rPr>
                      <w:b/>
                      <w:sz w:val="18"/>
                      <w:szCs w:val="16"/>
                    </w:rPr>
                  </w:pPr>
                  <w:r w:rsidRPr="00444190">
                    <w:rPr>
                      <w:b/>
                      <w:sz w:val="18"/>
                      <w:szCs w:val="16"/>
                    </w:rPr>
                    <w:t>Name</w:t>
                  </w:r>
                </w:p>
              </w:tc>
              <w:tc>
                <w:tcPr>
                  <w:tcW w:w="2297" w:type="dxa"/>
                  <w:shd w:val="clear" w:color="auto" w:fill="D9D9D9" w:themeFill="background1" w:themeFillShade="D9"/>
                </w:tcPr>
                <w:p w14:paraId="019348FE" w14:textId="77777777" w:rsidR="005354F5" w:rsidRPr="00444190" w:rsidRDefault="005354F5" w:rsidP="00447597">
                  <w:pPr>
                    <w:rPr>
                      <w:b/>
                      <w:sz w:val="18"/>
                      <w:szCs w:val="16"/>
                    </w:rPr>
                  </w:pPr>
                  <w:r>
                    <w:rPr>
                      <w:b/>
                      <w:sz w:val="18"/>
                      <w:szCs w:val="16"/>
                    </w:rPr>
                    <w:t>Values</w:t>
                  </w:r>
                </w:p>
              </w:tc>
              <w:tc>
                <w:tcPr>
                  <w:tcW w:w="1247" w:type="dxa"/>
                  <w:shd w:val="clear" w:color="auto" w:fill="D9D9D9" w:themeFill="background1" w:themeFillShade="D9"/>
                </w:tcPr>
                <w:p w14:paraId="019348FF" w14:textId="77777777" w:rsidR="005354F5" w:rsidRPr="00444190" w:rsidRDefault="005354F5" w:rsidP="00447597">
                  <w:pPr>
                    <w:rPr>
                      <w:b/>
                      <w:sz w:val="18"/>
                      <w:szCs w:val="16"/>
                    </w:rPr>
                  </w:pPr>
                  <w:r w:rsidRPr="00444190">
                    <w:rPr>
                      <w:b/>
                      <w:sz w:val="18"/>
                      <w:szCs w:val="16"/>
                    </w:rPr>
                    <w:t>Mandatory</w:t>
                  </w:r>
                  <w:r>
                    <w:rPr>
                      <w:b/>
                      <w:sz w:val="18"/>
                      <w:szCs w:val="16"/>
                    </w:rPr>
                    <w:t>?</w:t>
                  </w:r>
                </w:p>
              </w:tc>
              <w:tc>
                <w:tcPr>
                  <w:tcW w:w="2863" w:type="dxa"/>
                  <w:shd w:val="clear" w:color="auto" w:fill="D9D9D9" w:themeFill="background1" w:themeFillShade="D9"/>
                </w:tcPr>
                <w:p w14:paraId="01934900" w14:textId="77777777" w:rsidR="005354F5" w:rsidRPr="00444190" w:rsidRDefault="005354F5" w:rsidP="00447597">
                  <w:pPr>
                    <w:rPr>
                      <w:b/>
                      <w:sz w:val="18"/>
                      <w:szCs w:val="16"/>
                    </w:rPr>
                  </w:pPr>
                  <w:r w:rsidRPr="00444190">
                    <w:rPr>
                      <w:b/>
                      <w:sz w:val="18"/>
                      <w:szCs w:val="16"/>
                    </w:rPr>
                    <w:t>Comments</w:t>
                  </w:r>
                </w:p>
              </w:tc>
            </w:tr>
            <w:tr w:rsidR="00CA29A5" w14:paraId="01934906" w14:textId="77777777" w:rsidTr="00CE6B14">
              <w:tc>
                <w:tcPr>
                  <w:tcW w:w="1871" w:type="dxa"/>
                </w:tcPr>
                <w:p w14:paraId="01934902" w14:textId="77777777" w:rsidR="00CA29A5" w:rsidRPr="003B41CC" w:rsidRDefault="00CA29A5" w:rsidP="004403B8">
                  <w:pPr>
                    <w:rPr>
                      <w:b/>
                      <w:sz w:val="18"/>
                      <w:szCs w:val="16"/>
                    </w:rPr>
                  </w:pPr>
                  <w:r w:rsidRPr="003B41CC">
                    <w:rPr>
                      <w:sz w:val="18"/>
                      <w:szCs w:val="16"/>
                    </w:rPr>
                    <w:t xml:space="preserve">province   </w:t>
                  </w:r>
                </w:p>
              </w:tc>
              <w:tc>
                <w:tcPr>
                  <w:tcW w:w="2297" w:type="dxa"/>
                </w:tcPr>
                <w:p w14:paraId="01934903" w14:textId="77777777" w:rsidR="00CA29A5" w:rsidRPr="003B41CC" w:rsidRDefault="00CA29A5" w:rsidP="00447597">
                  <w:pPr>
                    <w:rPr>
                      <w:sz w:val="18"/>
                      <w:szCs w:val="16"/>
                    </w:rPr>
                  </w:pPr>
                  <w:r w:rsidRPr="003B41CC">
                    <w:rPr>
                      <w:sz w:val="18"/>
                      <w:szCs w:val="16"/>
                    </w:rPr>
                    <w:t>bc</w:t>
                  </w:r>
                </w:p>
              </w:tc>
              <w:tc>
                <w:tcPr>
                  <w:tcW w:w="1247" w:type="dxa"/>
                </w:tcPr>
                <w:p w14:paraId="01934904" w14:textId="77777777" w:rsidR="00CA29A5" w:rsidRPr="003B41CC" w:rsidRDefault="00CA29A5" w:rsidP="00447597">
                  <w:pPr>
                    <w:rPr>
                      <w:sz w:val="18"/>
                      <w:szCs w:val="16"/>
                    </w:rPr>
                  </w:pPr>
                  <w:r w:rsidRPr="003B41CC">
                    <w:rPr>
                      <w:sz w:val="18"/>
                      <w:szCs w:val="16"/>
                    </w:rPr>
                    <w:t>Y</w:t>
                  </w:r>
                </w:p>
              </w:tc>
              <w:tc>
                <w:tcPr>
                  <w:tcW w:w="2863" w:type="dxa"/>
                </w:tcPr>
                <w:p w14:paraId="01934905" w14:textId="77777777" w:rsidR="00CA29A5" w:rsidRPr="003B41CC" w:rsidRDefault="00CA29A5" w:rsidP="007F1FD3">
                  <w:pPr>
                    <w:rPr>
                      <w:sz w:val="18"/>
                      <w:szCs w:val="16"/>
                    </w:rPr>
                  </w:pPr>
                  <w:r w:rsidRPr="003B41CC">
                    <w:rPr>
                      <w:sz w:val="18"/>
                      <w:szCs w:val="16"/>
                    </w:rPr>
                    <w:t>ProvinceState code</w:t>
                  </w:r>
                </w:p>
              </w:tc>
            </w:tr>
            <w:tr w:rsidR="00CA29A5" w14:paraId="0193490B" w14:textId="77777777" w:rsidTr="00CE6B14">
              <w:tc>
                <w:tcPr>
                  <w:tcW w:w="1871" w:type="dxa"/>
                </w:tcPr>
                <w:p w14:paraId="01934907" w14:textId="77777777" w:rsidR="00CA29A5" w:rsidRPr="003B41CC" w:rsidRDefault="0021633A" w:rsidP="000B75EB">
                  <w:pPr>
                    <w:rPr>
                      <w:b/>
                      <w:sz w:val="18"/>
                      <w:szCs w:val="16"/>
                    </w:rPr>
                  </w:pPr>
                  <w:r w:rsidRPr="003B41CC">
                    <w:rPr>
                      <w:sz w:val="18"/>
                      <w:szCs w:val="18"/>
                    </w:rPr>
                    <w:t>geo</w:t>
                  </w:r>
                  <w:r w:rsidR="000B75EB">
                    <w:rPr>
                      <w:sz w:val="18"/>
                      <w:szCs w:val="18"/>
                    </w:rPr>
                    <w:t>targetmarket</w:t>
                  </w:r>
                </w:p>
              </w:tc>
              <w:tc>
                <w:tcPr>
                  <w:tcW w:w="2297" w:type="dxa"/>
                </w:tcPr>
                <w:p w14:paraId="01934908" w14:textId="14E57329" w:rsidR="00CA29A5" w:rsidRPr="003B41CC" w:rsidRDefault="0030342C" w:rsidP="004B6086">
                  <w:pPr>
                    <w:rPr>
                      <w:sz w:val="18"/>
                      <w:szCs w:val="16"/>
                    </w:rPr>
                  </w:pPr>
                  <w:r>
                    <w:rPr>
                      <w:sz w:val="18"/>
                      <w:szCs w:val="16"/>
                    </w:rPr>
                    <w:t>“</w:t>
                  </w:r>
                  <w:r w:rsidR="004B6086">
                    <w:rPr>
                      <w:sz w:val="18"/>
                      <w:szCs w:val="16"/>
                    </w:rPr>
                    <w:t>v</w:t>
                  </w:r>
                  <w:r>
                    <w:rPr>
                      <w:sz w:val="18"/>
                      <w:szCs w:val="16"/>
                    </w:rPr>
                    <w:t>ancouver”</w:t>
                  </w:r>
                </w:p>
              </w:tc>
              <w:tc>
                <w:tcPr>
                  <w:tcW w:w="1247" w:type="dxa"/>
                </w:tcPr>
                <w:p w14:paraId="01934909" w14:textId="77777777" w:rsidR="00CA29A5" w:rsidRPr="003B41CC" w:rsidRDefault="00CA29A5" w:rsidP="00447597">
                  <w:pPr>
                    <w:rPr>
                      <w:sz w:val="18"/>
                      <w:szCs w:val="16"/>
                    </w:rPr>
                  </w:pPr>
                  <w:r w:rsidRPr="003B41CC">
                    <w:rPr>
                      <w:sz w:val="18"/>
                      <w:szCs w:val="16"/>
                    </w:rPr>
                    <w:t>Y</w:t>
                  </w:r>
                </w:p>
              </w:tc>
              <w:tc>
                <w:tcPr>
                  <w:tcW w:w="2863" w:type="dxa"/>
                </w:tcPr>
                <w:p w14:paraId="0193490A" w14:textId="77777777" w:rsidR="00CA29A5" w:rsidRPr="003B41CC" w:rsidRDefault="00877982" w:rsidP="00877982">
                  <w:pPr>
                    <w:rPr>
                      <w:sz w:val="18"/>
                      <w:szCs w:val="16"/>
                    </w:rPr>
                  </w:pPr>
                  <w:r>
                    <w:rPr>
                      <w:sz w:val="18"/>
                      <w:szCs w:val="16"/>
                    </w:rPr>
                    <w:t>Region</w:t>
                  </w:r>
                </w:p>
              </w:tc>
            </w:tr>
            <w:tr w:rsidR="00BB6954" w14:paraId="01934910" w14:textId="77777777" w:rsidTr="00CE6B14">
              <w:tc>
                <w:tcPr>
                  <w:tcW w:w="1871" w:type="dxa"/>
                </w:tcPr>
                <w:p w14:paraId="0193490C" w14:textId="77777777" w:rsidR="00BB6954" w:rsidRDefault="00BB6954" w:rsidP="00B66B15">
                  <w:pPr>
                    <w:rPr>
                      <w:sz w:val="18"/>
                      <w:szCs w:val="18"/>
                    </w:rPr>
                  </w:pPr>
                  <w:r>
                    <w:rPr>
                      <w:sz w:val="18"/>
                      <w:szCs w:val="18"/>
                    </w:rPr>
                    <w:t>offer</w:t>
                  </w:r>
                </w:p>
              </w:tc>
              <w:tc>
                <w:tcPr>
                  <w:tcW w:w="2297" w:type="dxa"/>
                </w:tcPr>
                <w:p w14:paraId="421281FD" w14:textId="77777777" w:rsidR="00D24A1D" w:rsidRDefault="00D24A1D" w:rsidP="00D24A1D">
                  <w:pPr>
                    <w:rPr>
                      <w:sz w:val="18"/>
                      <w:szCs w:val="16"/>
                    </w:rPr>
                  </w:pPr>
                  <w:r>
                    <w:rPr>
                      <w:sz w:val="18"/>
                      <w:szCs w:val="16"/>
                    </w:rPr>
                    <w:t>“MediaroomTV-HS”,</w:t>
                  </w:r>
                </w:p>
                <w:p w14:paraId="0193490D" w14:textId="5B11A7F1" w:rsidR="00BB6954" w:rsidRDefault="00D24A1D" w:rsidP="00D24A1D">
                  <w:pPr>
                    <w:rPr>
                      <w:sz w:val="18"/>
                      <w:szCs w:val="16"/>
                    </w:rPr>
                  </w:pPr>
                  <w:r>
                    <w:rPr>
                      <w:sz w:val="18"/>
                      <w:szCs w:val="16"/>
                    </w:rPr>
                    <w:t>“</w:t>
                  </w:r>
                  <w:r w:rsidRPr="00D17070">
                    <w:rPr>
                      <w:sz w:val="18"/>
                      <w:szCs w:val="16"/>
                    </w:rPr>
                    <w:t>MediaroomTV-HS2.0</w:t>
                  </w:r>
                  <w:r>
                    <w:rPr>
                      <w:sz w:val="18"/>
                      <w:szCs w:val="16"/>
                    </w:rPr>
                    <w:t>”</w:t>
                  </w:r>
                </w:p>
              </w:tc>
              <w:tc>
                <w:tcPr>
                  <w:tcW w:w="1247" w:type="dxa"/>
                </w:tcPr>
                <w:p w14:paraId="0193490E" w14:textId="77777777" w:rsidR="00BB6954" w:rsidRDefault="00204984" w:rsidP="00447597">
                  <w:pPr>
                    <w:rPr>
                      <w:sz w:val="18"/>
                      <w:szCs w:val="16"/>
                    </w:rPr>
                  </w:pPr>
                  <w:r>
                    <w:rPr>
                      <w:sz w:val="18"/>
                      <w:szCs w:val="16"/>
                    </w:rPr>
                    <w:t>N</w:t>
                  </w:r>
                </w:p>
              </w:tc>
              <w:tc>
                <w:tcPr>
                  <w:tcW w:w="2863" w:type="dxa"/>
                </w:tcPr>
                <w:p w14:paraId="0193490F" w14:textId="017334C5" w:rsidR="00BB6954" w:rsidRPr="00CE6B14" w:rsidRDefault="00D24A1D" w:rsidP="00CE6B14">
                  <w:pPr>
                    <w:pStyle w:val="HTMLPreformatted"/>
                    <w:rPr>
                      <w:rFonts w:asciiTheme="minorHAnsi" w:eastAsiaTheme="minorHAnsi" w:hAnsiTheme="minorHAnsi" w:cstheme="minorBidi"/>
                      <w:sz w:val="16"/>
                      <w:szCs w:val="16"/>
                      <w:lang w:eastAsia="en-US"/>
                    </w:rPr>
                  </w:pPr>
                  <w:r>
                    <w:rPr>
                      <w:rFonts w:asciiTheme="minorHAnsi" w:eastAsiaTheme="minorHAnsi" w:hAnsiTheme="minorHAnsi" w:cstheme="minorBidi"/>
                      <w:sz w:val="16"/>
                      <w:szCs w:val="16"/>
                      <w:lang w:eastAsia="en-US"/>
                    </w:rPr>
                    <w:t>O</w:t>
                  </w:r>
                  <w:r w:rsidRPr="00724DA6">
                    <w:rPr>
                      <w:rFonts w:asciiTheme="minorHAnsi" w:eastAsiaTheme="minorHAnsi" w:hAnsiTheme="minorHAnsi" w:cstheme="minorBidi"/>
                      <w:sz w:val="16"/>
                      <w:szCs w:val="16"/>
                      <w:lang w:eastAsia="en-US"/>
                    </w:rPr>
                    <w:t>ffer default value is ‘MediaroomTV-HS 2.0’.</w:t>
                  </w:r>
                </w:p>
              </w:tc>
            </w:tr>
          </w:tbl>
          <w:p w14:paraId="01934912" w14:textId="77777777" w:rsidR="005354F5" w:rsidRDefault="005354F5" w:rsidP="00D24A1D">
            <w:pPr>
              <w:pStyle w:val="HTMLPreformatted"/>
              <w:rPr>
                <w:sz w:val="18"/>
                <w:szCs w:val="16"/>
              </w:rPr>
            </w:pPr>
          </w:p>
        </w:tc>
      </w:tr>
      <w:tr w:rsidR="005354F5" w14:paraId="0193492F" w14:textId="77777777" w:rsidTr="00A35122">
        <w:tc>
          <w:tcPr>
            <w:tcW w:w="1101" w:type="dxa"/>
            <w:tcBorders>
              <w:top w:val="single" w:sz="4" w:space="0" w:color="auto"/>
              <w:left w:val="single" w:sz="4" w:space="0" w:color="auto"/>
              <w:bottom w:val="single" w:sz="4" w:space="0" w:color="auto"/>
              <w:right w:val="single" w:sz="4" w:space="0" w:color="auto"/>
            </w:tcBorders>
            <w:hideMark/>
          </w:tcPr>
          <w:p w14:paraId="01934914" w14:textId="77777777" w:rsidR="005354F5" w:rsidRDefault="005354F5" w:rsidP="00447597">
            <w:pPr>
              <w:rPr>
                <w:b/>
                <w:sz w:val="18"/>
                <w:szCs w:val="16"/>
              </w:rPr>
            </w:pPr>
            <w:r>
              <w:rPr>
                <w:b/>
                <w:sz w:val="18"/>
                <w:szCs w:val="16"/>
              </w:rPr>
              <w:t>Status Codes</w:t>
            </w:r>
          </w:p>
        </w:tc>
        <w:tc>
          <w:tcPr>
            <w:tcW w:w="8475" w:type="dxa"/>
            <w:tcBorders>
              <w:top w:val="single" w:sz="4" w:space="0" w:color="auto"/>
              <w:left w:val="single" w:sz="4" w:space="0" w:color="auto"/>
              <w:bottom w:val="single" w:sz="4" w:space="0" w:color="auto"/>
              <w:right w:val="single" w:sz="4" w:space="0" w:color="auto"/>
            </w:tcBorders>
          </w:tcPr>
          <w:p w14:paraId="01934915" w14:textId="77777777" w:rsidR="005354F5" w:rsidRDefault="005354F5" w:rsidP="00447597">
            <w:pPr>
              <w:rPr>
                <w:sz w:val="18"/>
                <w:szCs w:val="16"/>
              </w:rPr>
            </w:pPr>
          </w:p>
          <w:tbl>
            <w:tblPr>
              <w:tblStyle w:val="TableGrid"/>
              <w:tblW w:w="0" w:type="auto"/>
              <w:tblLayout w:type="fixed"/>
              <w:tblLook w:val="04A0" w:firstRow="1" w:lastRow="0" w:firstColumn="1" w:lastColumn="0" w:noHBand="0" w:noVBand="1"/>
            </w:tblPr>
            <w:tblGrid>
              <w:gridCol w:w="620"/>
              <w:gridCol w:w="657"/>
              <w:gridCol w:w="1615"/>
              <w:gridCol w:w="1276"/>
              <w:gridCol w:w="1276"/>
              <w:gridCol w:w="2834"/>
            </w:tblGrid>
            <w:tr w:rsidR="005354F5" w:rsidRPr="001963A0" w14:paraId="0193491E" w14:textId="77777777" w:rsidTr="00A35122">
              <w:tc>
                <w:tcPr>
                  <w:tcW w:w="620" w:type="dxa"/>
                  <w:shd w:val="clear" w:color="auto" w:fill="D9D9D9" w:themeFill="background1" w:themeFillShade="D9"/>
                </w:tcPr>
                <w:p w14:paraId="01934916" w14:textId="77777777" w:rsidR="005354F5" w:rsidRPr="001963A0" w:rsidRDefault="005354F5" w:rsidP="00447597">
                  <w:pPr>
                    <w:rPr>
                      <w:b/>
                      <w:sz w:val="16"/>
                      <w:szCs w:val="16"/>
                    </w:rPr>
                  </w:pPr>
                  <w:r w:rsidRPr="001963A0">
                    <w:rPr>
                      <w:b/>
                      <w:sz w:val="16"/>
                      <w:szCs w:val="16"/>
                    </w:rPr>
                    <w:t>status</w:t>
                  </w:r>
                </w:p>
                <w:p w14:paraId="01934917" w14:textId="77777777" w:rsidR="005354F5" w:rsidRPr="001963A0" w:rsidRDefault="005354F5" w:rsidP="00447597">
                  <w:pPr>
                    <w:rPr>
                      <w:b/>
                      <w:sz w:val="16"/>
                      <w:szCs w:val="16"/>
                    </w:rPr>
                  </w:pPr>
                  <w:r w:rsidRPr="001963A0">
                    <w:rPr>
                      <w:b/>
                      <w:sz w:val="16"/>
                      <w:szCs w:val="16"/>
                    </w:rPr>
                    <w:t>Cd</w:t>
                  </w:r>
                </w:p>
              </w:tc>
              <w:tc>
                <w:tcPr>
                  <w:tcW w:w="657" w:type="dxa"/>
                  <w:shd w:val="clear" w:color="auto" w:fill="D9D9D9" w:themeFill="background1" w:themeFillShade="D9"/>
                </w:tcPr>
                <w:p w14:paraId="01934918" w14:textId="77777777" w:rsidR="005354F5" w:rsidRPr="001963A0" w:rsidRDefault="005354F5" w:rsidP="00447597">
                  <w:pPr>
                    <w:rPr>
                      <w:b/>
                      <w:sz w:val="16"/>
                      <w:szCs w:val="16"/>
                    </w:rPr>
                  </w:pPr>
                  <w:r w:rsidRPr="001963A0">
                    <w:rPr>
                      <w:b/>
                      <w:sz w:val="16"/>
                      <w:szCs w:val="16"/>
                    </w:rPr>
                    <w:t>status</w:t>
                  </w:r>
                </w:p>
                <w:p w14:paraId="01934919" w14:textId="77777777" w:rsidR="005354F5" w:rsidRPr="001963A0" w:rsidRDefault="005354F5" w:rsidP="00447597">
                  <w:pPr>
                    <w:rPr>
                      <w:b/>
                      <w:sz w:val="16"/>
                      <w:szCs w:val="16"/>
                    </w:rPr>
                  </w:pPr>
                  <w:r w:rsidRPr="001963A0">
                    <w:rPr>
                      <w:b/>
                      <w:sz w:val="16"/>
                      <w:szCs w:val="16"/>
                    </w:rPr>
                    <w:t>SubCd</w:t>
                  </w:r>
                </w:p>
              </w:tc>
              <w:tc>
                <w:tcPr>
                  <w:tcW w:w="1615" w:type="dxa"/>
                  <w:shd w:val="clear" w:color="auto" w:fill="D9D9D9" w:themeFill="background1" w:themeFillShade="D9"/>
                </w:tcPr>
                <w:p w14:paraId="0193491A" w14:textId="77777777" w:rsidR="005354F5" w:rsidRPr="001963A0" w:rsidRDefault="005354F5" w:rsidP="00447597">
                  <w:pPr>
                    <w:rPr>
                      <w:b/>
                      <w:sz w:val="16"/>
                      <w:szCs w:val="16"/>
                    </w:rPr>
                  </w:pPr>
                  <w:r w:rsidRPr="001963A0">
                    <w:rPr>
                      <w:b/>
                      <w:sz w:val="16"/>
                      <w:szCs w:val="16"/>
                    </w:rPr>
                    <w:t>statusTxt</w:t>
                  </w:r>
                </w:p>
              </w:tc>
              <w:tc>
                <w:tcPr>
                  <w:tcW w:w="1276" w:type="dxa"/>
                  <w:shd w:val="clear" w:color="auto" w:fill="D9D9D9" w:themeFill="background1" w:themeFillShade="D9"/>
                </w:tcPr>
                <w:p w14:paraId="0193491B" w14:textId="77777777" w:rsidR="005354F5" w:rsidRPr="001963A0" w:rsidRDefault="005354F5" w:rsidP="00447597">
                  <w:pPr>
                    <w:rPr>
                      <w:b/>
                      <w:sz w:val="16"/>
                      <w:szCs w:val="16"/>
                    </w:rPr>
                  </w:pPr>
                  <w:r w:rsidRPr="001963A0">
                    <w:rPr>
                      <w:b/>
                      <w:sz w:val="16"/>
                      <w:szCs w:val="16"/>
                    </w:rPr>
                    <w:t>systemErrorCd</w:t>
                  </w:r>
                </w:p>
              </w:tc>
              <w:tc>
                <w:tcPr>
                  <w:tcW w:w="1276" w:type="dxa"/>
                  <w:shd w:val="clear" w:color="auto" w:fill="D9D9D9" w:themeFill="background1" w:themeFillShade="D9"/>
                </w:tcPr>
                <w:p w14:paraId="0193491C" w14:textId="77777777" w:rsidR="005354F5" w:rsidRPr="001963A0" w:rsidRDefault="005354F5" w:rsidP="00447597">
                  <w:pPr>
                    <w:rPr>
                      <w:b/>
                      <w:sz w:val="16"/>
                      <w:szCs w:val="16"/>
                    </w:rPr>
                  </w:pPr>
                  <w:r w:rsidRPr="001963A0">
                    <w:rPr>
                      <w:b/>
                      <w:sz w:val="16"/>
                      <w:szCs w:val="16"/>
                    </w:rPr>
                    <w:t>systemErrorTxt</w:t>
                  </w:r>
                </w:p>
              </w:tc>
              <w:tc>
                <w:tcPr>
                  <w:tcW w:w="2834" w:type="dxa"/>
                  <w:shd w:val="clear" w:color="auto" w:fill="D9D9D9" w:themeFill="background1" w:themeFillShade="D9"/>
                </w:tcPr>
                <w:p w14:paraId="0193491D" w14:textId="77777777" w:rsidR="005354F5" w:rsidRPr="001963A0" w:rsidRDefault="005354F5" w:rsidP="00447597">
                  <w:pPr>
                    <w:rPr>
                      <w:b/>
                      <w:i/>
                      <w:sz w:val="16"/>
                      <w:szCs w:val="16"/>
                    </w:rPr>
                  </w:pPr>
                  <w:r w:rsidRPr="001963A0">
                    <w:rPr>
                      <w:b/>
                      <w:i/>
                      <w:sz w:val="16"/>
                      <w:szCs w:val="16"/>
                    </w:rPr>
                    <w:t>Notes</w:t>
                  </w:r>
                </w:p>
              </w:tc>
            </w:tr>
            <w:tr w:rsidR="005354F5" w:rsidRPr="001963A0" w14:paraId="01934925" w14:textId="77777777" w:rsidTr="00A35122">
              <w:tc>
                <w:tcPr>
                  <w:tcW w:w="620" w:type="dxa"/>
                </w:tcPr>
                <w:p w14:paraId="0193491F" w14:textId="77777777" w:rsidR="005354F5" w:rsidRPr="001963A0" w:rsidRDefault="005354F5" w:rsidP="00447597">
                  <w:pPr>
                    <w:rPr>
                      <w:sz w:val="16"/>
                      <w:szCs w:val="16"/>
                    </w:rPr>
                  </w:pPr>
                  <w:r w:rsidRPr="001963A0">
                    <w:rPr>
                      <w:sz w:val="16"/>
                      <w:szCs w:val="16"/>
                    </w:rPr>
                    <w:t>200</w:t>
                  </w:r>
                </w:p>
              </w:tc>
              <w:tc>
                <w:tcPr>
                  <w:tcW w:w="657" w:type="dxa"/>
                </w:tcPr>
                <w:p w14:paraId="01934920" w14:textId="77777777" w:rsidR="005354F5" w:rsidRPr="001963A0" w:rsidRDefault="005354F5" w:rsidP="00447597">
                  <w:pPr>
                    <w:rPr>
                      <w:sz w:val="16"/>
                      <w:szCs w:val="16"/>
                    </w:rPr>
                  </w:pPr>
                </w:p>
              </w:tc>
              <w:tc>
                <w:tcPr>
                  <w:tcW w:w="1615" w:type="dxa"/>
                </w:tcPr>
                <w:p w14:paraId="01934921" w14:textId="77777777" w:rsidR="005354F5" w:rsidRPr="001963A0" w:rsidRDefault="005354F5" w:rsidP="00447597">
                  <w:pPr>
                    <w:rPr>
                      <w:sz w:val="16"/>
                      <w:szCs w:val="16"/>
                    </w:rPr>
                  </w:pPr>
                  <w:r w:rsidRPr="001963A0">
                    <w:rPr>
                      <w:sz w:val="16"/>
                      <w:szCs w:val="16"/>
                    </w:rPr>
                    <w:t>OK</w:t>
                  </w:r>
                </w:p>
              </w:tc>
              <w:tc>
                <w:tcPr>
                  <w:tcW w:w="1276" w:type="dxa"/>
                </w:tcPr>
                <w:p w14:paraId="01934922" w14:textId="77777777" w:rsidR="005354F5" w:rsidRPr="001963A0" w:rsidRDefault="005354F5" w:rsidP="00447597">
                  <w:pPr>
                    <w:rPr>
                      <w:sz w:val="16"/>
                      <w:szCs w:val="16"/>
                    </w:rPr>
                  </w:pPr>
                </w:p>
              </w:tc>
              <w:tc>
                <w:tcPr>
                  <w:tcW w:w="1276" w:type="dxa"/>
                </w:tcPr>
                <w:p w14:paraId="01934923" w14:textId="77777777" w:rsidR="005354F5" w:rsidRPr="001963A0" w:rsidRDefault="005354F5" w:rsidP="00447597">
                  <w:pPr>
                    <w:rPr>
                      <w:sz w:val="16"/>
                      <w:szCs w:val="16"/>
                    </w:rPr>
                  </w:pPr>
                </w:p>
              </w:tc>
              <w:tc>
                <w:tcPr>
                  <w:tcW w:w="2834" w:type="dxa"/>
                </w:tcPr>
                <w:p w14:paraId="01934924" w14:textId="77777777" w:rsidR="005354F5" w:rsidRPr="001963A0" w:rsidRDefault="005354F5" w:rsidP="00447597">
                  <w:pPr>
                    <w:rPr>
                      <w:sz w:val="16"/>
                      <w:szCs w:val="16"/>
                    </w:rPr>
                  </w:pPr>
                  <w:r>
                    <w:rPr>
                      <w:sz w:val="16"/>
                      <w:szCs w:val="16"/>
                    </w:rPr>
                    <w:t>Eligible</w:t>
                  </w:r>
                </w:p>
              </w:tc>
            </w:tr>
            <w:tr w:rsidR="005354F5" w:rsidRPr="001963A0" w14:paraId="0193492C" w14:textId="77777777" w:rsidTr="00A35122">
              <w:tc>
                <w:tcPr>
                  <w:tcW w:w="620" w:type="dxa"/>
                </w:tcPr>
                <w:p w14:paraId="01934926" w14:textId="77777777" w:rsidR="005354F5" w:rsidRPr="001963A0" w:rsidRDefault="005354F5" w:rsidP="00447597">
                  <w:pPr>
                    <w:rPr>
                      <w:sz w:val="16"/>
                      <w:szCs w:val="16"/>
                    </w:rPr>
                  </w:pPr>
                  <w:r w:rsidRPr="001963A0">
                    <w:rPr>
                      <w:sz w:val="16"/>
                      <w:szCs w:val="16"/>
                    </w:rPr>
                    <w:t>500</w:t>
                  </w:r>
                </w:p>
              </w:tc>
              <w:tc>
                <w:tcPr>
                  <w:tcW w:w="657" w:type="dxa"/>
                </w:tcPr>
                <w:p w14:paraId="01934927" w14:textId="77777777" w:rsidR="005354F5" w:rsidRDefault="005354F5" w:rsidP="00447597">
                  <w:pPr>
                    <w:rPr>
                      <w:sz w:val="16"/>
                      <w:szCs w:val="16"/>
                    </w:rPr>
                  </w:pPr>
                </w:p>
              </w:tc>
              <w:tc>
                <w:tcPr>
                  <w:tcW w:w="1615" w:type="dxa"/>
                </w:tcPr>
                <w:p w14:paraId="01934928" w14:textId="77777777" w:rsidR="005354F5" w:rsidRDefault="005354F5" w:rsidP="00447597">
                  <w:pPr>
                    <w:rPr>
                      <w:sz w:val="16"/>
                      <w:szCs w:val="16"/>
                    </w:rPr>
                  </w:pPr>
                  <w:r w:rsidRPr="001963A0">
                    <w:rPr>
                      <w:sz w:val="16"/>
                      <w:szCs w:val="16"/>
                    </w:rPr>
                    <w:t>general error</w:t>
                  </w:r>
                </w:p>
              </w:tc>
              <w:tc>
                <w:tcPr>
                  <w:tcW w:w="1276" w:type="dxa"/>
                </w:tcPr>
                <w:p w14:paraId="01934929" w14:textId="77777777" w:rsidR="005354F5" w:rsidRPr="001963A0" w:rsidRDefault="005354F5" w:rsidP="00447597">
                  <w:pPr>
                    <w:rPr>
                      <w:sz w:val="16"/>
                      <w:szCs w:val="16"/>
                    </w:rPr>
                  </w:pPr>
                </w:p>
              </w:tc>
              <w:tc>
                <w:tcPr>
                  <w:tcW w:w="1276" w:type="dxa"/>
                </w:tcPr>
                <w:p w14:paraId="0193492A" w14:textId="77777777" w:rsidR="005354F5" w:rsidRPr="001963A0" w:rsidRDefault="005354F5" w:rsidP="00447597">
                  <w:pPr>
                    <w:rPr>
                      <w:sz w:val="16"/>
                      <w:szCs w:val="16"/>
                    </w:rPr>
                  </w:pPr>
                </w:p>
              </w:tc>
              <w:tc>
                <w:tcPr>
                  <w:tcW w:w="2834" w:type="dxa"/>
                </w:tcPr>
                <w:p w14:paraId="0193492B" w14:textId="77777777" w:rsidR="005354F5" w:rsidRDefault="005354F5" w:rsidP="00447597">
                  <w:pPr>
                    <w:rPr>
                      <w:sz w:val="16"/>
                      <w:szCs w:val="16"/>
                    </w:rPr>
                  </w:pPr>
                  <w:r>
                    <w:rPr>
                      <w:sz w:val="16"/>
                      <w:szCs w:val="16"/>
                    </w:rPr>
                    <w:t>Any caught exception not captured elsewhere</w:t>
                  </w:r>
                </w:p>
              </w:tc>
            </w:tr>
          </w:tbl>
          <w:p w14:paraId="0193492D" w14:textId="77777777" w:rsidR="005354F5" w:rsidRDefault="005354F5" w:rsidP="00447597">
            <w:pPr>
              <w:rPr>
                <w:sz w:val="18"/>
                <w:szCs w:val="16"/>
              </w:rPr>
            </w:pPr>
          </w:p>
          <w:p w14:paraId="0193492E" w14:textId="77777777" w:rsidR="005354F5" w:rsidRDefault="005354F5" w:rsidP="00447597">
            <w:pPr>
              <w:rPr>
                <w:sz w:val="18"/>
                <w:szCs w:val="16"/>
              </w:rPr>
            </w:pPr>
          </w:p>
        </w:tc>
      </w:tr>
      <w:tr w:rsidR="00753948" w14:paraId="0193498F" w14:textId="77777777" w:rsidTr="00A35122">
        <w:tc>
          <w:tcPr>
            <w:tcW w:w="1101" w:type="dxa"/>
            <w:tcBorders>
              <w:top w:val="single" w:sz="4" w:space="0" w:color="auto"/>
              <w:left w:val="single" w:sz="4" w:space="0" w:color="auto"/>
              <w:bottom w:val="single" w:sz="4" w:space="0" w:color="auto"/>
              <w:right w:val="single" w:sz="4" w:space="0" w:color="auto"/>
            </w:tcBorders>
            <w:hideMark/>
          </w:tcPr>
          <w:p w14:paraId="01934930" w14:textId="77777777" w:rsidR="00753948" w:rsidRDefault="00753948" w:rsidP="00447597">
            <w:pPr>
              <w:rPr>
                <w:sz w:val="18"/>
                <w:szCs w:val="16"/>
              </w:rPr>
            </w:pPr>
            <w:r>
              <w:rPr>
                <w:b/>
                <w:sz w:val="18"/>
                <w:szCs w:val="16"/>
              </w:rPr>
              <w:lastRenderedPageBreak/>
              <w:t>Output</w:t>
            </w:r>
          </w:p>
        </w:tc>
        <w:tc>
          <w:tcPr>
            <w:tcW w:w="8475" w:type="dxa"/>
            <w:tcBorders>
              <w:top w:val="single" w:sz="4" w:space="0" w:color="auto"/>
              <w:left w:val="single" w:sz="4" w:space="0" w:color="auto"/>
              <w:bottom w:val="single" w:sz="4" w:space="0" w:color="auto"/>
              <w:right w:val="single" w:sz="4" w:space="0" w:color="auto"/>
            </w:tcBorders>
          </w:tcPr>
          <w:p w14:paraId="7E1557AF" w14:textId="77777777" w:rsidR="00753948" w:rsidRPr="001F2113" w:rsidRDefault="00753948" w:rsidP="00753948">
            <w:pPr>
              <w:rPr>
                <w:sz w:val="16"/>
                <w:szCs w:val="16"/>
              </w:rPr>
            </w:pPr>
            <w:r w:rsidRPr="001F2113">
              <w:rPr>
                <w:sz w:val="16"/>
                <w:szCs w:val="16"/>
              </w:rPr>
              <w:t>{</w:t>
            </w:r>
          </w:p>
          <w:p w14:paraId="13D1CC16" w14:textId="77777777" w:rsidR="00753948" w:rsidRPr="001F2113" w:rsidRDefault="00753948" w:rsidP="00753948">
            <w:pPr>
              <w:rPr>
                <w:sz w:val="18"/>
                <w:szCs w:val="18"/>
              </w:rPr>
            </w:pPr>
            <w:r>
              <w:rPr>
                <w:sz w:val="16"/>
                <w:szCs w:val="16"/>
              </w:rPr>
              <w:tab/>
            </w:r>
            <w:r w:rsidRPr="001F2113">
              <w:rPr>
                <w:sz w:val="18"/>
                <w:szCs w:val="18"/>
              </w:rPr>
              <w:t xml:space="preserve">“status”: &lt;status&gt;, </w:t>
            </w:r>
          </w:p>
          <w:p w14:paraId="728F370A" w14:textId="77777777" w:rsidR="00753948" w:rsidRPr="001F2113" w:rsidRDefault="00753948" w:rsidP="00753948">
            <w:pPr>
              <w:rPr>
                <w:sz w:val="18"/>
                <w:szCs w:val="18"/>
              </w:rPr>
            </w:pPr>
            <w:r>
              <w:rPr>
                <w:sz w:val="18"/>
                <w:szCs w:val="18"/>
              </w:rPr>
              <w:tab/>
            </w:r>
            <w:r w:rsidRPr="001F2113">
              <w:rPr>
                <w:sz w:val="18"/>
                <w:szCs w:val="18"/>
              </w:rPr>
              <w:t>&lt;</w:t>
            </w:r>
            <w:r w:rsidRPr="00E65517">
              <w:rPr>
                <w:sz w:val="18"/>
                <w:szCs w:val="18"/>
              </w:rPr>
              <w:t xml:space="preserve"> PackAggregate</w:t>
            </w:r>
            <w:r w:rsidRPr="001F2113">
              <w:rPr>
                <w:sz w:val="18"/>
                <w:szCs w:val="18"/>
              </w:rPr>
              <w:t xml:space="preserve"> &gt;</w:t>
            </w:r>
          </w:p>
          <w:p w14:paraId="7B3F6CAC" w14:textId="77777777" w:rsidR="00753948" w:rsidRDefault="00753948" w:rsidP="00753948">
            <w:pPr>
              <w:rPr>
                <w:sz w:val="18"/>
                <w:szCs w:val="18"/>
              </w:rPr>
            </w:pPr>
            <w:r w:rsidRPr="001F2113">
              <w:rPr>
                <w:sz w:val="18"/>
                <w:szCs w:val="18"/>
              </w:rPr>
              <w:t>}</w:t>
            </w:r>
          </w:p>
          <w:p w14:paraId="4B38EE02" w14:textId="77777777" w:rsidR="00753948" w:rsidRDefault="00753948" w:rsidP="00753948">
            <w:pPr>
              <w:rPr>
                <w:sz w:val="18"/>
                <w:szCs w:val="18"/>
              </w:rPr>
            </w:pPr>
          </w:p>
          <w:p w14:paraId="620F8F60" w14:textId="77777777" w:rsidR="00753948" w:rsidRDefault="00753948" w:rsidP="00753948">
            <w:pPr>
              <w:rPr>
                <w:sz w:val="18"/>
                <w:szCs w:val="18"/>
              </w:rPr>
            </w:pPr>
          </w:p>
          <w:p w14:paraId="09FC4F1D" w14:textId="77777777" w:rsidR="00753948" w:rsidRDefault="00753948" w:rsidP="00753948">
            <w:pPr>
              <w:rPr>
                <w:sz w:val="18"/>
                <w:szCs w:val="18"/>
              </w:rPr>
            </w:pPr>
            <w:bookmarkStart w:id="91" w:name="Object_PackAggregate"/>
            <w:r w:rsidRPr="00E65517">
              <w:rPr>
                <w:sz w:val="18"/>
                <w:szCs w:val="18"/>
              </w:rPr>
              <w:t>PackAggregate</w:t>
            </w:r>
            <w:bookmarkEnd w:id="91"/>
            <w:r>
              <w:rPr>
                <w:sz w:val="18"/>
                <w:szCs w:val="18"/>
              </w:rPr>
              <w:t xml:space="preserve">: see </w:t>
            </w:r>
            <w:hyperlink w:anchor="_Pack_Model" w:history="1">
              <w:r w:rsidRPr="00E62244">
                <w:rPr>
                  <w:rStyle w:val="Hyperlink"/>
                  <w:sz w:val="18"/>
                  <w:szCs w:val="18"/>
                </w:rPr>
                <w:t>Pack</w:t>
              </w:r>
            </w:hyperlink>
            <w:r>
              <w:rPr>
                <w:sz w:val="18"/>
                <w:szCs w:val="18"/>
              </w:rPr>
              <w:t xml:space="preserve"> Model</w:t>
            </w:r>
          </w:p>
          <w:p w14:paraId="2F73BAF7" w14:textId="77777777" w:rsidR="00753948" w:rsidRDefault="00753948" w:rsidP="00753948">
            <w:pPr>
              <w:rPr>
                <w:sz w:val="18"/>
                <w:szCs w:val="18"/>
              </w:rPr>
            </w:pPr>
          </w:p>
          <w:p w14:paraId="05D86EC0" w14:textId="77777777" w:rsidR="00753948" w:rsidRDefault="00753948" w:rsidP="00753948">
            <w:pPr>
              <w:rPr>
                <w:sz w:val="18"/>
                <w:szCs w:val="18"/>
              </w:rPr>
            </w:pPr>
          </w:p>
          <w:p w14:paraId="5B1D6722" w14:textId="77777777" w:rsidR="00753948" w:rsidRDefault="00753948" w:rsidP="00753948">
            <w:pPr>
              <w:rPr>
                <w:sz w:val="18"/>
                <w:szCs w:val="18"/>
              </w:rPr>
            </w:pPr>
            <w:r w:rsidRPr="00D03956">
              <w:rPr>
                <w:sz w:val="18"/>
                <w:szCs w:val="18"/>
                <w:u w:val="single"/>
              </w:rPr>
              <w:t>Example</w:t>
            </w:r>
            <w:r>
              <w:rPr>
                <w:sz w:val="18"/>
                <w:szCs w:val="18"/>
              </w:rPr>
              <w:t>:</w:t>
            </w:r>
          </w:p>
          <w:p w14:paraId="120A63B6" w14:textId="77777777" w:rsidR="00753948" w:rsidRPr="003A08D7" w:rsidRDefault="00753948" w:rsidP="00753948">
            <w:pPr>
              <w:rPr>
                <w:sz w:val="18"/>
                <w:szCs w:val="18"/>
              </w:rPr>
            </w:pPr>
            <w:r w:rsidRPr="003A08D7">
              <w:rPr>
                <w:color w:val="1F497D" w:themeColor="text2"/>
                <w:sz w:val="18"/>
                <w:szCs w:val="18"/>
              </w:rPr>
              <w:t xml:space="preserve">Input: </w:t>
            </w:r>
            <w:r w:rsidRPr="002E1B7D">
              <w:rPr>
                <w:color w:val="1F497D" w:themeColor="text2"/>
                <w:sz w:val="18"/>
                <w:szCs w:val="18"/>
              </w:rPr>
              <w:t>/tv/reference/pack/PakNewsNAmerica?province=BC&amp;geotargetmarket=Vancouver</w:t>
            </w:r>
          </w:p>
          <w:p w14:paraId="33A00739" w14:textId="77777777" w:rsidR="00753948" w:rsidRPr="003A08D7" w:rsidRDefault="00753948" w:rsidP="00753948">
            <w:pPr>
              <w:rPr>
                <w:sz w:val="18"/>
                <w:szCs w:val="18"/>
              </w:rPr>
            </w:pPr>
          </w:p>
          <w:p w14:paraId="1D41E1D6"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w:t>
            </w:r>
          </w:p>
          <w:p w14:paraId="03819734"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status</w:t>
            </w:r>
            <w:r w:rsidRPr="009F588A">
              <w:rPr>
                <w:rFonts w:asciiTheme="majorHAnsi" w:hAnsiTheme="majorHAnsi" w:cstheme="minorHAnsi"/>
                <w:sz w:val="18"/>
                <w:szCs w:val="18"/>
              </w:rPr>
              <w:t>": {</w:t>
            </w:r>
          </w:p>
          <w:p w14:paraId="1D924BCF"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statusCd</w:t>
            </w:r>
            <w:r w:rsidRPr="009F588A">
              <w:rPr>
                <w:rFonts w:asciiTheme="majorHAnsi" w:hAnsiTheme="majorHAnsi" w:cstheme="minorHAnsi"/>
                <w:sz w:val="18"/>
                <w:szCs w:val="18"/>
              </w:rPr>
              <w:t>": "200",</w:t>
            </w:r>
          </w:p>
          <w:p w14:paraId="1072F43B"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statusTxt</w:t>
            </w:r>
            <w:r w:rsidRPr="009F588A">
              <w:rPr>
                <w:rFonts w:asciiTheme="majorHAnsi" w:hAnsiTheme="majorHAnsi" w:cstheme="minorHAnsi"/>
                <w:sz w:val="18"/>
                <w:szCs w:val="18"/>
              </w:rPr>
              <w:t>": "OK"</w:t>
            </w:r>
          </w:p>
          <w:p w14:paraId="25103F78"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p>
          <w:p w14:paraId="7B5FB5BB"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packAggregate</w:t>
            </w:r>
            <w:r w:rsidRPr="009F588A">
              <w:rPr>
                <w:rFonts w:asciiTheme="majorHAnsi" w:hAnsiTheme="majorHAnsi" w:cstheme="minorHAnsi"/>
                <w:sz w:val="18"/>
                <w:szCs w:val="18"/>
              </w:rPr>
              <w:t>": {</w:t>
            </w:r>
          </w:p>
          <w:p w14:paraId="21CBD0A7"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packId</w:t>
            </w:r>
            <w:r w:rsidRPr="009F588A">
              <w:rPr>
                <w:rFonts w:asciiTheme="majorHAnsi" w:hAnsiTheme="majorHAnsi" w:cstheme="minorHAnsi"/>
                <w:sz w:val="18"/>
                <w:szCs w:val="18"/>
              </w:rPr>
              <w:t>": "705968",</w:t>
            </w:r>
          </w:p>
          <w:p w14:paraId="23106B1D"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packNm</w:t>
            </w:r>
            <w:r w:rsidRPr="009F588A">
              <w:rPr>
                <w:rFonts w:asciiTheme="majorHAnsi" w:hAnsiTheme="majorHAnsi" w:cstheme="minorHAnsi"/>
                <w:sz w:val="18"/>
                <w:szCs w:val="18"/>
              </w:rPr>
              <w:t>": "Hollywood Suite",</w:t>
            </w:r>
          </w:p>
          <w:p w14:paraId="47EA0636"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packCd</w:t>
            </w:r>
            <w:r w:rsidRPr="009F588A">
              <w:rPr>
                <w:rFonts w:asciiTheme="majorHAnsi" w:hAnsiTheme="majorHAnsi" w:cstheme="minorHAnsi"/>
                <w:sz w:val="18"/>
                <w:szCs w:val="18"/>
              </w:rPr>
              <w:t>": "PakHollywood",</w:t>
            </w:r>
          </w:p>
          <w:p w14:paraId="77FD14D0"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packTypeCd</w:t>
            </w:r>
            <w:r w:rsidRPr="009F588A">
              <w:rPr>
                <w:rFonts w:asciiTheme="majorHAnsi" w:hAnsiTheme="majorHAnsi" w:cstheme="minorHAnsi"/>
                <w:sz w:val="18"/>
                <w:szCs w:val="18"/>
              </w:rPr>
              <w:t>": "Normal",</w:t>
            </w:r>
          </w:p>
          <w:p w14:paraId="43146F8A"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packPriceAmt</w:t>
            </w:r>
            <w:r w:rsidRPr="009F588A">
              <w:rPr>
                <w:rFonts w:asciiTheme="majorHAnsi" w:hAnsiTheme="majorHAnsi" w:cstheme="minorHAnsi"/>
                <w:sz w:val="18"/>
                <w:szCs w:val="18"/>
              </w:rPr>
              <w:t>": 6,</w:t>
            </w:r>
          </w:p>
          <w:p w14:paraId="0207E444"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priceplanCd</w:t>
            </w:r>
            <w:r w:rsidRPr="009F588A">
              <w:rPr>
                <w:rFonts w:asciiTheme="majorHAnsi" w:hAnsiTheme="majorHAnsi" w:cstheme="minorHAnsi"/>
                <w:sz w:val="18"/>
                <w:szCs w:val="18"/>
              </w:rPr>
              <w:t>": null,</w:t>
            </w:r>
          </w:p>
          <w:p w14:paraId="03CCC419"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packTXT</w:t>
            </w:r>
            <w:r w:rsidRPr="009F588A">
              <w:rPr>
                <w:rFonts w:asciiTheme="majorHAnsi" w:hAnsiTheme="majorHAnsi" w:cstheme="minorHAnsi"/>
                <w:sz w:val="18"/>
                <w:szCs w:val="18"/>
              </w:rPr>
              <w:t>": "Hollywood Suite includes 4 HD movie channels for the true movie lover - uninterrupted, un-cut, unedited and uncensored plus Hollywood Suite On Demand, so you can watch the movies you want, wherever you want- on your TV, computer, smartphone or tablet.",</w:t>
            </w:r>
          </w:p>
          <w:p w14:paraId="618B99D2"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displayCategoryCdList</w:t>
            </w:r>
            <w:r w:rsidRPr="009F588A">
              <w:rPr>
                <w:rFonts w:asciiTheme="majorHAnsi" w:hAnsiTheme="majorHAnsi" w:cstheme="minorHAnsi"/>
                <w:sz w:val="18"/>
                <w:szCs w:val="18"/>
              </w:rPr>
              <w:t>": [ "1006" ],</w:t>
            </w:r>
          </w:p>
          <w:p w14:paraId="4398FA9A"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purchasableInd</w:t>
            </w:r>
            <w:r w:rsidRPr="009F588A">
              <w:rPr>
                <w:rFonts w:asciiTheme="majorHAnsi" w:hAnsiTheme="majorHAnsi" w:cstheme="minorHAnsi"/>
                <w:sz w:val="18"/>
                <w:szCs w:val="18"/>
              </w:rPr>
              <w:t>": true,</w:t>
            </w:r>
          </w:p>
          <w:p w14:paraId="5ED2B106"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promotionDiscountNum</w:t>
            </w:r>
            <w:r w:rsidRPr="009F588A">
              <w:rPr>
                <w:rFonts w:asciiTheme="majorHAnsi" w:hAnsiTheme="majorHAnsi" w:cstheme="minorHAnsi"/>
                <w:sz w:val="18"/>
                <w:szCs w:val="18"/>
              </w:rPr>
              <w:t>": 0,</w:t>
            </w:r>
          </w:p>
          <w:p w14:paraId="53DE0D2B"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channelList</w:t>
            </w:r>
            <w:r w:rsidRPr="009F588A">
              <w:rPr>
                <w:rFonts w:asciiTheme="majorHAnsi" w:hAnsiTheme="majorHAnsi" w:cstheme="minorHAnsi"/>
                <w:sz w:val="18"/>
                <w:szCs w:val="18"/>
              </w:rPr>
              <w:t>": [{</w:t>
            </w:r>
          </w:p>
          <w:p w14:paraId="08AC0A3C"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channelId</w:t>
            </w:r>
            <w:r w:rsidRPr="009F588A">
              <w:rPr>
                <w:rFonts w:asciiTheme="majorHAnsi" w:hAnsiTheme="majorHAnsi" w:cstheme="minorHAnsi"/>
                <w:sz w:val="18"/>
                <w:szCs w:val="18"/>
              </w:rPr>
              <w:t>": "921009",</w:t>
            </w:r>
          </w:p>
          <w:p w14:paraId="4B114A95"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channelNm</w:t>
            </w:r>
            <w:r w:rsidRPr="009F588A">
              <w:rPr>
                <w:rFonts w:asciiTheme="majorHAnsi" w:hAnsiTheme="majorHAnsi" w:cstheme="minorHAnsi"/>
                <w:sz w:val="18"/>
                <w:szCs w:val="18"/>
              </w:rPr>
              <w:t>": "Hollywood Suite On Demand",</w:t>
            </w:r>
          </w:p>
          <w:p w14:paraId="7167051A"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channelCd</w:t>
            </w:r>
            <w:r w:rsidRPr="009F588A">
              <w:rPr>
                <w:rFonts w:asciiTheme="majorHAnsi" w:hAnsiTheme="majorHAnsi" w:cstheme="minorHAnsi"/>
                <w:sz w:val="18"/>
                <w:szCs w:val="18"/>
              </w:rPr>
              <w:t>": "ChannelPD55",</w:t>
            </w:r>
          </w:p>
          <w:p w14:paraId="183BA185"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channelTxt</w:t>
            </w:r>
            <w:r w:rsidRPr="009F588A">
              <w:rPr>
                <w:rFonts w:asciiTheme="majorHAnsi" w:hAnsiTheme="majorHAnsi" w:cstheme="minorHAnsi"/>
                <w:sz w:val="18"/>
                <w:szCs w:val="18"/>
              </w:rPr>
              <w:t>": "The movies that shaped the 70s, 80s, 90s and 2000s whenever you want on Hollywood Suite On Demand, included with your Hollywood Suite subscription!",</w:t>
            </w:r>
          </w:p>
          <w:p w14:paraId="42B03486"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alaCarteInd</w:t>
            </w:r>
            <w:r w:rsidRPr="009F588A">
              <w:rPr>
                <w:rFonts w:asciiTheme="majorHAnsi" w:hAnsiTheme="majorHAnsi" w:cstheme="minorHAnsi"/>
                <w:sz w:val="18"/>
                <w:szCs w:val="18"/>
              </w:rPr>
              <w:t>": false,</w:t>
            </w:r>
          </w:p>
          <w:p w14:paraId="7CDBBDE9"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purchasableInd</w:t>
            </w:r>
            <w:r w:rsidRPr="009F588A">
              <w:rPr>
                <w:rFonts w:asciiTheme="majorHAnsi" w:hAnsiTheme="majorHAnsi" w:cstheme="minorHAnsi"/>
                <w:sz w:val="18"/>
                <w:szCs w:val="18"/>
              </w:rPr>
              <w:t>": null,</w:t>
            </w:r>
          </w:p>
          <w:p w14:paraId="15118D8E"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streamList</w:t>
            </w:r>
            <w:r w:rsidRPr="009F588A">
              <w:rPr>
                <w:rFonts w:asciiTheme="majorHAnsi" w:hAnsiTheme="majorHAnsi" w:cstheme="minorHAnsi"/>
                <w:sz w:val="18"/>
                <w:szCs w:val="18"/>
              </w:rPr>
              <w:t>": [{</w:t>
            </w:r>
          </w:p>
          <w:p w14:paraId="5D704871"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streamNum</w:t>
            </w:r>
            <w:r w:rsidRPr="009F588A">
              <w:rPr>
                <w:rFonts w:asciiTheme="majorHAnsi" w:hAnsiTheme="majorHAnsi" w:cstheme="minorHAnsi"/>
                <w:sz w:val="18"/>
                <w:szCs w:val="18"/>
              </w:rPr>
              <w:t>": "430",</w:t>
            </w:r>
          </w:p>
          <w:p w14:paraId="3797F84F"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streamType</w:t>
            </w:r>
            <w:r w:rsidRPr="009F588A">
              <w:rPr>
                <w:rFonts w:asciiTheme="majorHAnsi" w:hAnsiTheme="majorHAnsi" w:cstheme="minorHAnsi"/>
                <w:sz w:val="18"/>
                <w:szCs w:val="18"/>
              </w:rPr>
              <w:t>": "SVOD"</w:t>
            </w:r>
          </w:p>
          <w:p w14:paraId="5C1DBFB2" w14:textId="77777777" w:rsidR="00753948" w:rsidRPr="009F588A" w:rsidRDefault="00753948" w:rsidP="00753948">
            <w:pPr>
              <w:rPr>
                <w:rFonts w:asciiTheme="majorHAnsi" w:hAnsiTheme="majorHAnsi" w:cstheme="minorHAnsi"/>
                <w:sz w:val="18"/>
                <w:szCs w:val="18"/>
              </w:rPr>
            </w:pPr>
            <w:r>
              <w:rPr>
                <w:rFonts w:asciiTheme="majorHAnsi" w:hAnsiTheme="majorHAnsi" w:cstheme="minorHAnsi"/>
                <w:sz w:val="18"/>
                <w:szCs w:val="18"/>
              </w:rPr>
              <w:t xml:space="preserve">            </w:t>
            </w:r>
            <w:r w:rsidRPr="009F588A">
              <w:rPr>
                <w:rFonts w:asciiTheme="majorHAnsi" w:hAnsiTheme="majorHAnsi" w:cstheme="minorHAnsi"/>
                <w:sz w:val="18"/>
                <w:szCs w:val="18"/>
              </w:rPr>
              <w:t>}],</w:t>
            </w:r>
          </w:p>
          <w:p w14:paraId="7C4FF710"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displayCategoryCdList</w:t>
            </w:r>
            <w:r w:rsidRPr="009F588A">
              <w:rPr>
                <w:rFonts w:asciiTheme="majorHAnsi" w:hAnsiTheme="majorHAnsi" w:cstheme="minorHAnsi"/>
                <w:sz w:val="18"/>
                <w:szCs w:val="18"/>
              </w:rPr>
              <w:t>": [ "1000" ],</w:t>
            </w:r>
          </w:p>
          <w:p w14:paraId="22C61421"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channelPriceAmt</w:t>
            </w:r>
            <w:r w:rsidRPr="009F588A">
              <w:rPr>
                <w:rFonts w:asciiTheme="majorHAnsi" w:hAnsiTheme="majorHAnsi" w:cstheme="minorHAnsi"/>
                <w:sz w:val="18"/>
                <w:szCs w:val="18"/>
              </w:rPr>
              <w:t>": null,</w:t>
            </w:r>
          </w:p>
          <w:p w14:paraId="23FEFE72"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offerCdList</w:t>
            </w:r>
            <w:r w:rsidRPr="009F588A">
              <w:rPr>
                <w:rFonts w:asciiTheme="majorHAnsi" w:hAnsiTheme="majorHAnsi" w:cstheme="minorHAnsi"/>
                <w:sz w:val="18"/>
                <w:szCs w:val="18"/>
              </w:rPr>
              <w:t>": []</w:t>
            </w:r>
          </w:p>
          <w:p w14:paraId="087427B2"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p>
          <w:p w14:paraId="6B2387B1"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   </w:t>
            </w:r>
          </w:p>
          <w:p w14:paraId="4D197BB3"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p>
          <w:p w14:paraId="65AB592B"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offerCdList</w:t>
            </w:r>
            <w:r w:rsidRPr="009F588A">
              <w:rPr>
                <w:rFonts w:asciiTheme="majorHAnsi" w:hAnsiTheme="majorHAnsi" w:cstheme="minorHAnsi"/>
                <w:sz w:val="18"/>
                <w:szCs w:val="18"/>
              </w:rPr>
              <w:t>": null,</w:t>
            </w:r>
          </w:p>
          <w:p w14:paraId="7988A9F9"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r w:rsidRPr="009F588A">
              <w:rPr>
                <w:rFonts w:asciiTheme="majorHAnsi" w:hAnsiTheme="majorHAnsi" w:cstheme="minorHAnsi"/>
                <w:b/>
                <w:sz w:val="18"/>
                <w:szCs w:val="18"/>
              </w:rPr>
              <w:t>onPromotionInd</w:t>
            </w:r>
            <w:r w:rsidRPr="009F588A">
              <w:rPr>
                <w:rFonts w:asciiTheme="majorHAnsi" w:hAnsiTheme="majorHAnsi" w:cstheme="minorHAnsi"/>
                <w:sz w:val="18"/>
                <w:szCs w:val="18"/>
              </w:rPr>
              <w:t>": false</w:t>
            </w:r>
          </w:p>
          <w:p w14:paraId="0AEDB01E"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p>
          <w:p w14:paraId="5B8A2FB6" w14:textId="77777777" w:rsidR="00753948" w:rsidRPr="009F588A" w:rsidRDefault="00753948" w:rsidP="00753948">
            <w:pPr>
              <w:rPr>
                <w:rFonts w:asciiTheme="majorHAnsi" w:hAnsiTheme="majorHAnsi" w:cstheme="minorHAnsi"/>
                <w:sz w:val="18"/>
                <w:szCs w:val="18"/>
              </w:rPr>
            </w:pPr>
            <w:r w:rsidRPr="009F588A">
              <w:rPr>
                <w:rFonts w:asciiTheme="majorHAnsi" w:hAnsiTheme="majorHAnsi" w:cstheme="minorHAnsi"/>
                <w:sz w:val="18"/>
                <w:szCs w:val="18"/>
              </w:rPr>
              <w:t xml:space="preserve">    }</w:t>
            </w:r>
          </w:p>
          <w:p w14:paraId="0193498E" w14:textId="5F553786" w:rsidR="00753948" w:rsidRPr="000342FC" w:rsidRDefault="00753948" w:rsidP="00292B7A">
            <w:pPr>
              <w:rPr>
                <w:rFonts w:cstheme="minorHAnsi"/>
                <w:sz w:val="18"/>
                <w:szCs w:val="18"/>
              </w:rPr>
            </w:pPr>
            <w:r w:rsidRPr="009F588A">
              <w:rPr>
                <w:rFonts w:asciiTheme="majorHAnsi" w:hAnsiTheme="majorHAnsi" w:cstheme="minorHAnsi"/>
                <w:sz w:val="18"/>
                <w:szCs w:val="18"/>
              </w:rPr>
              <w:t>}</w:t>
            </w:r>
          </w:p>
        </w:tc>
      </w:tr>
    </w:tbl>
    <w:p w14:paraId="01934990" w14:textId="34028009" w:rsidR="00306331" w:rsidRDefault="00306331" w:rsidP="00914AF6"/>
    <w:p w14:paraId="35E37D23" w14:textId="77777777" w:rsidR="00CE6B14" w:rsidRDefault="00CE6B14" w:rsidP="00914AF6"/>
    <w:p w14:paraId="01934991" w14:textId="77777777" w:rsidR="000E5A8A" w:rsidRDefault="00FF0144" w:rsidP="000E5A8A">
      <w:pPr>
        <w:pStyle w:val="Heading2"/>
        <w:rPr>
          <w:rFonts w:cstheme="minorHAnsi"/>
        </w:rPr>
      </w:pPr>
      <w:bookmarkStart w:id="92" w:name="_Toc437935986"/>
      <w:r>
        <w:rPr>
          <w:rFonts w:cstheme="minorHAnsi"/>
        </w:rPr>
        <w:t>p</w:t>
      </w:r>
      <w:r w:rsidR="000E5A8A">
        <w:rPr>
          <w:rFonts w:cstheme="minorHAnsi"/>
        </w:rPr>
        <w:t xml:space="preserve">acks </w:t>
      </w:r>
      <w:r w:rsidR="000E5A8A">
        <w:t>(GET)</w:t>
      </w:r>
      <w:bookmarkEnd w:id="92"/>
    </w:p>
    <w:tbl>
      <w:tblPr>
        <w:tblStyle w:val="TableGrid"/>
        <w:tblW w:w="0" w:type="auto"/>
        <w:tblLayout w:type="fixed"/>
        <w:tblLook w:val="04A0" w:firstRow="1" w:lastRow="0" w:firstColumn="1" w:lastColumn="0" w:noHBand="0" w:noVBand="1"/>
      </w:tblPr>
      <w:tblGrid>
        <w:gridCol w:w="1101"/>
        <w:gridCol w:w="8475"/>
      </w:tblGrid>
      <w:tr w:rsidR="000E5A8A" w14:paraId="01934994" w14:textId="77777777" w:rsidTr="00BF0302">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934992" w14:textId="77777777" w:rsidR="000E5A8A" w:rsidRDefault="000E5A8A" w:rsidP="00447597">
            <w:pPr>
              <w:rPr>
                <w:b/>
                <w:szCs w:val="16"/>
              </w:rPr>
            </w:pPr>
            <w:r>
              <w:rPr>
                <w:b/>
                <w:szCs w:val="16"/>
              </w:rPr>
              <w:t>OPERATION</w:t>
            </w:r>
          </w:p>
          <w:p w14:paraId="01934993" w14:textId="0D15726C" w:rsidR="000E5A8A" w:rsidRDefault="000B7A2F" w:rsidP="001B3AA6">
            <w:pPr>
              <w:rPr>
                <w:rFonts w:cstheme="minorHAnsi"/>
                <w:color w:val="1F497D"/>
              </w:rPr>
            </w:pPr>
            <w:r>
              <w:rPr>
                <w:rFonts w:cstheme="minorHAnsi"/>
              </w:rPr>
              <w:lastRenderedPageBreak/>
              <w:t xml:space="preserve">tv/reference </w:t>
            </w:r>
            <w:r w:rsidR="00F6219B">
              <w:rPr>
                <w:rFonts w:cstheme="minorHAnsi"/>
              </w:rPr>
              <w:t>/</w:t>
            </w:r>
            <w:r w:rsidR="000E5A8A" w:rsidRPr="000E5A8A">
              <w:rPr>
                <w:rFonts w:cstheme="minorHAnsi"/>
              </w:rPr>
              <w:t>pack</w:t>
            </w:r>
            <w:r w:rsidR="005A2E8E">
              <w:rPr>
                <w:rFonts w:cstheme="minorHAnsi"/>
              </w:rPr>
              <w:t>s</w:t>
            </w:r>
            <w:r w:rsidR="0034648D">
              <w:rPr>
                <w:rFonts w:cstheme="minorHAnsi"/>
              </w:rPr>
              <w:t xml:space="preserve"> </w:t>
            </w:r>
          </w:p>
        </w:tc>
      </w:tr>
      <w:tr w:rsidR="000E5A8A" w14:paraId="01934997" w14:textId="77777777" w:rsidTr="00BF0302">
        <w:tc>
          <w:tcPr>
            <w:tcW w:w="1101" w:type="dxa"/>
            <w:tcBorders>
              <w:top w:val="single" w:sz="4" w:space="0" w:color="auto"/>
              <w:left w:val="single" w:sz="4" w:space="0" w:color="auto"/>
              <w:bottom w:val="single" w:sz="4" w:space="0" w:color="auto"/>
              <w:right w:val="single" w:sz="4" w:space="0" w:color="auto"/>
            </w:tcBorders>
            <w:hideMark/>
          </w:tcPr>
          <w:p w14:paraId="01934995" w14:textId="77777777" w:rsidR="000E5A8A" w:rsidRDefault="000E5A8A" w:rsidP="00447597">
            <w:pPr>
              <w:rPr>
                <w:b/>
                <w:sz w:val="18"/>
                <w:szCs w:val="16"/>
              </w:rPr>
            </w:pPr>
            <w:r>
              <w:rPr>
                <w:b/>
                <w:sz w:val="18"/>
                <w:szCs w:val="16"/>
              </w:rPr>
              <w:lastRenderedPageBreak/>
              <w:t>Method</w:t>
            </w:r>
          </w:p>
        </w:tc>
        <w:tc>
          <w:tcPr>
            <w:tcW w:w="8475" w:type="dxa"/>
            <w:tcBorders>
              <w:top w:val="single" w:sz="4" w:space="0" w:color="auto"/>
              <w:left w:val="single" w:sz="4" w:space="0" w:color="auto"/>
              <w:bottom w:val="single" w:sz="4" w:space="0" w:color="auto"/>
              <w:right w:val="single" w:sz="4" w:space="0" w:color="auto"/>
            </w:tcBorders>
            <w:hideMark/>
          </w:tcPr>
          <w:p w14:paraId="01934996" w14:textId="77777777" w:rsidR="000E5A8A" w:rsidRDefault="000E5A8A" w:rsidP="00447597">
            <w:pPr>
              <w:rPr>
                <w:sz w:val="18"/>
                <w:szCs w:val="16"/>
              </w:rPr>
            </w:pPr>
            <w:r>
              <w:rPr>
                <w:sz w:val="18"/>
                <w:szCs w:val="16"/>
              </w:rPr>
              <w:t>Get</w:t>
            </w:r>
          </w:p>
        </w:tc>
      </w:tr>
      <w:tr w:rsidR="000E5A8A" w14:paraId="0193499A" w14:textId="77777777" w:rsidTr="00BF0302">
        <w:tc>
          <w:tcPr>
            <w:tcW w:w="1101" w:type="dxa"/>
            <w:tcBorders>
              <w:top w:val="single" w:sz="4" w:space="0" w:color="auto"/>
              <w:left w:val="single" w:sz="4" w:space="0" w:color="auto"/>
              <w:bottom w:val="single" w:sz="4" w:space="0" w:color="auto"/>
              <w:right w:val="single" w:sz="4" w:space="0" w:color="auto"/>
            </w:tcBorders>
            <w:hideMark/>
          </w:tcPr>
          <w:p w14:paraId="01934998" w14:textId="77777777" w:rsidR="000E5A8A" w:rsidRDefault="000E5A8A" w:rsidP="00447597">
            <w:pPr>
              <w:rPr>
                <w:b/>
                <w:sz w:val="18"/>
                <w:szCs w:val="16"/>
              </w:rPr>
            </w:pPr>
            <w:r>
              <w:rPr>
                <w:b/>
                <w:sz w:val="18"/>
                <w:szCs w:val="16"/>
              </w:rPr>
              <w:t>Description</w:t>
            </w:r>
          </w:p>
        </w:tc>
        <w:tc>
          <w:tcPr>
            <w:tcW w:w="8475" w:type="dxa"/>
            <w:tcBorders>
              <w:top w:val="single" w:sz="4" w:space="0" w:color="auto"/>
              <w:left w:val="single" w:sz="4" w:space="0" w:color="auto"/>
              <w:bottom w:val="single" w:sz="4" w:space="0" w:color="auto"/>
              <w:right w:val="single" w:sz="4" w:space="0" w:color="auto"/>
            </w:tcBorders>
            <w:hideMark/>
          </w:tcPr>
          <w:p w14:paraId="01934999" w14:textId="77777777" w:rsidR="000E5A8A" w:rsidRPr="00342977" w:rsidRDefault="00BF0302" w:rsidP="0080468E">
            <w:pPr>
              <w:rPr>
                <w:sz w:val="18"/>
                <w:szCs w:val="16"/>
              </w:rPr>
            </w:pPr>
            <w:r>
              <w:rPr>
                <w:sz w:val="18"/>
                <w:szCs w:val="16"/>
              </w:rPr>
              <w:t>Provide</w:t>
            </w:r>
            <w:r w:rsidR="000E5A8A" w:rsidRPr="00342977">
              <w:rPr>
                <w:sz w:val="18"/>
                <w:szCs w:val="16"/>
              </w:rPr>
              <w:t xml:space="preserve"> Telus TV </w:t>
            </w:r>
            <w:r w:rsidR="00B5752F" w:rsidRPr="00342977">
              <w:rPr>
                <w:sz w:val="18"/>
                <w:szCs w:val="16"/>
              </w:rPr>
              <w:t xml:space="preserve">pack list based on </w:t>
            </w:r>
            <w:r w:rsidR="00B05108">
              <w:rPr>
                <w:sz w:val="18"/>
                <w:szCs w:val="16"/>
              </w:rPr>
              <w:t xml:space="preserve">geo </w:t>
            </w:r>
            <w:r w:rsidR="00C87D17">
              <w:rPr>
                <w:sz w:val="18"/>
                <w:szCs w:val="16"/>
              </w:rPr>
              <w:t>target market</w:t>
            </w:r>
            <w:r w:rsidR="00B05108">
              <w:rPr>
                <w:sz w:val="18"/>
                <w:szCs w:val="16"/>
              </w:rPr>
              <w:t xml:space="preserve"> and/or </w:t>
            </w:r>
            <w:r>
              <w:rPr>
                <w:sz w:val="18"/>
                <w:szCs w:val="16"/>
              </w:rPr>
              <w:t xml:space="preserve">order offer code, </w:t>
            </w:r>
            <w:r w:rsidR="00C87D17">
              <w:rPr>
                <w:sz w:val="18"/>
                <w:szCs w:val="16"/>
              </w:rPr>
              <w:t>display category</w:t>
            </w:r>
            <w:r w:rsidR="000E5A8A" w:rsidRPr="00342977">
              <w:rPr>
                <w:sz w:val="18"/>
                <w:szCs w:val="16"/>
              </w:rPr>
              <w:t>.</w:t>
            </w:r>
          </w:p>
        </w:tc>
      </w:tr>
      <w:tr w:rsidR="000E5A8A" w14:paraId="019349BA" w14:textId="77777777" w:rsidTr="00BF0302">
        <w:tc>
          <w:tcPr>
            <w:tcW w:w="1101" w:type="dxa"/>
            <w:tcBorders>
              <w:top w:val="single" w:sz="4" w:space="0" w:color="auto"/>
              <w:left w:val="single" w:sz="4" w:space="0" w:color="auto"/>
              <w:bottom w:val="single" w:sz="4" w:space="0" w:color="auto"/>
              <w:right w:val="single" w:sz="4" w:space="0" w:color="auto"/>
            </w:tcBorders>
            <w:hideMark/>
          </w:tcPr>
          <w:p w14:paraId="0193499B" w14:textId="77777777" w:rsidR="000E5A8A" w:rsidRDefault="000E5A8A" w:rsidP="00447597">
            <w:pPr>
              <w:rPr>
                <w:b/>
                <w:sz w:val="18"/>
                <w:szCs w:val="16"/>
              </w:rPr>
            </w:pPr>
            <w:r>
              <w:rPr>
                <w:b/>
                <w:sz w:val="18"/>
                <w:szCs w:val="16"/>
              </w:rPr>
              <w:t>Input</w:t>
            </w:r>
          </w:p>
        </w:tc>
        <w:tc>
          <w:tcPr>
            <w:tcW w:w="8475" w:type="dxa"/>
            <w:tcBorders>
              <w:top w:val="single" w:sz="4" w:space="0" w:color="auto"/>
              <w:left w:val="single" w:sz="4" w:space="0" w:color="auto"/>
              <w:bottom w:val="single" w:sz="4" w:space="0" w:color="auto"/>
              <w:right w:val="single" w:sz="4" w:space="0" w:color="auto"/>
            </w:tcBorders>
          </w:tcPr>
          <w:p w14:paraId="0193499C" w14:textId="77777777" w:rsidR="000E5A8A" w:rsidRDefault="000E5A8A" w:rsidP="00447597">
            <w:pPr>
              <w:rPr>
                <w:sz w:val="18"/>
                <w:szCs w:val="16"/>
              </w:rPr>
            </w:pPr>
          </w:p>
          <w:p w14:paraId="0193499D" w14:textId="77777777" w:rsidR="000E5A8A" w:rsidRDefault="000E5A8A" w:rsidP="00447597">
            <w:pPr>
              <w:rPr>
                <w:sz w:val="18"/>
                <w:szCs w:val="16"/>
              </w:rPr>
            </w:pPr>
            <w:r>
              <w:rPr>
                <w:sz w:val="18"/>
                <w:szCs w:val="16"/>
              </w:rPr>
              <w:t>Parameters</w:t>
            </w:r>
          </w:p>
          <w:tbl>
            <w:tblPr>
              <w:tblStyle w:val="TableGrid"/>
              <w:tblW w:w="8278" w:type="dxa"/>
              <w:tblLayout w:type="fixed"/>
              <w:tblLook w:val="04A0" w:firstRow="1" w:lastRow="0" w:firstColumn="1" w:lastColumn="0" w:noHBand="0" w:noVBand="1"/>
            </w:tblPr>
            <w:tblGrid>
              <w:gridCol w:w="1871"/>
              <w:gridCol w:w="2053"/>
              <w:gridCol w:w="1137"/>
              <w:gridCol w:w="3217"/>
            </w:tblGrid>
            <w:tr w:rsidR="000E5A8A" w:rsidRPr="00444190" w14:paraId="019349A2" w14:textId="77777777" w:rsidTr="003C1E34">
              <w:tc>
                <w:tcPr>
                  <w:tcW w:w="1871" w:type="dxa"/>
                  <w:shd w:val="clear" w:color="auto" w:fill="D9D9D9" w:themeFill="background1" w:themeFillShade="D9"/>
                </w:tcPr>
                <w:p w14:paraId="0193499E" w14:textId="77777777" w:rsidR="000E5A8A" w:rsidRPr="00444190" w:rsidRDefault="000E5A8A" w:rsidP="00447597">
                  <w:pPr>
                    <w:rPr>
                      <w:b/>
                      <w:sz w:val="18"/>
                      <w:szCs w:val="16"/>
                    </w:rPr>
                  </w:pPr>
                  <w:r w:rsidRPr="00444190">
                    <w:rPr>
                      <w:b/>
                      <w:sz w:val="18"/>
                      <w:szCs w:val="16"/>
                    </w:rPr>
                    <w:t>Name</w:t>
                  </w:r>
                </w:p>
              </w:tc>
              <w:tc>
                <w:tcPr>
                  <w:tcW w:w="2053" w:type="dxa"/>
                  <w:shd w:val="clear" w:color="auto" w:fill="D9D9D9" w:themeFill="background1" w:themeFillShade="D9"/>
                </w:tcPr>
                <w:p w14:paraId="0193499F" w14:textId="77777777" w:rsidR="000E5A8A" w:rsidRPr="00444190" w:rsidRDefault="000E5A8A" w:rsidP="00447597">
                  <w:pPr>
                    <w:rPr>
                      <w:b/>
                      <w:sz w:val="18"/>
                      <w:szCs w:val="16"/>
                    </w:rPr>
                  </w:pPr>
                  <w:r>
                    <w:rPr>
                      <w:b/>
                      <w:sz w:val="18"/>
                      <w:szCs w:val="16"/>
                    </w:rPr>
                    <w:t>Values</w:t>
                  </w:r>
                </w:p>
              </w:tc>
              <w:tc>
                <w:tcPr>
                  <w:tcW w:w="1137" w:type="dxa"/>
                  <w:shd w:val="clear" w:color="auto" w:fill="D9D9D9" w:themeFill="background1" w:themeFillShade="D9"/>
                </w:tcPr>
                <w:p w14:paraId="019349A0" w14:textId="77777777" w:rsidR="000E5A8A" w:rsidRPr="00444190" w:rsidRDefault="000E5A8A" w:rsidP="00447597">
                  <w:pPr>
                    <w:rPr>
                      <w:b/>
                      <w:sz w:val="18"/>
                      <w:szCs w:val="16"/>
                    </w:rPr>
                  </w:pPr>
                  <w:r w:rsidRPr="00444190">
                    <w:rPr>
                      <w:b/>
                      <w:sz w:val="18"/>
                      <w:szCs w:val="16"/>
                    </w:rPr>
                    <w:t>Mandatory</w:t>
                  </w:r>
                  <w:r>
                    <w:rPr>
                      <w:b/>
                      <w:sz w:val="18"/>
                      <w:szCs w:val="16"/>
                    </w:rPr>
                    <w:t>?</w:t>
                  </w:r>
                </w:p>
              </w:tc>
              <w:tc>
                <w:tcPr>
                  <w:tcW w:w="3217" w:type="dxa"/>
                  <w:shd w:val="clear" w:color="auto" w:fill="D9D9D9" w:themeFill="background1" w:themeFillShade="D9"/>
                </w:tcPr>
                <w:p w14:paraId="019349A1" w14:textId="77777777" w:rsidR="000E5A8A" w:rsidRPr="00444190" w:rsidRDefault="000E5A8A" w:rsidP="00447597">
                  <w:pPr>
                    <w:rPr>
                      <w:b/>
                      <w:sz w:val="18"/>
                      <w:szCs w:val="16"/>
                    </w:rPr>
                  </w:pPr>
                  <w:r w:rsidRPr="00444190">
                    <w:rPr>
                      <w:b/>
                      <w:sz w:val="18"/>
                      <w:szCs w:val="16"/>
                    </w:rPr>
                    <w:t>Comments</w:t>
                  </w:r>
                </w:p>
              </w:tc>
            </w:tr>
            <w:tr w:rsidR="0084534C" w14:paraId="019349A7" w14:textId="77777777" w:rsidTr="003C1E34">
              <w:tc>
                <w:tcPr>
                  <w:tcW w:w="1871" w:type="dxa"/>
                </w:tcPr>
                <w:p w14:paraId="019349A3" w14:textId="77777777" w:rsidR="0084534C" w:rsidRPr="001B3AA6" w:rsidRDefault="00F40EEA" w:rsidP="006B6994">
                  <w:pPr>
                    <w:rPr>
                      <w:b/>
                      <w:sz w:val="18"/>
                      <w:szCs w:val="16"/>
                    </w:rPr>
                  </w:pPr>
                  <w:r w:rsidRPr="001B3AA6">
                    <w:rPr>
                      <w:sz w:val="18"/>
                      <w:szCs w:val="16"/>
                    </w:rPr>
                    <w:t>p</w:t>
                  </w:r>
                  <w:r w:rsidR="00A4601F" w:rsidRPr="001B3AA6">
                    <w:rPr>
                      <w:sz w:val="18"/>
                      <w:szCs w:val="16"/>
                    </w:rPr>
                    <w:t>rovince</w:t>
                  </w:r>
                </w:p>
              </w:tc>
              <w:tc>
                <w:tcPr>
                  <w:tcW w:w="2053" w:type="dxa"/>
                </w:tcPr>
                <w:p w14:paraId="019349A4" w14:textId="52AB5DDD" w:rsidR="0084534C" w:rsidRPr="001B3AA6" w:rsidRDefault="00C428B2" w:rsidP="00447597">
                  <w:pPr>
                    <w:rPr>
                      <w:sz w:val="18"/>
                      <w:szCs w:val="16"/>
                    </w:rPr>
                  </w:pPr>
                  <w:r>
                    <w:rPr>
                      <w:sz w:val="18"/>
                      <w:szCs w:val="16"/>
                    </w:rPr>
                    <w:t>“</w:t>
                  </w:r>
                  <w:r w:rsidR="00EF0540" w:rsidRPr="001B3AA6">
                    <w:rPr>
                      <w:sz w:val="18"/>
                      <w:szCs w:val="16"/>
                    </w:rPr>
                    <w:t>bc</w:t>
                  </w:r>
                  <w:r>
                    <w:rPr>
                      <w:sz w:val="18"/>
                      <w:szCs w:val="16"/>
                    </w:rPr>
                    <w:t>”</w:t>
                  </w:r>
                </w:p>
              </w:tc>
              <w:tc>
                <w:tcPr>
                  <w:tcW w:w="1137" w:type="dxa"/>
                </w:tcPr>
                <w:p w14:paraId="019349A5" w14:textId="77777777" w:rsidR="0084534C" w:rsidRPr="001B3AA6" w:rsidRDefault="0084534C" w:rsidP="00447597">
                  <w:pPr>
                    <w:rPr>
                      <w:sz w:val="18"/>
                      <w:szCs w:val="16"/>
                    </w:rPr>
                  </w:pPr>
                  <w:r w:rsidRPr="001B3AA6">
                    <w:rPr>
                      <w:sz w:val="18"/>
                      <w:szCs w:val="16"/>
                    </w:rPr>
                    <w:t>Y</w:t>
                  </w:r>
                </w:p>
              </w:tc>
              <w:tc>
                <w:tcPr>
                  <w:tcW w:w="3217" w:type="dxa"/>
                </w:tcPr>
                <w:p w14:paraId="019349A6" w14:textId="77777777" w:rsidR="0084534C" w:rsidRDefault="0084534C" w:rsidP="00447597">
                  <w:pPr>
                    <w:rPr>
                      <w:sz w:val="18"/>
                      <w:szCs w:val="16"/>
                    </w:rPr>
                  </w:pPr>
                </w:p>
              </w:tc>
            </w:tr>
            <w:tr w:rsidR="0084534C" w14:paraId="019349AC" w14:textId="77777777" w:rsidTr="003C1E34">
              <w:tc>
                <w:tcPr>
                  <w:tcW w:w="1871" w:type="dxa"/>
                </w:tcPr>
                <w:p w14:paraId="019349A8" w14:textId="77777777" w:rsidR="0084534C" w:rsidRPr="001B3AA6" w:rsidRDefault="001B3AA6" w:rsidP="000B75EB">
                  <w:pPr>
                    <w:rPr>
                      <w:b/>
                      <w:sz w:val="18"/>
                      <w:szCs w:val="16"/>
                    </w:rPr>
                  </w:pPr>
                  <w:r>
                    <w:rPr>
                      <w:sz w:val="18"/>
                      <w:szCs w:val="18"/>
                    </w:rPr>
                    <w:t>geo</w:t>
                  </w:r>
                  <w:r w:rsidR="000B75EB">
                    <w:rPr>
                      <w:sz w:val="18"/>
                      <w:szCs w:val="18"/>
                    </w:rPr>
                    <w:t>targetmarket</w:t>
                  </w:r>
                </w:p>
              </w:tc>
              <w:tc>
                <w:tcPr>
                  <w:tcW w:w="2053" w:type="dxa"/>
                </w:tcPr>
                <w:p w14:paraId="019349A9" w14:textId="4323F045" w:rsidR="0084534C" w:rsidRPr="001B3AA6" w:rsidRDefault="00C428B2" w:rsidP="00447597">
                  <w:pPr>
                    <w:rPr>
                      <w:sz w:val="18"/>
                      <w:szCs w:val="16"/>
                    </w:rPr>
                  </w:pPr>
                  <w:r>
                    <w:rPr>
                      <w:sz w:val="18"/>
                      <w:szCs w:val="16"/>
                    </w:rPr>
                    <w:t>“victoria”</w:t>
                  </w:r>
                </w:p>
              </w:tc>
              <w:tc>
                <w:tcPr>
                  <w:tcW w:w="1137" w:type="dxa"/>
                </w:tcPr>
                <w:p w14:paraId="019349AA" w14:textId="77777777" w:rsidR="0084534C" w:rsidRPr="001B3AA6" w:rsidRDefault="0084534C" w:rsidP="00447597">
                  <w:pPr>
                    <w:rPr>
                      <w:sz w:val="18"/>
                      <w:szCs w:val="16"/>
                    </w:rPr>
                  </w:pPr>
                  <w:r w:rsidRPr="001B3AA6">
                    <w:rPr>
                      <w:sz w:val="18"/>
                      <w:szCs w:val="16"/>
                    </w:rPr>
                    <w:t>Y</w:t>
                  </w:r>
                </w:p>
              </w:tc>
              <w:tc>
                <w:tcPr>
                  <w:tcW w:w="3217" w:type="dxa"/>
                </w:tcPr>
                <w:p w14:paraId="019349AB" w14:textId="77777777" w:rsidR="0084534C" w:rsidRDefault="0084534C" w:rsidP="00447597">
                  <w:pPr>
                    <w:rPr>
                      <w:sz w:val="18"/>
                      <w:szCs w:val="16"/>
                    </w:rPr>
                  </w:pPr>
                </w:p>
              </w:tc>
            </w:tr>
            <w:tr w:rsidR="00062FD8" w14:paraId="019349B1" w14:textId="77777777" w:rsidTr="003C1E34">
              <w:tc>
                <w:tcPr>
                  <w:tcW w:w="1871" w:type="dxa"/>
                </w:tcPr>
                <w:p w14:paraId="019349AD" w14:textId="52EAC35B" w:rsidR="00062FD8" w:rsidRDefault="00936D5D" w:rsidP="00DE73BB">
                  <w:pPr>
                    <w:rPr>
                      <w:sz w:val="18"/>
                      <w:szCs w:val="18"/>
                    </w:rPr>
                  </w:pPr>
                  <w:r>
                    <w:rPr>
                      <w:sz w:val="18"/>
                      <w:szCs w:val="18"/>
                    </w:rPr>
                    <w:t>o</w:t>
                  </w:r>
                  <w:r w:rsidR="00062FD8">
                    <w:rPr>
                      <w:sz w:val="18"/>
                      <w:szCs w:val="18"/>
                    </w:rPr>
                    <w:t>ffer</w:t>
                  </w:r>
                  <w:r w:rsidR="00346366">
                    <w:rPr>
                      <w:sz w:val="18"/>
                      <w:szCs w:val="18"/>
                    </w:rPr>
                    <w:t xml:space="preserve"> </w:t>
                  </w:r>
                </w:p>
              </w:tc>
              <w:tc>
                <w:tcPr>
                  <w:tcW w:w="2053" w:type="dxa"/>
                </w:tcPr>
                <w:p w14:paraId="2F7C9F3E" w14:textId="77777777" w:rsidR="00C428B2" w:rsidRDefault="00C428B2" w:rsidP="00C428B2">
                  <w:pPr>
                    <w:rPr>
                      <w:sz w:val="18"/>
                      <w:szCs w:val="16"/>
                    </w:rPr>
                  </w:pPr>
                  <w:r>
                    <w:rPr>
                      <w:sz w:val="18"/>
                      <w:szCs w:val="16"/>
                    </w:rPr>
                    <w:t>“MediaroomTV-HS”,</w:t>
                  </w:r>
                </w:p>
                <w:p w14:paraId="019349AE" w14:textId="5AF5D168" w:rsidR="00062FD8" w:rsidRPr="00C428B2" w:rsidRDefault="00C428B2" w:rsidP="00C428B2">
                  <w:pPr>
                    <w:rPr>
                      <w:sz w:val="16"/>
                      <w:szCs w:val="16"/>
                    </w:rPr>
                  </w:pPr>
                  <w:r>
                    <w:rPr>
                      <w:sz w:val="18"/>
                      <w:szCs w:val="16"/>
                    </w:rPr>
                    <w:t>“</w:t>
                  </w:r>
                  <w:r w:rsidRPr="00D17070">
                    <w:rPr>
                      <w:sz w:val="18"/>
                      <w:szCs w:val="16"/>
                    </w:rPr>
                    <w:t>MediaroomTV-HS2.0</w:t>
                  </w:r>
                  <w:r>
                    <w:rPr>
                      <w:sz w:val="18"/>
                      <w:szCs w:val="16"/>
                    </w:rPr>
                    <w:t>”</w:t>
                  </w:r>
                </w:p>
              </w:tc>
              <w:tc>
                <w:tcPr>
                  <w:tcW w:w="1137" w:type="dxa"/>
                </w:tcPr>
                <w:p w14:paraId="019349AF" w14:textId="77777777" w:rsidR="00062FD8" w:rsidRDefault="00FD49F9" w:rsidP="00447597">
                  <w:pPr>
                    <w:rPr>
                      <w:sz w:val="18"/>
                      <w:szCs w:val="16"/>
                    </w:rPr>
                  </w:pPr>
                  <w:r>
                    <w:rPr>
                      <w:sz w:val="18"/>
                      <w:szCs w:val="16"/>
                    </w:rPr>
                    <w:t>N</w:t>
                  </w:r>
                </w:p>
              </w:tc>
              <w:tc>
                <w:tcPr>
                  <w:tcW w:w="3217" w:type="dxa"/>
                </w:tcPr>
                <w:p w14:paraId="019349B0" w14:textId="7CA04038" w:rsidR="00062FD8" w:rsidRDefault="003E0FDF" w:rsidP="00447597">
                  <w:pPr>
                    <w:rPr>
                      <w:sz w:val="18"/>
                      <w:szCs w:val="16"/>
                    </w:rPr>
                  </w:pPr>
                  <w:r>
                    <w:rPr>
                      <w:sz w:val="16"/>
                      <w:szCs w:val="16"/>
                    </w:rPr>
                    <w:t>O</w:t>
                  </w:r>
                  <w:r w:rsidRPr="00724DA6">
                    <w:rPr>
                      <w:sz w:val="16"/>
                      <w:szCs w:val="16"/>
                    </w:rPr>
                    <w:t>ffer default value is ‘MediaroomTV-HS 2.0’</w:t>
                  </w:r>
                </w:p>
              </w:tc>
            </w:tr>
            <w:tr w:rsidR="00C90EC0" w14:paraId="019349B6" w14:textId="77777777" w:rsidTr="003C1E34">
              <w:tc>
                <w:tcPr>
                  <w:tcW w:w="1871" w:type="dxa"/>
                </w:tcPr>
                <w:p w14:paraId="019349B2" w14:textId="786231DA" w:rsidR="00C90EC0" w:rsidRDefault="0026597A" w:rsidP="00773C6C">
                  <w:pPr>
                    <w:rPr>
                      <w:sz w:val="18"/>
                      <w:szCs w:val="16"/>
                    </w:rPr>
                  </w:pPr>
                  <w:r>
                    <w:rPr>
                      <w:sz w:val="18"/>
                      <w:szCs w:val="18"/>
                    </w:rPr>
                    <w:t>d</w:t>
                  </w:r>
                  <w:r w:rsidR="00C90EC0">
                    <w:rPr>
                      <w:sz w:val="18"/>
                      <w:szCs w:val="18"/>
                    </w:rPr>
                    <w:t>isplaycat</w:t>
                  </w:r>
                </w:p>
              </w:tc>
              <w:tc>
                <w:tcPr>
                  <w:tcW w:w="2053" w:type="dxa"/>
                </w:tcPr>
                <w:p w14:paraId="019349B3" w14:textId="4A242D23" w:rsidR="00C90EC0" w:rsidRDefault="00CF71DA" w:rsidP="00773C6C">
                  <w:pPr>
                    <w:rPr>
                      <w:sz w:val="18"/>
                      <w:szCs w:val="16"/>
                    </w:rPr>
                  </w:pPr>
                  <w:r>
                    <w:rPr>
                      <w:sz w:val="18"/>
                      <w:szCs w:val="16"/>
                    </w:rPr>
                    <w:t>“</w:t>
                  </w:r>
                  <w:r w:rsidR="00C90EC0">
                    <w:rPr>
                      <w:sz w:val="18"/>
                      <w:szCs w:val="16"/>
                    </w:rPr>
                    <w:t>1001</w:t>
                  </w:r>
                  <w:r>
                    <w:rPr>
                      <w:sz w:val="18"/>
                      <w:szCs w:val="16"/>
                    </w:rPr>
                    <w:t>”</w:t>
                  </w:r>
                </w:p>
              </w:tc>
              <w:tc>
                <w:tcPr>
                  <w:tcW w:w="1137" w:type="dxa"/>
                </w:tcPr>
                <w:p w14:paraId="019349B4" w14:textId="77777777" w:rsidR="00C90EC0" w:rsidRDefault="00C90EC0" w:rsidP="00773C6C">
                  <w:pPr>
                    <w:rPr>
                      <w:sz w:val="18"/>
                      <w:szCs w:val="16"/>
                    </w:rPr>
                  </w:pPr>
                  <w:r>
                    <w:rPr>
                      <w:sz w:val="18"/>
                      <w:szCs w:val="16"/>
                    </w:rPr>
                    <w:t>N</w:t>
                  </w:r>
                </w:p>
              </w:tc>
              <w:tc>
                <w:tcPr>
                  <w:tcW w:w="3217" w:type="dxa"/>
                </w:tcPr>
                <w:p w14:paraId="019349B5" w14:textId="24480D05" w:rsidR="00F6504F" w:rsidRDefault="00C90EC0" w:rsidP="00773C6C">
                  <w:pPr>
                    <w:rPr>
                      <w:sz w:val="18"/>
                      <w:szCs w:val="16"/>
                    </w:rPr>
                  </w:pPr>
                  <w:r>
                    <w:rPr>
                      <w:sz w:val="18"/>
                      <w:szCs w:val="16"/>
                    </w:rPr>
                    <w:t>Display category code</w:t>
                  </w:r>
                  <w:r w:rsidR="00F6504F">
                    <w:rPr>
                      <w:sz w:val="18"/>
                      <w:szCs w:val="16"/>
                    </w:rPr>
                    <w:t>, configured for each program for UI display group. All packs will be grouped by displaycat in service response</w:t>
                  </w:r>
                  <w:r w:rsidR="008937A0">
                    <w:rPr>
                      <w:sz w:val="18"/>
                      <w:szCs w:val="16"/>
                    </w:rPr>
                    <w:t>.</w:t>
                  </w:r>
                </w:p>
              </w:tc>
            </w:tr>
          </w:tbl>
          <w:p w14:paraId="4F4C4838" w14:textId="647C3136" w:rsidR="000E5A8A" w:rsidRDefault="000E5A8A" w:rsidP="00F6504F">
            <w:pPr>
              <w:pStyle w:val="HTMLPreformatted"/>
              <w:rPr>
                <w:rFonts w:asciiTheme="minorHAnsi" w:eastAsiaTheme="minorHAnsi" w:hAnsiTheme="minorHAnsi" w:cstheme="minorBidi"/>
                <w:sz w:val="16"/>
                <w:szCs w:val="16"/>
                <w:lang w:eastAsia="en-US"/>
              </w:rPr>
            </w:pPr>
          </w:p>
          <w:p w14:paraId="019349B9" w14:textId="2D134784" w:rsidR="00346366" w:rsidRDefault="00346366" w:rsidP="00F6504F">
            <w:pPr>
              <w:pStyle w:val="HTMLPreformatted"/>
              <w:rPr>
                <w:sz w:val="18"/>
                <w:szCs w:val="16"/>
              </w:rPr>
            </w:pPr>
          </w:p>
        </w:tc>
      </w:tr>
      <w:tr w:rsidR="000E5A8A" w14:paraId="019349D6" w14:textId="77777777" w:rsidTr="00BF0302">
        <w:tc>
          <w:tcPr>
            <w:tcW w:w="1101" w:type="dxa"/>
            <w:tcBorders>
              <w:top w:val="single" w:sz="4" w:space="0" w:color="auto"/>
              <w:left w:val="single" w:sz="4" w:space="0" w:color="auto"/>
              <w:bottom w:val="single" w:sz="4" w:space="0" w:color="auto"/>
              <w:right w:val="single" w:sz="4" w:space="0" w:color="auto"/>
            </w:tcBorders>
            <w:hideMark/>
          </w:tcPr>
          <w:p w14:paraId="019349BB" w14:textId="77777777" w:rsidR="000E5A8A" w:rsidRDefault="000E5A8A" w:rsidP="00447597">
            <w:pPr>
              <w:rPr>
                <w:b/>
                <w:sz w:val="18"/>
                <w:szCs w:val="16"/>
              </w:rPr>
            </w:pPr>
            <w:r>
              <w:rPr>
                <w:b/>
                <w:sz w:val="18"/>
                <w:szCs w:val="16"/>
              </w:rPr>
              <w:t>Status Codes</w:t>
            </w:r>
          </w:p>
        </w:tc>
        <w:tc>
          <w:tcPr>
            <w:tcW w:w="8475" w:type="dxa"/>
            <w:tcBorders>
              <w:top w:val="single" w:sz="4" w:space="0" w:color="auto"/>
              <w:left w:val="single" w:sz="4" w:space="0" w:color="auto"/>
              <w:bottom w:val="single" w:sz="4" w:space="0" w:color="auto"/>
              <w:right w:val="single" w:sz="4" w:space="0" w:color="auto"/>
            </w:tcBorders>
          </w:tcPr>
          <w:p w14:paraId="019349BC" w14:textId="77777777" w:rsidR="000E5A8A" w:rsidRDefault="000E5A8A" w:rsidP="00447597">
            <w:pPr>
              <w:rPr>
                <w:sz w:val="18"/>
                <w:szCs w:val="16"/>
              </w:rPr>
            </w:pPr>
          </w:p>
          <w:tbl>
            <w:tblPr>
              <w:tblStyle w:val="TableGrid"/>
              <w:tblW w:w="0" w:type="auto"/>
              <w:tblLayout w:type="fixed"/>
              <w:tblLook w:val="04A0" w:firstRow="1" w:lastRow="0" w:firstColumn="1" w:lastColumn="0" w:noHBand="0" w:noVBand="1"/>
            </w:tblPr>
            <w:tblGrid>
              <w:gridCol w:w="620"/>
              <w:gridCol w:w="657"/>
              <w:gridCol w:w="1615"/>
              <w:gridCol w:w="1276"/>
              <w:gridCol w:w="1276"/>
              <w:gridCol w:w="2834"/>
            </w:tblGrid>
            <w:tr w:rsidR="000E5A8A" w:rsidRPr="001963A0" w14:paraId="019349C5" w14:textId="77777777" w:rsidTr="00BF0302">
              <w:tc>
                <w:tcPr>
                  <w:tcW w:w="620" w:type="dxa"/>
                  <w:shd w:val="clear" w:color="auto" w:fill="D9D9D9" w:themeFill="background1" w:themeFillShade="D9"/>
                </w:tcPr>
                <w:p w14:paraId="019349BD" w14:textId="77777777" w:rsidR="000E5A8A" w:rsidRPr="001963A0" w:rsidRDefault="000E5A8A" w:rsidP="00447597">
                  <w:pPr>
                    <w:rPr>
                      <w:b/>
                      <w:sz w:val="16"/>
                      <w:szCs w:val="16"/>
                    </w:rPr>
                  </w:pPr>
                  <w:r w:rsidRPr="001963A0">
                    <w:rPr>
                      <w:b/>
                      <w:sz w:val="16"/>
                      <w:szCs w:val="16"/>
                    </w:rPr>
                    <w:t>status</w:t>
                  </w:r>
                </w:p>
                <w:p w14:paraId="019349BE" w14:textId="77777777" w:rsidR="000E5A8A" w:rsidRPr="001963A0" w:rsidRDefault="000E5A8A" w:rsidP="00447597">
                  <w:pPr>
                    <w:rPr>
                      <w:b/>
                      <w:sz w:val="16"/>
                      <w:szCs w:val="16"/>
                    </w:rPr>
                  </w:pPr>
                  <w:r w:rsidRPr="001963A0">
                    <w:rPr>
                      <w:b/>
                      <w:sz w:val="16"/>
                      <w:szCs w:val="16"/>
                    </w:rPr>
                    <w:t>Cd</w:t>
                  </w:r>
                </w:p>
              </w:tc>
              <w:tc>
                <w:tcPr>
                  <w:tcW w:w="657" w:type="dxa"/>
                  <w:shd w:val="clear" w:color="auto" w:fill="D9D9D9" w:themeFill="background1" w:themeFillShade="D9"/>
                </w:tcPr>
                <w:p w14:paraId="019349BF" w14:textId="77777777" w:rsidR="000E5A8A" w:rsidRPr="001963A0" w:rsidRDefault="000E5A8A" w:rsidP="00447597">
                  <w:pPr>
                    <w:rPr>
                      <w:b/>
                      <w:sz w:val="16"/>
                      <w:szCs w:val="16"/>
                    </w:rPr>
                  </w:pPr>
                  <w:r w:rsidRPr="001963A0">
                    <w:rPr>
                      <w:b/>
                      <w:sz w:val="16"/>
                      <w:szCs w:val="16"/>
                    </w:rPr>
                    <w:t>status</w:t>
                  </w:r>
                </w:p>
                <w:p w14:paraId="019349C0" w14:textId="77777777" w:rsidR="000E5A8A" w:rsidRPr="001963A0" w:rsidRDefault="000E5A8A" w:rsidP="00447597">
                  <w:pPr>
                    <w:rPr>
                      <w:b/>
                      <w:sz w:val="16"/>
                      <w:szCs w:val="16"/>
                    </w:rPr>
                  </w:pPr>
                  <w:r w:rsidRPr="001963A0">
                    <w:rPr>
                      <w:b/>
                      <w:sz w:val="16"/>
                      <w:szCs w:val="16"/>
                    </w:rPr>
                    <w:t>SubCd</w:t>
                  </w:r>
                </w:p>
              </w:tc>
              <w:tc>
                <w:tcPr>
                  <w:tcW w:w="1615" w:type="dxa"/>
                  <w:shd w:val="clear" w:color="auto" w:fill="D9D9D9" w:themeFill="background1" w:themeFillShade="D9"/>
                </w:tcPr>
                <w:p w14:paraId="019349C1" w14:textId="77777777" w:rsidR="000E5A8A" w:rsidRPr="001963A0" w:rsidRDefault="000E5A8A" w:rsidP="00447597">
                  <w:pPr>
                    <w:rPr>
                      <w:b/>
                      <w:sz w:val="16"/>
                      <w:szCs w:val="16"/>
                    </w:rPr>
                  </w:pPr>
                  <w:r w:rsidRPr="001963A0">
                    <w:rPr>
                      <w:b/>
                      <w:sz w:val="16"/>
                      <w:szCs w:val="16"/>
                    </w:rPr>
                    <w:t>statusTxt</w:t>
                  </w:r>
                </w:p>
              </w:tc>
              <w:tc>
                <w:tcPr>
                  <w:tcW w:w="1276" w:type="dxa"/>
                  <w:shd w:val="clear" w:color="auto" w:fill="D9D9D9" w:themeFill="background1" w:themeFillShade="D9"/>
                </w:tcPr>
                <w:p w14:paraId="019349C2" w14:textId="77777777" w:rsidR="000E5A8A" w:rsidRPr="001963A0" w:rsidRDefault="000E5A8A" w:rsidP="00447597">
                  <w:pPr>
                    <w:rPr>
                      <w:b/>
                      <w:sz w:val="16"/>
                      <w:szCs w:val="16"/>
                    </w:rPr>
                  </w:pPr>
                  <w:r w:rsidRPr="001963A0">
                    <w:rPr>
                      <w:b/>
                      <w:sz w:val="16"/>
                      <w:szCs w:val="16"/>
                    </w:rPr>
                    <w:t>systemErrorCd</w:t>
                  </w:r>
                </w:p>
              </w:tc>
              <w:tc>
                <w:tcPr>
                  <w:tcW w:w="1276" w:type="dxa"/>
                  <w:shd w:val="clear" w:color="auto" w:fill="D9D9D9" w:themeFill="background1" w:themeFillShade="D9"/>
                </w:tcPr>
                <w:p w14:paraId="019349C3" w14:textId="77777777" w:rsidR="000E5A8A" w:rsidRPr="001963A0" w:rsidRDefault="000E5A8A" w:rsidP="00447597">
                  <w:pPr>
                    <w:rPr>
                      <w:b/>
                      <w:sz w:val="16"/>
                      <w:szCs w:val="16"/>
                    </w:rPr>
                  </w:pPr>
                  <w:r w:rsidRPr="001963A0">
                    <w:rPr>
                      <w:b/>
                      <w:sz w:val="16"/>
                      <w:szCs w:val="16"/>
                    </w:rPr>
                    <w:t>systemErrorTxt</w:t>
                  </w:r>
                </w:p>
              </w:tc>
              <w:tc>
                <w:tcPr>
                  <w:tcW w:w="2834" w:type="dxa"/>
                  <w:shd w:val="clear" w:color="auto" w:fill="D9D9D9" w:themeFill="background1" w:themeFillShade="D9"/>
                </w:tcPr>
                <w:p w14:paraId="019349C4" w14:textId="77777777" w:rsidR="000E5A8A" w:rsidRPr="001963A0" w:rsidRDefault="000E5A8A" w:rsidP="00447597">
                  <w:pPr>
                    <w:rPr>
                      <w:b/>
                      <w:i/>
                      <w:sz w:val="16"/>
                      <w:szCs w:val="16"/>
                    </w:rPr>
                  </w:pPr>
                  <w:r w:rsidRPr="001963A0">
                    <w:rPr>
                      <w:b/>
                      <w:i/>
                      <w:sz w:val="16"/>
                      <w:szCs w:val="16"/>
                    </w:rPr>
                    <w:t>Notes</w:t>
                  </w:r>
                </w:p>
              </w:tc>
            </w:tr>
            <w:tr w:rsidR="000E5A8A" w:rsidRPr="001963A0" w14:paraId="019349CC" w14:textId="77777777" w:rsidTr="00BF0302">
              <w:tc>
                <w:tcPr>
                  <w:tcW w:w="620" w:type="dxa"/>
                </w:tcPr>
                <w:p w14:paraId="019349C6" w14:textId="77777777" w:rsidR="000E5A8A" w:rsidRPr="001963A0" w:rsidRDefault="000E5A8A" w:rsidP="00447597">
                  <w:pPr>
                    <w:rPr>
                      <w:sz w:val="16"/>
                      <w:szCs w:val="16"/>
                    </w:rPr>
                  </w:pPr>
                  <w:r w:rsidRPr="001963A0">
                    <w:rPr>
                      <w:sz w:val="16"/>
                      <w:szCs w:val="16"/>
                    </w:rPr>
                    <w:t>200</w:t>
                  </w:r>
                </w:p>
              </w:tc>
              <w:tc>
                <w:tcPr>
                  <w:tcW w:w="657" w:type="dxa"/>
                </w:tcPr>
                <w:p w14:paraId="019349C7" w14:textId="77777777" w:rsidR="000E5A8A" w:rsidRPr="001963A0" w:rsidRDefault="000E5A8A" w:rsidP="00447597">
                  <w:pPr>
                    <w:rPr>
                      <w:sz w:val="16"/>
                      <w:szCs w:val="16"/>
                    </w:rPr>
                  </w:pPr>
                </w:p>
              </w:tc>
              <w:tc>
                <w:tcPr>
                  <w:tcW w:w="1615" w:type="dxa"/>
                </w:tcPr>
                <w:p w14:paraId="019349C8" w14:textId="77777777" w:rsidR="000E5A8A" w:rsidRPr="001963A0" w:rsidRDefault="000E5A8A" w:rsidP="00447597">
                  <w:pPr>
                    <w:rPr>
                      <w:sz w:val="16"/>
                      <w:szCs w:val="16"/>
                    </w:rPr>
                  </w:pPr>
                  <w:r w:rsidRPr="001963A0">
                    <w:rPr>
                      <w:sz w:val="16"/>
                      <w:szCs w:val="16"/>
                    </w:rPr>
                    <w:t>OK</w:t>
                  </w:r>
                </w:p>
              </w:tc>
              <w:tc>
                <w:tcPr>
                  <w:tcW w:w="1276" w:type="dxa"/>
                </w:tcPr>
                <w:p w14:paraId="019349C9" w14:textId="77777777" w:rsidR="000E5A8A" w:rsidRPr="001963A0" w:rsidRDefault="000E5A8A" w:rsidP="00447597">
                  <w:pPr>
                    <w:rPr>
                      <w:sz w:val="16"/>
                      <w:szCs w:val="16"/>
                    </w:rPr>
                  </w:pPr>
                </w:p>
              </w:tc>
              <w:tc>
                <w:tcPr>
                  <w:tcW w:w="1276" w:type="dxa"/>
                </w:tcPr>
                <w:p w14:paraId="019349CA" w14:textId="77777777" w:rsidR="000E5A8A" w:rsidRPr="001963A0" w:rsidRDefault="000E5A8A" w:rsidP="00447597">
                  <w:pPr>
                    <w:rPr>
                      <w:sz w:val="16"/>
                      <w:szCs w:val="16"/>
                    </w:rPr>
                  </w:pPr>
                </w:p>
              </w:tc>
              <w:tc>
                <w:tcPr>
                  <w:tcW w:w="2834" w:type="dxa"/>
                </w:tcPr>
                <w:p w14:paraId="019349CB" w14:textId="77777777" w:rsidR="000E5A8A" w:rsidRPr="001963A0" w:rsidRDefault="000E5A8A" w:rsidP="00447597">
                  <w:pPr>
                    <w:rPr>
                      <w:sz w:val="16"/>
                      <w:szCs w:val="16"/>
                    </w:rPr>
                  </w:pPr>
                  <w:r>
                    <w:rPr>
                      <w:sz w:val="16"/>
                      <w:szCs w:val="16"/>
                    </w:rPr>
                    <w:t>Eligible</w:t>
                  </w:r>
                </w:p>
              </w:tc>
            </w:tr>
            <w:tr w:rsidR="000E5A8A" w:rsidRPr="001963A0" w14:paraId="019349D3" w14:textId="77777777" w:rsidTr="00BF0302">
              <w:tc>
                <w:tcPr>
                  <w:tcW w:w="620" w:type="dxa"/>
                </w:tcPr>
                <w:p w14:paraId="019349CD" w14:textId="77777777" w:rsidR="000E5A8A" w:rsidRPr="001963A0" w:rsidRDefault="000E5A8A" w:rsidP="00447597">
                  <w:pPr>
                    <w:rPr>
                      <w:sz w:val="16"/>
                      <w:szCs w:val="16"/>
                    </w:rPr>
                  </w:pPr>
                  <w:r w:rsidRPr="001963A0">
                    <w:rPr>
                      <w:sz w:val="16"/>
                      <w:szCs w:val="16"/>
                    </w:rPr>
                    <w:t>500</w:t>
                  </w:r>
                </w:p>
              </w:tc>
              <w:tc>
                <w:tcPr>
                  <w:tcW w:w="657" w:type="dxa"/>
                </w:tcPr>
                <w:p w14:paraId="019349CE" w14:textId="77777777" w:rsidR="000E5A8A" w:rsidRDefault="000E5A8A" w:rsidP="00447597">
                  <w:pPr>
                    <w:rPr>
                      <w:sz w:val="16"/>
                      <w:szCs w:val="16"/>
                    </w:rPr>
                  </w:pPr>
                </w:p>
              </w:tc>
              <w:tc>
                <w:tcPr>
                  <w:tcW w:w="1615" w:type="dxa"/>
                </w:tcPr>
                <w:p w14:paraId="019349CF" w14:textId="77777777" w:rsidR="000E5A8A" w:rsidRDefault="000E5A8A" w:rsidP="00447597">
                  <w:pPr>
                    <w:rPr>
                      <w:sz w:val="16"/>
                      <w:szCs w:val="16"/>
                    </w:rPr>
                  </w:pPr>
                  <w:r w:rsidRPr="001963A0">
                    <w:rPr>
                      <w:sz w:val="16"/>
                      <w:szCs w:val="16"/>
                    </w:rPr>
                    <w:t>general error</w:t>
                  </w:r>
                </w:p>
              </w:tc>
              <w:tc>
                <w:tcPr>
                  <w:tcW w:w="1276" w:type="dxa"/>
                </w:tcPr>
                <w:p w14:paraId="019349D0" w14:textId="77777777" w:rsidR="000E5A8A" w:rsidRPr="001963A0" w:rsidRDefault="000E5A8A" w:rsidP="00447597">
                  <w:pPr>
                    <w:rPr>
                      <w:sz w:val="16"/>
                      <w:szCs w:val="16"/>
                    </w:rPr>
                  </w:pPr>
                </w:p>
              </w:tc>
              <w:tc>
                <w:tcPr>
                  <w:tcW w:w="1276" w:type="dxa"/>
                </w:tcPr>
                <w:p w14:paraId="019349D1" w14:textId="77777777" w:rsidR="000E5A8A" w:rsidRPr="001963A0" w:rsidRDefault="000E5A8A" w:rsidP="00447597">
                  <w:pPr>
                    <w:rPr>
                      <w:sz w:val="16"/>
                      <w:szCs w:val="16"/>
                    </w:rPr>
                  </w:pPr>
                </w:p>
              </w:tc>
              <w:tc>
                <w:tcPr>
                  <w:tcW w:w="2834" w:type="dxa"/>
                </w:tcPr>
                <w:p w14:paraId="019349D2" w14:textId="77777777" w:rsidR="000E5A8A" w:rsidRDefault="000E5A8A" w:rsidP="00447597">
                  <w:pPr>
                    <w:rPr>
                      <w:sz w:val="16"/>
                      <w:szCs w:val="16"/>
                    </w:rPr>
                  </w:pPr>
                  <w:r>
                    <w:rPr>
                      <w:sz w:val="16"/>
                      <w:szCs w:val="16"/>
                    </w:rPr>
                    <w:t>Any caught exception not captured elsewhere</w:t>
                  </w:r>
                </w:p>
              </w:tc>
            </w:tr>
          </w:tbl>
          <w:p w14:paraId="019349D4" w14:textId="77777777" w:rsidR="000E5A8A" w:rsidRDefault="000E5A8A" w:rsidP="00447597">
            <w:pPr>
              <w:rPr>
                <w:sz w:val="18"/>
                <w:szCs w:val="16"/>
              </w:rPr>
            </w:pPr>
          </w:p>
          <w:p w14:paraId="019349D5" w14:textId="77777777" w:rsidR="000E5A8A" w:rsidRDefault="000E5A8A" w:rsidP="00447597">
            <w:pPr>
              <w:rPr>
                <w:sz w:val="18"/>
                <w:szCs w:val="16"/>
              </w:rPr>
            </w:pPr>
          </w:p>
        </w:tc>
      </w:tr>
      <w:tr w:rsidR="0045414D" w14:paraId="01934A38" w14:textId="77777777" w:rsidTr="00BF0302">
        <w:tc>
          <w:tcPr>
            <w:tcW w:w="1101" w:type="dxa"/>
            <w:tcBorders>
              <w:top w:val="single" w:sz="4" w:space="0" w:color="auto"/>
              <w:left w:val="single" w:sz="4" w:space="0" w:color="auto"/>
              <w:bottom w:val="single" w:sz="4" w:space="0" w:color="auto"/>
              <w:right w:val="single" w:sz="4" w:space="0" w:color="auto"/>
            </w:tcBorders>
            <w:hideMark/>
          </w:tcPr>
          <w:p w14:paraId="019349D7" w14:textId="77777777" w:rsidR="0045414D" w:rsidRDefault="0045414D" w:rsidP="00447597">
            <w:pPr>
              <w:rPr>
                <w:sz w:val="18"/>
                <w:szCs w:val="16"/>
              </w:rPr>
            </w:pPr>
            <w:r>
              <w:rPr>
                <w:b/>
                <w:sz w:val="18"/>
                <w:szCs w:val="16"/>
              </w:rPr>
              <w:t>Output</w:t>
            </w:r>
          </w:p>
        </w:tc>
        <w:tc>
          <w:tcPr>
            <w:tcW w:w="8475" w:type="dxa"/>
            <w:tcBorders>
              <w:top w:val="single" w:sz="4" w:space="0" w:color="auto"/>
              <w:left w:val="single" w:sz="4" w:space="0" w:color="auto"/>
              <w:bottom w:val="single" w:sz="4" w:space="0" w:color="auto"/>
              <w:right w:val="single" w:sz="4" w:space="0" w:color="auto"/>
            </w:tcBorders>
          </w:tcPr>
          <w:p w14:paraId="0A4E07EF" w14:textId="77777777" w:rsidR="0045414D" w:rsidRPr="002C6318" w:rsidRDefault="0045414D" w:rsidP="0045414D">
            <w:pPr>
              <w:rPr>
                <w:sz w:val="16"/>
                <w:szCs w:val="16"/>
              </w:rPr>
            </w:pPr>
            <w:r w:rsidRPr="002C6318">
              <w:rPr>
                <w:sz w:val="16"/>
                <w:szCs w:val="16"/>
              </w:rPr>
              <w:t>{</w:t>
            </w:r>
          </w:p>
          <w:p w14:paraId="6E93064E" w14:textId="77777777" w:rsidR="0045414D" w:rsidRPr="002C6318" w:rsidRDefault="0045414D" w:rsidP="0045414D">
            <w:pPr>
              <w:rPr>
                <w:sz w:val="18"/>
                <w:szCs w:val="18"/>
              </w:rPr>
            </w:pPr>
            <w:r>
              <w:rPr>
                <w:rFonts w:asciiTheme="majorHAnsi" w:hAnsiTheme="majorHAnsi" w:cstheme="minorHAnsi"/>
                <w:i/>
                <w:sz w:val="18"/>
                <w:szCs w:val="18"/>
              </w:rPr>
              <w:t xml:space="preserve">    </w:t>
            </w:r>
            <w:r w:rsidRPr="002C6318">
              <w:rPr>
                <w:sz w:val="18"/>
                <w:szCs w:val="18"/>
              </w:rPr>
              <w:t xml:space="preserve">[&lt;PackAggregate&gt;  ] , </w:t>
            </w:r>
          </w:p>
          <w:p w14:paraId="1965DE2B" w14:textId="77777777" w:rsidR="0045414D" w:rsidRPr="002C6318" w:rsidRDefault="0045414D" w:rsidP="0045414D">
            <w:pPr>
              <w:rPr>
                <w:sz w:val="18"/>
                <w:szCs w:val="18"/>
              </w:rPr>
            </w:pPr>
            <w:r>
              <w:rPr>
                <w:sz w:val="18"/>
                <w:szCs w:val="18"/>
              </w:rPr>
              <w:t xml:space="preserve">    </w:t>
            </w:r>
            <w:r w:rsidRPr="002C6318">
              <w:rPr>
                <w:sz w:val="18"/>
                <w:szCs w:val="18"/>
              </w:rPr>
              <w:t>“status”: &lt;status&gt;</w:t>
            </w:r>
          </w:p>
          <w:p w14:paraId="7408C699" w14:textId="77777777" w:rsidR="0045414D" w:rsidRDefault="0045414D" w:rsidP="0045414D">
            <w:pPr>
              <w:rPr>
                <w:sz w:val="18"/>
                <w:szCs w:val="18"/>
              </w:rPr>
            </w:pPr>
            <w:r w:rsidRPr="002C6318">
              <w:rPr>
                <w:sz w:val="18"/>
                <w:szCs w:val="18"/>
              </w:rPr>
              <w:t>}</w:t>
            </w:r>
          </w:p>
          <w:p w14:paraId="0FB7D784" w14:textId="77777777" w:rsidR="0045414D" w:rsidRDefault="0045414D" w:rsidP="0045414D">
            <w:pPr>
              <w:rPr>
                <w:sz w:val="18"/>
                <w:szCs w:val="18"/>
              </w:rPr>
            </w:pPr>
          </w:p>
          <w:p w14:paraId="1AD3A737" w14:textId="77777777" w:rsidR="0045414D" w:rsidRDefault="0045414D" w:rsidP="0045414D">
            <w:pPr>
              <w:rPr>
                <w:sz w:val="18"/>
                <w:szCs w:val="18"/>
              </w:rPr>
            </w:pPr>
          </w:p>
          <w:p w14:paraId="44C2AEAA" w14:textId="77777777" w:rsidR="0045414D" w:rsidRDefault="0045414D" w:rsidP="0045414D">
            <w:pPr>
              <w:rPr>
                <w:sz w:val="18"/>
                <w:szCs w:val="18"/>
              </w:rPr>
            </w:pPr>
            <w:r w:rsidRPr="00E65517">
              <w:rPr>
                <w:sz w:val="18"/>
                <w:szCs w:val="18"/>
              </w:rPr>
              <w:t>PackAggregate</w:t>
            </w:r>
            <w:r>
              <w:rPr>
                <w:sz w:val="18"/>
                <w:szCs w:val="18"/>
              </w:rPr>
              <w:t xml:space="preserve">:  see </w:t>
            </w:r>
            <w:hyperlink w:anchor="_Pack_Model" w:history="1">
              <w:r w:rsidRPr="00E62244">
                <w:rPr>
                  <w:rStyle w:val="Hyperlink"/>
                  <w:sz w:val="18"/>
                  <w:szCs w:val="18"/>
                </w:rPr>
                <w:t>Pack</w:t>
              </w:r>
            </w:hyperlink>
            <w:r>
              <w:rPr>
                <w:sz w:val="18"/>
                <w:szCs w:val="18"/>
              </w:rPr>
              <w:t xml:space="preserve"> Model</w:t>
            </w:r>
          </w:p>
          <w:p w14:paraId="7BB386BF" w14:textId="77777777" w:rsidR="0045414D" w:rsidRDefault="0045414D" w:rsidP="0045414D">
            <w:pPr>
              <w:rPr>
                <w:sz w:val="18"/>
                <w:szCs w:val="18"/>
              </w:rPr>
            </w:pPr>
          </w:p>
          <w:p w14:paraId="3145492B" w14:textId="77777777" w:rsidR="0045414D" w:rsidRDefault="0045414D" w:rsidP="0045414D">
            <w:pPr>
              <w:rPr>
                <w:sz w:val="18"/>
                <w:szCs w:val="18"/>
              </w:rPr>
            </w:pPr>
          </w:p>
          <w:p w14:paraId="4A14D328" w14:textId="77777777" w:rsidR="0045414D" w:rsidRDefault="0045414D" w:rsidP="0045414D">
            <w:pPr>
              <w:rPr>
                <w:sz w:val="18"/>
                <w:szCs w:val="18"/>
              </w:rPr>
            </w:pPr>
            <w:r w:rsidRPr="00D03956">
              <w:rPr>
                <w:sz w:val="18"/>
                <w:szCs w:val="18"/>
                <w:u w:val="single"/>
              </w:rPr>
              <w:t>Example</w:t>
            </w:r>
            <w:r>
              <w:rPr>
                <w:sz w:val="18"/>
                <w:szCs w:val="18"/>
              </w:rPr>
              <w:t>:</w:t>
            </w:r>
          </w:p>
          <w:p w14:paraId="1BF58BE3" w14:textId="77777777" w:rsidR="0045414D" w:rsidRPr="003A08D7" w:rsidRDefault="0045414D" w:rsidP="0045414D">
            <w:pPr>
              <w:rPr>
                <w:color w:val="1F497D" w:themeColor="text2"/>
                <w:sz w:val="18"/>
                <w:szCs w:val="18"/>
              </w:rPr>
            </w:pPr>
            <w:r w:rsidRPr="003A08D7">
              <w:rPr>
                <w:color w:val="1F497D" w:themeColor="text2"/>
                <w:sz w:val="18"/>
                <w:szCs w:val="18"/>
              </w:rPr>
              <w:t xml:space="preserve">Input: </w:t>
            </w:r>
            <w:r w:rsidRPr="00BC6738">
              <w:rPr>
                <w:color w:val="1F497D" w:themeColor="text2"/>
                <w:sz w:val="18"/>
                <w:szCs w:val="18"/>
              </w:rPr>
              <w:t>/tv/reference/packs?province=BC&amp;displaycat=1029&amp;geotargetmarket=Vancouver&amp;offer=MediaroomTV-HS2.0</w:t>
            </w:r>
          </w:p>
          <w:p w14:paraId="36043B96" w14:textId="77777777" w:rsidR="0045414D" w:rsidRPr="00380ED7" w:rsidRDefault="0045414D" w:rsidP="0045414D">
            <w:pPr>
              <w:rPr>
                <w:color w:val="1F497D" w:themeColor="text2"/>
                <w:sz w:val="18"/>
                <w:szCs w:val="18"/>
              </w:rPr>
            </w:pPr>
          </w:p>
          <w:p w14:paraId="5B6EC534" w14:textId="77777777" w:rsidR="0045414D" w:rsidRPr="001D7B51" w:rsidRDefault="0045414D" w:rsidP="0045414D">
            <w:pPr>
              <w:rPr>
                <w:sz w:val="18"/>
                <w:szCs w:val="16"/>
              </w:rPr>
            </w:pPr>
            <w:r w:rsidRPr="001D7B51">
              <w:rPr>
                <w:sz w:val="18"/>
                <w:szCs w:val="16"/>
              </w:rPr>
              <w:t>{</w:t>
            </w:r>
          </w:p>
          <w:p w14:paraId="43904251" w14:textId="77777777" w:rsidR="0045414D" w:rsidRPr="001D7B51" w:rsidRDefault="0045414D" w:rsidP="0045414D">
            <w:pPr>
              <w:rPr>
                <w:sz w:val="18"/>
                <w:szCs w:val="16"/>
              </w:rPr>
            </w:pPr>
            <w:r w:rsidRPr="001D7B51">
              <w:rPr>
                <w:sz w:val="18"/>
                <w:szCs w:val="16"/>
              </w:rPr>
              <w:t xml:space="preserve">    "</w:t>
            </w:r>
            <w:r w:rsidRPr="001D7B51">
              <w:rPr>
                <w:b/>
                <w:sz w:val="18"/>
                <w:szCs w:val="16"/>
              </w:rPr>
              <w:t>status</w:t>
            </w:r>
            <w:r w:rsidRPr="001D7B51">
              <w:rPr>
                <w:sz w:val="18"/>
                <w:szCs w:val="16"/>
              </w:rPr>
              <w:t>": {</w:t>
            </w:r>
          </w:p>
          <w:p w14:paraId="104D02E2" w14:textId="77777777" w:rsidR="0045414D" w:rsidRPr="001D7B51" w:rsidRDefault="0045414D" w:rsidP="0045414D">
            <w:pPr>
              <w:rPr>
                <w:sz w:val="18"/>
                <w:szCs w:val="16"/>
              </w:rPr>
            </w:pPr>
            <w:r w:rsidRPr="001D7B51">
              <w:rPr>
                <w:sz w:val="18"/>
                <w:szCs w:val="16"/>
              </w:rPr>
              <w:t xml:space="preserve">        "</w:t>
            </w:r>
            <w:r w:rsidRPr="001D7B51">
              <w:rPr>
                <w:b/>
                <w:sz w:val="18"/>
                <w:szCs w:val="16"/>
              </w:rPr>
              <w:t>statusCd</w:t>
            </w:r>
            <w:r w:rsidRPr="001D7B51">
              <w:rPr>
                <w:sz w:val="18"/>
                <w:szCs w:val="16"/>
              </w:rPr>
              <w:t>": "200",</w:t>
            </w:r>
          </w:p>
          <w:p w14:paraId="75744954" w14:textId="77777777" w:rsidR="0045414D" w:rsidRPr="001D7B51" w:rsidRDefault="0045414D" w:rsidP="0045414D">
            <w:pPr>
              <w:rPr>
                <w:sz w:val="18"/>
                <w:szCs w:val="16"/>
              </w:rPr>
            </w:pPr>
            <w:r w:rsidRPr="001D7B51">
              <w:rPr>
                <w:sz w:val="18"/>
                <w:szCs w:val="16"/>
              </w:rPr>
              <w:t xml:space="preserve">        "</w:t>
            </w:r>
            <w:r w:rsidRPr="001D7B51">
              <w:rPr>
                <w:b/>
                <w:sz w:val="18"/>
                <w:szCs w:val="16"/>
              </w:rPr>
              <w:t>statusTxt</w:t>
            </w:r>
            <w:r w:rsidRPr="001D7B51">
              <w:rPr>
                <w:sz w:val="18"/>
                <w:szCs w:val="16"/>
              </w:rPr>
              <w:t>": "OK"</w:t>
            </w:r>
          </w:p>
          <w:p w14:paraId="092E0252" w14:textId="77777777" w:rsidR="0045414D" w:rsidRPr="001D7B51" w:rsidRDefault="0045414D" w:rsidP="0045414D">
            <w:pPr>
              <w:rPr>
                <w:sz w:val="18"/>
                <w:szCs w:val="16"/>
              </w:rPr>
            </w:pPr>
            <w:r w:rsidRPr="001D7B51">
              <w:rPr>
                <w:sz w:val="18"/>
                <w:szCs w:val="16"/>
              </w:rPr>
              <w:t xml:space="preserve">    },</w:t>
            </w:r>
          </w:p>
          <w:p w14:paraId="451BBF5B" w14:textId="77777777" w:rsidR="0045414D" w:rsidRPr="001D7B51" w:rsidRDefault="0045414D" w:rsidP="0045414D">
            <w:pPr>
              <w:rPr>
                <w:sz w:val="18"/>
                <w:szCs w:val="16"/>
              </w:rPr>
            </w:pPr>
            <w:r w:rsidRPr="001D7B51">
              <w:rPr>
                <w:sz w:val="18"/>
                <w:szCs w:val="16"/>
              </w:rPr>
              <w:t xml:space="preserve">    "</w:t>
            </w:r>
            <w:r w:rsidRPr="001D7B51">
              <w:rPr>
                <w:b/>
                <w:sz w:val="18"/>
                <w:szCs w:val="16"/>
              </w:rPr>
              <w:t>packAggregateList</w:t>
            </w:r>
            <w:r w:rsidRPr="001D7B51">
              <w:rPr>
                <w:sz w:val="18"/>
                <w:szCs w:val="16"/>
              </w:rPr>
              <w:t>": {</w:t>
            </w:r>
          </w:p>
          <w:p w14:paraId="5488EF68" w14:textId="77777777" w:rsidR="0045414D" w:rsidRPr="001D7B51" w:rsidRDefault="0045414D" w:rsidP="0045414D">
            <w:pPr>
              <w:rPr>
                <w:sz w:val="18"/>
                <w:szCs w:val="16"/>
              </w:rPr>
            </w:pPr>
            <w:r w:rsidRPr="001D7B51">
              <w:rPr>
                <w:sz w:val="18"/>
                <w:szCs w:val="16"/>
              </w:rPr>
              <w:t xml:space="preserve">        "</w:t>
            </w:r>
            <w:r w:rsidRPr="001D7B51">
              <w:rPr>
                <w:b/>
                <w:sz w:val="18"/>
                <w:szCs w:val="16"/>
              </w:rPr>
              <w:t>1029</w:t>
            </w:r>
            <w:r w:rsidRPr="001D7B51">
              <w:rPr>
                <w:sz w:val="18"/>
                <w:szCs w:val="16"/>
              </w:rPr>
              <w:t>": [{</w:t>
            </w:r>
          </w:p>
          <w:p w14:paraId="24555175" w14:textId="77777777" w:rsidR="0045414D" w:rsidRPr="001D7B51" w:rsidRDefault="0045414D" w:rsidP="0045414D">
            <w:pPr>
              <w:rPr>
                <w:sz w:val="18"/>
                <w:szCs w:val="16"/>
              </w:rPr>
            </w:pPr>
            <w:r w:rsidRPr="001D7B51">
              <w:rPr>
                <w:sz w:val="18"/>
                <w:szCs w:val="16"/>
              </w:rPr>
              <w:t xml:space="preserve">            "</w:t>
            </w:r>
            <w:r w:rsidRPr="001D7B51">
              <w:rPr>
                <w:b/>
                <w:sz w:val="18"/>
                <w:szCs w:val="16"/>
              </w:rPr>
              <w:t>packId</w:t>
            </w:r>
            <w:r w:rsidRPr="001D7B51">
              <w:rPr>
                <w:sz w:val="18"/>
                <w:szCs w:val="16"/>
              </w:rPr>
              <w:t>": "1218002",</w:t>
            </w:r>
          </w:p>
          <w:p w14:paraId="7822C5D3" w14:textId="77777777" w:rsidR="0045414D" w:rsidRPr="001D7B51" w:rsidRDefault="0045414D" w:rsidP="0045414D">
            <w:pPr>
              <w:rPr>
                <w:sz w:val="18"/>
                <w:szCs w:val="16"/>
              </w:rPr>
            </w:pPr>
            <w:r w:rsidRPr="001D7B51">
              <w:rPr>
                <w:sz w:val="18"/>
                <w:szCs w:val="16"/>
              </w:rPr>
              <w:t xml:space="preserve">            "</w:t>
            </w:r>
            <w:r w:rsidRPr="001D7B51">
              <w:rPr>
                <w:b/>
                <w:sz w:val="18"/>
                <w:szCs w:val="16"/>
              </w:rPr>
              <w:t>packNm</w:t>
            </w:r>
            <w:r w:rsidRPr="001D7B51">
              <w:rPr>
                <w:sz w:val="18"/>
                <w:szCs w:val="16"/>
              </w:rPr>
              <w:t>": "Explore",</w:t>
            </w:r>
          </w:p>
          <w:p w14:paraId="690C2510" w14:textId="77777777" w:rsidR="0045414D" w:rsidRPr="001D7B51" w:rsidRDefault="0045414D" w:rsidP="0045414D">
            <w:pPr>
              <w:rPr>
                <w:sz w:val="18"/>
                <w:szCs w:val="16"/>
              </w:rPr>
            </w:pPr>
            <w:r w:rsidRPr="001D7B51">
              <w:rPr>
                <w:sz w:val="18"/>
                <w:szCs w:val="16"/>
              </w:rPr>
              <w:t xml:space="preserve">            "</w:t>
            </w:r>
            <w:r w:rsidRPr="001D7B51">
              <w:rPr>
                <w:b/>
                <w:sz w:val="18"/>
                <w:szCs w:val="16"/>
              </w:rPr>
              <w:t>packCd</w:t>
            </w:r>
            <w:r w:rsidRPr="001D7B51">
              <w:rPr>
                <w:sz w:val="18"/>
                <w:szCs w:val="16"/>
              </w:rPr>
              <w:t>": "PakExplore",</w:t>
            </w:r>
          </w:p>
          <w:p w14:paraId="11F6C8EE" w14:textId="77777777" w:rsidR="0045414D" w:rsidRPr="001D7B51" w:rsidRDefault="0045414D" w:rsidP="0045414D">
            <w:pPr>
              <w:rPr>
                <w:sz w:val="18"/>
                <w:szCs w:val="16"/>
              </w:rPr>
            </w:pPr>
            <w:r w:rsidRPr="001D7B51">
              <w:rPr>
                <w:sz w:val="18"/>
                <w:szCs w:val="16"/>
              </w:rPr>
              <w:t xml:space="preserve">            "</w:t>
            </w:r>
            <w:r w:rsidRPr="001D7B51">
              <w:rPr>
                <w:b/>
                <w:sz w:val="18"/>
                <w:szCs w:val="16"/>
              </w:rPr>
              <w:t>packTypeCd</w:t>
            </w:r>
            <w:r w:rsidRPr="001D7B51">
              <w:rPr>
                <w:sz w:val="18"/>
                <w:szCs w:val="16"/>
              </w:rPr>
              <w:t>": "Normal",</w:t>
            </w:r>
          </w:p>
          <w:p w14:paraId="43871E70" w14:textId="77777777" w:rsidR="0045414D" w:rsidRPr="001D7B51" w:rsidRDefault="0045414D" w:rsidP="0045414D">
            <w:pPr>
              <w:rPr>
                <w:sz w:val="18"/>
                <w:szCs w:val="16"/>
              </w:rPr>
            </w:pPr>
            <w:r w:rsidRPr="001D7B51">
              <w:rPr>
                <w:sz w:val="18"/>
                <w:szCs w:val="16"/>
              </w:rPr>
              <w:t xml:space="preserve">            "</w:t>
            </w:r>
            <w:r w:rsidRPr="001D7B51">
              <w:rPr>
                <w:b/>
                <w:sz w:val="18"/>
                <w:szCs w:val="16"/>
              </w:rPr>
              <w:t>packPriceAmt</w:t>
            </w:r>
            <w:r w:rsidRPr="001D7B51">
              <w:rPr>
                <w:sz w:val="18"/>
                <w:szCs w:val="16"/>
              </w:rPr>
              <w:t>": 7,</w:t>
            </w:r>
          </w:p>
          <w:p w14:paraId="31A78F92" w14:textId="77777777" w:rsidR="0045414D" w:rsidRPr="001D7B51" w:rsidRDefault="0045414D" w:rsidP="0045414D">
            <w:pPr>
              <w:rPr>
                <w:sz w:val="18"/>
                <w:szCs w:val="16"/>
              </w:rPr>
            </w:pPr>
            <w:r w:rsidRPr="001D7B51">
              <w:rPr>
                <w:sz w:val="18"/>
                <w:szCs w:val="16"/>
              </w:rPr>
              <w:t xml:space="preserve">            "</w:t>
            </w:r>
            <w:r w:rsidRPr="001D7B51">
              <w:rPr>
                <w:b/>
                <w:sz w:val="18"/>
                <w:szCs w:val="16"/>
              </w:rPr>
              <w:t>priceplanCd</w:t>
            </w:r>
            <w:r w:rsidRPr="001D7B51">
              <w:rPr>
                <w:sz w:val="18"/>
                <w:szCs w:val="16"/>
              </w:rPr>
              <w:t>": null,</w:t>
            </w:r>
          </w:p>
          <w:p w14:paraId="043BA890" w14:textId="77777777" w:rsidR="0045414D" w:rsidRPr="001D7B51" w:rsidRDefault="0045414D" w:rsidP="0045414D">
            <w:pPr>
              <w:rPr>
                <w:sz w:val="18"/>
                <w:szCs w:val="16"/>
              </w:rPr>
            </w:pPr>
            <w:r w:rsidRPr="001D7B51">
              <w:rPr>
                <w:sz w:val="18"/>
                <w:szCs w:val="16"/>
              </w:rPr>
              <w:t xml:space="preserve">            "</w:t>
            </w:r>
            <w:r w:rsidRPr="001D7B51">
              <w:rPr>
                <w:b/>
                <w:sz w:val="18"/>
                <w:szCs w:val="16"/>
              </w:rPr>
              <w:t>packTXT</w:t>
            </w:r>
            <w:r w:rsidRPr="001D7B51">
              <w:rPr>
                <w:sz w:val="18"/>
                <w:szCs w:val="16"/>
              </w:rPr>
              <w:t>": ".",</w:t>
            </w:r>
          </w:p>
          <w:p w14:paraId="7FBE4B97" w14:textId="77777777" w:rsidR="0045414D" w:rsidRPr="001D7B51" w:rsidRDefault="0045414D" w:rsidP="0045414D">
            <w:pPr>
              <w:rPr>
                <w:sz w:val="18"/>
                <w:szCs w:val="16"/>
              </w:rPr>
            </w:pPr>
            <w:r w:rsidRPr="001D7B51">
              <w:rPr>
                <w:sz w:val="18"/>
                <w:szCs w:val="16"/>
              </w:rPr>
              <w:t xml:space="preserve">            "</w:t>
            </w:r>
            <w:r w:rsidRPr="001D7B51">
              <w:rPr>
                <w:b/>
                <w:sz w:val="18"/>
                <w:szCs w:val="16"/>
              </w:rPr>
              <w:t>displayCategoryCdList</w:t>
            </w:r>
            <w:r w:rsidRPr="001D7B51">
              <w:rPr>
                <w:sz w:val="18"/>
                <w:szCs w:val="16"/>
              </w:rPr>
              <w:t>": [ "1029" ],</w:t>
            </w:r>
          </w:p>
          <w:p w14:paraId="4266D14C" w14:textId="77777777" w:rsidR="0045414D" w:rsidRPr="001D7B51" w:rsidRDefault="0045414D" w:rsidP="0045414D">
            <w:pPr>
              <w:rPr>
                <w:sz w:val="18"/>
                <w:szCs w:val="16"/>
              </w:rPr>
            </w:pPr>
            <w:r w:rsidRPr="001D7B51">
              <w:rPr>
                <w:sz w:val="18"/>
                <w:szCs w:val="16"/>
              </w:rPr>
              <w:t xml:space="preserve">            "</w:t>
            </w:r>
            <w:r w:rsidRPr="001D7B51">
              <w:rPr>
                <w:b/>
                <w:sz w:val="18"/>
                <w:szCs w:val="16"/>
              </w:rPr>
              <w:t>purchasableInd</w:t>
            </w:r>
            <w:r w:rsidRPr="001D7B51">
              <w:rPr>
                <w:sz w:val="18"/>
                <w:szCs w:val="16"/>
              </w:rPr>
              <w:t>": true,</w:t>
            </w:r>
          </w:p>
          <w:p w14:paraId="7D782ABF" w14:textId="77777777" w:rsidR="0045414D" w:rsidRPr="001D7B51" w:rsidRDefault="0045414D" w:rsidP="0045414D">
            <w:pPr>
              <w:rPr>
                <w:sz w:val="18"/>
                <w:szCs w:val="16"/>
              </w:rPr>
            </w:pPr>
            <w:r w:rsidRPr="001D7B51">
              <w:rPr>
                <w:sz w:val="18"/>
                <w:szCs w:val="16"/>
              </w:rPr>
              <w:t xml:space="preserve">            "</w:t>
            </w:r>
            <w:r w:rsidRPr="001D7B51">
              <w:rPr>
                <w:b/>
                <w:sz w:val="18"/>
                <w:szCs w:val="16"/>
              </w:rPr>
              <w:t>promotionDiscountNum</w:t>
            </w:r>
            <w:r w:rsidRPr="001D7B51">
              <w:rPr>
                <w:sz w:val="18"/>
                <w:szCs w:val="16"/>
              </w:rPr>
              <w:t>": 0,</w:t>
            </w:r>
          </w:p>
          <w:p w14:paraId="060CCEF0" w14:textId="77777777" w:rsidR="0045414D" w:rsidRPr="001D7B51" w:rsidRDefault="0045414D" w:rsidP="0045414D">
            <w:pPr>
              <w:rPr>
                <w:sz w:val="18"/>
                <w:szCs w:val="16"/>
              </w:rPr>
            </w:pPr>
            <w:r w:rsidRPr="001D7B51">
              <w:rPr>
                <w:sz w:val="18"/>
                <w:szCs w:val="16"/>
              </w:rPr>
              <w:t xml:space="preserve">            "</w:t>
            </w:r>
            <w:r w:rsidRPr="001D7B51">
              <w:rPr>
                <w:b/>
                <w:sz w:val="18"/>
                <w:szCs w:val="16"/>
              </w:rPr>
              <w:t>channelList</w:t>
            </w:r>
            <w:r w:rsidRPr="001D7B51">
              <w:rPr>
                <w:sz w:val="18"/>
                <w:szCs w:val="16"/>
              </w:rPr>
              <w:t>": [{</w:t>
            </w:r>
          </w:p>
          <w:p w14:paraId="346B6FE1" w14:textId="77777777" w:rsidR="0045414D" w:rsidRPr="001D7B51" w:rsidRDefault="0045414D" w:rsidP="0045414D">
            <w:pPr>
              <w:rPr>
                <w:sz w:val="18"/>
                <w:szCs w:val="16"/>
              </w:rPr>
            </w:pPr>
            <w:r w:rsidRPr="001D7B51">
              <w:rPr>
                <w:sz w:val="18"/>
                <w:szCs w:val="16"/>
              </w:rPr>
              <w:t xml:space="preserve">                "</w:t>
            </w:r>
            <w:r w:rsidRPr="001D7B51">
              <w:rPr>
                <w:b/>
                <w:sz w:val="18"/>
                <w:szCs w:val="16"/>
              </w:rPr>
              <w:t>channelId</w:t>
            </w:r>
            <w:r w:rsidRPr="001D7B51">
              <w:rPr>
                <w:sz w:val="18"/>
                <w:szCs w:val="16"/>
              </w:rPr>
              <w:t>": "101144",</w:t>
            </w:r>
          </w:p>
          <w:p w14:paraId="18AFE867" w14:textId="77777777" w:rsidR="0045414D" w:rsidRPr="001D7B51" w:rsidRDefault="0045414D" w:rsidP="0045414D">
            <w:pPr>
              <w:rPr>
                <w:sz w:val="18"/>
                <w:szCs w:val="16"/>
              </w:rPr>
            </w:pPr>
            <w:r w:rsidRPr="001D7B51">
              <w:rPr>
                <w:sz w:val="18"/>
                <w:szCs w:val="16"/>
              </w:rPr>
              <w:t xml:space="preserve">                "</w:t>
            </w:r>
            <w:r w:rsidRPr="001D7B51">
              <w:rPr>
                <w:b/>
                <w:sz w:val="18"/>
                <w:szCs w:val="16"/>
              </w:rPr>
              <w:t>channelNm</w:t>
            </w:r>
            <w:r w:rsidRPr="001D7B51">
              <w:rPr>
                <w:sz w:val="18"/>
                <w:szCs w:val="16"/>
              </w:rPr>
              <w:t>": "Animal Planet",</w:t>
            </w:r>
          </w:p>
          <w:p w14:paraId="2F736CD8" w14:textId="77777777" w:rsidR="0045414D" w:rsidRPr="001D7B51" w:rsidRDefault="0045414D" w:rsidP="0045414D">
            <w:pPr>
              <w:rPr>
                <w:sz w:val="18"/>
                <w:szCs w:val="16"/>
              </w:rPr>
            </w:pPr>
            <w:r w:rsidRPr="001D7B51">
              <w:rPr>
                <w:sz w:val="18"/>
                <w:szCs w:val="16"/>
              </w:rPr>
              <w:t xml:space="preserve">                "</w:t>
            </w:r>
            <w:r w:rsidRPr="001D7B51">
              <w:rPr>
                <w:b/>
                <w:sz w:val="18"/>
                <w:szCs w:val="16"/>
              </w:rPr>
              <w:t>channelCd</w:t>
            </w:r>
            <w:r w:rsidRPr="001D7B51">
              <w:rPr>
                <w:sz w:val="18"/>
                <w:szCs w:val="16"/>
              </w:rPr>
              <w:t>": "Animal Planet",</w:t>
            </w:r>
          </w:p>
          <w:p w14:paraId="7A23617F" w14:textId="77777777" w:rsidR="0045414D" w:rsidRPr="001D7B51" w:rsidRDefault="0045414D" w:rsidP="0045414D">
            <w:pPr>
              <w:rPr>
                <w:sz w:val="18"/>
                <w:szCs w:val="16"/>
              </w:rPr>
            </w:pPr>
            <w:r w:rsidRPr="001D7B51">
              <w:rPr>
                <w:sz w:val="18"/>
                <w:szCs w:val="16"/>
              </w:rPr>
              <w:lastRenderedPageBreak/>
              <w:t xml:space="preserve">                "</w:t>
            </w:r>
            <w:r w:rsidRPr="001D7B51">
              <w:rPr>
                <w:b/>
                <w:sz w:val="18"/>
                <w:szCs w:val="16"/>
              </w:rPr>
              <w:t>channelTxt</w:t>
            </w:r>
            <w:r w:rsidRPr="001D7B51">
              <w:rPr>
                <w:sz w:val="18"/>
                <w:szCs w:val="16"/>
              </w:rPr>
              <w:t>": "Animal Planet captivates viewers with amazing stories about animals and the people who connect with them.",</w:t>
            </w:r>
          </w:p>
          <w:p w14:paraId="3A604CD5" w14:textId="77777777" w:rsidR="0045414D" w:rsidRPr="001D7B51" w:rsidRDefault="0045414D" w:rsidP="0045414D">
            <w:pPr>
              <w:rPr>
                <w:sz w:val="18"/>
                <w:szCs w:val="16"/>
              </w:rPr>
            </w:pPr>
            <w:r w:rsidRPr="001D7B51">
              <w:rPr>
                <w:sz w:val="18"/>
                <w:szCs w:val="16"/>
              </w:rPr>
              <w:t xml:space="preserve">                "</w:t>
            </w:r>
            <w:r w:rsidRPr="001D7B51">
              <w:rPr>
                <w:b/>
                <w:sz w:val="18"/>
                <w:szCs w:val="16"/>
              </w:rPr>
              <w:t>alaCarteInd</w:t>
            </w:r>
            <w:r w:rsidRPr="001D7B51">
              <w:rPr>
                <w:sz w:val="18"/>
                <w:szCs w:val="16"/>
              </w:rPr>
              <w:t>": true,</w:t>
            </w:r>
          </w:p>
          <w:p w14:paraId="1B705F6C" w14:textId="77777777" w:rsidR="0045414D" w:rsidRPr="001D7B51" w:rsidRDefault="0045414D" w:rsidP="0045414D">
            <w:pPr>
              <w:rPr>
                <w:sz w:val="18"/>
                <w:szCs w:val="16"/>
              </w:rPr>
            </w:pPr>
            <w:r w:rsidRPr="001D7B51">
              <w:rPr>
                <w:sz w:val="18"/>
                <w:szCs w:val="16"/>
              </w:rPr>
              <w:t xml:space="preserve">                "</w:t>
            </w:r>
            <w:r w:rsidRPr="001D7B51">
              <w:rPr>
                <w:b/>
                <w:sz w:val="18"/>
                <w:szCs w:val="16"/>
              </w:rPr>
              <w:t>purchasableInd</w:t>
            </w:r>
            <w:r w:rsidRPr="001D7B51">
              <w:rPr>
                <w:sz w:val="18"/>
                <w:szCs w:val="16"/>
              </w:rPr>
              <w:t>": true,</w:t>
            </w:r>
          </w:p>
          <w:p w14:paraId="4109761F" w14:textId="77777777" w:rsidR="0045414D" w:rsidRPr="001D7B51" w:rsidRDefault="0045414D" w:rsidP="0045414D">
            <w:pPr>
              <w:rPr>
                <w:sz w:val="18"/>
                <w:szCs w:val="16"/>
              </w:rPr>
            </w:pPr>
            <w:r w:rsidRPr="001D7B51">
              <w:rPr>
                <w:sz w:val="18"/>
                <w:szCs w:val="16"/>
              </w:rPr>
              <w:t xml:space="preserve">                "</w:t>
            </w:r>
            <w:r w:rsidRPr="001D7B51">
              <w:rPr>
                <w:b/>
                <w:sz w:val="18"/>
                <w:szCs w:val="16"/>
              </w:rPr>
              <w:t>streamList</w:t>
            </w:r>
            <w:r w:rsidRPr="001D7B51">
              <w:rPr>
                <w:sz w:val="18"/>
                <w:szCs w:val="16"/>
              </w:rPr>
              <w:t>": [{</w:t>
            </w:r>
          </w:p>
          <w:p w14:paraId="23054C78" w14:textId="77777777" w:rsidR="0045414D" w:rsidRPr="001D7B51" w:rsidRDefault="0045414D" w:rsidP="0045414D">
            <w:pPr>
              <w:rPr>
                <w:sz w:val="18"/>
                <w:szCs w:val="16"/>
              </w:rPr>
            </w:pPr>
            <w:r w:rsidRPr="001D7B51">
              <w:rPr>
                <w:sz w:val="18"/>
                <w:szCs w:val="16"/>
              </w:rPr>
              <w:t xml:space="preserve">                    "</w:t>
            </w:r>
            <w:r w:rsidRPr="001D7B51">
              <w:rPr>
                <w:b/>
                <w:sz w:val="18"/>
                <w:szCs w:val="16"/>
              </w:rPr>
              <w:t>streamNum</w:t>
            </w:r>
            <w:r w:rsidRPr="001D7B51">
              <w:rPr>
                <w:sz w:val="18"/>
                <w:szCs w:val="16"/>
              </w:rPr>
              <w:t>": "721",</w:t>
            </w:r>
          </w:p>
          <w:p w14:paraId="1D535CD4" w14:textId="77777777" w:rsidR="0045414D" w:rsidRPr="001D7B51" w:rsidRDefault="0045414D" w:rsidP="0045414D">
            <w:pPr>
              <w:rPr>
                <w:sz w:val="18"/>
                <w:szCs w:val="16"/>
              </w:rPr>
            </w:pPr>
            <w:r w:rsidRPr="001D7B51">
              <w:rPr>
                <w:sz w:val="18"/>
                <w:szCs w:val="16"/>
              </w:rPr>
              <w:t xml:space="preserve">                    "</w:t>
            </w:r>
            <w:r w:rsidRPr="001D7B51">
              <w:rPr>
                <w:b/>
                <w:sz w:val="18"/>
                <w:szCs w:val="16"/>
              </w:rPr>
              <w:t>streamType</w:t>
            </w:r>
            <w:r w:rsidRPr="001D7B51">
              <w:rPr>
                <w:sz w:val="18"/>
                <w:szCs w:val="16"/>
              </w:rPr>
              <w:t>": "HD"</w:t>
            </w:r>
          </w:p>
          <w:p w14:paraId="221D0490" w14:textId="77777777" w:rsidR="0045414D" w:rsidRPr="001D7B51" w:rsidRDefault="0045414D" w:rsidP="0045414D">
            <w:pPr>
              <w:rPr>
                <w:sz w:val="18"/>
                <w:szCs w:val="16"/>
              </w:rPr>
            </w:pPr>
            <w:r w:rsidRPr="001D7B51">
              <w:rPr>
                <w:sz w:val="18"/>
                <w:szCs w:val="16"/>
              </w:rPr>
              <w:t xml:space="preserve">                },{</w:t>
            </w:r>
          </w:p>
          <w:p w14:paraId="4E44D018" w14:textId="77777777" w:rsidR="0045414D" w:rsidRPr="001D7B51" w:rsidRDefault="0045414D" w:rsidP="0045414D">
            <w:pPr>
              <w:rPr>
                <w:sz w:val="18"/>
                <w:szCs w:val="16"/>
              </w:rPr>
            </w:pPr>
            <w:r w:rsidRPr="001D7B51">
              <w:rPr>
                <w:sz w:val="18"/>
                <w:szCs w:val="16"/>
              </w:rPr>
              <w:t xml:space="preserve">                    "</w:t>
            </w:r>
            <w:r w:rsidRPr="001D7B51">
              <w:rPr>
                <w:b/>
                <w:sz w:val="18"/>
                <w:szCs w:val="16"/>
              </w:rPr>
              <w:t>streamNum</w:t>
            </w:r>
            <w:r w:rsidRPr="001D7B51">
              <w:rPr>
                <w:sz w:val="18"/>
                <w:szCs w:val="16"/>
              </w:rPr>
              <w:t>": "9721",</w:t>
            </w:r>
          </w:p>
          <w:p w14:paraId="40F00302" w14:textId="77777777" w:rsidR="0045414D" w:rsidRPr="001D7B51" w:rsidRDefault="0045414D" w:rsidP="0045414D">
            <w:pPr>
              <w:rPr>
                <w:sz w:val="18"/>
                <w:szCs w:val="16"/>
              </w:rPr>
            </w:pPr>
            <w:r w:rsidRPr="001D7B51">
              <w:rPr>
                <w:sz w:val="18"/>
                <w:szCs w:val="16"/>
              </w:rPr>
              <w:t xml:space="preserve">                    "</w:t>
            </w:r>
            <w:r w:rsidRPr="001D7B51">
              <w:rPr>
                <w:b/>
                <w:sz w:val="18"/>
                <w:szCs w:val="16"/>
              </w:rPr>
              <w:t>streamType</w:t>
            </w:r>
            <w:r w:rsidRPr="001D7B51">
              <w:rPr>
                <w:sz w:val="18"/>
                <w:szCs w:val="16"/>
              </w:rPr>
              <w:t>": "SD"</w:t>
            </w:r>
          </w:p>
          <w:p w14:paraId="52B038D8" w14:textId="77777777" w:rsidR="0045414D" w:rsidRPr="001D7B51" w:rsidRDefault="0045414D" w:rsidP="0045414D">
            <w:pPr>
              <w:rPr>
                <w:sz w:val="18"/>
                <w:szCs w:val="16"/>
              </w:rPr>
            </w:pPr>
            <w:r w:rsidRPr="001D7B51">
              <w:rPr>
                <w:sz w:val="18"/>
                <w:szCs w:val="16"/>
              </w:rPr>
              <w:t xml:space="preserve">                }],</w:t>
            </w:r>
          </w:p>
          <w:p w14:paraId="4D819D7F" w14:textId="77777777" w:rsidR="0045414D" w:rsidRPr="001D7B51" w:rsidRDefault="0045414D" w:rsidP="0045414D">
            <w:pPr>
              <w:rPr>
                <w:sz w:val="18"/>
                <w:szCs w:val="16"/>
              </w:rPr>
            </w:pPr>
            <w:r w:rsidRPr="001D7B51">
              <w:rPr>
                <w:sz w:val="18"/>
                <w:szCs w:val="16"/>
              </w:rPr>
              <w:t xml:space="preserve">                "</w:t>
            </w:r>
            <w:r w:rsidRPr="001D7B51">
              <w:rPr>
                <w:b/>
                <w:sz w:val="18"/>
                <w:szCs w:val="16"/>
              </w:rPr>
              <w:t>displayCategoryCdList</w:t>
            </w:r>
            <w:r w:rsidRPr="001D7B51">
              <w:rPr>
                <w:sz w:val="18"/>
                <w:szCs w:val="16"/>
              </w:rPr>
              <w:t>": [ "1002", "1053" ],</w:t>
            </w:r>
          </w:p>
          <w:p w14:paraId="0083E19D" w14:textId="77777777" w:rsidR="0045414D" w:rsidRPr="001D7B51" w:rsidRDefault="0045414D" w:rsidP="0045414D">
            <w:pPr>
              <w:rPr>
                <w:sz w:val="18"/>
                <w:szCs w:val="16"/>
              </w:rPr>
            </w:pPr>
            <w:r w:rsidRPr="001D7B51">
              <w:rPr>
                <w:sz w:val="18"/>
                <w:szCs w:val="16"/>
              </w:rPr>
              <w:t xml:space="preserve">                "</w:t>
            </w:r>
            <w:r w:rsidRPr="001D7B51">
              <w:rPr>
                <w:b/>
                <w:sz w:val="18"/>
                <w:szCs w:val="16"/>
              </w:rPr>
              <w:t>channelPriceAmt</w:t>
            </w:r>
            <w:r w:rsidRPr="001D7B51">
              <w:rPr>
                <w:sz w:val="18"/>
                <w:szCs w:val="16"/>
              </w:rPr>
              <w:t>": 4,</w:t>
            </w:r>
          </w:p>
          <w:p w14:paraId="5E72FAA8" w14:textId="77777777" w:rsidR="0045414D" w:rsidRPr="001D7B51" w:rsidRDefault="0045414D" w:rsidP="0045414D">
            <w:pPr>
              <w:rPr>
                <w:sz w:val="18"/>
                <w:szCs w:val="16"/>
              </w:rPr>
            </w:pPr>
            <w:r w:rsidRPr="001D7B51">
              <w:rPr>
                <w:sz w:val="18"/>
                <w:szCs w:val="16"/>
              </w:rPr>
              <w:t xml:space="preserve">                "</w:t>
            </w:r>
            <w:r w:rsidRPr="001D7B51">
              <w:rPr>
                <w:b/>
                <w:sz w:val="18"/>
                <w:szCs w:val="16"/>
              </w:rPr>
              <w:t>offerCdList</w:t>
            </w:r>
            <w:r w:rsidRPr="001D7B51">
              <w:rPr>
                <w:sz w:val="18"/>
                <w:szCs w:val="16"/>
              </w:rPr>
              <w:t>": [ "MediaroomTV-HS", "MediaroomTV-HS2.0"]</w:t>
            </w:r>
          </w:p>
          <w:p w14:paraId="7C06E8D4" w14:textId="77777777" w:rsidR="0045414D" w:rsidRPr="001D7B51" w:rsidRDefault="0045414D" w:rsidP="0045414D">
            <w:pPr>
              <w:rPr>
                <w:sz w:val="18"/>
                <w:szCs w:val="16"/>
              </w:rPr>
            </w:pPr>
            <w:r w:rsidRPr="001D7B51">
              <w:rPr>
                <w:sz w:val="18"/>
                <w:szCs w:val="16"/>
              </w:rPr>
              <w:t xml:space="preserve">            }],</w:t>
            </w:r>
          </w:p>
          <w:p w14:paraId="301F049A" w14:textId="77777777" w:rsidR="0045414D" w:rsidRPr="001D7B51" w:rsidRDefault="0045414D" w:rsidP="0045414D">
            <w:pPr>
              <w:rPr>
                <w:sz w:val="18"/>
                <w:szCs w:val="16"/>
              </w:rPr>
            </w:pPr>
            <w:r w:rsidRPr="001D7B51">
              <w:rPr>
                <w:sz w:val="18"/>
                <w:szCs w:val="16"/>
              </w:rPr>
              <w:t xml:space="preserve">            "</w:t>
            </w:r>
            <w:r w:rsidRPr="001D7B51">
              <w:rPr>
                <w:b/>
                <w:sz w:val="18"/>
                <w:szCs w:val="16"/>
              </w:rPr>
              <w:t>offerCdList</w:t>
            </w:r>
            <w:r w:rsidRPr="001D7B51">
              <w:rPr>
                <w:sz w:val="18"/>
                <w:szCs w:val="16"/>
              </w:rPr>
              <w:t>": null,</w:t>
            </w:r>
          </w:p>
          <w:p w14:paraId="31005DE4" w14:textId="77777777" w:rsidR="0045414D" w:rsidRPr="001D7B51" w:rsidRDefault="0045414D" w:rsidP="0045414D">
            <w:pPr>
              <w:rPr>
                <w:sz w:val="18"/>
                <w:szCs w:val="16"/>
              </w:rPr>
            </w:pPr>
            <w:r w:rsidRPr="001D7B51">
              <w:rPr>
                <w:sz w:val="18"/>
                <w:szCs w:val="16"/>
              </w:rPr>
              <w:t xml:space="preserve">            "</w:t>
            </w:r>
            <w:r w:rsidRPr="001D7B51">
              <w:rPr>
                <w:b/>
                <w:sz w:val="18"/>
                <w:szCs w:val="16"/>
              </w:rPr>
              <w:t>onPromotionInd</w:t>
            </w:r>
            <w:r w:rsidRPr="001D7B51">
              <w:rPr>
                <w:sz w:val="18"/>
                <w:szCs w:val="16"/>
              </w:rPr>
              <w:t>": false</w:t>
            </w:r>
          </w:p>
          <w:p w14:paraId="761EB46A" w14:textId="77777777" w:rsidR="0045414D" w:rsidRPr="001D7B51" w:rsidRDefault="0045414D" w:rsidP="0045414D">
            <w:pPr>
              <w:rPr>
                <w:sz w:val="18"/>
                <w:szCs w:val="16"/>
              </w:rPr>
            </w:pPr>
            <w:r w:rsidRPr="001D7B51">
              <w:rPr>
                <w:sz w:val="18"/>
                <w:szCs w:val="16"/>
              </w:rPr>
              <w:t xml:space="preserve">        },{</w:t>
            </w:r>
          </w:p>
          <w:p w14:paraId="12FC3661" w14:textId="77777777" w:rsidR="0045414D" w:rsidRPr="001D7B51" w:rsidRDefault="0045414D" w:rsidP="0045414D">
            <w:pPr>
              <w:rPr>
                <w:sz w:val="18"/>
                <w:szCs w:val="16"/>
              </w:rPr>
            </w:pPr>
            <w:r w:rsidRPr="001D7B51">
              <w:rPr>
                <w:sz w:val="18"/>
                <w:szCs w:val="16"/>
              </w:rPr>
              <w:t xml:space="preserve">            </w:t>
            </w:r>
            <w:r w:rsidRPr="001D7B51">
              <w:rPr>
                <w:rFonts w:asciiTheme="majorHAnsi" w:hAnsiTheme="majorHAnsi" w:cstheme="minorHAnsi"/>
                <w:i/>
                <w:sz w:val="18"/>
                <w:szCs w:val="18"/>
              </w:rPr>
              <w:t>... more …</w:t>
            </w:r>
          </w:p>
          <w:p w14:paraId="70BEE20E" w14:textId="77777777" w:rsidR="0045414D" w:rsidRPr="001D7B51" w:rsidRDefault="0045414D" w:rsidP="0045414D">
            <w:pPr>
              <w:rPr>
                <w:sz w:val="18"/>
                <w:szCs w:val="16"/>
              </w:rPr>
            </w:pPr>
            <w:r w:rsidRPr="001D7B51">
              <w:rPr>
                <w:sz w:val="18"/>
                <w:szCs w:val="16"/>
              </w:rPr>
              <w:t xml:space="preserve">        },{</w:t>
            </w:r>
          </w:p>
          <w:p w14:paraId="65F3237A" w14:textId="77777777" w:rsidR="0045414D" w:rsidRPr="001D7B51" w:rsidRDefault="0045414D" w:rsidP="0045414D">
            <w:pPr>
              <w:rPr>
                <w:sz w:val="18"/>
                <w:szCs w:val="16"/>
              </w:rPr>
            </w:pPr>
            <w:r w:rsidRPr="001D7B51">
              <w:rPr>
                <w:sz w:val="18"/>
                <w:szCs w:val="16"/>
              </w:rPr>
              <w:t xml:space="preserve">            </w:t>
            </w:r>
            <w:r w:rsidRPr="001D7B51">
              <w:rPr>
                <w:rFonts w:asciiTheme="majorHAnsi" w:hAnsiTheme="majorHAnsi" w:cstheme="minorHAnsi"/>
                <w:i/>
                <w:sz w:val="18"/>
                <w:szCs w:val="18"/>
              </w:rPr>
              <w:t>... more …</w:t>
            </w:r>
          </w:p>
          <w:p w14:paraId="3BA4EAD8" w14:textId="77777777" w:rsidR="0045414D" w:rsidRPr="001D7B51" w:rsidRDefault="0045414D" w:rsidP="0045414D">
            <w:pPr>
              <w:rPr>
                <w:sz w:val="18"/>
                <w:szCs w:val="16"/>
              </w:rPr>
            </w:pPr>
            <w:r>
              <w:rPr>
                <w:sz w:val="18"/>
                <w:szCs w:val="16"/>
              </w:rPr>
              <w:t xml:space="preserve">        }]</w:t>
            </w:r>
          </w:p>
          <w:p w14:paraId="40D22D0C" w14:textId="77777777" w:rsidR="0045414D" w:rsidRPr="001D7B51" w:rsidRDefault="0045414D" w:rsidP="0045414D">
            <w:pPr>
              <w:rPr>
                <w:sz w:val="18"/>
                <w:szCs w:val="16"/>
              </w:rPr>
            </w:pPr>
            <w:r w:rsidRPr="001D7B51">
              <w:rPr>
                <w:sz w:val="18"/>
                <w:szCs w:val="16"/>
              </w:rPr>
              <w:t xml:space="preserve">    }</w:t>
            </w:r>
          </w:p>
          <w:p w14:paraId="01934A37" w14:textId="5A16F143" w:rsidR="0045414D" w:rsidRDefault="0045414D" w:rsidP="00571C6F">
            <w:pPr>
              <w:rPr>
                <w:sz w:val="18"/>
                <w:szCs w:val="16"/>
              </w:rPr>
            </w:pPr>
            <w:r w:rsidRPr="001D7B51">
              <w:rPr>
                <w:sz w:val="18"/>
                <w:szCs w:val="16"/>
              </w:rPr>
              <w:t>}</w:t>
            </w:r>
          </w:p>
        </w:tc>
      </w:tr>
      <w:tr w:rsidR="0026597A" w14:paraId="4DDE6AF1" w14:textId="77777777" w:rsidTr="00BF0302">
        <w:tc>
          <w:tcPr>
            <w:tcW w:w="1101" w:type="dxa"/>
            <w:tcBorders>
              <w:top w:val="single" w:sz="4" w:space="0" w:color="auto"/>
              <w:left w:val="single" w:sz="4" w:space="0" w:color="auto"/>
              <w:bottom w:val="single" w:sz="4" w:space="0" w:color="auto"/>
              <w:right w:val="single" w:sz="4" w:space="0" w:color="auto"/>
            </w:tcBorders>
          </w:tcPr>
          <w:p w14:paraId="3AE1E1F9" w14:textId="77777777" w:rsidR="0026597A" w:rsidRDefault="0026597A" w:rsidP="00447597">
            <w:pPr>
              <w:rPr>
                <w:b/>
                <w:sz w:val="18"/>
                <w:szCs w:val="16"/>
              </w:rPr>
            </w:pPr>
          </w:p>
        </w:tc>
        <w:tc>
          <w:tcPr>
            <w:tcW w:w="8475" w:type="dxa"/>
            <w:tcBorders>
              <w:top w:val="single" w:sz="4" w:space="0" w:color="auto"/>
              <w:left w:val="single" w:sz="4" w:space="0" w:color="auto"/>
              <w:bottom w:val="single" w:sz="4" w:space="0" w:color="auto"/>
              <w:right w:val="single" w:sz="4" w:space="0" w:color="auto"/>
            </w:tcBorders>
          </w:tcPr>
          <w:p w14:paraId="06A6F3AA" w14:textId="77777777" w:rsidR="0026597A" w:rsidRPr="002C6318" w:rsidRDefault="0026597A" w:rsidP="00447597">
            <w:pPr>
              <w:rPr>
                <w:sz w:val="16"/>
                <w:szCs w:val="16"/>
              </w:rPr>
            </w:pPr>
          </w:p>
        </w:tc>
      </w:tr>
    </w:tbl>
    <w:p w14:paraId="01934A39" w14:textId="77777777" w:rsidR="000E5A8A" w:rsidRDefault="000E5A8A" w:rsidP="000E5A8A"/>
    <w:p w14:paraId="01934A3A" w14:textId="27A615B4" w:rsidR="00D05211" w:rsidRDefault="00860BAD" w:rsidP="00D05211">
      <w:pPr>
        <w:pStyle w:val="Heading2"/>
        <w:rPr>
          <w:rFonts w:cstheme="minorHAnsi"/>
        </w:rPr>
      </w:pPr>
      <w:bookmarkStart w:id="93" w:name="_Toc437935987"/>
      <w:r>
        <w:rPr>
          <w:rFonts w:cstheme="minorHAnsi"/>
        </w:rPr>
        <w:t>c</w:t>
      </w:r>
      <w:r w:rsidR="00E668FA">
        <w:rPr>
          <w:rFonts w:cstheme="minorHAnsi"/>
        </w:rPr>
        <w:t>ollection</w:t>
      </w:r>
      <w:r>
        <w:rPr>
          <w:rFonts w:cstheme="minorHAnsi"/>
        </w:rPr>
        <w:t>-b</w:t>
      </w:r>
      <w:r w:rsidR="00E668FA">
        <w:rPr>
          <w:rFonts w:cstheme="minorHAnsi"/>
        </w:rPr>
        <w:t>y</w:t>
      </w:r>
      <w:r>
        <w:rPr>
          <w:rFonts w:cstheme="minorHAnsi"/>
        </w:rPr>
        <w:t>-c</w:t>
      </w:r>
      <w:r w:rsidR="00D05211">
        <w:rPr>
          <w:rFonts w:cstheme="minorHAnsi"/>
        </w:rPr>
        <w:t>ollectionCode</w:t>
      </w:r>
      <w:r w:rsidR="00D05211" w:rsidRPr="00026A3E">
        <w:rPr>
          <w:rFonts w:cstheme="minorHAnsi"/>
        </w:rPr>
        <w:t xml:space="preserve"> </w:t>
      </w:r>
      <w:r w:rsidR="005863FE">
        <w:t>(GET)</w:t>
      </w:r>
      <w:bookmarkEnd w:id="93"/>
    </w:p>
    <w:tbl>
      <w:tblPr>
        <w:tblStyle w:val="TableGrid"/>
        <w:tblW w:w="0" w:type="auto"/>
        <w:tblLook w:val="04A0" w:firstRow="1" w:lastRow="0" w:firstColumn="1" w:lastColumn="0" w:noHBand="0" w:noVBand="1"/>
      </w:tblPr>
      <w:tblGrid>
        <w:gridCol w:w="1072"/>
        <w:gridCol w:w="8504"/>
      </w:tblGrid>
      <w:tr w:rsidR="00D05211" w14:paraId="01934A3D" w14:textId="77777777" w:rsidTr="003B3AC2">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934A3B" w14:textId="77777777" w:rsidR="00D05211" w:rsidRDefault="00D05211" w:rsidP="003B3AC2">
            <w:pPr>
              <w:rPr>
                <w:b/>
                <w:szCs w:val="16"/>
              </w:rPr>
            </w:pPr>
            <w:r>
              <w:rPr>
                <w:b/>
                <w:szCs w:val="16"/>
              </w:rPr>
              <w:t>OPERATION</w:t>
            </w:r>
          </w:p>
          <w:p w14:paraId="01934A3C" w14:textId="716F52C1" w:rsidR="00D05211" w:rsidRDefault="00D05211" w:rsidP="00D05211">
            <w:pPr>
              <w:rPr>
                <w:rFonts w:cstheme="minorHAnsi"/>
                <w:color w:val="1F497D"/>
              </w:rPr>
            </w:pPr>
            <w:r>
              <w:rPr>
                <w:rFonts w:cstheme="minorHAnsi"/>
              </w:rPr>
              <w:t>tv/reference/collection/{collectioncode}</w:t>
            </w:r>
          </w:p>
        </w:tc>
      </w:tr>
      <w:tr w:rsidR="00D05211" w14:paraId="01934A40" w14:textId="77777777" w:rsidTr="003B3AC2">
        <w:tc>
          <w:tcPr>
            <w:tcW w:w="1072" w:type="dxa"/>
            <w:tcBorders>
              <w:top w:val="single" w:sz="4" w:space="0" w:color="auto"/>
              <w:left w:val="single" w:sz="4" w:space="0" w:color="auto"/>
              <w:bottom w:val="single" w:sz="4" w:space="0" w:color="auto"/>
              <w:right w:val="single" w:sz="4" w:space="0" w:color="auto"/>
            </w:tcBorders>
            <w:hideMark/>
          </w:tcPr>
          <w:p w14:paraId="01934A3E" w14:textId="77777777" w:rsidR="00D05211" w:rsidRDefault="00D05211" w:rsidP="003B3AC2">
            <w:pPr>
              <w:rPr>
                <w:b/>
                <w:sz w:val="18"/>
                <w:szCs w:val="16"/>
              </w:rPr>
            </w:pPr>
            <w:r>
              <w:rPr>
                <w:b/>
                <w:sz w:val="18"/>
                <w:szCs w:val="16"/>
              </w:rPr>
              <w:t>Method</w:t>
            </w:r>
          </w:p>
        </w:tc>
        <w:tc>
          <w:tcPr>
            <w:tcW w:w="8504" w:type="dxa"/>
            <w:tcBorders>
              <w:top w:val="single" w:sz="4" w:space="0" w:color="auto"/>
              <w:left w:val="single" w:sz="4" w:space="0" w:color="auto"/>
              <w:bottom w:val="single" w:sz="4" w:space="0" w:color="auto"/>
              <w:right w:val="single" w:sz="4" w:space="0" w:color="auto"/>
            </w:tcBorders>
            <w:hideMark/>
          </w:tcPr>
          <w:p w14:paraId="01934A3F" w14:textId="77777777" w:rsidR="00D05211" w:rsidRDefault="00D05211" w:rsidP="003B3AC2">
            <w:pPr>
              <w:rPr>
                <w:sz w:val="18"/>
                <w:szCs w:val="16"/>
              </w:rPr>
            </w:pPr>
            <w:r>
              <w:rPr>
                <w:sz w:val="18"/>
                <w:szCs w:val="16"/>
              </w:rPr>
              <w:t>Get</w:t>
            </w:r>
          </w:p>
        </w:tc>
      </w:tr>
      <w:tr w:rsidR="00D05211" w14:paraId="01934A43" w14:textId="77777777" w:rsidTr="003B3AC2">
        <w:tc>
          <w:tcPr>
            <w:tcW w:w="1072" w:type="dxa"/>
            <w:tcBorders>
              <w:top w:val="single" w:sz="4" w:space="0" w:color="auto"/>
              <w:left w:val="single" w:sz="4" w:space="0" w:color="auto"/>
              <w:bottom w:val="single" w:sz="4" w:space="0" w:color="auto"/>
              <w:right w:val="single" w:sz="4" w:space="0" w:color="auto"/>
            </w:tcBorders>
            <w:hideMark/>
          </w:tcPr>
          <w:p w14:paraId="01934A41" w14:textId="77777777" w:rsidR="00D05211" w:rsidRDefault="00D05211" w:rsidP="003B3AC2">
            <w:pPr>
              <w:rPr>
                <w:b/>
                <w:sz w:val="18"/>
                <w:szCs w:val="16"/>
              </w:rPr>
            </w:pPr>
            <w:r>
              <w:rPr>
                <w:b/>
                <w:sz w:val="18"/>
                <w:szCs w:val="16"/>
              </w:rPr>
              <w:t>Description</w:t>
            </w:r>
          </w:p>
        </w:tc>
        <w:tc>
          <w:tcPr>
            <w:tcW w:w="8504" w:type="dxa"/>
            <w:tcBorders>
              <w:top w:val="single" w:sz="4" w:space="0" w:color="auto"/>
              <w:left w:val="single" w:sz="4" w:space="0" w:color="auto"/>
              <w:bottom w:val="single" w:sz="4" w:space="0" w:color="auto"/>
              <w:right w:val="single" w:sz="4" w:space="0" w:color="auto"/>
            </w:tcBorders>
            <w:hideMark/>
          </w:tcPr>
          <w:p w14:paraId="01934A42" w14:textId="77777777" w:rsidR="00D05211" w:rsidRDefault="00D05211" w:rsidP="0024280A">
            <w:pPr>
              <w:rPr>
                <w:sz w:val="18"/>
                <w:szCs w:val="16"/>
              </w:rPr>
            </w:pPr>
            <w:r>
              <w:rPr>
                <w:sz w:val="18"/>
                <w:szCs w:val="16"/>
              </w:rPr>
              <w:t>Provide telus TV collection</w:t>
            </w:r>
            <w:r w:rsidR="0024280A">
              <w:rPr>
                <w:sz w:val="18"/>
                <w:szCs w:val="16"/>
              </w:rPr>
              <w:t xml:space="preserve"> details based on collection code, geo target market and/or order offer code</w:t>
            </w:r>
            <w:r>
              <w:rPr>
                <w:sz w:val="18"/>
                <w:szCs w:val="16"/>
              </w:rPr>
              <w:t>.</w:t>
            </w:r>
          </w:p>
        </w:tc>
      </w:tr>
      <w:tr w:rsidR="00D05211" w14:paraId="01934A47" w14:textId="77777777" w:rsidTr="003B3AC2">
        <w:tc>
          <w:tcPr>
            <w:tcW w:w="1072" w:type="dxa"/>
            <w:tcBorders>
              <w:top w:val="single" w:sz="4" w:space="0" w:color="auto"/>
              <w:left w:val="single" w:sz="4" w:space="0" w:color="auto"/>
              <w:bottom w:val="single" w:sz="4" w:space="0" w:color="auto"/>
              <w:right w:val="single" w:sz="4" w:space="0" w:color="auto"/>
            </w:tcBorders>
            <w:hideMark/>
          </w:tcPr>
          <w:p w14:paraId="01934A44" w14:textId="77777777" w:rsidR="00D05211" w:rsidRDefault="00D05211" w:rsidP="003B3AC2">
            <w:pPr>
              <w:rPr>
                <w:b/>
                <w:sz w:val="18"/>
                <w:szCs w:val="16"/>
              </w:rPr>
            </w:pPr>
            <w:r>
              <w:rPr>
                <w:b/>
                <w:sz w:val="18"/>
                <w:szCs w:val="16"/>
              </w:rPr>
              <w:t>Input</w:t>
            </w:r>
          </w:p>
        </w:tc>
        <w:tc>
          <w:tcPr>
            <w:tcW w:w="8504" w:type="dxa"/>
            <w:tcBorders>
              <w:top w:val="single" w:sz="4" w:space="0" w:color="auto"/>
              <w:left w:val="single" w:sz="4" w:space="0" w:color="auto"/>
              <w:bottom w:val="single" w:sz="4" w:space="0" w:color="auto"/>
              <w:right w:val="single" w:sz="4" w:space="0" w:color="auto"/>
            </w:tcBorders>
          </w:tcPr>
          <w:p w14:paraId="221030C6" w14:textId="77777777" w:rsidR="0045414D" w:rsidRDefault="0045414D" w:rsidP="0045414D">
            <w:pPr>
              <w:rPr>
                <w:sz w:val="18"/>
                <w:szCs w:val="16"/>
              </w:rPr>
            </w:pPr>
          </w:p>
          <w:tbl>
            <w:tblPr>
              <w:tblStyle w:val="TableGrid"/>
              <w:tblW w:w="0" w:type="auto"/>
              <w:tblLook w:val="04A0" w:firstRow="1" w:lastRow="0" w:firstColumn="1" w:lastColumn="0" w:noHBand="0" w:noVBand="1"/>
            </w:tblPr>
            <w:tblGrid>
              <w:gridCol w:w="1617"/>
              <w:gridCol w:w="1983"/>
              <w:gridCol w:w="1137"/>
              <w:gridCol w:w="3541"/>
            </w:tblGrid>
            <w:tr w:rsidR="00C56585" w:rsidRPr="00444190" w14:paraId="7FFB6556" w14:textId="77777777" w:rsidTr="00F971C0">
              <w:tc>
                <w:tcPr>
                  <w:tcW w:w="1617" w:type="dxa"/>
                  <w:shd w:val="clear" w:color="auto" w:fill="D9D9D9" w:themeFill="background1" w:themeFillShade="D9"/>
                </w:tcPr>
                <w:p w14:paraId="43224E29" w14:textId="77777777" w:rsidR="00C56585" w:rsidRPr="00444190" w:rsidRDefault="00C56585" w:rsidP="00F971C0">
                  <w:pPr>
                    <w:rPr>
                      <w:b/>
                      <w:sz w:val="18"/>
                      <w:szCs w:val="16"/>
                    </w:rPr>
                  </w:pPr>
                  <w:r w:rsidRPr="00444190">
                    <w:rPr>
                      <w:b/>
                      <w:sz w:val="18"/>
                      <w:szCs w:val="16"/>
                    </w:rPr>
                    <w:t>Name</w:t>
                  </w:r>
                </w:p>
              </w:tc>
              <w:tc>
                <w:tcPr>
                  <w:tcW w:w="1983" w:type="dxa"/>
                  <w:shd w:val="clear" w:color="auto" w:fill="D9D9D9" w:themeFill="background1" w:themeFillShade="D9"/>
                </w:tcPr>
                <w:p w14:paraId="161D6153" w14:textId="77777777" w:rsidR="00C56585" w:rsidRPr="00444190" w:rsidRDefault="00C56585" w:rsidP="00F971C0">
                  <w:pPr>
                    <w:rPr>
                      <w:b/>
                      <w:sz w:val="18"/>
                      <w:szCs w:val="16"/>
                    </w:rPr>
                  </w:pPr>
                  <w:r>
                    <w:rPr>
                      <w:b/>
                      <w:sz w:val="18"/>
                      <w:szCs w:val="16"/>
                    </w:rPr>
                    <w:t>Values</w:t>
                  </w:r>
                </w:p>
              </w:tc>
              <w:tc>
                <w:tcPr>
                  <w:tcW w:w="1137" w:type="dxa"/>
                  <w:shd w:val="clear" w:color="auto" w:fill="D9D9D9" w:themeFill="background1" w:themeFillShade="D9"/>
                </w:tcPr>
                <w:p w14:paraId="002B6C3F" w14:textId="77777777" w:rsidR="00C56585" w:rsidRPr="00444190" w:rsidRDefault="00C56585" w:rsidP="00F971C0">
                  <w:pPr>
                    <w:rPr>
                      <w:b/>
                      <w:sz w:val="18"/>
                      <w:szCs w:val="16"/>
                    </w:rPr>
                  </w:pPr>
                  <w:r w:rsidRPr="00444190">
                    <w:rPr>
                      <w:b/>
                      <w:sz w:val="18"/>
                      <w:szCs w:val="16"/>
                    </w:rPr>
                    <w:t>Mandatory</w:t>
                  </w:r>
                  <w:r>
                    <w:rPr>
                      <w:b/>
                      <w:sz w:val="18"/>
                      <w:szCs w:val="16"/>
                    </w:rPr>
                    <w:t>?</w:t>
                  </w:r>
                </w:p>
              </w:tc>
              <w:tc>
                <w:tcPr>
                  <w:tcW w:w="3541" w:type="dxa"/>
                  <w:shd w:val="clear" w:color="auto" w:fill="D9D9D9" w:themeFill="background1" w:themeFillShade="D9"/>
                </w:tcPr>
                <w:p w14:paraId="1CE45E1E" w14:textId="77777777" w:rsidR="00C56585" w:rsidRPr="00444190" w:rsidRDefault="00C56585" w:rsidP="00F971C0">
                  <w:pPr>
                    <w:rPr>
                      <w:b/>
                      <w:sz w:val="18"/>
                      <w:szCs w:val="16"/>
                    </w:rPr>
                  </w:pPr>
                  <w:r w:rsidRPr="00444190">
                    <w:rPr>
                      <w:b/>
                      <w:sz w:val="18"/>
                      <w:szCs w:val="16"/>
                    </w:rPr>
                    <w:t>Comments</w:t>
                  </w:r>
                </w:p>
              </w:tc>
            </w:tr>
            <w:tr w:rsidR="00C56585" w:rsidRPr="00C87543" w14:paraId="39A8B36E" w14:textId="77777777" w:rsidTr="00F971C0">
              <w:tc>
                <w:tcPr>
                  <w:tcW w:w="1617" w:type="dxa"/>
                </w:tcPr>
                <w:p w14:paraId="6A6B848F" w14:textId="77777777" w:rsidR="00C56585" w:rsidRPr="00752747" w:rsidRDefault="00C56585" w:rsidP="00F971C0">
                  <w:pPr>
                    <w:rPr>
                      <w:sz w:val="18"/>
                      <w:szCs w:val="18"/>
                    </w:rPr>
                  </w:pPr>
                  <w:r>
                    <w:rPr>
                      <w:sz w:val="18"/>
                      <w:szCs w:val="18"/>
                    </w:rPr>
                    <w:t>o</w:t>
                  </w:r>
                  <w:r w:rsidRPr="00752747">
                    <w:rPr>
                      <w:sz w:val="18"/>
                      <w:szCs w:val="18"/>
                    </w:rPr>
                    <w:t>ffer</w:t>
                  </w:r>
                  <w:r>
                    <w:rPr>
                      <w:sz w:val="18"/>
                      <w:szCs w:val="18"/>
                    </w:rPr>
                    <w:t xml:space="preserve"> </w:t>
                  </w:r>
                </w:p>
              </w:tc>
              <w:tc>
                <w:tcPr>
                  <w:tcW w:w="1983" w:type="dxa"/>
                </w:tcPr>
                <w:p w14:paraId="39C94694" w14:textId="77777777" w:rsidR="00C56585" w:rsidRDefault="00C56585" w:rsidP="00F971C0">
                  <w:pPr>
                    <w:rPr>
                      <w:sz w:val="18"/>
                      <w:szCs w:val="16"/>
                    </w:rPr>
                  </w:pPr>
                  <w:r>
                    <w:rPr>
                      <w:sz w:val="18"/>
                      <w:szCs w:val="16"/>
                    </w:rPr>
                    <w:t>“MediaroomTV-HS”,</w:t>
                  </w:r>
                </w:p>
                <w:p w14:paraId="79A5736E" w14:textId="77777777" w:rsidR="00C56585" w:rsidRDefault="00C56585" w:rsidP="00F971C0">
                  <w:pPr>
                    <w:rPr>
                      <w:sz w:val="18"/>
                      <w:szCs w:val="16"/>
                    </w:rPr>
                  </w:pPr>
                  <w:r>
                    <w:rPr>
                      <w:sz w:val="18"/>
                      <w:szCs w:val="16"/>
                    </w:rPr>
                    <w:t>“</w:t>
                  </w:r>
                  <w:r w:rsidRPr="00D17070">
                    <w:rPr>
                      <w:sz w:val="18"/>
                      <w:szCs w:val="16"/>
                    </w:rPr>
                    <w:t>MediaroomTV-HS2.0</w:t>
                  </w:r>
                  <w:r>
                    <w:rPr>
                      <w:sz w:val="18"/>
                      <w:szCs w:val="16"/>
                    </w:rPr>
                    <w:t>”,</w:t>
                  </w:r>
                </w:p>
                <w:p w14:paraId="5B4A30BB" w14:textId="77777777" w:rsidR="00C56585" w:rsidRPr="00752747" w:rsidRDefault="00C56585" w:rsidP="00F971C0">
                  <w:pPr>
                    <w:rPr>
                      <w:sz w:val="18"/>
                      <w:szCs w:val="16"/>
                    </w:rPr>
                  </w:pPr>
                  <w:r>
                    <w:rPr>
                      <w:sz w:val="18"/>
                      <w:szCs w:val="16"/>
                    </w:rPr>
                    <w:t>“TVX”</w:t>
                  </w:r>
                </w:p>
              </w:tc>
              <w:tc>
                <w:tcPr>
                  <w:tcW w:w="1137" w:type="dxa"/>
                </w:tcPr>
                <w:p w14:paraId="483C53D2" w14:textId="77777777" w:rsidR="00C56585" w:rsidRPr="00752747" w:rsidRDefault="00C56585" w:rsidP="00F971C0">
                  <w:pPr>
                    <w:rPr>
                      <w:sz w:val="18"/>
                      <w:szCs w:val="16"/>
                    </w:rPr>
                  </w:pPr>
                  <w:r w:rsidRPr="00752747">
                    <w:rPr>
                      <w:sz w:val="18"/>
                      <w:szCs w:val="16"/>
                    </w:rPr>
                    <w:t>N</w:t>
                  </w:r>
                </w:p>
              </w:tc>
              <w:tc>
                <w:tcPr>
                  <w:tcW w:w="3541" w:type="dxa"/>
                </w:tcPr>
                <w:p w14:paraId="4D68699E" w14:textId="77777777" w:rsidR="00C56585" w:rsidRPr="00C87543" w:rsidRDefault="00C56585" w:rsidP="00F971C0">
                  <w:pPr>
                    <w:rPr>
                      <w:sz w:val="18"/>
                      <w:szCs w:val="16"/>
                    </w:rPr>
                  </w:pPr>
                  <w:r>
                    <w:rPr>
                      <w:sz w:val="18"/>
                      <w:szCs w:val="16"/>
                    </w:rPr>
                    <w:t>Order offer code, default value: “</w:t>
                  </w:r>
                  <w:r w:rsidRPr="00B475B6">
                    <w:rPr>
                      <w:sz w:val="16"/>
                      <w:szCs w:val="16"/>
                    </w:rPr>
                    <w:t>MediaroomTV-HS 2.0</w:t>
                  </w:r>
                  <w:r>
                    <w:rPr>
                      <w:sz w:val="18"/>
                      <w:szCs w:val="16"/>
                    </w:rPr>
                    <w:t>”</w:t>
                  </w:r>
                </w:p>
              </w:tc>
            </w:tr>
          </w:tbl>
          <w:p w14:paraId="2DA39406" w14:textId="77777777" w:rsidR="00C56585" w:rsidRDefault="00C56585" w:rsidP="00610F20">
            <w:pPr>
              <w:rPr>
                <w:sz w:val="18"/>
                <w:szCs w:val="16"/>
              </w:rPr>
            </w:pPr>
          </w:p>
          <w:p w14:paraId="01934A46" w14:textId="77777777" w:rsidR="00C56585" w:rsidRDefault="00C56585" w:rsidP="00610F20">
            <w:pPr>
              <w:rPr>
                <w:sz w:val="18"/>
                <w:szCs w:val="16"/>
              </w:rPr>
            </w:pPr>
          </w:p>
        </w:tc>
      </w:tr>
      <w:tr w:rsidR="00D05211" w14:paraId="01934A63" w14:textId="77777777" w:rsidTr="003B3AC2">
        <w:tc>
          <w:tcPr>
            <w:tcW w:w="1072" w:type="dxa"/>
            <w:tcBorders>
              <w:top w:val="single" w:sz="4" w:space="0" w:color="auto"/>
              <w:left w:val="single" w:sz="4" w:space="0" w:color="auto"/>
              <w:bottom w:val="single" w:sz="4" w:space="0" w:color="auto"/>
              <w:right w:val="single" w:sz="4" w:space="0" w:color="auto"/>
            </w:tcBorders>
            <w:hideMark/>
          </w:tcPr>
          <w:p w14:paraId="01934A48" w14:textId="77777777" w:rsidR="00D05211" w:rsidRDefault="00D05211" w:rsidP="003B3AC2">
            <w:pPr>
              <w:rPr>
                <w:b/>
                <w:sz w:val="18"/>
                <w:szCs w:val="16"/>
              </w:rPr>
            </w:pPr>
            <w:r>
              <w:rPr>
                <w:b/>
                <w:sz w:val="18"/>
                <w:szCs w:val="16"/>
              </w:rPr>
              <w:t>Status Codes</w:t>
            </w:r>
          </w:p>
        </w:tc>
        <w:tc>
          <w:tcPr>
            <w:tcW w:w="8504" w:type="dxa"/>
            <w:tcBorders>
              <w:top w:val="single" w:sz="4" w:space="0" w:color="auto"/>
              <w:left w:val="single" w:sz="4" w:space="0" w:color="auto"/>
              <w:bottom w:val="single" w:sz="4" w:space="0" w:color="auto"/>
              <w:right w:val="single" w:sz="4" w:space="0" w:color="auto"/>
            </w:tcBorders>
          </w:tcPr>
          <w:p w14:paraId="01934A49" w14:textId="77777777" w:rsidR="00D05211" w:rsidRDefault="00D05211" w:rsidP="003B3AC2">
            <w:pPr>
              <w:rPr>
                <w:sz w:val="18"/>
                <w:szCs w:val="16"/>
              </w:rPr>
            </w:pPr>
          </w:p>
          <w:tbl>
            <w:tblPr>
              <w:tblStyle w:val="TableGrid"/>
              <w:tblW w:w="0" w:type="auto"/>
              <w:tblLook w:val="04A0" w:firstRow="1" w:lastRow="0" w:firstColumn="1" w:lastColumn="0" w:noHBand="0" w:noVBand="1"/>
            </w:tblPr>
            <w:tblGrid>
              <w:gridCol w:w="620"/>
              <w:gridCol w:w="657"/>
              <w:gridCol w:w="1615"/>
              <w:gridCol w:w="1276"/>
              <w:gridCol w:w="1276"/>
              <w:gridCol w:w="2834"/>
            </w:tblGrid>
            <w:tr w:rsidR="00D05211" w:rsidRPr="001963A0" w14:paraId="01934A52" w14:textId="77777777" w:rsidTr="003B3AC2">
              <w:tc>
                <w:tcPr>
                  <w:tcW w:w="620" w:type="dxa"/>
                  <w:shd w:val="clear" w:color="auto" w:fill="D9D9D9" w:themeFill="background1" w:themeFillShade="D9"/>
                </w:tcPr>
                <w:p w14:paraId="01934A4A" w14:textId="77777777" w:rsidR="00D05211" w:rsidRPr="001963A0" w:rsidRDefault="00D05211" w:rsidP="003B3AC2">
                  <w:pPr>
                    <w:rPr>
                      <w:b/>
                      <w:sz w:val="16"/>
                      <w:szCs w:val="16"/>
                    </w:rPr>
                  </w:pPr>
                  <w:r w:rsidRPr="001963A0">
                    <w:rPr>
                      <w:b/>
                      <w:sz w:val="16"/>
                      <w:szCs w:val="16"/>
                    </w:rPr>
                    <w:t>status</w:t>
                  </w:r>
                </w:p>
                <w:p w14:paraId="01934A4B" w14:textId="77777777" w:rsidR="00D05211" w:rsidRPr="001963A0" w:rsidRDefault="00D05211" w:rsidP="003B3AC2">
                  <w:pPr>
                    <w:rPr>
                      <w:b/>
                      <w:sz w:val="16"/>
                      <w:szCs w:val="16"/>
                    </w:rPr>
                  </w:pPr>
                  <w:r w:rsidRPr="001963A0">
                    <w:rPr>
                      <w:b/>
                      <w:sz w:val="16"/>
                      <w:szCs w:val="16"/>
                    </w:rPr>
                    <w:t>Cd</w:t>
                  </w:r>
                </w:p>
              </w:tc>
              <w:tc>
                <w:tcPr>
                  <w:tcW w:w="657" w:type="dxa"/>
                  <w:shd w:val="clear" w:color="auto" w:fill="D9D9D9" w:themeFill="background1" w:themeFillShade="D9"/>
                </w:tcPr>
                <w:p w14:paraId="01934A4C" w14:textId="77777777" w:rsidR="00D05211" w:rsidRPr="001963A0" w:rsidRDefault="00D05211" w:rsidP="003B3AC2">
                  <w:pPr>
                    <w:rPr>
                      <w:b/>
                      <w:sz w:val="16"/>
                      <w:szCs w:val="16"/>
                    </w:rPr>
                  </w:pPr>
                  <w:r w:rsidRPr="001963A0">
                    <w:rPr>
                      <w:b/>
                      <w:sz w:val="16"/>
                      <w:szCs w:val="16"/>
                    </w:rPr>
                    <w:t>status</w:t>
                  </w:r>
                </w:p>
                <w:p w14:paraId="01934A4D" w14:textId="77777777" w:rsidR="00D05211" w:rsidRPr="001963A0" w:rsidRDefault="00D05211" w:rsidP="003B3AC2">
                  <w:pPr>
                    <w:rPr>
                      <w:b/>
                      <w:sz w:val="16"/>
                      <w:szCs w:val="16"/>
                    </w:rPr>
                  </w:pPr>
                  <w:r w:rsidRPr="001963A0">
                    <w:rPr>
                      <w:b/>
                      <w:sz w:val="16"/>
                      <w:szCs w:val="16"/>
                    </w:rPr>
                    <w:t>SubCd</w:t>
                  </w:r>
                </w:p>
              </w:tc>
              <w:tc>
                <w:tcPr>
                  <w:tcW w:w="1615" w:type="dxa"/>
                  <w:shd w:val="clear" w:color="auto" w:fill="D9D9D9" w:themeFill="background1" w:themeFillShade="D9"/>
                </w:tcPr>
                <w:p w14:paraId="01934A4E" w14:textId="77777777" w:rsidR="00D05211" w:rsidRPr="001963A0" w:rsidRDefault="00D05211" w:rsidP="003B3AC2">
                  <w:pPr>
                    <w:rPr>
                      <w:b/>
                      <w:sz w:val="16"/>
                      <w:szCs w:val="16"/>
                    </w:rPr>
                  </w:pPr>
                  <w:r w:rsidRPr="001963A0">
                    <w:rPr>
                      <w:b/>
                      <w:sz w:val="16"/>
                      <w:szCs w:val="16"/>
                    </w:rPr>
                    <w:t>statusTxt</w:t>
                  </w:r>
                </w:p>
              </w:tc>
              <w:tc>
                <w:tcPr>
                  <w:tcW w:w="1276" w:type="dxa"/>
                  <w:shd w:val="clear" w:color="auto" w:fill="D9D9D9" w:themeFill="background1" w:themeFillShade="D9"/>
                </w:tcPr>
                <w:p w14:paraId="01934A4F" w14:textId="77777777" w:rsidR="00D05211" w:rsidRPr="001963A0" w:rsidRDefault="00D05211" w:rsidP="003B3AC2">
                  <w:pPr>
                    <w:rPr>
                      <w:b/>
                      <w:sz w:val="16"/>
                      <w:szCs w:val="16"/>
                    </w:rPr>
                  </w:pPr>
                  <w:r w:rsidRPr="001963A0">
                    <w:rPr>
                      <w:b/>
                      <w:sz w:val="16"/>
                      <w:szCs w:val="16"/>
                    </w:rPr>
                    <w:t>systemErrorCd</w:t>
                  </w:r>
                </w:p>
              </w:tc>
              <w:tc>
                <w:tcPr>
                  <w:tcW w:w="1276" w:type="dxa"/>
                  <w:shd w:val="clear" w:color="auto" w:fill="D9D9D9" w:themeFill="background1" w:themeFillShade="D9"/>
                </w:tcPr>
                <w:p w14:paraId="01934A50" w14:textId="77777777" w:rsidR="00D05211" w:rsidRPr="001963A0" w:rsidRDefault="00D05211" w:rsidP="003B3AC2">
                  <w:pPr>
                    <w:rPr>
                      <w:b/>
                      <w:sz w:val="16"/>
                      <w:szCs w:val="16"/>
                    </w:rPr>
                  </w:pPr>
                  <w:r w:rsidRPr="001963A0">
                    <w:rPr>
                      <w:b/>
                      <w:sz w:val="16"/>
                      <w:szCs w:val="16"/>
                    </w:rPr>
                    <w:t>systemErrorTxt</w:t>
                  </w:r>
                </w:p>
              </w:tc>
              <w:tc>
                <w:tcPr>
                  <w:tcW w:w="2834" w:type="dxa"/>
                  <w:shd w:val="clear" w:color="auto" w:fill="D9D9D9" w:themeFill="background1" w:themeFillShade="D9"/>
                </w:tcPr>
                <w:p w14:paraId="01934A51" w14:textId="77777777" w:rsidR="00D05211" w:rsidRPr="001963A0" w:rsidRDefault="00D05211" w:rsidP="003B3AC2">
                  <w:pPr>
                    <w:rPr>
                      <w:b/>
                      <w:i/>
                      <w:sz w:val="16"/>
                      <w:szCs w:val="16"/>
                    </w:rPr>
                  </w:pPr>
                  <w:r w:rsidRPr="001963A0">
                    <w:rPr>
                      <w:b/>
                      <w:i/>
                      <w:sz w:val="16"/>
                      <w:szCs w:val="16"/>
                    </w:rPr>
                    <w:t>Notes</w:t>
                  </w:r>
                </w:p>
              </w:tc>
            </w:tr>
            <w:tr w:rsidR="00D05211" w:rsidRPr="001963A0" w14:paraId="01934A59" w14:textId="77777777" w:rsidTr="003B3AC2">
              <w:tc>
                <w:tcPr>
                  <w:tcW w:w="620" w:type="dxa"/>
                </w:tcPr>
                <w:p w14:paraId="01934A53" w14:textId="77777777" w:rsidR="00D05211" w:rsidRPr="001963A0" w:rsidRDefault="00D05211" w:rsidP="003B3AC2">
                  <w:pPr>
                    <w:rPr>
                      <w:sz w:val="16"/>
                      <w:szCs w:val="16"/>
                    </w:rPr>
                  </w:pPr>
                  <w:r w:rsidRPr="001963A0">
                    <w:rPr>
                      <w:sz w:val="16"/>
                      <w:szCs w:val="16"/>
                    </w:rPr>
                    <w:t>200</w:t>
                  </w:r>
                </w:p>
              </w:tc>
              <w:tc>
                <w:tcPr>
                  <w:tcW w:w="657" w:type="dxa"/>
                </w:tcPr>
                <w:p w14:paraId="01934A54" w14:textId="77777777" w:rsidR="00D05211" w:rsidRPr="001963A0" w:rsidRDefault="00D05211" w:rsidP="003B3AC2">
                  <w:pPr>
                    <w:rPr>
                      <w:sz w:val="16"/>
                      <w:szCs w:val="16"/>
                    </w:rPr>
                  </w:pPr>
                </w:p>
              </w:tc>
              <w:tc>
                <w:tcPr>
                  <w:tcW w:w="1615" w:type="dxa"/>
                </w:tcPr>
                <w:p w14:paraId="01934A55" w14:textId="77777777" w:rsidR="00D05211" w:rsidRPr="001963A0" w:rsidRDefault="00D05211" w:rsidP="003B3AC2">
                  <w:pPr>
                    <w:rPr>
                      <w:sz w:val="16"/>
                      <w:szCs w:val="16"/>
                    </w:rPr>
                  </w:pPr>
                  <w:r w:rsidRPr="001963A0">
                    <w:rPr>
                      <w:sz w:val="16"/>
                      <w:szCs w:val="16"/>
                    </w:rPr>
                    <w:t>OK</w:t>
                  </w:r>
                </w:p>
              </w:tc>
              <w:tc>
                <w:tcPr>
                  <w:tcW w:w="1276" w:type="dxa"/>
                </w:tcPr>
                <w:p w14:paraId="01934A56" w14:textId="77777777" w:rsidR="00D05211" w:rsidRPr="001963A0" w:rsidRDefault="00D05211" w:rsidP="003B3AC2">
                  <w:pPr>
                    <w:rPr>
                      <w:sz w:val="16"/>
                      <w:szCs w:val="16"/>
                    </w:rPr>
                  </w:pPr>
                </w:p>
              </w:tc>
              <w:tc>
                <w:tcPr>
                  <w:tcW w:w="1276" w:type="dxa"/>
                </w:tcPr>
                <w:p w14:paraId="01934A57" w14:textId="77777777" w:rsidR="00D05211" w:rsidRPr="001963A0" w:rsidRDefault="00D05211" w:rsidP="003B3AC2">
                  <w:pPr>
                    <w:rPr>
                      <w:sz w:val="16"/>
                      <w:szCs w:val="16"/>
                    </w:rPr>
                  </w:pPr>
                </w:p>
              </w:tc>
              <w:tc>
                <w:tcPr>
                  <w:tcW w:w="2834" w:type="dxa"/>
                </w:tcPr>
                <w:p w14:paraId="01934A58" w14:textId="77777777" w:rsidR="00D05211" w:rsidRPr="001963A0" w:rsidRDefault="00D05211" w:rsidP="003B3AC2">
                  <w:pPr>
                    <w:rPr>
                      <w:sz w:val="16"/>
                      <w:szCs w:val="16"/>
                    </w:rPr>
                  </w:pPr>
                  <w:r>
                    <w:rPr>
                      <w:sz w:val="16"/>
                      <w:szCs w:val="16"/>
                    </w:rPr>
                    <w:t>Eligible</w:t>
                  </w:r>
                </w:p>
              </w:tc>
            </w:tr>
            <w:tr w:rsidR="00D05211" w:rsidRPr="001963A0" w14:paraId="01934A60" w14:textId="77777777" w:rsidTr="003B3AC2">
              <w:tc>
                <w:tcPr>
                  <w:tcW w:w="620" w:type="dxa"/>
                </w:tcPr>
                <w:p w14:paraId="01934A5A" w14:textId="77777777" w:rsidR="00D05211" w:rsidRPr="001963A0" w:rsidRDefault="00D05211" w:rsidP="003B3AC2">
                  <w:pPr>
                    <w:rPr>
                      <w:sz w:val="16"/>
                      <w:szCs w:val="16"/>
                    </w:rPr>
                  </w:pPr>
                  <w:r w:rsidRPr="001963A0">
                    <w:rPr>
                      <w:sz w:val="16"/>
                      <w:szCs w:val="16"/>
                    </w:rPr>
                    <w:t>500</w:t>
                  </w:r>
                </w:p>
              </w:tc>
              <w:tc>
                <w:tcPr>
                  <w:tcW w:w="657" w:type="dxa"/>
                </w:tcPr>
                <w:p w14:paraId="01934A5B" w14:textId="77777777" w:rsidR="00D05211" w:rsidRDefault="00D05211" w:rsidP="003B3AC2">
                  <w:pPr>
                    <w:rPr>
                      <w:sz w:val="16"/>
                      <w:szCs w:val="16"/>
                    </w:rPr>
                  </w:pPr>
                </w:p>
              </w:tc>
              <w:tc>
                <w:tcPr>
                  <w:tcW w:w="1615" w:type="dxa"/>
                </w:tcPr>
                <w:p w14:paraId="01934A5C" w14:textId="77777777" w:rsidR="00D05211" w:rsidRDefault="00D05211" w:rsidP="003B3AC2">
                  <w:pPr>
                    <w:rPr>
                      <w:sz w:val="16"/>
                      <w:szCs w:val="16"/>
                    </w:rPr>
                  </w:pPr>
                  <w:r w:rsidRPr="001963A0">
                    <w:rPr>
                      <w:sz w:val="16"/>
                      <w:szCs w:val="16"/>
                    </w:rPr>
                    <w:t>general error</w:t>
                  </w:r>
                </w:p>
              </w:tc>
              <w:tc>
                <w:tcPr>
                  <w:tcW w:w="1276" w:type="dxa"/>
                </w:tcPr>
                <w:p w14:paraId="01934A5D" w14:textId="77777777" w:rsidR="00D05211" w:rsidRPr="001963A0" w:rsidRDefault="00D05211" w:rsidP="003B3AC2">
                  <w:pPr>
                    <w:rPr>
                      <w:sz w:val="16"/>
                      <w:szCs w:val="16"/>
                    </w:rPr>
                  </w:pPr>
                </w:p>
              </w:tc>
              <w:tc>
                <w:tcPr>
                  <w:tcW w:w="1276" w:type="dxa"/>
                </w:tcPr>
                <w:p w14:paraId="01934A5E" w14:textId="77777777" w:rsidR="00D05211" w:rsidRPr="001963A0" w:rsidRDefault="00D05211" w:rsidP="003B3AC2">
                  <w:pPr>
                    <w:rPr>
                      <w:sz w:val="16"/>
                      <w:szCs w:val="16"/>
                    </w:rPr>
                  </w:pPr>
                </w:p>
              </w:tc>
              <w:tc>
                <w:tcPr>
                  <w:tcW w:w="2834" w:type="dxa"/>
                </w:tcPr>
                <w:p w14:paraId="01934A5F" w14:textId="77777777" w:rsidR="00D05211" w:rsidRDefault="00D05211" w:rsidP="003B3AC2">
                  <w:pPr>
                    <w:rPr>
                      <w:sz w:val="16"/>
                      <w:szCs w:val="16"/>
                    </w:rPr>
                  </w:pPr>
                  <w:r>
                    <w:rPr>
                      <w:sz w:val="16"/>
                      <w:szCs w:val="16"/>
                    </w:rPr>
                    <w:t>Any caught exception not captured elsewhere</w:t>
                  </w:r>
                </w:p>
              </w:tc>
            </w:tr>
          </w:tbl>
          <w:p w14:paraId="01934A61" w14:textId="77777777" w:rsidR="00D05211" w:rsidRDefault="00D05211" w:rsidP="003B3AC2">
            <w:pPr>
              <w:rPr>
                <w:sz w:val="18"/>
                <w:szCs w:val="16"/>
              </w:rPr>
            </w:pPr>
          </w:p>
          <w:p w14:paraId="01934A62" w14:textId="77777777" w:rsidR="00D05211" w:rsidRDefault="00D05211" w:rsidP="003B3AC2">
            <w:pPr>
              <w:rPr>
                <w:sz w:val="18"/>
                <w:szCs w:val="16"/>
              </w:rPr>
            </w:pPr>
          </w:p>
        </w:tc>
      </w:tr>
      <w:tr w:rsidR="004134DA" w14:paraId="01934B37" w14:textId="77777777" w:rsidTr="003B3AC2">
        <w:tc>
          <w:tcPr>
            <w:tcW w:w="1072" w:type="dxa"/>
            <w:tcBorders>
              <w:top w:val="single" w:sz="4" w:space="0" w:color="auto"/>
              <w:left w:val="single" w:sz="4" w:space="0" w:color="auto"/>
              <w:bottom w:val="single" w:sz="4" w:space="0" w:color="auto"/>
              <w:right w:val="single" w:sz="4" w:space="0" w:color="auto"/>
            </w:tcBorders>
            <w:hideMark/>
          </w:tcPr>
          <w:p w14:paraId="01934A64" w14:textId="77777777" w:rsidR="004134DA" w:rsidRDefault="004134DA" w:rsidP="003B3AC2">
            <w:pPr>
              <w:rPr>
                <w:sz w:val="18"/>
                <w:szCs w:val="16"/>
              </w:rPr>
            </w:pPr>
            <w:r>
              <w:rPr>
                <w:b/>
                <w:sz w:val="18"/>
                <w:szCs w:val="16"/>
              </w:rPr>
              <w:t>Output</w:t>
            </w:r>
          </w:p>
        </w:tc>
        <w:tc>
          <w:tcPr>
            <w:tcW w:w="8504" w:type="dxa"/>
            <w:tcBorders>
              <w:top w:val="single" w:sz="4" w:space="0" w:color="auto"/>
              <w:left w:val="single" w:sz="4" w:space="0" w:color="auto"/>
              <w:bottom w:val="single" w:sz="4" w:space="0" w:color="auto"/>
              <w:right w:val="single" w:sz="4" w:space="0" w:color="auto"/>
            </w:tcBorders>
          </w:tcPr>
          <w:p w14:paraId="554D293D" w14:textId="77777777" w:rsidR="004134DA" w:rsidRPr="00B1398A" w:rsidRDefault="004134DA" w:rsidP="009A16EA">
            <w:pPr>
              <w:rPr>
                <w:sz w:val="16"/>
                <w:szCs w:val="16"/>
              </w:rPr>
            </w:pPr>
            <w:r w:rsidRPr="00B1398A">
              <w:rPr>
                <w:sz w:val="16"/>
                <w:szCs w:val="16"/>
              </w:rPr>
              <w:t>{</w:t>
            </w:r>
          </w:p>
          <w:p w14:paraId="0C33DB5C" w14:textId="77777777" w:rsidR="004134DA" w:rsidRPr="00B1398A" w:rsidRDefault="004134DA" w:rsidP="009A16EA">
            <w:pPr>
              <w:rPr>
                <w:sz w:val="18"/>
                <w:szCs w:val="18"/>
              </w:rPr>
            </w:pPr>
            <w:r>
              <w:rPr>
                <w:sz w:val="16"/>
                <w:szCs w:val="16"/>
              </w:rPr>
              <w:t xml:space="preserve">    </w:t>
            </w:r>
            <w:r w:rsidRPr="00B1398A">
              <w:rPr>
                <w:sz w:val="18"/>
                <w:szCs w:val="18"/>
              </w:rPr>
              <w:t>&lt;</w:t>
            </w:r>
            <w:r>
              <w:rPr>
                <w:sz w:val="18"/>
                <w:szCs w:val="18"/>
              </w:rPr>
              <w:t>Collection&gt;,</w:t>
            </w:r>
          </w:p>
          <w:p w14:paraId="3C7315DD" w14:textId="77777777" w:rsidR="004134DA" w:rsidRPr="00B1398A" w:rsidRDefault="004134DA" w:rsidP="009A16EA">
            <w:pPr>
              <w:rPr>
                <w:sz w:val="18"/>
                <w:szCs w:val="18"/>
              </w:rPr>
            </w:pPr>
            <w:r>
              <w:rPr>
                <w:sz w:val="18"/>
                <w:szCs w:val="18"/>
              </w:rPr>
              <w:t xml:space="preserve">    </w:t>
            </w:r>
            <w:r w:rsidRPr="00B1398A">
              <w:rPr>
                <w:sz w:val="18"/>
                <w:szCs w:val="18"/>
              </w:rPr>
              <w:t>“status”: &lt;status&gt;</w:t>
            </w:r>
          </w:p>
          <w:p w14:paraId="261A9707" w14:textId="77777777" w:rsidR="004134DA" w:rsidRDefault="004134DA" w:rsidP="009A16EA">
            <w:pPr>
              <w:rPr>
                <w:sz w:val="18"/>
                <w:szCs w:val="18"/>
              </w:rPr>
            </w:pPr>
            <w:r w:rsidRPr="00B1398A">
              <w:rPr>
                <w:sz w:val="18"/>
                <w:szCs w:val="18"/>
              </w:rPr>
              <w:t>}</w:t>
            </w:r>
          </w:p>
          <w:p w14:paraId="6520B5EB" w14:textId="77777777" w:rsidR="004134DA" w:rsidRDefault="004134DA" w:rsidP="009A16EA">
            <w:pPr>
              <w:rPr>
                <w:sz w:val="18"/>
                <w:szCs w:val="18"/>
              </w:rPr>
            </w:pPr>
          </w:p>
          <w:p w14:paraId="32EFD210" w14:textId="77777777" w:rsidR="004134DA" w:rsidRDefault="004134DA" w:rsidP="009A16EA">
            <w:pPr>
              <w:rPr>
                <w:sz w:val="18"/>
                <w:szCs w:val="18"/>
              </w:rPr>
            </w:pPr>
          </w:p>
          <w:p w14:paraId="355A738C" w14:textId="77777777" w:rsidR="004134DA" w:rsidRDefault="004134DA" w:rsidP="009A16EA">
            <w:pPr>
              <w:rPr>
                <w:sz w:val="18"/>
                <w:szCs w:val="16"/>
              </w:rPr>
            </w:pPr>
            <w:r>
              <w:rPr>
                <w:sz w:val="18"/>
                <w:szCs w:val="16"/>
              </w:rPr>
              <w:t xml:space="preserve">Collection:  see </w:t>
            </w:r>
            <w:hyperlink w:anchor="_Collection_Model" w:history="1">
              <w:r w:rsidRPr="00CE6B14">
                <w:rPr>
                  <w:rStyle w:val="Hyperlink"/>
                  <w:sz w:val="18"/>
                  <w:szCs w:val="16"/>
                </w:rPr>
                <w:t>Collection Model</w:t>
              </w:r>
            </w:hyperlink>
          </w:p>
          <w:p w14:paraId="6A0FA37D" w14:textId="77777777" w:rsidR="004134DA" w:rsidRDefault="004134DA" w:rsidP="009A16EA">
            <w:pPr>
              <w:rPr>
                <w:sz w:val="18"/>
                <w:szCs w:val="16"/>
              </w:rPr>
            </w:pPr>
          </w:p>
          <w:p w14:paraId="74FFE63F" w14:textId="77777777" w:rsidR="004134DA" w:rsidRDefault="004134DA" w:rsidP="009A16EA">
            <w:pPr>
              <w:rPr>
                <w:sz w:val="18"/>
                <w:szCs w:val="16"/>
              </w:rPr>
            </w:pPr>
          </w:p>
          <w:p w14:paraId="1830F80C" w14:textId="77777777" w:rsidR="004134DA" w:rsidRDefault="004134DA" w:rsidP="009A16EA">
            <w:pPr>
              <w:rPr>
                <w:sz w:val="18"/>
                <w:szCs w:val="18"/>
              </w:rPr>
            </w:pPr>
            <w:r w:rsidRPr="00D03956">
              <w:rPr>
                <w:sz w:val="18"/>
                <w:szCs w:val="18"/>
                <w:u w:val="single"/>
              </w:rPr>
              <w:t>Example</w:t>
            </w:r>
            <w:r>
              <w:rPr>
                <w:sz w:val="18"/>
                <w:szCs w:val="18"/>
              </w:rPr>
              <w:t>:</w:t>
            </w:r>
          </w:p>
          <w:p w14:paraId="29A8B343" w14:textId="77777777" w:rsidR="004134DA" w:rsidRDefault="004134DA" w:rsidP="009A16EA">
            <w:pPr>
              <w:rPr>
                <w:sz w:val="18"/>
                <w:szCs w:val="18"/>
              </w:rPr>
            </w:pPr>
            <w:r w:rsidRPr="003A08D7">
              <w:rPr>
                <w:color w:val="1F497D" w:themeColor="text2"/>
                <w:sz w:val="18"/>
                <w:szCs w:val="18"/>
              </w:rPr>
              <w:lastRenderedPageBreak/>
              <w:t>Input:</w:t>
            </w:r>
            <w:r>
              <w:rPr>
                <w:color w:val="1F497D" w:themeColor="text2"/>
                <w:sz w:val="18"/>
                <w:szCs w:val="18"/>
              </w:rPr>
              <w:t xml:space="preserve"> </w:t>
            </w:r>
            <w:r w:rsidRPr="00CE1B2D">
              <w:rPr>
                <w:color w:val="1F497D" w:themeColor="text2"/>
                <w:sz w:val="18"/>
                <w:szCs w:val="18"/>
              </w:rPr>
              <w:t>/</w:t>
            </w:r>
            <w:r w:rsidRPr="00410660">
              <w:rPr>
                <w:color w:val="1F497D" w:themeColor="text2"/>
                <w:sz w:val="18"/>
                <w:szCs w:val="18"/>
              </w:rPr>
              <w:t>tv/reference/collection/EssentialsCollection</w:t>
            </w:r>
            <w:r w:rsidRPr="00CE1B2D">
              <w:rPr>
                <w:color w:val="1F497D" w:themeColor="text2"/>
                <w:sz w:val="18"/>
                <w:szCs w:val="18"/>
              </w:rPr>
              <w:t>?province=BC&amp;geotargetmarket=Vancouver</w:t>
            </w:r>
          </w:p>
          <w:p w14:paraId="47F1CF15" w14:textId="77777777" w:rsidR="004134DA" w:rsidRDefault="004134DA" w:rsidP="009A16EA">
            <w:pPr>
              <w:rPr>
                <w:sz w:val="18"/>
                <w:szCs w:val="16"/>
              </w:rPr>
            </w:pPr>
          </w:p>
          <w:p w14:paraId="22A225E2" w14:textId="77777777" w:rsidR="004134DA" w:rsidRPr="00410660" w:rsidRDefault="004134DA" w:rsidP="009A16EA">
            <w:pPr>
              <w:rPr>
                <w:sz w:val="16"/>
                <w:szCs w:val="16"/>
              </w:rPr>
            </w:pPr>
            <w:r w:rsidRPr="00410660">
              <w:rPr>
                <w:sz w:val="16"/>
                <w:szCs w:val="16"/>
              </w:rPr>
              <w:t>{</w:t>
            </w:r>
          </w:p>
          <w:p w14:paraId="41940CFE" w14:textId="77777777" w:rsidR="004134DA" w:rsidRPr="00410660" w:rsidRDefault="004134DA" w:rsidP="009A16EA">
            <w:pPr>
              <w:rPr>
                <w:sz w:val="16"/>
                <w:szCs w:val="16"/>
              </w:rPr>
            </w:pPr>
            <w:r w:rsidRPr="00410660">
              <w:rPr>
                <w:sz w:val="16"/>
                <w:szCs w:val="16"/>
              </w:rPr>
              <w:t xml:space="preserve">    "</w:t>
            </w:r>
            <w:r w:rsidRPr="00410660">
              <w:rPr>
                <w:b/>
                <w:sz w:val="16"/>
                <w:szCs w:val="16"/>
              </w:rPr>
              <w:t>status</w:t>
            </w:r>
            <w:r w:rsidRPr="00410660">
              <w:rPr>
                <w:sz w:val="16"/>
                <w:szCs w:val="16"/>
              </w:rPr>
              <w:t>": {</w:t>
            </w:r>
          </w:p>
          <w:p w14:paraId="67C34776" w14:textId="77777777" w:rsidR="004134DA" w:rsidRPr="00410660" w:rsidRDefault="004134DA" w:rsidP="009A16EA">
            <w:pPr>
              <w:rPr>
                <w:sz w:val="16"/>
                <w:szCs w:val="16"/>
              </w:rPr>
            </w:pPr>
            <w:r w:rsidRPr="00410660">
              <w:rPr>
                <w:sz w:val="16"/>
                <w:szCs w:val="16"/>
              </w:rPr>
              <w:t xml:space="preserve">        "</w:t>
            </w:r>
            <w:r w:rsidRPr="00410660">
              <w:rPr>
                <w:b/>
                <w:sz w:val="16"/>
                <w:szCs w:val="16"/>
              </w:rPr>
              <w:t>statusCd</w:t>
            </w:r>
            <w:r w:rsidRPr="00410660">
              <w:rPr>
                <w:sz w:val="16"/>
                <w:szCs w:val="16"/>
              </w:rPr>
              <w:t>": "200",</w:t>
            </w:r>
          </w:p>
          <w:p w14:paraId="499955E1" w14:textId="77777777" w:rsidR="004134DA" w:rsidRPr="00410660" w:rsidRDefault="004134DA" w:rsidP="009A16EA">
            <w:pPr>
              <w:rPr>
                <w:sz w:val="16"/>
                <w:szCs w:val="16"/>
              </w:rPr>
            </w:pPr>
            <w:r w:rsidRPr="00410660">
              <w:rPr>
                <w:sz w:val="16"/>
                <w:szCs w:val="16"/>
              </w:rPr>
              <w:t xml:space="preserve">        "</w:t>
            </w:r>
            <w:r w:rsidRPr="00410660">
              <w:rPr>
                <w:b/>
                <w:sz w:val="16"/>
                <w:szCs w:val="16"/>
              </w:rPr>
              <w:t>statusTxt</w:t>
            </w:r>
            <w:r w:rsidRPr="00410660">
              <w:rPr>
                <w:sz w:val="16"/>
                <w:szCs w:val="16"/>
              </w:rPr>
              <w:t>": "OK"</w:t>
            </w:r>
          </w:p>
          <w:p w14:paraId="1A8074AE" w14:textId="77777777" w:rsidR="004134DA" w:rsidRPr="00410660" w:rsidRDefault="004134DA" w:rsidP="009A16EA">
            <w:pPr>
              <w:rPr>
                <w:sz w:val="16"/>
                <w:szCs w:val="16"/>
              </w:rPr>
            </w:pPr>
            <w:r w:rsidRPr="00410660">
              <w:rPr>
                <w:sz w:val="16"/>
                <w:szCs w:val="16"/>
              </w:rPr>
              <w:t xml:space="preserve">    },</w:t>
            </w:r>
          </w:p>
          <w:p w14:paraId="4D08E5D1" w14:textId="77777777" w:rsidR="004134DA" w:rsidRPr="00410660" w:rsidRDefault="004134DA" w:rsidP="009A16EA">
            <w:pPr>
              <w:rPr>
                <w:sz w:val="16"/>
                <w:szCs w:val="16"/>
              </w:rPr>
            </w:pPr>
            <w:r w:rsidRPr="00410660">
              <w:rPr>
                <w:sz w:val="16"/>
                <w:szCs w:val="16"/>
              </w:rPr>
              <w:t xml:space="preserve">    "</w:t>
            </w:r>
            <w:r w:rsidRPr="00410660">
              <w:rPr>
                <w:b/>
                <w:sz w:val="16"/>
                <w:szCs w:val="16"/>
              </w:rPr>
              <w:t>collection</w:t>
            </w:r>
            <w:r w:rsidRPr="00410660">
              <w:rPr>
                <w:sz w:val="16"/>
                <w:szCs w:val="16"/>
              </w:rPr>
              <w:t>": {</w:t>
            </w:r>
          </w:p>
          <w:p w14:paraId="69655C03" w14:textId="77777777" w:rsidR="004134DA" w:rsidRPr="00410660" w:rsidRDefault="004134DA" w:rsidP="009A16EA">
            <w:pPr>
              <w:rPr>
                <w:sz w:val="16"/>
                <w:szCs w:val="16"/>
              </w:rPr>
            </w:pPr>
            <w:r w:rsidRPr="00410660">
              <w:rPr>
                <w:sz w:val="16"/>
                <w:szCs w:val="16"/>
              </w:rPr>
              <w:t xml:space="preserve">        "</w:t>
            </w:r>
            <w:r w:rsidRPr="00410660">
              <w:rPr>
                <w:b/>
                <w:sz w:val="16"/>
                <w:szCs w:val="16"/>
              </w:rPr>
              <w:t>collectionId</w:t>
            </w:r>
            <w:r w:rsidRPr="00410660">
              <w:rPr>
                <w:sz w:val="16"/>
                <w:szCs w:val="16"/>
              </w:rPr>
              <w:t>": "-5",</w:t>
            </w:r>
          </w:p>
          <w:p w14:paraId="7087DE2A" w14:textId="77777777" w:rsidR="004134DA" w:rsidRPr="00410660" w:rsidRDefault="004134DA" w:rsidP="009A16EA">
            <w:pPr>
              <w:rPr>
                <w:sz w:val="16"/>
                <w:szCs w:val="16"/>
              </w:rPr>
            </w:pPr>
            <w:r w:rsidRPr="00410660">
              <w:rPr>
                <w:sz w:val="16"/>
                <w:szCs w:val="16"/>
              </w:rPr>
              <w:t xml:space="preserve">        "</w:t>
            </w:r>
            <w:r w:rsidRPr="00410660">
              <w:rPr>
                <w:b/>
                <w:sz w:val="16"/>
                <w:szCs w:val="16"/>
              </w:rPr>
              <w:t>collectionNm</w:t>
            </w:r>
            <w:r w:rsidRPr="00410660">
              <w:rPr>
                <w:sz w:val="16"/>
                <w:szCs w:val="16"/>
              </w:rPr>
              <w:t>": "Essentials",</w:t>
            </w:r>
          </w:p>
          <w:p w14:paraId="2762F3DC" w14:textId="77777777" w:rsidR="004134DA" w:rsidRPr="00410660" w:rsidRDefault="004134DA" w:rsidP="009A16EA">
            <w:pPr>
              <w:rPr>
                <w:sz w:val="16"/>
                <w:szCs w:val="16"/>
              </w:rPr>
            </w:pPr>
            <w:r w:rsidRPr="00410660">
              <w:rPr>
                <w:sz w:val="16"/>
                <w:szCs w:val="16"/>
              </w:rPr>
              <w:t xml:space="preserve">        "</w:t>
            </w:r>
            <w:r w:rsidRPr="00410660">
              <w:rPr>
                <w:b/>
                <w:sz w:val="16"/>
                <w:szCs w:val="16"/>
              </w:rPr>
              <w:t>collectionCd</w:t>
            </w:r>
            <w:r w:rsidRPr="00410660">
              <w:rPr>
                <w:sz w:val="16"/>
                <w:szCs w:val="16"/>
              </w:rPr>
              <w:t>": "EssentialsCollection",</w:t>
            </w:r>
          </w:p>
          <w:p w14:paraId="1A32097A" w14:textId="77777777" w:rsidR="004134DA" w:rsidRPr="00410660" w:rsidRDefault="004134DA" w:rsidP="009A16EA">
            <w:pPr>
              <w:rPr>
                <w:sz w:val="16"/>
                <w:szCs w:val="16"/>
              </w:rPr>
            </w:pPr>
            <w:r w:rsidRPr="00410660">
              <w:rPr>
                <w:sz w:val="16"/>
                <w:szCs w:val="16"/>
              </w:rPr>
              <w:t xml:space="preserve">        "</w:t>
            </w:r>
            <w:r w:rsidRPr="00410660">
              <w:rPr>
                <w:b/>
                <w:sz w:val="16"/>
                <w:szCs w:val="16"/>
              </w:rPr>
              <w:t>collectionTxt</w:t>
            </w:r>
            <w:r w:rsidRPr="00410660">
              <w:rPr>
                <w:sz w:val="16"/>
                <w:szCs w:val="16"/>
              </w:rPr>
              <w:t>": "All the basics at a great price",</w:t>
            </w:r>
          </w:p>
          <w:p w14:paraId="0CA25CE6" w14:textId="77777777" w:rsidR="004134DA" w:rsidRPr="00410660" w:rsidRDefault="004134DA" w:rsidP="009A16EA">
            <w:pPr>
              <w:rPr>
                <w:sz w:val="16"/>
                <w:szCs w:val="16"/>
              </w:rPr>
            </w:pPr>
            <w:r w:rsidRPr="00410660">
              <w:rPr>
                <w:sz w:val="16"/>
                <w:szCs w:val="16"/>
              </w:rPr>
              <w:t xml:space="preserve">        "</w:t>
            </w:r>
            <w:r w:rsidRPr="00410660">
              <w:rPr>
                <w:b/>
                <w:sz w:val="16"/>
                <w:szCs w:val="16"/>
              </w:rPr>
              <w:t>purchasableInd</w:t>
            </w:r>
            <w:r w:rsidRPr="00410660">
              <w:rPr>
                <w:sz w:val="16"/>
                <w:szCs w:val="16"/>
              </w:rPr>
              <w:t>": false,</w:t>
            </w:r>
          </w:p>
          <w:p w14:paraId="4BD29349" w14:textId="77777777" w:rsidR="004134DA" w:rsidRPr="00410660" w:rsidRDefault="004134DA" w:rsidP="009A16EA">
            <w:pPr>
              <w:rPr>
                <w:sz w:val="16"/>
                <w:szCs w:val="16"/>
              </w:rPr>
            </w:pPr>
            <w:r w:rsidRPr="00410660">
              <w:rPr>
                <w:sz w:val="16"/>
                <w:szCs w:val="16"/>
              </w:rPr>
              <w:t xml:space="preserve">        "</w:t>
            </w:r>
            <w:r w:rsidRPr="00410660">
              <w:rPr>
                <w:b/>
                <w:sz w:val="16"/>
                <w:szCs w:val="16"/>
              </w:rPr>
              <w:t>rank</w:t>
            </w:r>
            <w:r w:rsidRPr="00410660">
              <w:rPr>
                <w:sz w:val="16"/>
                <w:szCs w:val="16"/>
              </w:rPr>
              <w:t>": "",</w:t>
            </w:r>
          </w:p>
          <w:p w14:paraId="6869260B" w14:textId="77777777" w:rsidR="004134DA" w:rsidRPr="00410660" w:rsidRDefault="004134DA" w:rsidP="009A16EA">
            <w:pPr>
              <w:rPr>
                <w:sz w:val="16"/>
                <w:szCs w:val="16"/>
              </w:rPr>
            </w:pPr>
            <w:r w:rsidRPr="00410660">
              <w:rPr>
                <w:sz w:val="16"/>
                <w:szCs w:val="16"/>
              </w:rPr>
              <w:t xml:space="preserve">        "</w:t>
            </w:r>
            <w:r w:rsidRPr="00410660">
              <w:rPr>
                <w:b/>
                <w:sz w:val="16"/>
                <w:szCs w:val="16"/>
              </w:rPr>
              <w:t>pricePlanCode</w:t>
            </w:r>
            <w:r w:rsidRPr="00410660">
              <w:rPr>
                <w:sz w:val="16"/>
                <w:szCs w:val="16"/>
              </w:rPr>
              <w:t>": "",</w:t>
            </w:r>
          </w:p>
          <w:p w14:paraId="24E55BA0" w14:textId="77777777" w:rsidR="004134DA" w:rsidRPr="00410660" w:rsidRDefault="004134DA" w:rsidP="009A16EA">
            <w:pPr>
              <w:rPr>
                <w:sz w:val="16"/>
                <w:szCs w:val="16"/>
              </w:rPr>
            </w:pPr>
            <w:r w:rsidRPr="00410660">
              <w:rPr>
                <w:sz w:val="16"/>
                <w:szCs w:val="16"/>
              </w:rPr>
              <w:t xml:space="preserve">        "</w:t>
            </w:r>
            <w:r w:rsidRPr="00410660">
              <w:rPr>
                <w:b/>
                <w:sz w:val="16"/>
                <w:szCs w:val="16"/>
              </w:rPr>
              <w:t>collectionCategory</w:t>
            </w:r>
            <w:r w:rsidRPr="00410660">
              <w:rPr>
                <w:sz w:val="16"/>
                <w:szCs w:val="16"/>
              </w:rPr>
              <w:t>": "Pre - built",</w:t>
            </w:r>
          </w:p>
          <w:p w14:paraId="0DF8C49F" w14:textId="77777777" w:rsidR="004134DA" w:rsidRPr="00410660" w:rsidRDefault="004134DA" w:rsidP="009A16EA">
            <w:pPr>
              <w:rPr>
                <w:sz w:val="16"/>
                <w:szCs w:val="16"/>
              </w:rPr>
            </w:pPr>
            <w:r w:rsidRPr="00410660">
              <w:rPr>
                <w:sz w:val="16"/>
                <w:szCs w:val="16"/>
              </w:rPr>
              <w:t xml:space="preserve">        "</w:t>
            </w:r>
            <w:r w:rsidRPr="00410660">
              <w:rPr>
                <w:b/>
                <w:sz w:val="16"/>
                <w:szCs w:val="16"/>
              </w:rPr>
              <w:t>priceModel</w:t>
            </w:r>
            <w:r w:rsidRPr="00410660">
              <w:rPr>
                <w:sz w:val="16"/>
                <w:szCs w:val="16"/>
              </w:rPr>
              <w:t>": "Fixed",</w:t>
            </w:r>
          </w:p>
          <w:p w14:paraId="1B9BC3C8" w14:textId="77777777" w:rsidR="004134DA" w:rsidRPr="00410660" w:rsidRDefault="004134DA" w:rsidP="009A16EA">
            <w:pPr>
              <w:rPr>
                <w:sz w:val="16"/>
                <w:szCs w:val="16"/>
              </w:rPr>
            </w:pPr>
            <w:r w:rsidRPr="00410660">
              <w:rPr>
                <w:sz w:val="16"/>
                <w:szCs w:val="16"/>
              </w:rPr>
              <w:t xml:space="preserve">        "</w:t>
            </w:r>
            <w:r w:rsidRPr="00410660">
              <w:rPr>
                <w:b/>
                <w:sz w:val="16"/>
                <w:szCs w:val="16"/>
              </w:rPr>
              <w:t>priceAmt</w:t>
            </w:r>
            <w:r w:rsidRPr="00410660">
              <w:rPr>
                <w:sz w:val="16"/>
                <w:szCs w:val="16"/>
              </w:rPr>
              <w:t>": 38,</w:t>
            </w:r>
          </w:p>
          <w:p w14:paraId="41B29617" w14:textId="77777777" w:rsidR="004134DA" w:rsidRPr="00410660" w:rsidRDefault="004134DA" w:rsidP="009A16EA">
            <w:pPr>
              <w:rPr>
                <w:sz w:val="16"/>
                <w:szCs w:val="16"/>
              </w:rPr>
            </w:pPr>
            <w:r w:rsidRPr="00410660">
              <w:rPr>
                <w:sz w:val="16"/>
                <w:szCs w:val="16"/>
              </w:rPr>
              <w:t xml:space="preserve">        "</w:t>
            </w:r>
            <w:r w:rsidRPr="00410660">
              <w:rPr>
                <w:b/>
                <w:sz w:val="16"/>
                <w:szCs w:val="16"/>
              </w:rPr>
              <w:t>promotionInd</w:t>
            </w:r>
            <w:r w:rsidRPr="00410660">
              <w:rPr>
                <w:sz w:val="16"/>
                <w:szCs w:val="16"/>
              </w:rPr>
              <w:t>": false,</w:t>
            </w:r>
          </w:p>
          <w:p w14:paraId="7B34C04D" w14:textId="77777777" w:rsidR="004134DA" w:rsidRPr="00410660" w:rsidRDefault="004134DA" w:rsidP="009A16EA">
            <w:pPr>
              <w:rPr>
                <w:sz w:val="16"/>
                <w:szCs w:val="16"/>
              </w:rPr>
            </w:pPr>
            <w:r w:rsidRPr="00410660">
              <w:rPr>
                <w:sz w:val="16"/>
                <w:szCs w:val="16"/>
              </w:rPr>
              <w:t xml:space="preserve">        "</w:t>
            </w:r>
            <w:r w:rsidRPr="00410660">
              <w:rPr>
                <w:b/>
                <w:sz w:val="16"/>
                <w:szCs w:val="16"/>
              </w:rPr>
              <w:t>promotionPriceAmt</w:t>
            </w:r>
            <w:r w:rsidRPr="00410660">
              <w:rPr>
                <w:sz w:val="16"/>
                <w:szCs w:val="16"/>
              </w:rPr>
              <w:t>": null,</w:t>
            </w:r>
          </w:p>
          <w:p w14:paraId="31C242E8" w14:textId="77777777" w:rsidR="004134DA" w:rsidRPr="00410660" w:rsidRDefault="004134DA" w:rsidP="009A16EA">
            <w:pPr>
              <w:rPr>
                <w:sz w:val="16"/>
                <w:szCs w:val="16"/>
              </w:rPr>
            </w:pPr>
            <w:r w:rsidRPr="00410660">
              <w:rPr>
                <w:sz w:val="16"/>
                <w:szCs w:val="16"/>
              </w:rPr>
              <w:t xml:space="preserve">        "</w:t>
            </w:r>
            <w:r w:rsidRPr="00410660">
              <w:rPr>
                <w:b/>
                <w:sz w:val="16"/>
                <w:szCs w:val="16"/>
              </w:rPr>
              <w:t>downgradeableInd</w:t>
            </w:r>
            <w:r w:rsidRPr="00410660">
              <w:rPr>
                <w:sz w:val="16"/>
                <w:szCs w:val="16"/>
              </w:rPr>
              <w:t>": false,</w:t>
            </w:r>
          </w:p>
          <w:p w14:paraId="048D9EB8" w14:textId="77777777" w:rsidR="004134DA" w:rsidRPr="00410660" w:rsidRDefault="004134DA" w:rsidP="009A16EA">
            <w:pPr>
              <w:rPr>
                <w:sz w:val="16"/>
                <w:szCs w:val="16"/>
              </w:rPr>
            </w:pPr>
            <w:r w:rsidRPr="00410660">
              <w:rPr>
                <w:sz w:val="16"/>
                <w:szCs w:val="16"/>
              </w:rPr>
              <w:t xml:space="preserve">        "</w:t>
            </w:r>
            <w:r w:rsidRPr="00410660">
              <w:rPr>
                <w:b/>
                <w:sz w:val="16"/>
                <w:szCs w:val="16"/>
              </w:rPr>
              <w:t>exclusionCollectionCdList</w:t>
            </w:r>
            <w:r w:rsidRPr="00410660">
              <w:rPr>
                <w:sz w:val="16"/>
                <w:szCs w:val="16"/>
              </w:rPr>
              <w:t>": null,</w:t>
            </w:r>
          </w:p>
          <w:p w14:paraId="480EA38D" w14:textId="77777777" w:rsidR="004134DA" w:rsidRPr="00410660" w:rsidRDefault="004134DA" w:rsidP="009A16EA">
            <w:pPr>
              <w:rPr>
                <w:sz w:val="16"/>
                <w:szCs w:val="16"/>
              </w:rPr>
            </w:pPr>
            <w:r w:rsidRPr="00410660">
              <w:rPr>
                <w:sz w:val="16"/>
                <w:szCs w:val="16"/>
              </w:rPr>
              <w:t xml:space="preserve">        "</w:t>
            </w:r>
            <w:r w:rsidRPr="00410660">
              <w:rPr>
                <w:b/>
                <w:sz w:val="16"/>
                <w:szCs w:val="16"/>
              </w:rPr>
              <w:t>dispCategoryCdList</w:t>
            </w:r>
            <w:r w:rsidRPr="00410660">
              <w:rPr>
                <w:sz w:val="16"/>
                <w:szCs w:val="16"/>
              </w:rPr>
              <w:t>": null,</w:t>
            </w:r>
          </w:p>
          <w:p w14:paraId="74A54697" w14:textId="77777777" w:rsidR="004134DA" w:rsidRPr="00410660" w:rsidRDefault="004134DA" w:rsidP="009A16EA">
            <w:pPr>
              <w:rPr>
                <w:sz w:val="16"/>
                <w:szCs w:val="16"/>
              </w:rPr>
            </w:pPr>
            <w:r w:rsidRPr="00410660">
              <w:rPr>
                <w:sz w:val="16"/>
                <w:szCs w:val="16"/>
              </w:rPr>
              <w:t xml:space="preserve">        "</w:t>
            </w:r>
            <w:r w:rsidRPr="00410660">
              <w:rPr>
                <w:b/>
                <w:sz w:val="16"/>
                <w:szCs w:val="16"/>
              </w:rPr>
              <w:t>mandatoryElementList</w:t>
            </w:r>
            <w:r w:rsidRPr="00410660">
              <w:rPr>
                <w:sz w:val="16"/>
                <w:szCs w:val="16"/>
              </w:rPr>
              <w:t>": [</w:t>
            </w:r>
          </w:p>
          <w:p w14:paraId="0391FE0E" w14:textId="77777777" w:rsidR="004134DA" w:rsidRPr="00410660" w:rsidRDefault="004134DA" w:rsidP="009A16EA">
            <w:pPr>
              <w:rPr>
                <w:sz w:val="16"/>
                <w:szCs w:val="16"/>
              </w:rPr>
            </w:pPr>
            <w:r w:rsidRPr="00410660">
              <w:rPr>
                <w:sz w:val="16"/>
                <w:szCs w:val="16"/>
              </w:rPr>
              <w:t xml:space="preserve">            {</w:t>
            </w:r>
          </w:p>
          <w:p w14:paraId="12CC017B" w14:textId="77777777" w:rsidR="004134DA" w:rsidRPr="00410660" w:rsidRDefault="004134DA" w:rsidP="009A16EA">
            <w:pPr>
              <w:rPr>
                <w:sz w:val="16"/>
                <w:szCs w:val="16"/>
              </w:rPr>
            </w:pPr>
            <w:r w:rsidRPr="00410660">
              <w:rPr>
                <w:sz w:val="16"/>
                <w:szCs w:val="16"/>
              </w:rPr>
              <w:t xml:space="preserve">                "</w:t>
            </w:r>
            <w:r w:rsidRPr="00410660">
              <w:rPr>
                <w:b/>
                <w:sz w:val="16"/>
                <w:szCs w:val="16"/>
              </w:rPr>
              <w:t>collectionElementId</w:t>
            </w:r>
            <w:r w:rsidRPr="00410660">
              <w:rPr>
                <w:sz w:val="16"/>
                <w:szCs w:val="16"/>
              </w:rPr>
              <w:t>": "242",</w:t>
            </w:r>
          </w:p>
          <w:p w14:paraId="37618D79" w14:textId="77777777" w:rsidR="004134DA" w:rsidRPr="00410660" w:rsidRDefault="004134DA" w:rsidP="009A16EA">
            <w:pPr>
              <w:rPr>
                <w:sz w:val="16"/>
                <w:szCs w:val="16"/>
              </w:rPr>
            </w:pPr>
            <w:r w:rsidRPr="00410660">
              <w:rPr>
                <w:sz w:val="16"/>
                <w:szCs w:val="16"/>
              </w:rPr>
              <w:t xml:space="preserve">                "</w:t>
            </w:r>
            <w:r w:rsidRPr="00410660">
              <w:rPr>
                <w:b/>
                <w:sz w:val="16"/>
                <w:szCs w:val="16"/>
              </w:rPr>
              <w:t>collectionElementNm</w:t>
            </w:r>
            <w:r w:rsidRPr="00410660">
              <w:rPr>
                <w:sz w:val="16"/>
                <w:szCs w:val="16"/>
              </w:rPr>
              <w:t>": "Essentials2Pack",</w:t>
            </w:r>
          </w:p>
          <w:p w14:paraId="347D20DE" w14:textId="77777777" w:rsidR="004134DA" w:rsidRPr="00410660" w:rsidRDefault="004134DA" w:rsidP="009A16EA">
            <w:pPr>
              <w:rPr>
                <w:sz w:val="16"/>
                <w:szCs w:val="16"/>
              </w:rPr>
            </w:pPr>
            <w:r w:rsidRPr="00410660">
              <w:rPr>
                <w:sz w:val="16"/>
                <w:szCs w:val="16"/>
              </w:rPr>
              <w:t xml:space="preserve">                "</w:t>
            </w:r>
            <w:r w:rsidRPr="00410660">
              <w:rPr>
                <w:b/>
                <w:sz w:val="16"/>
                <w:szCs w:val="16"/>
              </w:rPr>
              <w:t>collectionElementCd</w:t>
            </w:r>
            <w:r w:rsidRPr="00410660">
              <w:rPr>
                <w:sz w:val="16"/>
                <w:szCs w:val="16"/>
              </w:rPr>
              <w:t>": "Essentials2Pack",</w:t>
            </w:r>
          </w:p>
          <w:p w14:paraId="3F62AA2F" w14:textId="77777777" w:rsidR="004134DA" w:rsidRPr="00410660" w:rsidRDefault="004134DA" w:rsidP="009A16EA">
            <w:pPr>
              <w:rPr>
                <w:sz w:val="16"/>
                <w:szCs w:val="16"/>
              </w:rPr>
            </w:pPr>
            <w:r w:rsidRPr="00410660">
              <w:rPr>
                <w:sz w:val="16"/>
                <w:szCs w:val="16"/>
              </w:rPr>
              <w:t xml:space="preserve">                "</w:t>
            </w:r>
            <w:r w:rsidRPr="00410660">
              <w:rPr>
                <w:b/>
                <w:sz w:val="16"/>
                <w:szCs w:val="16"/>
              </w:rPr>
              <w:t>collectionElementType</w:t>
            </w:r>
            <w:r w:rsidRPr="00410660">
              <w:rPr>
                <w:sz w:val="16"/>
                <w:szCs w:val="16"/>
              </w:rPr>
              <w:t>": "Pack",</w:t>
            </w:r>
          </w:p>
          <w:p w14:paraId="47279621" w14:textId="77777777" w:rsidR="004134DA" w:rsidRPr="00410660" w:rsidRDefault="004134DA" w:rsidP="009A16EA">
            <w:pPr>
              <w:rPr>
                <w:sz w:val="16"/>
                <w:szCs w:val="16"/>
              </w:rPr>
            </w:pPr>
            <w:r w:rsidRPr="00410660">
              <w:rPr>
                <w:sz w:val="16"/>
                <w:szCs w:val="16"/>
              </w:rPr>
              <w:t xml:space="preserve">                "</w:t>
            </w:r>
            <w:r w:rsidRPr="00410660">
              <w:rPr>
                <w:b/>
                <w:sz w:val="16"/>
                <w:szCs w:val="16"/>
              </w:rPr>
              <w:t>collectionElementTxt</w:t>
            </w:r>
            <w:r w:rsidRPr="00410660">
              <w:rPr>
                <w:sz w:val="16"/>
                <w:szCs w:val="16"/>
              </w:rPr>
              <w:t>": "Essential2Pack channels included",</w:t>
            </w:r>
          </w:p>
          <w:p w14:paraId="54B74DA6" w14:textId="77777777" w:rsidR="004134DA" w:rsidRPr="00410660" w:rsidRDefault="004134DA" w:rsidP="009A16EA">
            <w:pPr>
              <w:rPr>
                <w:sz w:val="16"/>
                <w:szCs w:val="16"/>
              </w:rPr>
            </w:pPr>
            <w:r w:rsidRPr="00410660">
              <w:rPr>
                <w:sz w:val="16"/>
                <w:szCs w:val="16"/>
              </w:rPr>
              <w:t xml:space="preserve">                "</w:t>
            </w:r>
            <w:r w:rsidRPr="00410660">
              <w:rPr>
                <w:b/>
                <w:sz w:val="16"/>
                <w:szCs w:val="16"/>
              </w:rPr>
              <w:t>collectionElementPriceAmt</w:t>
            </w:r>
            <w:r w:rsidRPr="00410660">
              <w:rPr>
                <w:sz w:val="16"/>
                <w:szCs w:val="16"/>
              </w:rPr>
              <w:t>": 38,</w:t>
            </w:r>
          </w:p>
          <w:p w14:paraId="172AB518" w14:textId="77777777" w:rsidR="004134DA" w:rsidRPr="00410660" w:rsidRDefault="004134DA" w:rsidP="009A16EA">
            <w:pPr>
              <w:rPr>
                <w:sz w:val="16"/>
                <w:szCs w:val="16"/>
              </w:rPr>
            </w:pPr>
            <w:r w:rsidRPr="00410660">
              <w:rPr>
                <w:sz w:val="16"/>
                <w:szCs w:val="16"/>
              </w:rPr>
              <w:t xml:space="preserve">                "</w:t>
            </w:r>
            <w:r w:rsidRPr="00410660">
              <w:rPr>
                <w:b/>
                <w:sz w:val="16"/>
                <w:szCs w:val="16"/>
              </w:rPr>
              <w:t>collectionElementPricePlanCd</w:t>
            </w:r>
            <w:r w:rsidRPr="00410660">
              <w:rPr>
                <w:sz w:val="16"/>
                <w:szCs w:val="16"/>
              </w:rPr>
              <w:t>": "theme pack (v1)",</w:t>
            </w:r>
          </w:p>
          <w:p w14:paraId="5C7220C0" w14:textId="77777777" w:rsidR="004134DA" w:rsidRPr="00410660" w:rsidRDefault="004134DA" w:rsidP="009A16EA">
            <w:pPr>
              <w:rPr>
                <w:sz w:val="16"/>
                <w:szCs w:val="16"/>
              </w:rPr>
            </w:pPr>
            <w:r w:rsidRPr="00410660">
              <w:rPr>
                <w:sz w:val="16"/>
                <w:szCs w:val="16"/>
              </w:rPr>
              <w:t xml:space="preserve">                "</w:t>
            </w:r>
            <w:r w:rsidRPr="00410660">
              <w:rPr>
                <w:b/>
                <w:sz w:val="16"/>
                <w:szCs w:val="16"/>
              </w:rPr>
              <w:t>collectionElementRank</w:t>
            </w:r>
            <w:r w:rsidRPr="00410660">
              <w:rPr>
                <w:sz w:val="16"/>
                <w:szCs w:val="16"/>
              </w:rPr>
              <w:t>": null,</w:t>
            </w:r>
          </w:p>
          <w:p w14:paraId="215F4716" w14:textId="77777777" w:rsidR="004134DA" w:rsidRPr="00410660" w:rsidRDefault="004134DA" w:rsidP="009A16EA">
            <w:pPr>
              <w:rPr>
                <w:sz w:val="16"/>
                <w:szCs w:val="16"/>
              </w:rPr>
            </w:pPr>
            <w:r w:rsidRPr="00410660">
              <w:rPr>
                <w:sz w:val="16"/>
                <w:szCs w:val="16"/>
              </w:rPr>
              <w:t xml:space="preserve">                "</w:t>
            </w:r>
            <w:r w:rsidRPr="00410660">
              <w:rPr>
                <w:b/>
                <w:sz w:val="16"/>
                <w:szCs w:val="16"/>
              </w:rPr>
              <w:t>displayCategories</w:t>
            </w:r>
            <w:r w:rsidRPr="00410660">
              <w:rPr>
                <w:sz w:val="16"/>
                <w:szCs w:val="16"/>
              </w:rPr>
              <w:t>": [</w:t>
            </w:r>
          </w:p>
          <w:p w14:paraId="5F36C898" w14:textId="77777777" w:rsidR="004134DA" w:rsidRPr="00410660" w:rsidRDefault="004134DA" w:rsidP="009A16EA">
            <w:pPr>
              <w:rPr>
                <w:sz w:val="16"/>
                <w:szCs w:val="16"/>
              </w:rPr>
            </w:pPr>
            <w:r w:rsidRPr="00410660">
              <w:rPr>
                <w:sz w:val="16"/>
                <w:szCs w:val="16"/>
              </w:rPr>
              <w:t xml:space="preserve">                    "1000"</w:t>
            </w:r>
          </w:p>
          <w:p w14:paraId="53BA527F" w14:textId="77777777" w:rsidR="004134DA" w:rsidRPr="00410660" w:rsidRDefault="004134DA" w:rsidP="009A16EA">
            <w:pPr>
              <w:rPr>
                <w:sz w:val="16"/>
                <w:szCs w:val="16"/>
              </w:rPr>
            </w:pPr>
            <w:r w:rsidRPr="00410660">
              <w:rPr>
                <w:sz w:val="16"/>
                <w:szCs w:val="16"/>
              </w:rPr>
              <w:t xml:space="preserve">                ],</w:t>
            </w:r>
          </w:p>
          <w:p w14:paraId="2DFBC5D4" w14:textId="77777777" w:rsidR="004134DA" w:rsidRPr="00410660" w:rsidRDefault="004134DA" w:rsidP="009A16EA">
            <w:pPr>
              <w:rPr>
                <w:sz w:val="16"/>
                <w:szCs w:val="16"/>
              </w:rPr>
            </w:pPr>
            <w:r w:rsidRPr="00410660">
              <w:rPr>
                <w:sz w:val="16"/>
                <w:szCs w:val="16"/>
              </w:rPr>
              <w:t xml:space="preserve">                "</w:t>
            </w:r>
            <w:r w:rsidRPr="00410660">
              <w:rPr>
                <w:b/>
                <w:sz w:val="16"/>
                <w:szCs w:val="16"/>
              </w:rPr>
              <w:t>purchasableInd</w:t>
            </w:r>
            <w:r w:rsidRPr="00410660">
              <w:rPr>
                <w:sz w:val="16"/>
                <w:szCs w:val="16"/>
              </w:rPr>
              <w:t>": false</w:t>
            </w:r>
          </w:p>
          <w:p w14:paraId="2EE11AE0" w14:textId="77777777" w:rsidR="004134DA" w:rsidRPr="00410660" w:rsidRDefault="004134DA" w:rsidP="009A16EA">
            <w:pPr>
              <w:rPr>
                <w:sz w:val="16"/>
                <w:szCs w:val="16"/>
              </w:rPr>
            </w:pPr>
            <w:r w:rsidRPr="00410660">
              <w:rPr>
                <w:sz w:val="16"/>
                <w:szCs w:val="16"/>
              </w:rPr>
              <w:t xml:space="preserve">            }</w:t>
            </w:r>
          </w:p>
          <w:p w14:paraId="0CD0DA72" w14:textId="77777777" w:rsidR="004134DA" w:rsidRPr="00410660" w:rsidRDefault="004134DA" w:rsidP="009A16EA">
            <w:pPr>
              <w:rPr>
                <w:sz w:val="16"/>
                <w:szCs w:val="16"/>
              </w:rPr>
            </w:pPr>
            <w:r w:rsidRPr="00410660">
              <w:rPr>
                <w:sz w:val="16"/>
                <w:szCs w:val="16"/>
              </w:rPr>
              <w:t xml:space="preserve">        ],</w:t>
            </w:r>
          </w:p>
          <w:p w14:paraId="4358FD70" w14:textId="77777777" w:rsidR="004134DA" w:rsidRPr="00410660" w:rsidRDefault="004134DA" w:rsidP="009A16EA">
            <w:pPr>
              <w:rPr>
                <w:sz w:val="16"/>
                <w:szCs w:val="16"/>
              </w:rPr>
            </w:pPr>
            <w:r w:rsidRPr="00410660">
              <w:rPr>
                <w:sz w:val="16"/>
                <w:szCs w:val="16"/>
              </w:rPr>
              <w:t xml:space="preserve">        "</w:t>
            </w:r>
            <w:r w:rsidRPr="00410660">
              <w:rPr>
                <w:b/>
                <w:sz w:val="16"/>
                <w:szCs w:val="16"/>
              </w:rPr>
              <w:t>optionalElementList</w:t>
            </w:r>
            <w:r w:rsidRPr="00410660">
              <w:rPr>
                <w:sz w:val="16"/>
                <w:szCs w:val="16"/>
              </w:rPr>
              <w:t>": null,</w:t>
            </w:r>
          </w:p>
          <w:p w14:paraId="47FF8A1A" w14:textId="77777777" w:rsidR="004134DA" w:rsidRPr="00410660" w:rsidRDefault="004134DA" w:rsidP="009A16EA">
            <w:pPr>
              <w:rPr>
                <w:sz w:val="16"/>
                <w:szCs w:val="16"/>
              </w:rPr>
            </w:pPr>
            <w:r w:rsidRPr="00410660">
              <w:rPr>
                <w:sz w:val="16"/>
                <w:szCs w:val="16"/>
              </w:rPr>
              <w:t xml:space="preserve">        "</w:t>
            </w:r>
            <w:r w:rsidRPr="00410660">
              <w:rPr>
                <w:b/>
                <w:sz w:val="16"/>
                <w:szCs w:val="16"/>
              </w:rPr>
              <w:t>offerCdList</w:t>
            </w:r>
            <w:r w:rsidRPr="00410660">
              <w:rPr>
                <w:sz w:val="16"/>
                <w:szCs w:val="16"/>
              </w:rPr>
              <w:t>": [</w:t>
            </w:r>
          </w:p>
          <w:p w14:paraId="3161EE2C" w14:textId="77777777" w:rsidR="004134DA" w:rsidRPr="00410660" w:rsidRDefault="004134DA" w:rsidP="009A16EA">
            <w:pPr>
              <w:rPr>
                <w:sz w:val="16"/>
                <w:szCs w:val="16"/>
              </w:rPr>
            </w:pPr>
            <w:r w:rsidRPr="00410660">
              <w:rPr>
                <w:sz w:val="16"/>
                <w:szCs w:val="16"/>
              </w:rPr>
              <w:t xml:space="preserve">            "MediaroomTV-HS",</w:t>
            </w:r>
          </w:p>
          <w:p w14:paraId="14FAE8F3" w14:textId="77777777" w:rsidR="004134DA" w:rsidRPr="00410660" w:rsidRDefault="004134DA" w:rsidP="009A16EA">
            <w:pPr>
              <w:rPr>
                <w:sz w:val="16"/>
                <w:szCs w:val="16"/>
              </w:rPr>
            </w:pPr>
            <w:r w:rsidRPr="00410660">
              <w:rPr>
                <w:sz w:val="16"/>
                <w:szCs w:val="16"/>
              </w:rPr>
              <w:t xml:space="preserve">            "MediaroomTV-HS2.0"</w:t>
            </w:r>
          </w:p>
          <w:p w14:paraId="78C77962" w14:textId="77777777" w:rsidR="004134DA" w:rsidRPr="00410660" w:rsidRDefault="004134DA" w:rsidP="009A16EA">
            <w:pPr>
              <w:rPr>
                <w:sz w:val="16"/>
                <w:szCs w:val="16"/>
              </w:rPr>
            </w:pPr>
            <w:r w:rsidRPr="00410660">
              <w:rPr>
                <w:sz w:val="16"/>
                <w:szCs w:val="16"/>
              </w:rPr>
              <w:t xml:space="preserve">        ]</w:t>
            </w:r>
          </w:p>
          <w:p w14:paraId="17888CE8" w14:textId="77777777" w:rsidR="004134DA" w:rsidRPr="00410660" w:rsidRDefault="004134DA" w:rsidP="009A16EA">
            <w:pPr>
              <w:rPr>
                <w:sz w:val="16"/>
                <w:szCs w:val="16"/>
              </w:rPr>
            </w:pPr>
            <w:r w:rsidRPr="00410660">
              <w:rPr>
                <w:sz w:val="16"/>
                <w:szCs w:val="16"/>
              </w:rPr>
              <w:t xml:space="preserve">    }</w:t>
            </w:r>
          </w:p>
          <w:p w14:paraId="01934B36" w14:textId="6C924DC3" w:rsidR="004134DA" w:rsidRPr="005B2EC9" w:rsidRDefault="004134DA" w:rsidP="003B3AC2">
            <w:pPr>
              <w:rPr>
                <w:sz w:val="16"/>
                <w:szCs w:val="16"/>
              </w:rPr>
            </w:pPr>
            <w:r w:rsidRPr="00410660">
              <w:rPr>
                <w:sz w:val="16"/>
                <w:szCs w:val="16"/>
              </w:rPr>
              <w:t>}</w:t>
            </w:r>
          </w:p>
        </w:tc>
      </w:tr>
    </w:tbl>
    <w:p w14:paraId="01934B3B" w14:textId="77777777" w:rsidR="00D05211" w:rsidRDefault="00D05211" w:rsidP="00D05211"/>
    <w:p w14:paraId="01934B3C" w14:textId="77777777" w:rsidR="00AC32D6" w:rsidRDefault="00AC32D6" w:rsidP="00AC32D6">
      <w:pPr>
        <w:pStyle w:val="Heading2"/>
        <w:rPr>
          <w:rFonts w:cstheme="minorHAnsi"/>
        </w:rPr>
      </w:pPr>
      <w:bookmarkStart w:id="94" w:name="_Toc437935988"/>
      <w:r>
        <w:rPr>
          <w:rFonts w:cstheme="minorHAnsi"/>
        </w:rPr>
        <w:t>collections</w:t>
      </w:r>
      <w:r w:rsidRPr="00026A3E">
        <w:rPr>
          <w:rFonts w:cstheme="minorHAnsi"/>
        </w:rPr>
        <w:t xml:space="preserve"> </w:t>
      </w:r>
      <w:r w:rsidR="00B475B6">
        <w:t>(GET)</w:t>
      </w:r>
      <w:bookmarkEnd w:id="94"/>
    </w:p>
    <w:tbl>
      <w:tblPr>
        <w:tblStyle w:val="TableGrid"/>
        <w:tblW w:w="0" w:type="auto"/>
        <w:tblLook w:val="04A0" w:firstRow="1" w:lastRow="0" w:firstColumn="1" w:lastColumn="0" w:noHBand="0" w:noVBand="1"/>
      </w:tblPr>
      <w:tblGrid>
        <w:gridCol w:w="1072"/>
        <w:gridCol w:w="8504"/>
      </w:tblGrid>
      <w:tr w:rsidR="00AC32D6" w14:paraId="01934B3F" w14:textId="77777777" w:rsidTr="006A5ADF">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934B3D" w14:textId="77777777" w:rsidR="00AC32D6" w:rsidRDefault="00AC32D6" w:rsidP="006A5ADF">
            <w:pPr>
              <w:rPr>
                <w:b/>
                <w:szCs w:val="16"/>
              </w:rPr>
            </w:pPr>
            <w:r>
              <w:rPr>
                <w:b/>
                <w:szCs w:val="16"/>
              </w:rPr>
              <w:t>OPERATION</w:t>
            </w:r>
          </w:p>
          <w:p w14:paraId="01934B3E" w14:textId="56C69725" w:rsidR="00AC32D6" w:rsidRDefault="000B7A2F" w:rsidP="006A5ADF">
            <w:pPr>
              <w:rPr>
                <w:rFonts w:cstheme="minorHAnsi"/>
                <w:color w:val="1F497D"/>
              </w:rPr>
            </w:pPr>
            <w:r>
              <w:rPr>
                <w:rFonts w:cstheme="minorHAnsi"/>
              </w:rPr>
              <w:t>tv/reference</w:t>
            </w:r>
            <w:r w:rsidRPr="00513008">
              <w:rPr>
                <w:rFonts w:cstheme="minorHAnsi"/>
              </w:rPr>
              <w:t xml:space="preserve"> </w:t>
            </w:r>
            <w:r w:rsidR="00AC32D6" w:rsidRPr="00513008">
              <w:rPr>
                <w:rFonts w:cstheme="minorHAnsi"/>
              </w:rPr>
              <w:t>/</w:t>
            </w:r>
            <w:r w:rsidR="00AC32D6">
              <w:rPr>
                <w:rFonts w:cstheme="minorHAnsi"/>
              </w:rPr>
              <w:t>collections</w:t>
            </w:r>
          </w:p>
        </w:tc>
      </w:tr>
      <w:tr w:rsidR="00AC32D6" w14:paraId="01934B42" w14:textId="77777777" w:rsidTr="006A5ADF">
        <w:tc>
          <w:tcPr>
            <w:tcW w:w="1072" w:type="dxa"/>
            <w:tcBorders>
              <w:top w:val="single" w:sz="4" w:space="0" w:color="auto"/>
              <w:left w:val="single" w:sz="4" w:space="0" w:color="auto"/>
              <w:bottom w:val="single" w:sz="4" w:space="0" w:color="auto"/>
              <w:right w:val="single" w:sz="4" w:space="0" w:color="auto"/>
            </w:tcBorders>
            <w:hideMark/>
          </w:tcPr>
          <w:p w14:paraId="01934B40" w14:textId="77777777" w:rsidR="00AC32D6" w:rsidRDefault="00AC32D6" w:rsidP="006A5ADF">
            <w:pPr>
              <w:rPr>
                <w:b/>
                <w:sz w:val="18"/>
                <w:szCs w:val="16"/>
              </w:rPr>
            </w:pPr>
            <w:r>
              <w:rPr>
                <w:b/>
                <w:sz w:val="18"/>
                <w:szCs w:val="16"/>
              </w:rPr>
              <w:t>Method</w:t>
            </w:r>
          </w:p>
        </w:tc>
        <w:tc>
          <w:tcPr>
            <w:tcW w:w="8504" w:type="dxa"/>
            <w:tcBorders>
              <w:top w:val="single" w:sz="4" w:space="0" w:color="auto"/>
              <w:left w:val="single" w:sz="4" w:space="0" w:color="auto"/>
              <w:bottom w:val="single" w:sz="4" w:space="0" w:color="auto"/>
              <w:right w:val="single" w:sz="4" w:space="0" w:color="auto"/>
            </w:tcBorders>
            <w:hideMark/>
          </w:tcPr>
          <w:p w14:paraId="01934B41" w14:textId="77777777" w:rsidR="00AC32D6" w:rsidRDefault="00AC32D6" w:rsidP="006A5ADF">
            <w:pPr>
              <w:rPr>
                <w:sz w:val="18"/>
                <w:szCs w:val="16"/>
              </w:rPr>
            </w:pPr>
            <w:r>
              <w:rPr>
                <w:sz w:val="18"/>
                <w:szCs w:val="16"/>
              </w:rPr>
              <w:t>Get</w:t>
            </w:r>
          </w:p>
        </w:tc>
      </w:tr>
      <w:tr w:rsidR="00AC32D6" w14:paraId="01934B45" w14:textId="77777777" w:rsidTr="006A5ADF">
        <w:tc>
          <w:tcPr>
            <w:tcW w:w="1072" w:type="dxa"/>
            <w:tcBorders>
              <w:top w:val="single" w:sz="4" w:space="0" w:color="auto"/>
              <w:left w:val="single" w:sz="4" w:space="0" w:color="auto"/>
              <w:bottom w:val="single" w:sz="4" w:space="0" w:color="auto"/>
              <w:right w:val="single" w:sz="4" w:space="0" w:color="auto"/>
            </w:tcBorders>
            <w:hideMark/>
          </w:tcPr>
          <w:p w14:paraId="01934B43" w14:textId="77777777" w:rsidR="00AC32D6" w:rsidRDefault="00AC32D6" w:rsidP="006A5ADF">
            <w:pPr>
              <w:rPr>
                <w:b/>
                <w:sz w:val="18"/>
                <w:szCs w:val="16"/>
              </w:rPr>
            </w:pPr>
            <w:r>
              <w:rPr>
                <w:b/>
                <w:sz w:val="18"/>
                <w:szCs w:val="16"/>
              </w:rPr>
              <w:t>Description</w:t>
            </w:r>
          </w:p>
        </w:tc>
        <w:tc>
          <w:tcPr>
            <w:tcW w:w="8504" w:type="dxa"/>
            <w:tcBorders>
              <w:top w:val="single" w:sz="4" w:space="0" w:color="auto"/>
              <w:left w:val="single" w:sz="4" w:space="0" w:color="auto"/>
              <w:bottom w:val="single" w:sz="4" w:space="0" w:color="auto"/>
              <w:right w:val="single" w:sz="4" w:space="0" w:color="auto"/>
            </w:tcBorders>
            <w:hideMark/>
          </w:tcPr>
          <w:p w14:paraId="01934B44" w14:textId="77777777" w:rsidR="00AC32D6" w:rsidRDefault="00AC32D6" w:rsidP="006A5ADF">
            <w:pPr>
              <w:rPr>
                <w:sz w:val="18"/>
                <w:szCs w:val="16"/>
              </w:rPr>
            </w:pPr>
            <w:r>
              <w:rPr>
                <w:sz w:val="18"/>
                <w:szCs w:val="16"/>
              </w:rPr>
              <w:t>Provide telus TV collection/combo information.</w:t>
            </w:r>
          </w:p>
        </w:tc>
      </w:tr>
      <w:tr w:rsidR="00AC32D6" w14:paraId="01934B5F" w14:textId="77777777" w:rsidTr="006A5ADF">
        <w:tc>
          <w:tcPr>
            <w:tcW w:w="1072" w:type="dxa"/>
            <w:tcBorders>
              <w:top w:val="single" w:sz="4" w:space="0" w:color="auto"/>
              <w:left w:val="single" w:sz="4" w:space="0" w:color="auto"/>
              <w:bottom w:val="single" w:sz="4" w:space="0" w:color="auto"/>
              <w:right w:val="single" w:sz="4" w:space="0" w:color="auto"/>
            </w:tcBorders>
            <w:hideMark/>
          </w:tcPr>
          <w:p w14:paraId="01934B46" w14:textId="77777777" w:rsidR="00AC32D6" w:rsidRDefault="00AC32D6" w:rsidP="006A5ADF">
            <w:pPr>
              <w:rPr>
                <w:b/>
                <w:sz w:val="18"/>
                <w:szCs w:val="16"/>
              </w:rPr>
            </w:pPr>
            <w:r>
              <w:rPr>
                <w:b/>
                <w:sz w:val="18"/>
                <w:szCs w:val="16"/>
              </w:rPr>
              <w:t>Input</w:t>
            </w:r>
          </w:p>
        </w:tc>
        <w:tc>
          <w:tcPr>
            <w:tcW w:w="8504" w:type="dxa"/>
            <w:tcBorders>
              <w:top w:val="single" w:sz="4" w:space="0" w:color="auto"/>
              <w:left w:val="single" w:sz="4" w:space="0" w:color="auto"/>
              <w:bottom w:val="single" w:sz="4" w:space="0" w:color="auto"/>
              <w:right w:val="single" w:sz="4" w:space="0" w:color="auto"/>
            </w:tcBorders>
          </w:tcPr>
          <w:p w14:paraId="01934B47" w14:textId="77777777" w:rsidR="00AC32D6" w:rsidRDefault="00AC32D6" w:rsidP="006A5ADF">
            <w:pPr>
              <w:rPr>
                <w:b/>
                <w:sz w:val="18"/>
                <w:szCs w:val="16"/>
              </w:rPr>
            </w:pPr>
          </w:p>
          <w:tbl>
            <w:tblPr>
              <w:tblStyle w:val="TableGrid"/>
              <w:tblW w:w="0" w:type="auto"/>
              <w:tblLook w:val="04A0" w:firstRow="1" w:lastRow="0" w:firstColumn="1" w:lastColumn="0" w:noHBand="0" w:noVBand="1"/>
            </w:tblPr>
            <w:tblGrid>
              <w:gridCol w:w="1617"/>
              <w:gridCol w:w="1983"/>
              <w:gridCol w:w="1137"/>
              <w:gridCol w:w="3541"/>
            </w:tblGrid>
            <w:tr w:rsidR="00AC32D6" w:rsidRPr="00444190" w14:paraId="01934B4C" w14:textId="77777777" w:rsidTr="00EC65F0">
              <w:tc>
                <w:tcPr>
                  <w:tcW w:w="1617" w:type="dxa"/>
                  <w:shd w:val="clear" w:color="auto" w:fill="D9D9D9" w:themeFill="background1" w:themeFillShade="D9"/>
                </w:tcPr>
                <w:p w14:paraId="01934B48" w14:textId="77777777" w:rsidR="00AC32D6" w:rsidRPr="00444190" w:rsidRDefault="00AC32D6" w:rsidP="006A5ADF">
                  <w:pPr>
                    <w:rPr>
                      <w:b/>
                      <w:sz w:val="18"/>
                      <w:szCs w:val="16"/>
                    </w:rPr>
                  </w:pPr>
                  <w:r w:rsidRPr="00444190">
                    <w:rPr>
                      <w:b/>
                      <w:sz w:val="18"/>
                      <w:szCs w:val="16"/>
                    </w:rPr>
                    <w:t>Name</w:t>
                  </w:r>
                </w:p>
              </w:tc>
              <w:tc>
                <w:tcPr>
                  <w:tcW w:w="1983" w:type="dxa"/>
                  <w:shd w:val="clear" w:color="auto" w:fill="D9D9D9" w:themeFill="background1" w:themeFillShade="D9"/>
                </w:tcPr>
                <w:p w14:paraId="01934B49" w14:textId="77777777" w:rsidR="00AC32D6" w:rsidRPr="00444190" w:rsidRDefault="00AC32D6" w:rsidP="006A5ADF">
                  <w:pPr>
                    <w:rPr>
                      <w:b/>
                      <w:sz w:val="18"/>
                      <w:szCs w:val="16"/>
                    </w:rPr>
                  </w:pPr>
                  <w:r>
                    <w:rPr>
                      <w:b/>
                      <w:sz w:val="18"/>
                      <w:szCs w:val="16"/>
                    </w:rPr>
                    <w:t>Values</w:t>
                  </w:r>
                </w:p>
              </w:tc>
              <w:tc>
                <w:tcPr>
                  <w:tcW w:w="1137" w:type="dxa"/>
                  <w:shd w:val="clear" w:color="auto" w:fill="D9D9D9" w:themeFill="background1" w:themeFillShade="D9"/>
                </w:tcPr>
                <w:p w14:paraId="01934B4A" w14:textId="77777777" w:rsidR="00AC32D6" w:rsidRPr="00444190" w:rsidRDefault="00AC32D6" w:rsidP="006A5ADF">
                  <w:pPr>
                    <w:rPr>
                      <w:b/>
                      <w:sz w:val="18"/>
                      <w:szCs w:val="16"/>
                    </w:rPr>
                  </w:pPr>
                  <w:r w:rsidRPr="00444190">
                    <w:rPr>
                      <w:b/>
                      <w:sz w:val="18"/>
                      <w:szCs w:val="16"/>
                    </w:rPr>
                    <w:t>Mandatory</w:t>
                  </w:r>
                  <w:r>
                    <w:rPr>
                      <w:b/>
                      <w:sz w:val="18"/>
                      <w:szCs w:val="16"/>
                    </w:rPr>
                    <w:t>?</w:t>
                  </w:r>
                </w:p>
              </w:tc>
              <w:tc>
                <w:tcPr>
                  <w:tcW w:w="3541" w:type="dxa"/>
                  <w:shd w:val="clear" w:color="auto" w:fill="D9D9D9" w:themeFill="background1" w:themeFillShade="D9"/>
                </w:tcPr>
                <w:p w14:paraId="01934B4B" w14:textId="77777777" w:rsidR="00AC32D6" w:rsidRPr="00444190" w:rsidRDefault="00AC32D6" w:rsidP="006A5ADF">
                  <w:pPr>
                    <w:rPr>
                      <w:b/>
                      <w:sz w:val="18"/>
                      <w:szCs w:val="16"/>
                    </w:rPr>
                  </w:pPr>
                  <w:r w:rsidRPr="00444190">
                    <w:rPr>
                      <w:b/>
                      <w:sz w:val="18"/>
                      <w:szCs w:val="16"/>
                    </w:rPr>
                    <w:t>Comments</w:t>
                  </w:r>
                </w:p>
              </w:tc>
            </w:tr>
            <w:tr w:rsidR="00AC32D6" w14:paraId="01934B51" w14:textId="77777777" w:rsidTr="00EC65F0">
              <w:tc>
                <w:tcPr>
                  <w:tcW w:w="1617" w:type="dxa"/>
                </w:tcPr>
                <w:p w14:paraId="01934B4D" w14:textId="7A6F6FB6" w:rsidR="00AC32D6" w:rsidRPr="00752747" w:rsidRDefault="001F3282" w:rsidP="006A5ADF">
                  <w:pPr>
                    <w:rPr>
                      <w:sz w:val="18"/>
                      <w:szCs w:val="18"/>
                    </w:rPr>
                  </w:pPr>
                  <w:r>
                    <w:rPr>
                      <w:sz w:val="18"/>
                      <w:szCs w:val="18"/>
                    </w:rPr>
                    <w:t>o</w:t>
                  </w:r>
                  <w:r w:rsidR="00AC32D6" w:rsidRPr="00752747">
                    <w:rPr>
                      <w:sz w:val="18"/>
                      <w:szCs w:val="18"/>
                    </w:rPr>
                    <w:t>ffer</w:t>
                  </w:r>
                  <w:r w:rsidR="004A54A8">
                    <w:rPr>
                      <w:sz w:val="18"/>
                      <w:szCs w:val="18"/>
                    </w:rPr>
                    <w:t xml:space="preserve"> </w:t>
                  </w:r>
                </w:p>
              </w:tc>
              <w:tc>
                <w:tcPr>
                  <w:tcW w:w="1983" w:type="dxa"/>
                </w:tcPr>
                <w:p w14:paraId="0EDDA0B5" w14:textId="77777777" w:rsidR="00EC65F0" w:rsidRDefault="00EC65F0" w:rsidP="00EC65F0">
                  <w:pPr>
                    <w:rPr>
                      <w:sz w:val="18"/>
                      <w:szCs w:val="16"/>
                    </w:rPr>
                  </w:pPr>
                  <w:r>
                    <w:rPr>
                      <w:sz w:val="18"/>
                      <w:szCs w:val="16"/>
                    </w:rPr>
                    <w:t>“MediaroomTV-HS”,</w:t>
                  </w:r>
                </w:p>
                <w:p w14:paraId="01934B4E" w14:textId="676AF83F" w:rsidR="00AC32D6" w:rsidRPr="00752747" w:rsidRDefault="00EC65F0" w:rsidP="00EC65F0">
                  <w:pPr>
                    <w:rPr>
                      <w:sz w:val="18"/>
                      <w:szCs w:val="16"/>
                    </w:rPr>
                  </w:pPr>
                  <w:r>
                    <w:rPr>
                      <w:sz w:val="18"/>
                      <w:szCs w:val="16"/>
                    </w:rPr>
                    <w:t>“</w:t>
                  </w:r>
                  <w:r w:rsidRPr="00D17070">
                    <w:rPr>
                      <w:sz w:val="18"/>
                      <w:szCs w:val="16"/>
                    </w:rPr>
                    <w:t>MediaroomTV-HS2.0</w:t>
                  </w:r>
                  <w:r>
                    <w:rPr>
                      <w:sz w:val="18"/>
                      <w:szCs w:val="16"/>
                    </w:rPr>
                    <w:t>”</w:t>
                  </w:r>
                </w:p>
              </w:tc>
              <w:tc>
                <w:tcPr>
                  <w:tcW w:w="1137" w:type="dxa"/>
                </w:tcPr>
                <w:p w14:paraId="01934B4F" w14:textId="77777777" w:rsidR="00AC32D6" w:rsidRPr="00752747" w:rsidRDefault="00AC32D6" w:rsidP="006A5ADF">
                  <w:pPr>
                    <w:rPr>
                      <w:sz w:val="18"/>
                      <w:szCs w:val="16"/>
                    </w:rPr>
                  </w:pPr>
                  <w:r w:rsidRPr="00752747">
                    <w:rPr>
                      <w:sz w:val="18"/>
                      <w:szCs w:val="16"/>
                    </w:rPr>
                    <w:t>N</w:t>
                  </w:r>
                </w:p>
              </w:tc>
              <w:tc>
                <w:tcPr>
                  <w:tcW w:w="3541" w:type="dxa"/>
                </w:tcPr>
                <w:p w14:paraId="01934B50" w14:textId="30DB1B93" w:rsidR="00AC32D6" w:rsidRPr="00C87543" w:rsidRDefault="00EC65F0" w:rsidP="006A5ADF">
                  <w:pPr>
                    <w:rPr>
                      <w:sz w:val="18"/>
                      <w:szCs w:val="16"/>
                    </w:rPr>
                  </w:pPr>
                  <w:r>
                    <w:rPr>
                      <w:sz w:val="18"/>
                      <w:szCs w:val="16"/>
                    </w:rPr>
                    <w:t>Order offer code, default value: “</w:t>
                  </w:r>
                  <w:r w:rsidRPr="00B475B6">
                    <w:rPr>
                      <w:sz w:val="16"/>
                      <w:szCs w:val="16"/>
                    </w:rPr>
                    <w:t>MediaroomTV-HS 2.0</w:t>
                  </w:r>
                  <w:r>
                    <w:rPr>
                      <w:sz w:val="18"/>
                      <w:szCs w:val="16"/>
                    </w:rPr>
                    <w:t>”</w:t>
                  </w:r>
                </w:p>
              </w:tc>
            </w:tr>
            <w:tr w:rsidR="00AC32D6" w14:paraId="01934B56" w14:textId="77777777" w:rsidTr="00EC65F0">
              <w:tc>
                <w:tcPr>
                  <w:tcW w:w="1617" w:type="dxa"/>
                </w:tcPr>
                <w:p w14:paraId="01934B52" w14:textId="65DED93A" w:rsidR="00AC32D6" w:rsidRPr="00752747" w:rsidRDefault="00AC32D6" w:rsidP="006A5ADF">
                  <w:pPr>
                    <w:rPr>
                      <w:sz w:val="18"/>
                      <w:szCs w:val="18"/>
                    </w:rPr>
                  </w:pPr>
                  <w:r>
                    <w:rPr>
                      <w:sz w:val="18"/>
                      <w:szCs w:val="16"/>
                    </w:rPr>
                    <w:t>collectionCategory</w:t>
                  </w:r>
                </w:p>
              </w:tc>
              <w:tc>
                <w:tcPr>
                  <w:tcW w:w="1983" w:type="dxa"/>
                </w:tcPr>
                <w:p w14:paraId="01934B53" w14:textId="77777777" w:rsidR="00AC32D6" w:rsidRPr="00752747" w:rsidRDefault="00AC32D6" w:rsidP="006A5ADF">
                  <w:pPr>
                    <w:rPr>
                      <w:sz w:val="18"/>
                      <w:szCs w:val="16"/>
                    </w:rPr>
                  </w:pPr>
                </w:p>
              </w:tc>
              <w:tc>
                <w:tcPr>
                  <w:tcW w:w="1137" w:type="dxa"/>
                </w:tcPr>
                <w:p w14:paraId="01934B54" w14:textId="77777777" w:rsidR="00AC32D6" w:rsidRPr="00752747" w:rsidRDefault="00AC32D6" w:rsidP="006A5ADF">
                  <w:pPr>
                    <w:rPr>
                      <w:sz w:val="18"/>
                      <w:szCs w:val="16"/>
                    </w:rPr>
                  </w:pPr>
                  <w:r>
                    <w:rPr>
                      <w:sz w:val="18"/>
                      <w:szCs w:val="16"/>
                    </w:rPr>
                    <w:t>N</w:t>
                  </w:r>
                </w:p>
              </w:tc>
              <w:tc>
                <w:tcPr>
                  <w:tcW w:w="3541" w:type="dxa"/>
                </w:tcPr>
                <w:p w14:paraId="50FB805A" w14:textId="67429096" w:rsidR="00AC32D6" w:rsidRDefault="006B7959" w:rsidP="008422A0">
                  <w:pPr>
                    <w:rPr>
                      <w:sz w:val="18"/>
                      <w:szCs w:val="16"/>
                    </w:rPr>
                  </w:pPr>
                  <w:r>
                    <w:rPr>
                      <w:sz w:val="18"/>
                      <w:szCs w:val="16"/>
                    </w:rPr>
                    <w:t>Define</w:t>
                  </w:r>
                  <w:r w:rsidR="009A5963">
                    <w:rPr>
                      <w:sz w:val="18"/>
                      <w:szCs w:val="16"/>
                    </w:rPr>
                    <w:t>s</w:t>
                  </w:r>
                  <w:r>
                    <w:rPr>
                      <w:sz w:val="18"/>
                      <w:szCs w:val="16"/>
                    </w:rPr>
                    <w:t xml:space="preserve"> collection type</w:t>
                  </w:r>
                  <w:r w:rsidR="008422A0">
                    <w:rPr>
                      <w:sz w:val="18"/>
                      <w:szCs w:val="16"/>
                    </w:rPr>
                    <w:t>/group</w:t>
                  </w:r>
                  <w:r>
                    <w:rPr>
                      <w:sz w:val="18"/>
                      <w:szCs w:val="16"/>
                    </w:rPr>
                    <w:t xml:space="preserve">, </w:t>
                  </w:r>
                  <w:r w:rsidR="00390082">
                    <w:rPr>
                      <w:sz w:val="18"/>
                      <w:szCs w:val="16"/>
                    </w:rPr>
                    <w:t>used in</w:t>
                  </w:r>
                  <w:r w:rsidR="008422A0">
                    <w:rPr>
                      <w:sz w:val="18"/>
                      <w:szCs w:val="16"/>
                    </w:rPr>
                    <w:t xml:space="preserve"> to implement downgrade logics</w:t>
                  </w:r>
                  <w:r w:rsidR="00EC65F0">
                    <w:rPr>
                      <w:sz w:val="18"/>
                      <w:szCs w:val="16"/>
                    </w:rPr>
                    <w:t>.</w:t>
                  </w:r>
                </w:p>
                <w:p w14:paraId="01934B55" w14:textId="0AA49F9B" w:rsidR="00EC65F0" w:rsidRDefault="00EC65F0" w:rsidP="008422A0">
                  <w:pPr>
                    <w:rPr>
                      <w:sz w:val="18"/>
                      <w:szCs w:val="16"/>
                    </w:rPr>
                  </w:pPr>
                  <w:r w:rsidRPr="00B475B6">
                    <w:rPr>
                      <w:sz w:val="16"/>
                      <w:szCs w:val="16"/>
                    </w:rPr>
                    <w:t xml:space="preserve">It is defined in </w:t>
                  </w:r>
                  <w:r w:rsidRPr="00B475B6">
                    <w:rPr>
                      <w:i/>
                      <w:sz w:val="16"/>
                      <w:szCs w:val="16"/>
                    </w:rPr>
                    <w:t>/data/collections/collection/collectionCategory.</w:t>
                  </w:r>
                </w:p>
              </w:tc>
            </w:tr>
            <w:tr w:rsidR="00AC32D6" w14:paraId="01934B5B" w14:textId="77777777" w:rsidTr="00EC65F0">
              <w:tc>
                <w:tcPr>
                  <w:tcW w:w="1617" w:type="dxa"/>
                </w:tcPr>
                <w:p w14:paraId="01934B57" w14:textId="7EECFC95" w:rsidR="00AC32D6" w:rsidRDefault="00E755F4" w:rsidP="006A5ADF">
                  <w:pPr>
                    <w:rPr>
                      <w:sz w:val="18"/>
                      <w:szCs w:val="16"/>
                    </w:rPr>
                  </w:pPr>
                  <w:r>
                    <w:rPr>
                      <w:sz w:val="18"/>
                      <w:szCs w:val="16"/>
                    </w:rPr>
                    <w:t>displayCat</w:t>
                  </w:r>
                  <w:r w:rsidR="00EC65F0">
                    <w:rPr>
                      <w:sz w:val="18"/>
                      <w:szCs w:val="16"/>
                    </w:rPr>
                    <w:t xml:space="preserve">  </w:t>
                  </w:r>
                </w:p>
              </w:tc>
              <w:tc>
                <w:tcPr>
                  <w:tcW w:w="1983" w:type="dxa"/>
                </w:tcPr>
                <w:p w14:paraId="01934B58" w14:textId="77777777" w:rsidR="00AC32D6" w:rsidRPr="00752747" w:rsidRDefault="00AC32D6" w:rsidP="006A5ADF">
                  <w:pPr>
                    <w:rPr>
                      <w:sz w:val="18"/>
                      <w:szCs w:val="16"/>
                    </w:rPr>
                  </w:pPr>
                </w:p>
              </w:tc>
              <w:tc>
                <w:tcPr>
                  <w:tcW w:w="1137" w:type="dxa"/>
                </w:tcPr>
                <w:p w14:paraId="01934B59" w14:textId="77777777" w:rsidR="00AC32D6" w:rsidRDefault="00E755F4" w:rsidP="006A5ADF">
                  <w:pPr>
                    <w:rPr>
                      <w:sz w:val="18"/>
                      <w:szCs w:val="16"/>
                    </w:rPr>
                  </w:pPr>
                  <w:r>
                    <w:rPr>
                      <w:sz w:val="18"/>
                      <w:szCs w:val="16"/>
                    </w:rPr>
                    <w:t>N</w:t>
                  </w:r>
                </w:p>
              </w:tc>
              <w:tc>
                <w:tcPr>
                  <w:tcW w:w="3541" w:type="dxa"/>
                </w:tcPr>
                <w:p w14:paraId="01934B5A" w14:textId="62343663" w:rsidR="00AC32D6" w:rsidRDefault="00390082" w:rsidP="006A5ADF">
                  <w:pPr>
                    <w:rPr>
                      <w:sz w:val="18"/>
                      <w:szCs w:val="16"/>
                    </w:rPr>
                  </w:pPr>
                  <w:r>
                    <w:rPr>
                      <w:sz w:val="18"/>
                      <w:szCs w:val="16"/>
                    </w:rPr>
                    <w:t>C</w:t>
                  </w:r>
                  <w:r w:rsidR="00EC65F0">
                    <w:rPr>
                      <w:sz w:val="18"/>
                      <w:szCs w:val="16"/>
                    </w:rPr>
                    <w:t xml:space="preserve">onfigured for each program for UI display </w:t>
                  </w:r>
                  <w:r w:rsidR="00EC65F0">
                    <w:rPr>
                      <w:sz w:val="18"/>
                      <w:szCs w:val="16"/>
                    </w:rPr>
                    <w:lastRenderedPageBreak/>
                    <w:t>group. All packs in collection optional list will be grouped by displaycat in service response</w:t>
                  </w:r>
                </w:p>
              </w:tc>
            </w:tr>
          </w:tbl>
          <w:p w14:paraId="688BB02F" w14:textId="77777777" w:rsidR="00AC32D6" w:rsidRDefault="00AC32D6" w:rsidP="00AA3AE8">
            <w:pPr>
              <w:rPr>
                <w:sz w:val="16"/>
                <w:szCs w:val="16"/>
              </w:rPr>
            </w:pPr>
          </w:p>
          <w:p w14:paraId="01934B5E" w14:textId="77777777" w:rsidR="00AA3AE8" w:rsidRDefault="00AA3AE8" w:rsidP="00AA3AE8">
            <w:pPr>
              <w:rPr>
                <w:sz w:val="18"/>
                <w:szCs w:val="16"/>
              </w:rPr>
            </w:pPr>
          </w:p>
        </w:tc>
      </w:tr>
      <w:tr w:rsidR="00AC32D6" w14:paraId="01934B7B" w14:textId="77777777" w:rsidTr="006A5ADF">
        <w:tc>
          <w:tcPr>
            <w:tcW w:w="1072" w:type="dxa"/>
            <w:tcBorders>
              <w:top w:val="single" w:sz="4" w:space="0" w:color="auto"/>
              <w:left w:val="single" w:sz="4" w:space="0" w:color="auto"/>
              <w:bottom w:val="single" w:sz="4" w:space="0" w:color="auto"/>
              <w:right w:val="single" w:sz="4" w:space="0" w:color="auto"/>
            </w:tcBorders>
            <w:hideMark/>
          </w:tcPr>
          <w:p w14:paraId="01934B60" w14:textId="77777777" w:rsidR="00AC32D6" w:rsidRDefault="00AC32D6" w:rsidP="006A5ADF">
            <w:pPr>
              <w:rPr>
                <w:b/>
                <w:sz w:val="18"/>
                <w:szCs w:val="16"/>
              </w:rPr>
            </w:pPr>
            <w:r>
              <w:rPr>
                <w:b/>
                <w:sz w:val="18"/>
                <w:szCs w:val="16"/>
              </w:rPr>
              <w:lastRenderedPageBreak/>
              <w:t>Status Codes</w:t>
            </w:r>
          </w:p>
        </w:tc>
        <w:tc>
          <w:tcPr>
            <w:tcW w:w="8504" w:type="dxa"/>
            <w:tcBorders>
              <w:top w:val="single" w:sz="4" w:space="0" w:color="auto"/>
              <w:left w:val="single" w:sz="4" w:space="0" w:color="auto"/>
              <w:bottom w:val="single" w:sz="4" w:space="0" w:color="auto"/>
              <w:right w:val="single" w:sz="4" w:space="0" w:color="auto"/>
            </w:tcBorders>
          </w:tcPr>
          <w:p w14:paraId="01934B61" w14:textId="77777777" w:rsidR="00AC32D6" w:rsidRDefault="00AC32D6" w:rsidP="006A5ADF">
            <w:pPr>
              <w:rPr>
                <w:sz w:val="18"/>
                <w:szCs w:val="16"/>
              </w:rPr>
            </w:pPr>
          </w:p>
          <w:tbl>
            <w:tblPr>
              <w:tblStyle w:val="TableGrid"/>
              <w:tblW w:w="0" w:type="auto"/>
              <w:tblLook w:val="04A0" w:firstRow="1" w:lastRow="0" w:firstColumn="1" w:lastColumn="0" w:noHBand="0" w:noVBand="1"/>
            </w:tblPr>
            <w:tblGrid>
              <w:gridCol w:w="620"/>
              <w:gridCol w:w="657"/>
              <w:gridCol w:w="1615"/>
              <w:gridCol w:w="1276"/>
              <w:gridCol w:w="1276"/>
              <w:gridCol w:w="2834"/>
            </w:tblGrid>
            <w:tr w:rsidR="00AC32D6" w:rsidRPr="001963A0" w14:paraId="01934B6A" w14:textId="77777777" w:rsidTr="006A5ADF">
              <w:tc>
                <w:tcPr>
                  <w:tcW w:w="620" w:type="dxa"/>
                  <w:shd w:val="clear" w:color="auto" w:fill="D9D9D9" w:themeFill="background1" w:themeFillShade="D9"/>
                </w:tcPr>
                <w:p w14:paraId="01934B62" w14:textId="77777777" w:rsidR="00AC32D6" w:rsidRPr="001963A0" w:rsidRDefault="00AC32D6" w:rsidP="006A5ADF">
                  <w:pPr>
                    <w:rPr>
                      <w:b/>
                      <w:sz w:val="16"/>
                      <w:szCs w:val="16"/>
                    </w:rPr>
                  </w:pPr>
                  <w:r w:rsidRPr="001963A0">
                    <w:rPr>
                      <w:b/>
                      <w:sz w:val="16"/>
                      <w:szCs w:val="16"/>
                    </w:rPr>
                    <w:t>status</w:t>
                  </w:r>
                </w:p>
                <w:p w14:paraId="01934B63" w14:textId="77777777" w:rsidR="00AC32D6" w:rsidRPr="001963A0" w:rsidRDefault="00AC32D6" w:rsidP="006A5ADF">
                  <w:pPr>
                    <w:rPr>
                      <w:b/>
                      <w:sz w:val="16"/>
                      <w:szCs w:val="16"/>
                    </w:rPr>
                  </w:pPr>
                  <w:r w:rsidRPr="001963A0">
                    <w:rPr>
                      <w:b/>
                      <w:sz w:val="16"/>
                      <w:szCs w:val="16"/>
                    </w:rPr>
                    <w:t>Cd</w:t>
                  </w:r>
                </w:p>
              </w:tc>
              <w:tc>
                <w:tcPr>
                  <w:tcW w:w="657" w:type="dxa"/>
                  <w:shd w:val="clear" w:color="auto" w:fill="D9D9D9" w:themeFill="background1" w:themeFillShade="D9"/>
                </w:tcPr>
                <w:p w14:paraId="01934B64" w14:textId="77777777" w:rsidR="00AC32D6" w:rsidRPr="001963A0" w:rsidRDefault="00AC32D6" w:rsidP="006A5ADF">
                  <w:pPr>
                    <w:rPr>
                      <w:b/>
                      <w:sz w:val="16"/>
                      <w:szCs w:val="16"/>
                    </w:rPr>
                  </w:pPr>
                  <w:r w:rsidRPr="001963A0">
                    <w:rPr>
                      <w:b/>
                      <w:sz w:val="16"/>
                      <w:szCs w:val="16"/>
                    </w:rPr>
                    <w:t>status</w:t>
                  </w:r>
                </w:p>
                <w:p w14:paraId="01934B65" w14:textId="77777777" w:rsidR="00AC32D6" w:rsidRPr="001963A0" w:rsidRDefault="00AC32D6" w:rsidP="006A5ADF">
                  <w:pPr>
                    <w:rPr>
                      <w:b/>
                      <w:sz w:val="16"/>
                      <w:szCs w:val="16"/>
                    </w:rPr>
                  </w:pPr>
                  <w:r w:rsidRPr="001963A0">
                    <w:rPr>
                      <w:b/>
                      <w:sz w:val="16"/>
                      <w:szCs w:val="16"/>
                    </w:rPr>
                    <w:t>SubCd</w:t>
                  </w:r>
                </w:p>
              </w:tc>
              <w:tc>
                <w:tcPr>
                  <w:tcW w:w="1615" w:type="dxa"/>
                  <w:shd w:val="clear" w:color="auto" w:fill="D9D9D9" w:themeFill="background1" w:themeFillShade="D9"/>
                </w:tcPr>
                <w:p w14:paraId="01934B66" w14:textId="77777777" w:rsidR="00AC32D6" w:rsidRPr="001963A0" w:rsidRDefault="00AC32D6" w:rsidP="006A5ADF">
                  <w:pPr>
                    <w:rPr>
                      <w:b/>
                      <w:sz w:val="16"/>
                      <w:szCs w:val="16"/>
                    </w:rPr>
                  </w:pPr>
                  <w:r w:rsidRPr="001963A0">
                    <w:rPr>
                      <w:b/>
                      <w:sz w:val="16"/>
                      <w:szCs w:val="16"/>
                    </w:rPr>
                    <w:t>statusTxt</w:t>
                  </w:r>
                </w:p>
              </w:tc>
              <w:tc>
                <w:tcPr>
                  <w:tcW w:w="1276" w:type="dxa"/>
                  <w:shd w:val="clear" w:color="auto" w:fill="D9D9D9" w:themeFill="background1" w:themeFillShade="D9"/>
                </w:tcPr>
                <w:p w14:paraId="01934B67" w14:textId="77777777" w:rsidR="00AC32D6" w:rsidRPr="001963A0" w:rsidRDefault="00AC32D6" w:rsidP="006A5ADF">
                  <w:pPr>
                    <w:rPr>
                      <w:b/>
                      <w:sz w:val="16"/>
                      <w:szCs w:val="16"/>
                    </w:rPr>
                  </w:pPr>
                  <w:r w:rsidRPr="001963A0">
                    <w:rPr>
                      <w:b/>
                      <w:sz w:val="16"/>
                      <w:szCs w:val="16"/>
                    </w:rPr>
                    <w:t>systemErrorCd</w:t>
                  </w:r>
                </w:p>
              </w:tc>
              <w:tc>
                <w:tcPr>
                  <w:tcW w:w="1276" w:type="dxa"/>
                  <w:shd w:val="clear" w:color="auto" w:fill="D9D9D9" w:themeFill="background1" w:themeFillShade="D9"/>
                </w:tcPr>
                <w:p w14:paraId="01934B68" w14:textId="77777777" w:rsidR="00AC32D6" w:rsidRPr="001963A0" w:rsidRDefault="00AC32D6" w:rsidP="006A5ADF">
                  <w:pPr>
                    <w:rPr>
                      <w:b/>
                      <w:sz w:val="16"/>
                      <w:szCs w:val="16"/>
                    </w:rPr>
                  </w:pPr>
                  <w:r w:rsidRPr="001963A0">
                    <w:rPr>
                      <w:b/>
                      <w:sz w:val="16"/>
                      <w:szCs w:val="16"/>
                    </w:rPr>
                    <w:t>systemErrorTxt</w:t>
                  </w:r>
                </w:p>
              </w:tc>
              <w:tc>
                <w:tcPr>
                  <w:tcW w:w="2834" w:type="dxa"/>
                  <w:shd w:val="clear" w:color="auto" w:fill="D9D9D9" w:themeFill="background1" w:themeFillShade="D9"/>
                </w:tcPr>
                <w:p w14:paraId="01934B69" w14:textId="77777777" w:rsidR="00AC32D6" w:rsidRPr="001963A0" w:rsidRDefault="00AC32D6" w:rsidP="006A5ADF">
                  <w:pPr>
                    <w:rPr>
                      <w:b/>
                      <w:i/>
                      <w:sz w:val="16"/>
                      <w:szCs w:val="16"/>
                    </w:rPr>
                  </w:pPr>
                  <w:r w:rsidRPr="001963A0">
                    <w:rPr>
                      <w:b/>
                      <w:i/>
                      <w:sz w:val="16"/>
                      <w:szCs w:val="16"/>
                    </w:rPr>
                    <w:t>Notes</w:t>
                  </w:r>
                </w:p>
              </w:tc>
            </w:tr>
            <w:tr w:rsidR="00AC32D6" w:rsidRPr="001963A0" w14:paraId="01934B71" w14:textId="77777777" w:rsidTr="006A5ADF">
              <w:tc>
                <w:tcPr>
                  <w:tcW w:w="620" w:type="dxa"/>
                </w:tcPr>
                <w:p w14:paraId="01934B6B" w14:textId="77777777" w:rsidR="00AC32D6" w:rsidRPr="001963A0" w:rsidRDefault="00AC32D6" w:rsidP="006A5ADF">
                  <w:pPr>
                    <w:rPr>
                      <w:sz w:val="16"/>
                      <w:szCs w:val="16"/>
                    </w:rPr>
                  </w:pPr>
                  <w:r w:rsidRPr="001963A0">
                    <w:rPr>
                      <w:sz w:val="16"/>
                      <w:szCs w:val="16"/>
                    </w:rPr>
                    <w:t>200</w:t>
                  </w:r>
                </w:p>
              </w:tc>
              <w:tc>
                <w:tcPr>
                  <w:tcW w:w="657" w:type="dxa"/>
                </w:tcPr>
                <w:p w14:paraId="01934B6C" w14:textId="77777777" w:rsidR="00AC32D6" w:rsidRPr="001963A0" w:rsidRDefault="00AC32D6" w:rsidP="006A5ADF">
                  <w:pPr>
                    <w:rPr>
                      <w:sz w:val="16"/>
                      <w:szCs w:val="16"/>
                    </w:rPr>
                  </w:pPr>
                </w:p>
              </w:tc>
              <w:tc>
                <w:tcPr>
                  <w:tcW w:w="1615" w:type="dxa"/>
                </w:tcPr>
                <w:p w14:paraId="01934B6D" w14:textId="77777777" w:rsidR="00AC32D6" w:rsidRPr="001963A0" w:rsidRDefault="00AC32D6" w:rsidP="006A5ADF">
                  <w:pPr>
                    <w:rPr>
                      <w:sz w:val="16"/>
                      <w:szCs w:val="16"/>
                    </w:rPr>
                  </w:pPr>
                  <w:r w:rsidRPr="001963A0">
                    <w:rPr>
                      <w:sz w:val="16"/>
                      <w:szCs w:val="16"/>
                    </w:rPr>
                    <w:t>OK</w:t>
                  </w:r>
                </w:p>
              </w:tc>
              <w:tc>
                <w:tcPr>
                  <w:tcW w:w="1276" w:type="dxa"/>
                </w:tcPr>
                <w:p w14:paraId="01934B6E" w14:textId="77777777" w:rsidR="00AC32D6" w:rsidRPr="001963A0" w:rsidRDefault="00AC32D6" w:rsidP="006A5ADF">
                  <w:pPr>
                    <w:rPr>
                      <w:sz w:val="16"/>
                      <w:szCs w:val="16"/>
                    </w:rPr>
                  </w:pPr>
                </w:p>
              </w:tc>
              <w:tc>
                <w:tcPr>
                  <w:tcW w:w="1276" w:type="dxa"/>
                </w:tcPr>
                <w:p w14:paraId="01934B6F" w14:textId="77777777" w:rsidR="00AC32D6" w:rsidRPr="001963A0" w:rsidRDefault="00AC32D6" w:rsidP="006A5ADF">
                  <w:pPr>
                    <w:rPr>
                      <w:sz w:val="16"/>
                      <w:szCs w:val="16"/>
                    </w:rPr>
                  </w:pPr>
                </w:p>
              </w:tc>
              <w:tc>
                <w:tcPr>
                  <w:tcW w:w="2834" w:type="dxa"/>
                </w:tcPr>
                <w:p w14:paraId="01934B70" w14:textId="77777777" w:rsidR="00AC32D6" w:rsidRPr="001963A0" w:rsidRDefault="00AC32D6" w:rsidP="006A5ADF">
                  <w:pPr>
                    <w:rPr>
                      <w:sz w:val="16"/>
                      <w:szCs w:val="16"/>
                    </w:rPr>
                  </w:pPr>
                  <w:r>
                    <w:rPr>
                      <w:sz w:val="16"/>
                      <w:szCs w:val="16"/>
                    </w:rPr>
                    <w:t>Eligible</w:t>
                  </w:r>
                </w:p>
              </w:tc>
            </w:tr>
            <w:tr w:rsidR="00AC32D6" w:rsidRPr="001963A0" w14:paraId="01934B78" w14:textId="77777777" w:rsidTr="006A5ADF">
              <w:tc>
                <w:tcPr>
                  <w:tcW w:w="620" w:type="dxa"/>
                </w:tcPr>
                <w:p w14:paraId="01934B72" w14:textId="77777777" w:rsidR="00AC32D6" w:rsidRPr="001963A0" w:rsidRDefault="00AC32D6" w:rsidP="006A5ADF">
                  <w:pPr>
                    <w:rPr>
                      <w:sz w:val="16"/>
                      <w:szCs w:val="16"/>
                    </w:rPr>
                  </w:pPr>
                  <w:r w:rsidRPr="001963A0">
                    <w:rPr>
                      <w:sz w:val="16"/>
                      <w:szCs w:val="16"/>
                    </w:rPr>
                    <w:t>500</w:t>
                  </w:r>
                </w:p>
              </w:tc>
              <w:tc>
                <w:tcPr>
                  <w:tcW w:w="657" w:type="dxa"/>
                </w:tcPr>
                <w:p w14:paraId="01934B73" w14:textId="77777777" w:rsidR="00AC32D6" w:rsidRDefault="00AC32D6" w:rsidP="006A5ADF">
                  <w:pPr>
                    <w:rPr>
                      <w:sz w:val="16"/>
                      <w:szCs w:val="16"/>
                    </w:rPr>
                  </w:pPr>
                </w:p>
              </w:tc>
              <w:tc>
                <w:tcPr>
                  <w:tcW w:w="1615" w:type="dxa"/>
                </w:tcPr>
                <w:p w14:paraId="01934B74" w14:textId="77777777" w:rsidR="00AC32D6" w:rsidRDefault="00AC32D6" w:rsidP="006A5ADF">
                  <w:pPr>
                    <w:rPr>
                      <w:sz w:val="16"/>
                      <w:szCs w:val="16"/>
                    </w:rPr>
                  </w:pPr>
                  <w:r w:rsidRPr="001963A0">
                    <w:rPr>
                      <w:sz w:val="16"/>
                      <w:szCs w:val="16"/>
                    </w:rPr>
                    <w:t>general error</w:t>
                  </w:r>
                </w:p>
              </w:tc>
              <w:tc>
                <w:tcPr>
                  <w:tcW w:w="1276" w:type="dxa"/>
                </w:tcPr>
                <w:p w14:paraId="01934B75" w14:textId="77777777" w:rsidR="00AC32D6" w:rsidRPr="001963A0" w:rsidRDefault="00AC32D6" w:rsidP="006A5ADF">
                  <w:pPr>
                    <w:rPr>
                      <w:sz w:val="16"/>
                      <w:szCs w:val="16"/>
                    </w:rPr>
                  </w:pPr>
                </w:p>
              </w:tc>
              <w:tc>
                <w:tcPr>
                  <w:tcW w:w="1276" w:type="dxa"/>
                </w:tcPr>
                <w:p w14:paraId="01934B76" w14:textId="77777777" w:rsidR="00AC32D6" w:rsidRPr="001963A0" w:rsidRDefault="00AC32D6" w:rsidP="006A5ADF">
                  <w:pPr>
                    <w:rPr>
                      <w:sz w:val="16"/>
                      <w:szCs w:val="16"/>
                    </w:rPr>
                  </w:pPr>
                </w:p>
              </w:tc>
              <w:tc>
                <w:tcPr>
                  <w:tcW w:w="2834" w:type="dxa"/>
                </w:tcPr>
                <w:p w14:paraId="01934B77" w14:textId="77777777" w:rsidR="00AC32D6" w:rsidRDefault="00AC32D6" w:rsidP="006A5ADF">
                  <w:pPr>
                    <w:rPr>
                      <w:sz w:val="16"/>
                      <w:szCs w:val="16"/>
                    </w:rPr>
                  </w:pPr>
                  <w:r>
                    <w:rPr>
                      <w:sz w:val="16"/>
                      <w:szCs w:val="16"/>
                    </w:rPr>
                    <w:t>Any caught exception not captured elsewhere</w:t>
                  </w:r>
                </w:p>
              </w:tc>
            </w:tr>
          </w:tbl>
          <w:p w14:paraId="01934B79" w14:textId="77777777" w:rsidR="00AC32D6" w:rsidRDefault="00AC32D6" w:rsidP="006A5ADF">
            <w:pPr>
              <w:rPr>
                <w:sz w:val="18"/>
                <w:szCs w:val="16"/>
              </w:rPr>
            </w:pPr>
          </w:p>
          <w:p w14:paraId="01934B7A" w14:textId="77777777" w:rsidR="00AC32D6" w:rsidRDefault="00AC32D6" w:rsidP="006A5ADF">
            <w:pPr>
              <w:rPr>
                <w:sz w:val="18"/>
                <w:szCs w:val="16"/>
              </w:rPr>
            </w:pPr>
          </w:p>
        </w:tc>
      </w:tr>
      <w:tr w:rsidR="00AC32D6" w14:paraId="01934CC3" w14:textId="77777777" w:rsidTr="006A5ADF">
        <w:tc>
          <w:tcPr>
            <w:tcW w:w="1072" w:type="dxa"/>
            <w:tcBorders>
              <w:top w:val="single" w:sz="4" w:space="0" w:color="auto"/>
              <w:left w:val="single" w:sz="4" w:space="0" w:color="auto"/>
              <w:bottom w:val="single" w:sz="4" w:space="0" w:color="auto"/>
              <w:right w:val="single" w:sz="4" w:space="0" w:color="auto"/>
            </w:tcBorders>
            <w:hideMark/>
          </w:tcPr>
          <w:p w14:paraId="01934B7C" w14:textId="77777777" w:rsidR="00AC32D6" w:rsidRDefault="00AC32D6" w:rsidP="006A5ADF">
            <w:pPr>
              <w:rPr>
                <w:sz w:val="18"/>
                <w:szCs w:val="16"/>
              </w:rPr>
            </w:pPr>
            <w:r>
              <w:rPr>
                <w:b/>
                <w:sz w:val="18"/>
                <w:szCs w:val="16"/>
              </w:rPr>
              <w:t>Output</w:t>
            </w:r>
          </w:p>
        </w:tc>
        <w:tc>
          <w:tcPr>
            <w:tcW w:w="8504" w:type="dxa"/>
            <w:tcBorders>
              <w:top w:val="single" w:sz="4" w:space="0" w:color="auto"/>
              <w:left w:val="single" w:sz="4" w:space="0" w:color="auto"/>
              <w:bottom w:val="single" w:sz="4" w:space="0" w:color="auto"/>
              <w:right w:val="single" w:sz="4" w:space="0" w:color="auto"/>
            </w:tcBorders>
          </w:tcPr>
          <w:p w14:paraId="01934B7D" w14:textId="77777777" w:rsidR="00AC32D6" w:rsidRPr="00B1398A" w:rsidRDefault="00AC32D6" w:rsidP="006A5ADF">
            <w:pPr>
              <w:rPr>
                <w:sz w:val="16"/>
                <w:szCs w:val="16"/>
              </w:rPr>
            </w:pPr>
            <w:r w:rsidRPr="00B1398A">
              <w:rPr>
                <w:sz w:val="16"/>
                <w:szCs w:val="16"/>
              </w:rPr>
              <w:t>{</w:t>
            </w:r>
          </w:p>
          <w:p w14:paraId="01934B7E" w14:textId="77777777" w:rsidR="00AC32D6" w:rsidRPr="00B1398A" w:rsidRDefault="00AC32D6" w:rsidP="006A5ADF">
            <w:pPr>
              <w:rPr>
                <w:sz w:val="18"/>
                <w:szCs w:val="18"/>
              </w:rPr>
            </w:pPr>
            <w:r w:rsidRPr="00B1398A">
              <w:rPr>
                <w:sz w:val="16"/>
                <w:szCs w:val="16"/>
              </w:rPr>
              <w:t xml:space="preserve"> </w:t>
            </w:r>
            <w:r w:rsidRPr="00B1398A">
              <w:rPr>
                <w:sz w:val="18"/>
                <w:szCs w:val="18"/>
              </w:rPr>
              <w:t>[ &lt;</w:t>
            </w:r>
            <w:r>
              <w:rPr>
                <w:sz w:val="18"/>
                <w:szCs w:val="18"/>
              </w:rPr>
              <w:t>Collection</w:t>
            </w:r>
            <w:r w:rsidRPr="00B1398A">
              <w:rPr>
                <w:sz w:val="18"/>
                <w:szCs w:val="18"/>
              </w:rPr>
              <w:t xml:space="preserve">&gt; ] , </w:t>
            </w:r>
          </w:p>
          <w:p w14:paraId="01934B7F" w14:textId="77777777" w:rsidR="00AC32D6" w:rsidRPr="00B1398A" w:rsidRDefault="00AC32D6" w:rsidP="006A5ADF">
            <w:pPr>
              <w:rPr>
                <w:sz w:val="18"/>
                <w:szCs w:val="18"/>
              </w:rPr>
            </w:pPr>
            <w:r w:rsidRPr="00B1398A">
              <w:rPr>
                <w:sz w:val="18"/>
                <w:szCs w:val="18"/>
              </w:rPr>
              <w:t xml:space="preserve"> “status”: &lt;status&gt;</w:t>
            </w:r>
          </w:p>
          <w:p w14:paraId="01934B80" w14:textId="77777777" w:rsidR="00AC32D6" w:rsidRDefault="00AC32D6" w:rsidP="006A5ADF">
            <w:pPr>
              <w:rPr>
                <w:sz w:val="18"/>
                <w:szCs w:val="18"/>
              </w:rPr>
            </w:pPr>
            <w:r w:rsidRPr="00B1398A">
              <w:rPr>
                <w:sz w:val="18"/>
                <w:szCs w:val="18"/>
              </w:rPr>
              <w:t>}</w:t>
            </w:r>
          </w:p>
          <w:p w14:paraId="01934B81" w14:textId="77777777" w:rsidR="00AC32D6" w:rsidRDefault="00AC32D6" w:rsidP="006A5ADF">
            <w:pPr>
              <w:rPr>
                <w:sz w:val="18"/>
                <w:szCs w:val="18"/>
              </w:rPr>
            </w:pPr>
          </w:p>
          <w:p w14:paraId="01934B82" w14:textId="25138D76" w:rsidR="00AC32D6" w:rsidRDefault="00AC32D6" w:rsidP="006A5ADF">
            <w:pPr>
              <w:rPr>
                <w:sz w:val="18"/>
                <w:szCs w:val="16"/>
              </w:rPr>
            </w:pPr>
            <w:bookmarkStart w:id="95" w:name="Object_collection"/>
            <w:r>
              <w:rPr>
                <w:sz w:val="18"/>
                <w:szCs w:val="16"/>
              </w:rPr>
              <w:t>Collection</w:t>
            </w:r>
            <w:bookmarkEnd w:id="95"/>
            <w:r w:rsidR="00C72C18">
              <w:rPr>
                <w:sz w:val="18"/>
                <w:szCs w:val="16"/>
              </w:rPr>
              <w:t xml:space="preserve"> </w:t>
            </w:r>
            <w:r w:rsidR="0079135E">
              <w:rPr>
                <w:sz w:val="18"/>
                <w:szCs w:val="16"/>
              </w:rPr>
              <w:t xml:space="preserve"> see </w:t>
            </w:r>
            <w:hyperlink w:anchor="_Collection_Model" w:history="1">
              <w:r w:rsidR="0079135E" w:rsidRPr="0079135E">
                <w:rPr>
                  <w:rStyle w:val="Hyperlink"/>
                  <w:sz w:val="18"/>
                  <w:szCs w:val="16"/>
                </w:rPr>
                <w:t>Collection Model</w:t>
              </w:r>
            </w:hyperlink>
          </w:p>
          <w:p w14:paraId="29BD8EEF" w14:textId="77777777" w:rsidR="0079135E" w:rsidRDefault="0079135E" w:rsidP="006A5ADF">
            <w:pPr>
              <w:rPr>
                <w:sz w:val="18"/>
                <w:szCs w:val="18"/>
                <w:u w:val="single"/>
              </w:rPr>
            </w:pPr>
          </w:p>
          <w:p w14:paraId="01934C47" w14:textId="682142D6" w:rsidR="00AC32D6" w:rsidRPr="0079135E" w:rsidRDefault="00AC32D6" w:rsidP="006A5ADF">
            <w:pPr>
              <w:rPr>
                <w:sz w:val="18"/>
                <w:szCs w:val="18"/>
              </w:rPr>
            </w:pPr>
            <w:r w:rsidRPr="00D03956">
              <w:rPr>
                <w:sz w:val="18"/>
                <w:szCs w:val="18"/>
                <w:u w:val="single"/>
              </w:rPr>
              <w:t>Example</w:t>
            </w:r>
            <w:r w:rsidR="0079135E">
              <w:rPr>
                <w:sz w:val="18"/>
                <w:szCs w:val="18"/>
              </w:rPr>
              <w:t>:</w:t>
            </w:r>
          </w:p>
          <w:p w14:paraId="01934C48" w14:textId="77777777" w:rsidR="00BE32E7" w:rsidRPr="00BE32E7" w:rsidRDefault="00BE32E7" w:rsidP="00BE32E7">
            <w:pPr>
              <w:rPr>
                <w:sz w:val="18"/>
                <w:szCs w:val="16"/>
              </w:rPr>
            </w:pPr>
            <w:r w:rsidRPr="00BE32E7">
              <w:rPr>
                <w:sz w:val="18"/>
                <w:szCs w:val="16"/>
              </w:rPr>
              <w:t>[</w:t>
            </w:r>
          </w:p>
          <w:p w14:paraId="01934C49" w14:textId="77777777" w:rsidR="00A41E8F" w:rsidRDefault="00BE32E7" w:rsidP="00BE32E7">
            <w:pPr>
              <w:rPr>
                <w:sz w:val="18"/>
                <w:szCs w:val="16"/>
              </w:rPr>
            </w:pPr>
            <w:r w:rsidRPr="00BE32E7">
              <w:rPr>
                <w:sz w:val="18"/>
                <w:szCs w:val="16"/>
              </w:rPr>
              <w:t xml:space="preserve">  </w:t>
            </w:r>
            <w:r w:rsidR="006209D5">
              <w:rPr>
                <w:sz w:val="18"/>
                <w:szCs w:val="16"/>
              </w:rPr>
              <w:t xml:space="preserve">  </w:t>
            </w:r>
            <w:r w:rsidR="00A41E8F">
              <w:rPr>
                <w:sz w:val="18"/>
                <w:szCs w:val="16"/>
              </w:rPr>
              <w:t>Collections:</w:t>
            </w:r>
          </w:p>
          <w:p w14:paraId="01934C4A" w14:textId="77777777" w:rsidR="00BE32E7" w:rsidRPr="00BE32E7" w:rsidRDefault="00BE32E7" w:rsidP="00BE32E7">
            <w:pPr>
              <w:rPr>
                <w:sz w:val="18"/>
                <w:szCs w:val="16"/>
              </w:rPr>
            </w:pPr>
            <w:r w:rsidRPr="00BE32E7">
              <w:rPr>
                <w:sz w:val="18"/>
                <w:szCs w:val="16"/>
              </w:rPr>
              <w:t xml:space="preserve"> </w:t>
            </w:r>
            <w:r w:rsidR="00A41E8F">
              <w:rPr>
                <w:sz w:val="18"/>
                <w:szCs w:val="16"/>
              </w:rPr>
              <w:t xml:space="preserve">   </w:t>
            </w:r>
            <w:r w:rsidRPr="00BE32E7">
              <w:rPr>
                <w:sz w:val="18"/>
                <w:szCs w:val="16"/>
              </w:rPr>
              <w:t>{</w:t>
            </w:r>
          </w:p>
          <w:p w14:paraId="01934C4B" w14:textId="77777777" w:rsidR="00BE32E7" w:rsidRPr="00BE32E7" w:rsidRDefault="00BE32E7" w:rsidP="00BE32E7">
            <w:pPr>
              <w:rPr>
                <w:sz w:val="18"/>
                <w:szCs w:val="16"/>
              </w:rPr>
            </w:pPr>
            <w:r w:rsidRPr="00BE32E7">
              <w:rPr>
                <w:sz w:val="18"/>
                <w:szCs w:val="16"/>
              </w:rPr>
              <w:tab/>
              <w:t xml:space="preserve">   "collectionId": "21",</w:t>
            </w:r>
          </w:p>
          <w:p w14:paraId="01934C4C" w14:textId="77777777" w:rsidR="00BE32E7" w:rsidRPr="00BE32E7" w:rsidRDefault="00BE32E7" w:rsidP="00BE32E7">
            <w:pPr>
              <w:rPr>
                <w:sz w:val="18"/>
                <w:szCs w:val="16"/>
              </w:rPr>
            </w:pPr>
            <w:r w:rsidRPr="00BE32E7">
              <w:rPr>
                <w:sz w:val="18"/>
                <w:szCs w:val="16"/>
              </w:rPr>
              <w:tab/>
              <w:t xml:space="preserve">   "collectionNm": "combo 2",</w:t>
            </w:r>
          </w:p>
          <w:p w14:paraId="01934C4D" w14:textId="77777777" w:rsidR="00BE32E7" w:rsidRPr="00BE32E7" w:rsidRDefault="00BE32E7" w:rsidP="00BE32E7">
            <w:pPr>
              <w:rPr>
                <w:sz w:val="18"/>
                <w:szCs w:val="16"/>
              </w:rPr>
            </w:pPr>
            <w:r w:rsidRPr="00BE32E7">
              <w:rPr>
                <w:sz w:val="18"/>
                <w:szCs w:val="16"/>
              </w:rPr>
              <w:tab/>
              <w:t xml:space="preserve">   "collectionCd": "combo 2",</w:t>
            </w:r>
          </w:p>
          <w:p w14:paraId="01934C4E" w14:textId="77777777" w:rsidR="00BE32E7" w:rsidRPr="00BE32E7" w:rsidRDefault="00BE32E7" w:rsidP="00BE32E7">
            <w:pPr>
              <w:rPr>
                <w:sz w:val="18"/>
                <w:szCs w:val="16"/>
              </w:rPr>
            </w:pPr>
            <w:r w:rsidRPr="00BE32E7">
              <w:rPr>
                <w:sz w:val="18"/>
                <w:szCs w:val="16"/>
              </w:rPr>
              <w:tab/>
              <w:t xml:space="preserve">   "collectionTxt": "combo 2",</w:t>
            </w:r>
          </w:p>
          <w:p w14:paraId="01934C4F" w14:textId="77777777" w:rsidR="00BE32E7" w:rsidRPr="00BE32E7" w:rsidRDefault="00BE32E7" w:rsidP="00BE32E7">
            <w:pPr>
              <w:rPr>
                <w:sz w:val="18"/>
                <w:szCs w:val="16"/>
              </w:rPr>
            </w:pPr>
            <w:r w:rsidRPr="00BE32E7">
              <w:rPr>
                <w:sz w:val="18"/>
                <w:szCs w:val="16"/>
              </w:rPr>
              <w:tab/>
              <w:t xml:space="preserve">   "purchasableInd": true, </w:t>
            </w:r>
          </w:p>
          <w:p w14:paraId="01934C50" w14:textId="77777777" w:rsidR="00BE32E7" w:rsidRPr="00BE32E7" w:rsidRDefault="00BE32E7" w:rsidP="00BE32E7">
            <w:pPr>
              <w:rPr>
                <w:sz w:val="18"/>
                <w:szCs w:val="16"/>
              </w:rPr>
            </w:pPr>
            <w:r w:rsidRPr="00BE32E7">
              <w:rPr>
                <w:sz w:val="18"/>
                <w:szCs w:val="16"/>
              </w:rPr>
              <w:tab/>
              <w:t xml:space="preserve">   "collectionCategory": "Second", </w:t>
            </w:r>
          </w:p>
          <w:p w14:paraId="01934C51" w14:textId="77777777" w:rsidR="00BE32E7" w:rsidRPr="00BE32E7" w:rsidRDefault="00BE32E7" w:rsidP="00BE32E7">
            <w:pPr>
              <w:rPr>
                <w:sz w:val="18"/>
                <w:szCs w:val="16"/>
              </w:rPr>
            </w:pPr>
            <w:r w:rsidRPr="00BE32E7">
              <w:rPr>
                <w:sz w:val="18"/>
                <w:szCs w:val="16"/>
              </w:rPr>
              <w:tab/>
              <w:t xml:space="preserve">   "rank": "3500",</w:t>
            </w:r>
          </w:p>
          <w:p w14:paraId="01934C52" w14:textId="77777777" w:rsidR="00BE32E7" w:rsidRPr="00BE32E7" w:rsidRDefault="00BE32E7" w:rsidP="00BE32E7">
            <w:pPr>
              <w:rPr>
                <w:sz w:val="18"/>
                <w:szCs w:val="16"/>
              </w:rPr>
            </w:pPr>
            <w:r w:rsidRPr="00BE32E7">
              <w:rPr>
                <w:sz w:val="18"/>
                <w:szCs w:val="16"/>
              </w:rPr>
              <w:tab/>
              <w:t xml:space="preserve">   "priceModel": </w:t>
            </w:r>
            <w:r w:rsidR="00CB6AB0" w:rsidRPr="00BE32E7">
              <w:rPr>
                <w:sz w:val="18"/>
                <w:szCs w:val="16"/>
              </w:rPr>
              <w:t>"</w:t>
            </w:r>
            <w:r w:rsidRPr="00BE32E7">
              <w:rPr>
                <w:sz w:val="18"/>
                <w:szCs w:val="16"/>
              </w:rPr>
              <w:t>Fixed</w:t>
            </w:r>
            <w:r w:rsidR="00CB6AB0" w:rsidRPr="00BE32E7">
              <w:rPr>
                <w:sz w:val="18"/>
                <w:szCs w:val="16"/>
              </w:rPr>
              <w:t>"</w:t>
            </w:r>
            <w:r w:rsidRPr="00BE32E7">
              <w:rPr>
                <w:sz w:val="18"/>
                <w:szCs w:val="16"/>
              </w:rPr>
              <w:t>,</w:t>
            </w:r>
          </w:p>
          <w:p w14:paraId="01934C53" w14:textId="77777777" w:rsidR="00BE32E7" w:rsidRPr="00BE32E7" w:rsidRDefault="00BE32E7" w:rsidP="00BE32E7">
            <w:pPr>
              <w:rPr>
                <w:sz w:val="18"/>
                <w:szCs w:val="16"/>
              </w:rPr>
            </w:pPr>
            <w:r w:rsidRPr="00BE32E7">
              <w:rPr>
                <w:sz w:val="18"/>
                <w:szCs w:val="16"/>
              </w:rPr>
              <w:tab/>
              <w:t xml:space="preserve">   "priceAmt": 25,</w:t>
            </w:r>
          </w:p>
          <w:p w14:paraId="01934C54" w14:textId="77777777" w:rsidR="00BE32E7" w:rsidRPr="00BE32E7" w:rsidRDefault="00BE32E7" w:rsidP="00BE32E7">
            <w:pPr>
              <w:rPr>
                <w:sz w:val="18"/>
                <w:szCs w:val="16"/>
              </w:rPr>
            </w:pPr>
            <w:r w:rsidRPr="00BE32E7">
              <w:rPr>
                <w:sz w:val="18"/>
                <w:szCs w:val="16"/>
              </w:rPr>
              <w:tab/>
              <w:t xml:space="preserve">   "pricePlanCode": null,</w:t>
            </w:r>
          </w:p>
          <w:p w14:paraId="01934C55" w14:textId="77777777" w:rsidR="00BE32E7" w:rsidRPr="00BE32E7" w:rsidRDefault="00BE32E7" w:rsidP="00BE32E7">
            <w:pPr>
              <w:rPr>
                <w:sz w:val="18"/>
                <w:szCs w:val="16"/>
              </w:rPr>
            </w:pPr>
            <w:r w:rsidRPr="00BE32E7">
              <w:rPr>
                <w:sz w:val="18"/>
                <w:szCs w:val="16"/>
              </w:rPr>
              <w:tab/>
              <w:t xml:space="preserve">   "promotionInd": false,</w:t>
            </w:r>
          </w:p>
          <w:p w14:paraId="01934C56" w14:textId="77777777" w:rsidR="00BE32E7" w:rsidRPr="00BE32E7" w:rsidRDefault="00BE32E7" w:rsidP="00BE32E7">
            <w:pPr>
              <w:rPr>
                <w:sz w:val="18"/>
                <w:szCs w:val="16"/>
              </w:rPr>
            </w:pPr>
            <w:r w:rsidRPr="00BE32E7">
              <w:rPr>
                <w:sz w:val="18"/>
                <w:szCs w:val="16"/>
              </w:rPr>
              <w:tab/>
              <w:t xml:space="preserve">   "promotionPriceAmt": 0,</w:t>
            </w:r>
          </w:p>
          <w:p w14:paraId="01934C57" w14:textId="77777777" w:rsidR="00BE32E7" w:rsidRDefault="00BE32E7" w:rsidP="00BE32E7">
            <w:pPr>
              <w:rPr>
                <w:sz w:val="18"/>
                <w:szCs w:val="16"/>
              </w:rPr>
            </w:pPr>
            <w:r w:rsidRPr="00BE32E7">
              <w:rPr>
                <w:sz w:val="18"/>
                <w:szCs w:val="16"/>
              </w:rPr>
              <w:tab/>
              <w:t xml:space="preserve">   "downgradeableInd": true,</w:t>
            </w:r>
          </w:p>
          <w:p w14:paraId="01934C58" w14:textId="77777777" w:rsidR="00F936A0" w:rsidRDefault="00F936A0" w:rsidP="00BE32E7">
            <w:pPr>
              <w:rPr>
                <w:sz w:val="18"/>
                <w:szCs w:val="16"/>
              </w:rPr>
            </w:pPr>
            <w:r>
              <w:rPr>
                <w:sz w:val="18"/>
                <w:szCs w:val="16"/>
              </w:rPr>
              <w:t xml:space="preserve">                    </w:t>
            </w:r>
            <w:r w:rsidR="00FA2F09" w:rsidRPr="00BE32E7">
              <w:rPr>
                <w:sz w:val="18"/>
                <w:szCs w:val="16"/>
              </w:rPr>
              <w:t>"</w:t>
            </w:r>
            <w:r>
              <w:rPr>
                <w:sz w:val="18"/>
                <w:szCs w:val="16"/>
              </w:rPr>
              <w:t>exclusionCollectionCdList</w:t>
            </w:r>
            <w:r w:rsidR="00FA2F09" w:rsidRPr="00BE32E7">
              <w:rPr>
                <w:sz w:val="18"/>
                <w:szCs w:val="16"/>
              </w:rPr>
              <w:t>"</w:t>
            </w:r>
            <w:r>
              <w:rPr>
                <w:sz w:val="18"/>
                <w:szCs w:val="16"/>
              </w:rPr>
              <w:t>:</w:t>
            </w:r>
          </w:p>
          <w:p w14:paraId="01934C59" w14:textId="77777777" w:rsidR="00F936A0" w:rsidRDefault="00F936A0" w:rsidP="00BE32E7">
            <w:pPr>
              <w:rPr>
                <w:sz w:val="18"/>
                <w:szCs w:val="16"/>
              </w:rPr>
            </w:pPr>
            <w:r>
              <w:rPr>
                <w:sz w:val="18"/>
                <w:szCs w:val="16"/>
              </w:rPr>
              <w:t xml:space="preserve">                     [</w:t>
            </w:r>
          </w:p>
          <w:p w14:paraId="01934C5A" w14:textId="77777777" w:rsidR="00F936A0" w:rsidRDefault="00F936A0" w:rsidP="00BE32E7">
            <w:pPr>
              <w:rPr>
                <w:sz w:val="18"/>
                <w:szCs w:val="16"/>
              </w:rPr>
            </w:pPr>
            <w:r>
              <w:rPr>
                <w:sz w:val="18"/>
                <w:szCs w:val="16"/>
              </w:rPr>
              <w:t xml:space="preserve">                            </w:t>
            </w:r>
            <w:r w:rsidR="00B46D4D" w:rsidRPr="00BE32E7">
              <w:rPr>
                <w:sz w:val="18"/>
                <w:szCs w:val="16"/>
              </w:rPr>
              <w:t>"</w:t>
            </w:r>
            <w:r w:rsidRPr="00F936A0">
              <w:rPr>
                <w:sz w:val="18"/>
                <w:szCs w:val="16"/>
              </w:rPr>
              <w:t>LargeChoiceCombo1</w:t>
            </w:r>
            <w:r w:rsidR="00B46D4D" w:rsidRPr="00BE32E7">
              <w:rPr>
                <w:sz w:val="18"/>
                <w:szCs w:val="16"/>
              </w:rPr>
              <w:t>"</w:t>
            </w:r>
            <w:r>
              <w:rPr>
                <w:sz w:val="18"/>
                <w:szCs w:val="16"/>
              </w:rPr>
              <w:t>,</w:t>
            </w:r>
          </w:p>
          <w:p w14:paraId="01934C5B" w14:textId="77777777" w:rsidR="00F936A0" w:rsidRDefault="00F936A0" w:rsidP="00BE32E7">
            <w:pPr>
              <w:rPr>
                <w:sz w:val="18"/>
                <w:szCs w:val="16"/>
              </w:rPr>
            </w:pPr>
            <w:r>
              <w:rPr>
                <w:sz w:val="18"/>
                <w:szCs w:val="16"/>
              </w:rPr>
              <w:t xml:space="preserve">                            </w:t>
            </w:r>
            <w:r w:rsidR="00B46D4D" w:rsidRPr="00BE32E7">
              <w:rPr>
                <w:sz w:val="18"/>
                <w:szCs w:val="16"/>
              </w:rPr>
              <w:t>"</w:t>
            </w:r>
            <w:r w:rsidRPr="00F936A0">
              <w:rPr>
                <w:sz w:val="18"/>
                <w:szCs w:val="16"/>
              </w:rPr>
              <w:t>MediumChoiceCombo2</w:t>
            </w:r>
            <w:r w:rsidR="00B46D4D" w:rsidRPr="00BE32E7">
              <w:rPr>
                <w:sz w:val="18"/>
                <w:szCs w:val="16"/>
              </w:rPr>
              <w:t>"</w:t>
            </w:r>
            <w:r>
              <w:rPr>
                <w:sz w:val="18"/>
                <w:szCs w:val="16"/>
              </w:rPr>
              <w:t>,</w:t>
            </w:r>
          </w:p>
          <w:p w14:paraId="01934C5C" w14:textId="77777777" w:rsidR="00F936A0" w:rsidRDefault="00F936A0" w:rsidP="00BE32E7">
            <w:pPr>
              <w:rPr>
                <w:sz w:val="18"/>
                <w:szCs w:val="16"/>
              </w:rPr>
            </w:pPr>
            <w:r>
              <w:rPr>
                <w:sz w:val="18"/>
                <w:szCs w:val="16"/>
              </w:rPr>
              <w:t xml:space="preserve">                            </w:t>
            </w:r>
            <w:r w:rsidR="00B46D4D" w:rsidRPr="00BE32E7">
              <w:rPr>
                <w:sz w:val="18"/>
                <w:szCs w:val="16"/>
              </w:rPr>
              <w:t>"</w:t>
            </w:r>
            <w:r w:rsidRPr="00F936A0">
              <w:rPr>
                <w:sz w:val="18"/>
                <w:szCs w:val="16"/>
              </w:rPr>
              <w:t>Xlargechoicecombo</w:t>
            </w:r>
            <w:r w:rsidR="00B46D4D" w:rsidRPr="00BE32E7">
              <w:rPr>
                <w:sz w:val="18"/>
                <w:szCs w:val="16"/>
              </w:rPr>
              <w:t>"</w:t>
            </w:r>
          </w:p>
          <w:p w14:paraId="01934C5D" w14:textId="77777777" w:rsidR="00F936A0" w:rsidRDefault="00F936A0" w:rsidP="00BE32E7">
            <w:pPr>
              <w:rPr>
                <w:sz w:val="18"/>
                <w:szCs w:val="16"/>
              </w:rPr>
            </w:pPr>
            <w:r>
              <w:rPr>
                <w:sz w:val="18"/>
                <w:szCs w:val="16"/>
              </w:rPr>
              <w:t xml:space="preserve">                    ],</w:t>
            </w:r>
          </w:p>
          <w:p w14:paraId="01934C5E" w14:textId="77777777" w:rsidR="00F936A0" w:rsidRPr="00BE32E7" w:rsidRDefault="00F936A0" w:rsidP="00BE32E7">
            <w:pPr>
              <w:rPr>
                <w:sz w:val="18"/>
                <w:szCs w:val="16"/>
              </w:rPr>
            </w:pPr>
            <w:r>
              <w:rPr>
                <w:rStyle w:val="sobjectk"/>
                <w:rFonts w:cstheme="minorHAnsi"/>
                <w:b/>
                <w:bCs/>
                <w:color w:val="333333"/>
                <w:sz w:val="18"/>
                <w:szCs w:val="18"/>
              </w:rPr>
              <w:t xml:space="preserve">                    </w:t>
            </w:r>
            <w:r w:rsidRPr="002032CB">
              <w:rPr>
                <w:rStyle w:val="sobjectk"/>
                <w:rFonts w:cstheme="minorHAnsi"/>
                <w:b/>
                <w:bCs/>
                <w:color w:val="333333"/>
                <w:sz w:val="18"/>
                <w:szCs w:val="18"/>
              </w:rPr>
              <w:t>"</w:t>
            </w:r>
            <w:r w:rsidRPr="00F936A0">
              <w:rPr>
                <w:rStyle w:val="sobjectk"/>
                <w:rFonts w:cstheme="minorHAnsi"/>
                <w:bCs/>
                <w:color w:val="333333"/>
                <w:sz w:val="18"/>
                <w:szCs w:val="18"/>
              </w:rPr>
              <w:t>displayCategoryCdList</w:t>
            </w:r>
            <w:r w:rsidRPr="002032CB">
              <w:rPr>
                <w:rStyle w:val="sobjectk"/>
                <w:rFonts w:cstheme="minorHAnsi"/>
                <w:b/>
                <w:bCs/>
                <w:color w:val="333333"/>
                <w:sz w:val="18"/>
                <w:szCs w:val="18"/>
              </w:rPr>
              <w:t>"</w:t>
            </w:r>
            <w:r w:rsidRPr="002032CB">
              <w:rPr>
                <w:rStyle w:val="scolon"/>
                <w:rFonts w:cstheme="minorHAnsi"/>
                <w:color w:val="666666"/>
                <w:sz w:val="18"/>
                <w:szCs w:val="18"/>
              </w:rPr>
              <w:t>:</w:t>
            </w:r>
            <w:r w:rsidRPr="002032CB">
              <w:rPr>
                <w:rStyle w:val="sbracket"/>
                <w:rFonts w:cstheme="minorHAnsi"/>
                <w:color w:val="666666"/>
                <w:sz w:val="18"/>
                <w:szCs w:val="18"/>
              </w:rPr>
              <w:t>[</w:t>
            </w:r>
            <w:r w:rsidRPr="002032CB">
              <w:rPr>
                <w:rStyle w:val="apple-converted-space"/>
                <w:rFonts w:cstheme="minorHAnsi"/>
                <w:color w:val="666666"/>
                <w:sz w:val="18"/>
                <w:szCs w:val="18"/>
              </w:rPr>
              <w:t>  </w:t>
            </w:r>
            <w:r w:rsidRPr="002032CB">
              <w:rPr>
                <w:rFonts w:cstheme="minorHAnsi"/>
                <w:color w:val="555555"/>
                <w:sz w:val="18"/>
                <w:szCs w:val="18"/>
              </w:rPr>
              <w:br/>
              <w:t>         </w:t>
            </w:r>
            <w:r>
              <w:rPr>
                <w:rFonts w:cstheme="minorHAnsi"/>
                <w:color w:val="555555"/>
                <w:sz w:val="18"/>
                <w:szCs w:val="18"/>
              </w:rPr>
              <w:t xml:space="preserve">                     </w:t>
            </w:r>
            <w:r w:rsidRPr="002032CB">
              <w:rPr>
                <w:rStyle w:val="sarrayv"/>
                <w:rFonts w:cstheme="minorHAnsi"/>
                <w:color w:val="555555"/>
                <w:sz w:val="18"/>
                <w:szCs w:val="18"/>
              </w:rPr>
              <w:t>"1000"</w:t>
            </w:r>
            <w:r w:rsidRPr="002032CB">
              <w:rPr>
                <w:rFonts w:cstheme="minorHAnsi"/>
                <w:color w:val="555555"/>
                <w:sz w:val="18"/>
                <w:szCs w:val="18"/>
              </w:rPr>
              <w:br/>
              <w:t>      </w:t>
            </w:r>
            <w:r>
              <w:rPr>
                <w:rFonts w:cstheme="minorHAnsi"/>
                <w:color w:val="555555"/>
                <w:sz w:val="18"/>
                <w:szCs w:val="18"/>
              </w:rPr>
              <w:t xml:space="preserve">              </w:t>
            </w:r>
            <w:r w:rsidRPr="002032CB">
              <w:rPr>
                <w:rStyle w:val="sbracket"/>
                <w:rFonts w:cstheme="minorHAnsi"/>
                <w:color w:val="666666"/>
                <w:sz w:val="18"/>
                <w:szCs w:val="18"/>
              </w:rPr>
              <w:t>]</w:t>
            </w:r>
            <w:r w:rsidRPr="002032CB">
              <w:rPr>
                <w:rStyle w:val="scomma"/>
                <w:rFonts w:cstheme="minorHAnsi"/>
                <w:color w:val="666666"/>
                <w:sz w:val="18"/>
                <w:szCs w:val="18"/>
              </w:rPr>
              <w:t>,</w:t>
            </w:r>
          </w:p>
          <w:p w14:paraId="01934C5F" w14:textId="77777777" w:rsidR="00BE32E7" w:rsidRPr="00BE32E7" w:rsidRDefault="00BE32E7" w:rsidP="00BE32E7">
            <w:pPr>
              <w:rPr>
                <w:sz w:val="18"/>
                <w:szCs w:val="16"/>
              </w:rPr>
            </w:pPr>
            <w:r w:rsidRPr="00BE32E7">
              <w:rPr>
                <w:sz w:val="18"/>
                <w:szCs w:val="16"/>
              </w:rPr>
              <w:tab/>
              <w:t xml:space="preserve">   "mandatoryElementList": </w:t>
            </w:r>
          </w:p>
          <w:p w14:paraId="01934C60" w14:textId="77777777" w:rsidR="00BE32E7" w:rsidRPr="00BE32E7" w:rsidRDefault="00BE32E7" w:rsidP="00BE32E7">
            <w:pPr>
              <w:rPr>
                <w:sz w:val="18"/>
                <w:szCs w:val="16"/>
              </w:rPr>
            </w:pPr>
            <w:r w:rsidRPr="00BE32E7">
              <w:rPr>
                <w:sz w:val="18"/>
                <w:szCs w:val="16"/>
              </w:rPr>
              <w:tab/>
              <w:t xml:space="preserve">   [</w:t>
            </w:r>
          </w:p>
          <w:p w14:paraId="01934C61" w14:textId="77777777" w:rsidR="00BE32E7" w:rsidRPr="00BE32E7" w:rsidRDefault="00BE32E7" w:rsidP="00BE32E7">
            <w:pPr>
              <w:rPr>
                <w:sz w:val="18"/>
                <w:szCs w:val="16"/>
              </w:rPr>
            </w:pPr>
            <w:r w:rsidRPr="00BE32E7">
              <w:rPr>
                <w:sz w:val="18"/>
                <w:szCs w:val="16"/>
              </w:rPr>
              <w:tab/>
            </w:r>
            <w:r w:rsidRPr="00BE32E7">
              <w:rPr>
                <w:sz w:val="18"/>
                <w:szCs w:val="16"/>
              </w:rPr>
              <w:tab/>
              <w:t xml:space="preserve">   {</w:t>
            </w:r>
          </w:p>
          <w:p w14:paraId="01934C62"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"collectionElementId": "67",</w:t>
            </w:r>
          </w:p>
          <w:p w14:paraId="01934C63"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"collectionElementNm": "ATN B4U Movies",</w:t>
            </w:r>
          </w:p>
          <w:p w14:paraId="01934C64"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"collectionElementCd": "50552",</w:t>
            </w:r>
          </w:p>
          <w:p w14:paraId="01934C65"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"collectionElementType": "Pack"</w:t>
            </w:r>
            <w:r w:rsidR="00CB6AB0">
              <w:rPr>
                <w:sz w:val="18"/>
                <w:szCs w:val="16"/>
              </w:rPr>
              <w:t>,</w:t>
            </w:r>
          </w:p>
          <w:p w14:paraId="01934C66" w14:textId="77777777" w:rsidR="00CB6AB0"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"collectionElementTxt": " ",</w:t>
            </w:r>
          </w:p>
          <w:p w14:paraId="01934C67"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"collectionElementPriceAmt": 9,</w:t>
            </w:r>
          </w:p>
          <w:p w14:paraId="01934C68"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"collectionElementPricePlanCd": "441343",</w:t>
            </w:r>
          </w:p>
          <w:p w14:paraId="01934C69" w14:textId="77777777" w:rsidR="00BE32E7" w:rsidRPr="00BE32E7" w:rsidRDefault="00BE32E7" w:rsidP="00EE0DEB">
            <w:pPr>
              <w:rPr>
                <w:sz w:val="18"/>
                <w:szCs w:val="16"/>
              </w:rPr>
            </w:pPr>
            <w:r w:rsidRPr="00BE32E7">
              <w:rPr>
                <w:sz w:val="18"/>
                <w:szCs w:val="16"/>
              </w:rPr>
              <w:tab/>
            </w:r>
            <w:r w:rsidRPr="00BE32E7">
              <w:rPr>
                <w:sz w:val="18"/>
                <w:szCs w:val="16"/>
              </w:rPr>
              <w:tab/>
            </w:r>
            <w:r w:rsidRPr="00BE32E7">
              <w:rPr>
                <w:sz w:val="18"/>
                <w:szCs w:val="16"/>
              </w:rPr>
              <w:tab/>
              <w:t xml:space="preserve">   "collectionElementRank": null </w:t>
            </w:r>
          </w:p>
          <w:p w14:paraId="01934C6A" w14:textId="77777777" w:rsidR="00BE32E7" w:rsidRPr="00BE32E7" w:rsidRDefault="00BE32E7" w:rsidP="00BE32E7">
            <w:pPr>
              <w:rPr>
                <w:sz w:val="18"/>
                <w:szCs w:val="16"/>
              </w:rPr>
            </w:pPr>
            <w:r w:rsidRPr="00BE32E7">
              <w:rPr>
                <w:sz w:val="18"/>
                <w:szCs w:val="16"/>
              </w:rPr>
              <w:tab/>
            </w:r>
            <w:r w:rsidRPr="00BE32E7">
              <w:rPr>
                <w:sz w:val="18"/>
                <w:szCs w:val="16"/>
              </w:rPr>
              <w:tab/>
              <w:t xml:space="preserve">   },</w:t>
            </w:r>
          </w:p>
          <w:p w14:paraId="01934C6B" w14:textId="77777777" w:rsidR="00BE32E7" w:rsidRPr="00BE32E7" w:rsidRDefault="00BE32E7" w:rsidP="00BE32E7">
            <w:pPr>
              <w:rPr>
                <w:sz w:val="18"/>
                <w:szCs w:val="16"/>
              </w:rPr>
            </w:pPr>
            <w:r w:rsidRPr="00BE32E7">
              <w:rPr>
                <w:sz w:val="18"/>
                <w:szCs w:val="16"/>
              </w:rPr>
              <w:tab/>
            </w:r>
            <w:r w:rsidRPr="00BE32E7">
              <w:rPr>
                <w:sz w:val="18"/>
                <w:szCs w:val="16"/>
              </w:rPr>
              <w:tab/>
              <w:t xml:space="preserve">   {</w:t>
            </w:r>
          </w:p>
          <w:p w14:paraId="01934C6C"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"collectionElementId": "68",</w:t>
            </w:r>
          </w:p>
          <w:p w14:paraId="01934C6D" w14:textId="77777777" w:rsidR="00BE32E7" w:rsidRPr="00BE32E7" w:rsidRDefault="00BE32E7" w:rsidP="00BE32E7">
            <w:pPr>
              <w:rPr>
                <w:sz w:val="18"/>
                <w:szCs w:val="16"/>
              </w:rPr>
            </w:pPr>
            <w:r w:rsidRPr="00BE32E7">
              <w:rPr>
                <w:sz w:val="18"/>
                <w:szCs w:val="16"/>
              </w:rPr>
              <w:lastRenderedPageBreak/>
              <w:tab/>
            </w:r>
            <w:r w:rsidRPr="00BE32E7">
              <w:rPr>
                <w:sz w:val="18"/>
                <w:szCs w:val="16"/>
              </w:rPr>
              <w:tab/>
            </w:r>
            <w:r w:rsidRPr="00BE32E7">
              <w:rPr>
                <w:sz w:val="18"/>
                <w:szCs w:val="16"/>
              </w:rPr>
              <w:tab/>
              <w:t xml:space="preserve">   "collectionElementNm": "ATN Sony TV",</w:t>
            </w:r>
          </w:p>
          <w:p w14:paraId="01934C6E"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"collectionElementCd": "52847",</w:t>
            </w:r>
          </w:p>
          <w:p w14:paraId="01934C6F"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"collectionElementType": "Pack"</w:t>
            </w:r>
            <w:r w:rsidR="00CB6AB0">
              <w:rPr>
                <w:sz w:val="18"/>
                <w:szCs w:val="16"/>
              </w:rPr>
              <w:t>,</w:t>
            </w:r>
          </w:p>
          <w:p w14:paraId="01934C70"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"collectionElementTxt": " ",</w:t>
            </w:r>
          </w:p>
          <w:p w14:paraId="01934C71"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"collectionElementPriceAmt": 9,</w:t>
            </w:r>
          </w:p>
          <w:p w14:paraId="01934C72"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"collectionElementPricePlanCd": "441343",</w:t>
            </w:r>
          </w:p>
          <w:p w14:paraId="01934C73" w14:textId="77777777" w:rsidR="00BE32E7" w:rsidRPr="00BE32E7" w:rsidRDefault="00BE32E7" w:rsidP="00EE0DEB">
            <w:pPr>
              <w:rPr>
                <w:sz w:val="18"/>
                <w:szCs w:val="16"/>
              </w:rPr>
            </w:pPr>
            <w:r w:rsidRPr="00BE32E7">
              <w:rPr>
                <w:sz w:val="18"/>
                <w:szCs w:val="16"/>
              </w:rPr>
              <w:tab/>
            </w:r>
            <w:r w:rsidRPr="00BE32E7">
              <w:rPr>
                <w:sz w:val="18"/>
                <w:szCs w:val="16"/>
              </w:rPr>
              <w:tab/>
            </w:r>
            <w:r w:rsidRPr="00BE32E7">
              <w:rPr>
                <w:sz w:val="18"/>
                <w:szCs w:val="16"/>
              </w:rPr>
              <w:tab/>
              <w:t xml:space="preserve">   "collectionElementRank": null</w:t>
            </w:r>
          </w:p>
          <w:p w14:paraId="01934C74" w14:textId="77777777" w:rsidR="00BE32E7" w:rsidRPr="00BE32E7" w:rsidRDefault="00BE32E7" w:rsidP="00BE32E7">
            <w:pPr>
              <w:rPr>
                <w:sz w:val="18"/>
                <w:szCs w:val="16"/>
              </w:rPr>
            </w:pPr>
            <w:r w:rsidRPr="00BE32E7">
              <w:rPr>
                <w:sz w:val="18"/>
                <w:szCs w:val="16"/>
              </w:rPr>
              <w:tab/>
            </w:r>
            <w:r w:rsidRPr="00BE32E7">
              <w:rPr>
                <w:sz w:val="18"/>
                <w:szCs w:val="16"/>
              </w:rPr>
              <w:tab/>
              <w:t xml:space="preserve">   },</w:t>
            </w:r>
          </w:p>
          <w:p w14:paraId="01934C75" w14:textId="77777777" w:rsidR="00BE32E7" w:rsidRPr="00BE32E7" w:rsidRDefault="00BE32E7" w:rsidP="00BE32E7">
            <w:pPr>
              <w:rPr>
                <w:sz w:val="18"/>
                <w:szCs w:val="16"/>
              </w:rPr>
            </w:pPr>
            <w:r w:rsidRPr="00BE32E7">
              <w:rPr>
                <w:sz w:val="18"/>
                <w:szCs w:val="16"/>
              </w:rPr>
              <w:tab/>
            </w:r>
            <w:r w:rsidRPr="00BE32E7">
              <w:rPr>
                <w:sz w:val="18"/>
                <w:szCs w:val="16"/>
              </w:rPr>
              <w:tab/>
              <w:t xml:space="preserve">   {</w:t>
            </w:r>
          </w:p>
          <w:p w14:paraId="01934C76"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"collectionElementId": "69",</w:t>
            </w:r>
          </w:p>
          <w:p w14:paraId="01934C77"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"collectionElementNm": "ATN Alpha ETC Punjabi",</w:t>
            </w:r>
          </w:p>
          <w:p w14:paraId="01934C78"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"collectionElementCd": "50551",</w:t>
            </w:r>
          </w:p>
          <w:p w14:paraId="01934C79"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"collectionElementType": "Pack"</w:t>
            </w:r>
            <w:r w:rsidR="00CB6AB0">
              <w:rPr>
                <w:sz w:val="18"/>
                <w:szCs w:val="16"/>
              </w:rPr>
              <w:t>,</w:t>
            </w:r>
          </w:p>
          <w:p w14:paraId="01934C7A"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"collectionElementTxt": "",</w:t>
            </w:r>
          </w:p>
          <w:p w14:paraId="01934C7B"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"collectionElementPriceAmt": 9,</w:t>
            </w:r>
          </w:p>
          <w:p w14:paraId="01934C7C"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"collectionElementPricePlanCd": "441343",</w:t>
            </w:r>
          </w:p>
          <w:p w14:paraId="01934C7D" w14:textId="77777777" w:rsidR="00BE32E7" w:rsidRPr="00BE32E7" w:rsidRDefault="00BE32E7" w:rsidP="00EE0DEB">
            <w:pPr>
              <w:rPr>
                <w:sz w:val="18"/>
                <w:szCs w:val="16"/>
              </w:rPr>
            </w:pPr>
            <w:r w:rsidRPr="00BE32E7">
              <w:rPr>
                <w:sz w:val="18"/>
                <w:szCs w:val="16"/>
              </w:rPr>
              <w:tab/>
            </w:r>
            <w:r w:rsidRPr="00BE32E7">
              <w:rPr>
                <w:sz w:val="18"/>
                <w:szCs w:val="16"/>
              </w:rPr>
              <w:tab/>
            </w:r>
            <w:r w:rsidRPr="00BE32E7">
              <w:rPr>
                <w:sz w:val="18"/>
                <w:szCs w:val="16"/>
              </w:rPr>
              <w:tab/>
              <w:t xml:space="preserve">   "collectionElementRank": null</w:t>
            </w:r>
          </w:p>
          <w:p w14:paraId="01934C7E" w14:textId="77777777" w:rsidR="00BE32E7" w:rsidRPr="00BE32E7" w:rsidRDefault="002F0EC5" w:rsidP="00BE32E7">
            <w:pPr>
              <w:rPr>
                <w:sz w:val="18"/>
                <w:szCs w:val="16"/>
              </w:rPr>
            </w:pPr>
            <w:r>
              <w:rPr>
                <w:sz w:val="18"/>
                <w:szCs w:val="16"/>
              </w:rPr>
              <w:tab/>
            </w:r>
            <w:r>
              <w:rPr>
                <w:sz w:val="18"/>
                <w:szCs w:val="16"/>
              </w:rPr>
              <w:tab/>
              <w:t xml:space="preserve">   }</w:t>
            </w:r>
          </w:p>
          <w:p w14:paraId="01934C7F" w14:textId="77777777" w:rsidR="00BE32E7" w:rsidRPr="00BE32E7" w:rsidRDefault="00BE32E7" w:rsidP="00BE32E7">
            <w:pPr>
              <w:rPr>
                <w:sz w:val="18"/>
                <w:szCs w:val="16"/>
              </w:rPr>
            </w:pPr>
            <w:r w:rsidRPr="00BE32E7">
              <w:rPr>
                <w:sz w:val="18"/>
                <w:szCs w:val="16"/>
              </w:rPr>
              <w:tab/>
              <w:t xml:space="preserve">   ],</w:t>
            </w:r>
          </w:p>
          <w:p w14:paraId="01934C80" w14:textId="77777777" w:rsidR="00BE32E7" w:rsidRPr="00BE32E7" w:rsidRDefault="00BE32E7" w:rsidP="00BE32E7">
            <w:pPr>
              <w:rPr>
                <w:sz w:val="18"/>
                <w:szCs w:val="16"/>
              </w:rPr>
            </w:pPr>
            <w:r w:rsidRPr="00BE32E7">
              <w:rPr>
                <w:sz w:val="18"/>
                <w:szCs w:val="16"/>
              </w:rPr>
              <w:tab/>
              <w:t xml:space="preserve">   "optionalElementList":</w:t>
            </w:r>
          </w:p>
          <w:p w14:paraId="01934C81" w14:textId="77777777" w:rsidR="00BE32E7" w:rsidRPr="00BE32E7" w:rsidRDefault="00BE32E7" w:rsidP="00BE32E7">
            <w:pPr>
              <w:rPr>
                <w:sz w:val="18"/>
                <w:szCs w:val="16"/>
              </w:rPr>
            </w:pPr>
            <w:r w:rsidRPr="00BE32E7">
              <w:rPr>
                <w:sz w:val="18"/>
                <w:szCs w:val="16"/>
              </w:rPr>
              <w:tab/>
              <w:t xml:space="preserve">   [</w:t>
            </w:r>
          </w:p>
          <w:p w14:paraId="664EEEB7" w14:textId="0367DD39" w:rsidR="002C3F64" w:rsidRPr="002C3F64" w:rsidRDefault="002C3F64" w:rsidP="002C3F64">
            <w:pPr>
              <w:ind w:left="1440"/>
              <w:rPr>
                <w:sz w:val="18"/>
                <w:szCs w:val="16"/>
              </w:rPr>
            </w:pPr>
            <w:r w:rsidRPr="002C3F64">
              <w:rPr>
                <w:sz w:val="18"/>
                <w:szCs w:val="16"/>
              </w:rPr>
              <w:t>"1007":</w:t>
            </w:r>
          </w:p>
          <w:p w14:paraId="7D28DB69" w14:textId="70676DAF" w:rsidR="002C3F64" w:rsidRPr="002C3F64" w:rsidRDefault="002C3F64" w:rsidP="002C3F64">
            <w:pPr>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r w:rsidRPr="002C3F64">
              <w:rPr>
                <w:rFonts w:ascii="Courier New" w:eastAsia="Times New Roman" w:hAnsi="Courier New" w:cs="Courier New"/>
                <w:sz w:val="20"/>
                <w:szCs w:val="20"/>
                <w:lang w:eastAsia="en-CA"/>
              </w:rPr>
              <w:t>[</w:t>
            </w:r>
          </w:p>
          <w:p w14:paraId="732E3CB4" w14:textId="77777777" w:rsidR="002C3F64" w:rsidRDefault="00BE32E7" w:rsidP="00BE32E7">
            <w:pPr>
              <w:rPr>
                <w:sz w:val="18"/>
                <w:szCs w:val="16"/>
              </w:rPr>
            </w:pPr>
            <w:r w:rsidRPr="00BE32E7">
              <w:rPr>
                <w:sz w:val="18"/>
                <w:szCs w:val="16"/>
              </w:rPr>
              <w:tab/>
            </w:r>
            <w:r w:rsidRPr="00BE32E7">
              <w:rPr>
                <w:sz w:val="18"/>
                <w:szCs w:val="16"/>
              </w:rPr>
              <w:tab/>
              <w:t xml:space="preserve">  </w:t>
            </w:r>
          </w:p>
          <w:p w14:paraId="01934C82" w14:textId="4FDBBC27" w:rsidR="00BE32E7" w:rsidRPr="00BE32E7" w:rsidRDefault="00BE32E7" w:rsidP="002C3F64">
            <w:pPr>
              <w:ind w:left="2160"/>
              <w:rPr>
                <w:sz w:val="18"/>
                <w:szCs w:val="16"/>
              </w:rPr>
            </w:pPr>
            <w:r w:rsidRPr="00BE32E7">
              <w:rPr>
                <w:sz w:val="18"/>
                <w:szCs w:val="16"/>
              </w:rPr>
              <w:t xml:space="preserve"> {</w:t>
            </w:r>
          </w:p>
          <w:p w14:paraId="01934C83"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"optionalListId": "27",</w:t>
            </w:r>
          </w:p>
          <w:p w14:paraId="01934C84"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"optionalListNm": "21129989",</w:t>
            </w:r>
          </w:p>
          <w:p w14:paraId="01934C85"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"optionalListRank": "1",</w:t>
            </w:r>
          </w:p>
          <w:p w14:paraId="01934C86"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"minSize": 3</w:t>
            </w:r>
            <w:r w:rsidR="009B6676">
              <w:rPr>
                <w:sz w:val="18"/>
                <w:szCs w:val="16"/>
              </w:rPr>
              <w:t>,</w:t>
            </w:r>
          </w:p>
          <w:p w14:paraId="01934C87"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"collectionElementList":</w:t>
            </w:r>
          </w:p>
          <w:p w14:paraId="01934C88"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w:t>
            </w:r>
          </w:p>
          <w:p w14:paraId="01934C89"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w:t>
            </w:r>
          </w:p>
          <w:p w14:paraId="01934C8A"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"collectionElementId": "319",</w:t>
            </w:r>
          </w:p>
          <w:p w14:paraId="01934C8B"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"collectionElementNm": "Popular Choices",</w:t>
            </w:r>
          </w:p>
          <w:p w14:paraId="01934C8C"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"collectionElementCd": " ",  </w:t>
            </w: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w:t>
            </w:r>
            <w:r w:rsidR="00CB6AB0">
              <w:rPr>
                <w:sz w:val="18"/>
                <w:szCs w:val="16"/>
              </w:rPr>
              <w:t xml:space="preserve">                                                     </w:t>
            </w:r>
            <w:r w:rsidRPr="00BE32E7">
              <w:rPr>
                <w:sz w:val="18"/>
                <w:szCs w:val="16"/>
              </w:rPr>
              <w:t>"collectionElementType": "Pack",</w:t>
            </w:r>
          </w:p>
          <w:p w14:paraId="01934C8D"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"collectionElementTxt": "Facts and fun.",</w:t>
            </w:r>
          </w:p>
          <w:p w14:paraId="01934C8E"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"collectionElementPriceAmt": 4,</w:t>
            </w:r>
          </w:p>
          <w:p w14:paraId="01934C8F"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"collectionElementPricePlanCd": "441343",</w:t>
            </w:r>
          </w:p>
          <w:p w14:paraId="01934C90"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w:t>
            </w:r>
            <w:r w:rsidR="009B6676">
              <w:rPr>
                <w:sz w:val="18"/>
                <w:szCs w:val="16"/>
              </w:rPr>
              <w:t xml:space="preserve">                          </w:t>
            </w:r>
            <w:r w:rsidRPr="00BE32E7">
              <w:rPr>
                <w:sz w:val="18"/>
                <w:szCs w:val="16"/>
              </w:rPr>
              <w:t>"collectionElementRank": 1,</w:t>
            </w:r>
          </w:p>
          <w:p w14:paraId="01934C91"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"purchasable": true</w:t>
            </w:r>
          </w:p>
          <w:p w14:paraId="01934C92"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 xml:space="preserve">   },</w:t>
            </w:r>
          </w:p>
          <w:p w14:paraId="01934C93"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 xml:space="preserve">   {</w:t>
            </w:r>
          </w:p>
          <w:p w14:paraId="01934C94"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"collectionElementId": "320",</w:t>
            </w:r>
          </w:p>
          <w:p w14:paraId="01934C95"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"collectionElementNm": "Adventure",</w:t>
            </w:r>
          </w:p>
          <w:p w14:paraId="01934C96"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r>
            <w:r w:rsidR="009B6676">
              <w:rPr>
                <w:sz w:val="18"/>
                <w:szCs w:val="16"/>
              </w:rPr>
              <w:t xml:space="preserve">   "collectionElementCd": " ", </w:t>
            </w: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w:t>
            </w:r>
            <w:r w:rsidR="009B6676">
              <w:rPr>
                <w:sz w:val="18"/>
                <w:szCs w:val="16"/>
              </w:rPr>
              <w:t xml:space="preserve">                                                                       </w:t>
            </w:r>
            <w:r w:rsidRPr="00BE32E7">
              <w:rPr>
                <w:sz w:val="18"/>
                <w:szCs w:val="16"/>
              </w:rPr>
              <w:t>"collectionElementType": "Pack",</w:t>
            </w:r>
          </w:p>
          <w:p w14:paraId="01934C97"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"collectionElementTxt": "",</w:t>
            </w:r>
          </w:p>
          <w:p w14:paraId="01934C98"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"collectionElementPriceAmt": 4,</w:t>
            </w:r>
          </w:p>
          <w:p w14:paraId="01934C99"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"collectionElementPricePlanCd": "441343",</w:t>
            </w:r>
          </w:p>
          <w:p w14:paraId="01934C9A"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w:t>
            </w:r>
            <w:r w:rsidR="009B6676">
              <w:rPr>
                <w:sz w:val="18"/>
                <w:szCs w:val="16"/>
              </w:rPr>
              <w:t xml:space="preserve">                          </w:t>
            </w:r>
            <w:r w:rsidRPr="00BE32E7">
              <w:rPr>
                <w:sz w:val="18"/>
                <w:szCs w:val="16"/>
              </w:rPr>
              <w:t>"collectionElementRank": 2,</w:t>
            </w:r>
          </w:p>
          <w:p w14:paraId="01934C9B"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"purchasable": true</w:t>
            </w:r>
          </w:p>
          <w:p w14:paraId="01934C9C"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 xml:space="preserve">   },</w:t>
            </w:r>
          </w:p>
          <w:p w14:paraId="01934C9D"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 xml:space="preserve">   ....</w:t>
            </w:r>
          </w:p>
          <w:p w14:paraId="01934C9E"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w:t>
            </w:r>
          </w:p>
          <w:p w14:paraId="01934C9F" w14:textId="77777777" w:rsidR="00BE32E7" w:rsidRPr="00BE32E7" w:rsidRDefault="00BE32E7" w:rsidP="00BE32E7">
            <w:pPr>
              <w:rPr>
                <w:sz w:val="18"/>
                <w:szCs w:val="16"/>
              </w:rPr>
            </w:pPr>
            <w:r w:rsidRPr="00BE32E7">
              <w:rPr>
                <w:sz w:val="18"/>
                <w:szCs w:val="16"/>
              </w:rPr>
              <w:tab/>
            </w:r>
            <w:r w:rsidRPr="00BE32E7">
              <w:rPr>
                <w:sz w:val="18"/>
                <w:szCs w:val="16"/>
              </w:rPr>
              <w:tab/>
              <w:t xml:space="preserve">   },</w:t>
            </w:r>
          </w:p>
          <w:p w14:paraId="01934CA0" w14:textId="77777777" w:rsidR="00BE32E7" w:rsidRPr="00BE32E7" w:rsidRDefault="00BE32E7" w:rsidP="00BE32E7">
            <w:pPr>
              <w:rPr>
                <w:sz w:val="18"/>
                <w:szCs w:val="16"/>
              </w:rPr>
            </w:pPr>
            <w:r w:rsidRPr="00BE32E7">
              <w:rPr>
                <w:sz w:val="18"/>
                <w:szCs w:val="16"/>
              </w:rPr>
              <w:tab/>
            </w:r>
            <w:r w:rsidRPr="00BE32E7">
              <w:rPr>
                <w:sz w:val="18"/>
                <w:szCs w:val="16"/>
              </w:rPr>
              <w:tab/>
              <w:t xml:space="preserve">   {</w:t>
            </w:r>
          </w:p>
          <w:p w14:paraId="01934CA1"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"optionalListId": "28",</w:t>
            </w:r>
          </w:p>
          <w:p w14:paraId="01934CA2" w14:textId="77777777" w:rsidR="00BE32E7" w:rsidRPr="00BE32E7" w:rsidRDefault="00BE32E7" w:rsidP="00BE32E7">
            <w:pPr>
              <w:rPr>
                <w:sz w:val="18"/>
                <w:szCs w:val="16"/>
              </w:rPr>
            </w:pPr>
            <w:r w:rsidRPr="00BE32E7">
              <w:rPr>
                <w:sz w:val="18"/>
                <w:szCs w:val="16"/>
              </w:rPr>
              <w:lastRenderedPageBreak/>
              <w:tab/>
            </w:r>
            <w:r w:rsidRPr="00BE32E7">
              <w:rPr>
                <w:sz w:val="18"/>
                <w:szCs w:val="16"/>
              </w:rPr>
              <w:tab/>
            </w:r>
            <w:r w:rsidRPr="00BE32E7">
              <w:rPr>
                <w:sz w:val="18"/>
                <w:szCs w:val="16"/>
              </w:rPr>
              <w:tab/>
            </w:r>
            <w:r w:rsidRPr="00BE32E7">
              <w:rPr>
                <w:sz w:val="18"/>
                <w:szCs w:val="16"/>
              </w:rPr>
              <w:tab/>
              <w:t>"optionalListNm": "21129779",</w:t>
            </w:r>
          </w:p>
          <w:p w14:paraId="01934CA3"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"optionalListRank": "2",</w:t>
            </w:r>
          </w:p>
          <w:p w14:paraId="01934CA4"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"minSize": 5</w:t>
            </w:r>
            <w:r w:rsidR="009B6676">
              <w:rPr>
                <w:sz w:val="18"/>
                <w:szCs w:val="16"/>
              </w:rPr>
              <w:t>,</w:t>
            </w:r>
          </w:p>
          <w:p w14:paraId="01934CA5"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"collectionElementList":</w:t>
            </w:r>
          </w:p>
          <w:p w14:paraId="01934CA6"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w:t>
            </w:r>
          </w:p>
          <w:p w14:paraId="01934CA7"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w:t>
            </w:r>
          </w:p>
          <w:p w14:paraId="01934CA8"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"collectionElementId": "325",</w:t>
            </w:r>
          </w:p>
          <w:p w14:paraId="01934CA9"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"collectionElementNm": "ATN Aastha",</w:t>
            </w:r>
          </w:p>
          <w:p w14:paraId="01934CAA"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"collectionElementCd": " ",  </w:t>
            </w: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w:t>
            </w:r>
            <w:r w:rsidR="009B6676">
              <w:rPr>
                <w:sz w:val="18"/>
                <w:szCs w:val="16"/>
              </w:rPr>
              <w:t xml:space="preserve">                                                     </w:t>
            </w:r>
            <w:r w:rsidRPr="00BE32E7">
              <w:rPr>
                <w:sz w:val="18"/>
                <w:szCs w:val="16"/>
              </w:rPr>
              <w:t>"collectionElementType": "Pack",</w:t>
            </w:r>
          </w:p>
          <w:p w14:paraId="01934CAB"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"collectionElementTxt": "Facts and fun.",</w:t>
            </w:r>
          </w:p>
          <w:p w14:paraId="01934CAC"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"collectionElementPriceAmt": 4,</w:t>
            </w:r>
          </w:p>
          <w:p w14:paraId="01934CAD"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"collectionElementPricePlanCd": "441343",</w:t>
            </w:r>
          </w:p>
          <w:p w14:paraId="01934CAE"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w:t>
            </w:r>
            <w:r w:rsidR="009B6676">
              <w:rPr>
                <w:sz w:val="18"/>
                <w:szCs w:val="16"/>
              </w:rPr>
              <w:t xml:space="preserve">                           </w:t>
            </w:r>
            <w:r w:rsidRPr="00BE32E7">
              <w:rPr>
                <w:sz w:val="18"/>
                <w:szCs w:val="16"/>
              </w:rPr>
              <w:t>"collectionElementRank": 1,</w:t>
            </w:r>
          </w:p>
          <w:p w14:paraId="01934CAF"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"purchasable": true</w:t>
            </w:r>
          </w:p>
          <w:p w14:paraId="01934CB0"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 xml:space="preserve">   },</w:t>
            </w:r>
          </w:p>
          <w:p w14:paraId="01934CB1"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 xml:space="preserve">   {</w:t>
            </w:r>
          </w:p>
          <w:p w14:paraId="01934CB2"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"collectionElementId": "326",</w:t>
            </w:r>
          </w:p>
          <w:p w14:paraId="01934CB3"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"collectionElementNm": "ABP News",</w:t>
            </w:r>
          </w:p>
          <w:p w14:paraId="01934CB4"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"collectionElementCd": " ",  </w:t>
            </w: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w:t>
            </w:r>
            <w:r w:rsidR="009B6676">
              <w:rPr>
                <w:sz w:val="18"/>
                <w:szCs w:val="16"/>
              </w:rPr>
              <w:t xml:space="preserve">                                                     </w:t>
            </w:r>
            <w:r w:rsidRPr="00BE32E7">
              <w:rPr>
                <w:sz w:val="18"/>
                <w:szCs w:val="16"/>
              </w:rPr>
              <w:t>"collectionElementType": "Pack",</w:t>
            </w:r>
          </w:p>
          <w:p w14:paraId="01934CB5"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"collectionElementTxt": "",</w:t>
            </w:r>
          </w:p>
          <w:p w14:paraId="01934CB6"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"collectionElementPriceAmt": 4,</w:t>
            </w:r>
          </w:p>
          <w:p w14:paraId="01934CB7"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"collectionElementPricePlanCd": "441343",</w:t>
            </w:r>
          </w:p>
          <w:p w14:paraId="01934CB8"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t xml:space="preserve">           </w:t>
            </w:r>
            <w:r w:rsidR="00AF6B7A">
              <w:rPr>
                <w:sz w:val="18"/>
                <w:szCs w:val="16"/>
              </w:rPr>
              <w:t xml:space="preserve">                           </w:t>
            </w:r>
            <w:r w:rsidRPr="00BE32E7">
              <w:rPr>
                <w:sz w:val="18"/>
                <w:szCs w:val="16"/>
              </w:rPr>
              <w:t>"collectionElementRank": 2,</w:t>
            </w:r>
          </w:p>
          <w:p w14:paraId="01934CB9"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r>
            <w:r w:rsidRPr="00BE32E7">
              <w:rPr>
                <w:sz w:val="18"/>
                <w:szCs w:val="16"/>
              </w:rPr>
              <w:tab/>
              <w:t xml:space="preserve">   "purchasable": true</w:t>
            </w:r>
          </w:p>
          <w:p w14:paraId="01934CBA"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 xml:space="preserve">   },</w:t>
            </w:r>
          </w:p>
          <w:p w14:paraId="01934CBB"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 xml:space="preserve">   ....</w:t>
            </w:r>
          </w:p>
          <w:p w14:paraId="01934CBC" w14:textId="77777777" w:rsidR="00BE32E7" w:rsidRPr="00BE32E7" w:rsidRDefault="00BE32E7" w:rsidP="00BE32E7">
            <w:pPr>
              <w:rPr>
                <w:sz w:val="18"/>
                <w:szCs w:val="16"/>
              </w:rPr>
            </w:pPr>
            <w:r w:rsidRPr="00BE32E7">
              <w:rPr>
                <w:sz w:val="18"/>
                <w:szCs w:val="16"/>
              </w:rPr>
              <w:tab/>
            </w:r>
            <w:r w:rsidRPr="00BE32E7">
              <w:rPr>
                <w:sz w:val="18"/>
                <w:szCs w:val="16"/>
              </w:rPr>
              <w:tab/>
            </w:r>
            <w:r w:rsidRPr="00BE32E7">
              <w:rPr>
                <w:sz w:val="18"/>
                <w:szCs w:val="16"/>
              </w:rPr>
              <w:tab/>
            </w:r>
            <w:r w:rsidRPr="00BE32E7">
              <w:rPr>
                <w:sz w:val="18"/>
                <w:szCs w:val="16"/>
              </w:rPr>
              <w:tab/>
              <w:t>]</w:t>
            </w:r>
          </w:p>
          <w:p w14:paraId="01934CBD" w14:textId="77777777" w:rsidR="00BE32E7" w:rsidRDefault="00BE32E7" w:rsidP="00BE32E7">
            <w:pPr>
              <w:rPr>
                <w:sz w:val="18"/>
                <w:szCs w:val="16"/>
              </w:rPr>
            </w:pPr>
            <w:r w:rsidRPr="00BE32E7">
              <w:rPr>
                <w:sz w:val="18"/>
                <w:szCs w:val="16"/>
              </w:rPr>
              <w:tab/>
            </w:r>
            <w:r w:rsidRPr="00BE32E7">
              <w:rPr>
                <w:sz w:val="18"/>
                <w:szCs w:val="16"/>
              </w:rPr>
              <w:tab/>
              <w:t xml:space="preserve">   },</w:t>
            </w:r>
          </w:p>
          <w:p w14:paraId="13F9B216" w14:textId="6D31C437" w:rsidR="002C3F64" w:rsidRPr="00BE32E7" w:rsidRDefault="002C3F64" w:rsidP="002C3F64">
            <w:pPr>
              <w:ind w:left="1440"/>
              <w:rPr>
                <w:sz w:val="18"/>
                <w:szCs w:val="16"/>
              </w:rPr>
            </w:pPr>
            <w:r>
              <w:rPr>
                <w:sz w:val="18"/>
                <w:szCs w:val="16"/>
              </w:rPr>
              <w:t>]</w:t>
            </w:r>
          </w:p>
          <w:p w14:paraId="01934CBE" w14:textId="77777777" w:rsidR="00BE32E7" w:rsidRPr="00BE32E7" w:rsidRDefault="00BE32E7" w:rsidP="00BE32E7">
            <w:pPr>
              <w:rPr>
                <w:sz w:val="18"/>
                <w:szCs w:val="16"/>
              </w:rPr>
            </w:pPr>
            <w:r w:rsidRPr="00BE32E7">
              <w:rPr>
                <w:sz w:val="18"/>
                <w:szCs w:val="16"/>
              </w:rPr>
              <w:tab/>
            </w:r>
            <w:r w:rsidRPr="00BE32E7">
              <w:rPr>
                <w:sz w:val="18"/>
                <w:szCs w:val="16"/>
              </w:rPr>
              <w:tab/>
              <w:t xml:space="preserve"> ....  </w:t>
            </w:r>
          </w:p>
          <w:p w14:paraId="01934CBF" w14:textId="77777777" w:rsidR="00BE32E7" w:rsidRPr="00BE32E7" w:rsidRDefault="00BE32E7" w:rsidP="00BE32E7">
            <w:pPr>
              <w:rPr>
                <w:sz w:val="18"/>
                <w:szCs w:val="16"/>
              </w:rPr>
            </w:pPr>
            <w:r w:rsidRPr="00BE32E7">
              <w:rPr>
                <w:sz w:val="18"/>
                <w:szCs w:val="16"/>
              </w:rPr>
              <w:tab/>
              <w:t xml:space="preserve">   ]</w:t>
            </w:r>
          </w:p>
          <w:p w14:paraId="01934CC0" w14:textId="77777777" w:rsidR="00BE32E7" w:rsidRPr="00BE32E7" w:rsidRDefault="00BE32E7" w:rsidP="00BE32E7">
            <w:pPr>
              <w:rPr>
                <w:sz w:val="18"/>
                <w:szCs w:val="16"/>
              </w:rPr>
            </w:pPr>
            <w:r w:rsidRPr="00BE32E7">
              <w:rPr>
                <w:sz w:val="18"/>
                <w:szCs w:val="16"/>
              </w:rPr>
              <w:t xml:space="preserve">   }</w:t>
            </w:r>
          </w:p>
          <w:p w14:paraId="01934CC1" w14:textId="77777777" w:rsidR="00AC32D6" w:rsidRDefault="00BE32E7" w:rsidP="006A5ADF">
            <w:pPr>
              <w:rPr>
                <w:sz w:val="18"/>
                <w:szCs w:val="16"/>
              </w:rPr>
            </w:pPr>
            <w:r w:rsidRPr="00BE32E7">
              <w:rPr>
                <w:sz w:val="18"/>
                <w:szCs w:val="16"/>
              </w:rPr>
              <w:t>]</w:t>
            </w:r>
          </w:p>
          <w:p w14:paraId="01934CC2" w14:textId="77777777" w:rsidR="00AC32D6" w:rsidRDefault="00AC32D6" w:rsidP="006A5ADF">
            <w:pPr>
              <w:rPr>
                <w:sz w:val="18"/>
                <w:szCs w:val="16"/>
              </w:rPr>
            </w:pPr>
          </w:p>
        </w:tc>
      </w:tr>
      <w:tr w:rsidR="00A41E8F" w14:paraId="01934CC6" w14:textId="77777777" w:rsidTr="006A5ADF">
        <w:tc>
          <w:tcPr>
            <w:tcW w:w="1072" w:type="dxa"/>
            <w:tcBorders>
              <w:top w:val="single" w:sz="4" w:space="0" w:color="auto"/>
              <w:left w:val="single" w:sz="4" w:space="0" w:color="auto"/>
              <w:bottom w:val="single" w:sz="4" w:space="0" w:color="auto"/>
              <w:right w:val="single" w:sz="4" w:space="0" w:color="auto"/>
            </w:tcBorders>
          </w:tcPr>
          <w:p w14:paraId="01934CC4" w14:textId="77777777" w:rsidR="00A41E8F" w:rsidRDefault="00A41E8F" w:rsidP="006A5ADF">
            <w:pPr>
              <w:rPr>
                <w:b/>
                <w:sz w:val="18"/>
                <w:szCs w:val="16"/>
              </w:rPr>
            </w:pPr>
          </w:p>
        </w:tc>
        <w:tc>
          <w:tcPr>
            <w:tcW w:w="8504" w:type="dxa"/>
            <w:tcBorders>
              <w:top w:val="single" w:sz="4" w:space="0" w:color="auto"/>
              <w:left w:val="single" w:sz="4" w:space="0" w:color="auto"/>
              <w:bottom w:val="single" w:sz="4" w:space="0" w:color="auto"/>
              <w:right w:val="single" w:sz="4" w:space="0" w:color="auto"/>
            </w:tcBorders>
          </w:tcPr>
          <w:p w14:paraId="01934CC5" w14:textId="77777777" w:rsidR="00A41E8F" w:rsidRPr="00B1398A" w:rsidRDefault="00A41E8F" w:rsidP="006A5ADF">
            <w:pPr>
              <w:rPr>
                <w:sz w:val="16"/>
                <w:szCs w:val="16"/>
              </w:rPr>
            </w:pPr>
          </w:p>
        </w:tc>
      </w:tr>
    </w:tbl>
    <w:p w14:paraId="01934CC7" w14:textId="77777777" w:rsidR="00AC32D6" w:rsidRDefault="00AC32D6" w:rsidP="00AC32D6"/>
    <w:p w14:paraId="01934CC8" w14:textId="77777777" w:rsidR="004E6F6C" w:rsidRDefault="00732377" w:rsidP="00AC32D6">
      <w:r>
        <w:br w:type="page"/>
      </w:r>
    </w:p>
    <w:p w14:paraId="01934CC9" w14:textId="37483BF1" w:rsidR="0092024F" w:rsidRDefault="00860BAD" w:rsidP="0092024F">
      <w:pPr>
        <w:pStyle w:val="Heading2"/>
        <w:rPr>
          <w:rFonts w:cstheme="minorHAnsi"/>
        </w:rPr>
      </w:pPr>
      <w:bookmarkStart w:id="96" w:name="_Toc437935989"/>
      <w:r>
        <w:rPr>
          <w:rFonts w:cstheme="minorHAnsi"/>
        </w:rPr>
        <w:lastRenderedPageBreak/>
        <w:t>p</w:t>
      </w:r>
      <w:r w:rsidR="0092024F">
        <w:rPr>
          <w:rFonts w:cstheme="minorHAnsi"/>
        </w:rPr>
        <w:t>rogram</w:t>
      </w:r>
      <w:r>
        <w:rPr>
          <w:rFonts w:cstheme="minorHAnsi"/>
        </w:rPr>
        <w:t>-s</w:t>
      </w:r>
      <w:r w:rsidR="0092024F">
        <w:rPr>
          <w:rFonts w:cstheme="minorHAnsi"/>
        </w:rPr>
        <w:t xml:space="preserve">earch </w:t>
      </w:r>
      <w:r w:rsidR="00B475B6">
        <w:t>(GET)</w:t>
      </w:r>
      <w:bookmarkEnd w:id="96"/>
    </w:p>
    <w:tbl>
      <w:tblPr>
        <w:tblStyle w:val="TableGrid"/>
        <w:tblW w:w="9889" w:type="dxa"/>
        <w:tblLayout w:type="fixed"/>
        <w:tblLook w:val="04A0" w:firstRow="1" w:lastRow="0" w:firstColumn="1" w:lastColumn="0" w:noHBand="0" w:noVBand="1"/>
      </w:tblPr>
      <w:tblGrid>
        <w:gridCol w:w="1242"/>
        <w:gridCol w:w="8647"/>
      </w:tblGrid>
      <w:tr w:rsidR="0092024F" w14:paraId="01934CCC" w14:textId="77777777" w:rsidTr="00984431">
        <w:tc>
          <w:tcPr>
            <w:tcW w:w="988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934CCA" w14:textId="77777777" w:rsidR="0092024F" w:rsidRDefault="0092024F" w:rsidP="00773C6C">
            <w:pPr>
              <w:rPr>
                <w:b/>
                <w:szCs w:val="16"/>
              </w:rPr>
            </w:pPr>
            <w:r>
              <w:rPr>
                <w:b/>
                <w:szCs w:val="16"/>
              </w:rPr>
              <w:t>OPERATION</w:t>
            </w:r>
          </w:p>
          <w:p w14:paraId="01934CCB" w14:textId="1BA148FA" w:rsidR="0092024F" w:rsidRDefault="000B7A2F" w:rsidP="00773C6C">
            <w:pPr>
              <w:rPr>
                <w:rFonts w:cstheme="minorHAnsi"/>
                <w:color w:val="1F497D"/>
              </w:rPr>
            </w:pPr>
            <w:r>
              <w:rPr>
                <w:rFonts w:cstheme="minorHAnsi"/>
              </w:rPr>
              <w:t>tv/reference</w:t>
            </w:r>
            <w:r w:rsidR="0092024F" w:rsidRPr="005E6B21">
              <w:rPr>
                <w:rFonts w:cstheme="minorHAnsi"/>
              </w:rPr>
              <w:t>/program</w:t>
            </w:r>
          </w:p>
        </w:tc>
      </w:tr>
      <w:tr w:rsidR="0092024F" w14:paraId="01934CCF" w14:textId="77777777" w:rsidTr="00984431">
        <w:tc>
          <w:tcPr>
            <w:tcW w:w="1242" w:type="dxa"/>
            <w:tcBorders>
              <w:top w:val="single" w:sz="4" w:space="0" w:color="auto"/>
              <w:left w:val="single" w:sz="4" w:space="0" w:color="auto"/>
              <w:bottom w:val="single" w:sz="4" w:space="0" w:color="auto"/>
              <w:right w:val="single" w:sz="4" w:space="0" w:color="auto"/>
            </w:tcBorders>
            <w:hideMark/>
          </w:tcPr>
          <w:p w14:paraId="01934CCD" w14:textId="77777777" w:rsidR="0092024F" w:rsidRDefault="0092024F" w:rsidP="00773C6C">
            <w:pPr>
              <w:rPr>
                <w:b/>
                <w:sz w:val="18"/>
                <w:szCs w:val="16"/>
              </w:rPr>
            </w:pPr>
            <w:r>
              <w:rPr>
                <w:b/>
                <w:sz w:val="18"/>
                <w:szCs w:val="16"/>
              </w:rPr>
              <w:t>Method</w:t>
            </w:r>
          </w:p>
        </w:tc>
        <w:tc>
          <w:tcPr>
            <w:tcW w:w="8647" w:type="dxa"/>
            <w:tcBorders>
              <w:top w:val="single" w:sz="4" w:space="0" w:color="auto"/>
              <w:left w:val="single" w:sz="4" w:space="0" w:color="auto"/>
              <w:bottom w:val="single" w:sz="4" w:space="0" w:color="auto"/>
              <w:right w:val="single" w:sz="4" w:space="0" w:color="auto"/>
            </w:tcBorders>
            <w:hideMark/>
          </w:tcPr>
          <w:p w14:paraId="01934CCE" w14:textId="77777777" w:rsidR="0092024F" w:rsidRDefault="0092024F" w:rsidP="00773C6C">
            <w:pPr>
              <w:rPr>
                <w:sz w:val="18"/>
                <w:szCs w:val="16"/>
              </w:rPr>
            </w:pPr>
            <w:r>
              <w:rPr>
                <w:sz w:val="18"/>
                <w:szCs w:val="16"/>
              </w:rPr>
              <w:t>Get</w:t>
            </w:r>
          </w:p>
        </w:tc>
      </w:tr>
      <w:tr w:rsidR="0092024F" w14:paraId="01934CD8" w14:textId="77777777" w:rsidTr="00984431">
        <w:tc>
          <w:tcPr>
            <w:tcW w:w="1242" w:type="dxa"/>
            <w:tcBorders>
              <w:top w:val="single" w:sz="4" w:space="0" w:color="auto"/>
              <w:left w:val="single" w:sz="4" w:space="0" w:color="auto"/>
              <w:bottom w:val="single" w:sz="4" w:space="0" w:color="auto"/>
              <w:right w:val="single" w:sz="4" w:space="0" w:color="auto"/>
            </w:tcBorders>
            <w:hideMark/>
          </w:tcPr>
          <w:p w14:paraId="01934CD0" w14:textId="77777777" w:rsidR="0092024F" w:rsidRDefault="0092024F" w:rsidP="00773C6C">
            <w:pPr>
              <w:rPr>
                <w:b/>
                <w:sz w:val="18"/>
                <w:szCs w:val="16"/>
              </w:rPr>
            </w:pPr>
            <w:r>
              <w:rPr>
                <w:b/>
                <w:sz w:val="18"/>
                <w:szCs w:val="16"/>
              </w:rPr>
              <w:t>Description</w:t>
            </w:r>
          </w:p>
        </w:tc>
        <w:tc>
          <w:tcPr>
            <w:tcW w:w="8647" w:type="dxa"/>
            <w:tcBorders>
              <w:top w:val="single" w:sz="4" w:space="0" w:color="auto"/>
              <w:left w:val="single" w:sz="4" w:space="0" w:color="auto"/>
              <w:bottom w:val="single" w:sz="4" w:space="0" w:color="auto"/>
              <w:right w:val="single" w:sz="4" w:space="0" w:color="auto"/>
            </w:tcBorders>
            <w:shd w:val="clear" w:color="auto" w:fill="auto"/>
            <w:hideMark/>
          </w:tcPr>
          <w:p w14:paraId="01934CD1" w14:textId="77777777" w:rsidR="0092024F" w:rsidRDefault="00F00185" w:rsidP="00773C6C">
            <w:pPr>
              <w:rPr>
                <w:sz w:val="18"/>
                <w:szCs w:val="16"/>
              </w:rPr>
            </w:pPr>
            <w:r>
              <w:rPr>
                <w:sz w:val="18"/>
                <w:szCs w:val="16"/>
              </w:rPr>
              <w:t>Retrieve Telus TV</w:t>
            </w:r>
            <w:r w:rsidR="006F576A">
              <w:rPr>
                <w:sz w:val="18"/>
                <w:szCs w:val="16"/>
              </w:rPr>
              <w:t xml:space="preserve"> </w:t>
            </w:r>
            <w:r w:rsidR="0092024F" w:rsidRPr="00764D1E">
              <w:rPr>
                <w:sz w:val="18"/>
                <w:szCs w:val="16"/>
              </w:rPr>
              <w:t>channels</w:t>
            </w:r>
            <w:r>
              <w:rPr>
                <w:sz w:val="18"/>
                <w:szCs w:val="16"/>
              </w:rPr>
              <w:t xml:space="preserve">, </w:t>
            </w:r>
            <w:r w:rsidR="006F576A">
              <w:rPr>
                <w:sz w:val="18"/>
                <w:szCs w:val="16"/>
              </w:rPr>
              <w:t xml:space="preserve">packs and </w:t>
            </w:r>
            <w:r>
              <w:rPr>
                <w:sz w:val="18"/>
                <w:szCs w:val="16"/>
              </w:rPr>
              <w:t>collections</w:t>
            </w:r>
            <w:r w:rsidR="0092024F" w:rsidRPr="00764D1E">
              <w:rPr>
                <w:sz w:val="18"/>
                <w:szCs w:val="16"/>
              </w:rPr>
              <w:t xml:space="preserve"> based on </w:t>
            </w:r>
            <w:r w:rsidR="006F576A">
              <w:rPr>
                <w:sz w:val="18"/>
                <w:szCs w:val="16"/>
              </w:rPr>
              <w:t>following search criteria:</w:t>
            </w:r>
          </w:p>
          <w:p w14:paraId="01934CD2" w14:textId="77777777" w:rsidR="00764D1E" w:rsidRDefault="00316D02" w:rsidP="003B3AC2">
            <w:pPr>
              <w:pStyle w:val="ListParagraph"/>
              <w:numPr>
                <w:ilvl w:val="0"/>
                <w:numId w:val="2"/>
              </w:numPr>
              <w:rPr>
                <w:sz w:val="18"/>
                <w:szCs w:val="16"/>
              </w:rPr>
            </w:pPr>
            <w:r>
              <w:rPr>
                <w:sz w:val="18"/>
                <w:szCs w:val="16"/>
              </w:rPr>
              <w:t xml:space="preserve">Search-category </w:t>
            </w:r>
            <w:r w:rsidR="00BE7C7C">
              <w:rPr>
                <w:sz w:val="18"/>
                <w:szCs w:val="16"/>
              </w:rPr>
              <w:t>id</w:t>
            </w:r>
          </w:p>
          <w:p w14:paraId="01934CD3" w14:textId="77777777" w:rsidR="006F576A" w:rsidRDefault="006F576A" w:rsidP="00764D1E">
            <w:pPr>
              <w:pStyle w:val="ListParagraph"/>
              <w:numPr>
                <w:ilvl w:val="0"/>
                <w:numId w:val="2"/>
              </w:numPr>
              <w:rPr>
                <w:sz w:val="18"/>
                <w:szCs w:val="16"/>
              </w:rPr>
            </w:pPr>
            <w:r>
              <w:rPr>
                <w:sz w:val="18"/>
                <w:szCs w:val="16"/>
              </w:rPr>
              <w:t>Program name</w:t>
            </w:r>
          </w:p>
          <w:p w14:paraId="01934CD4" w14:textId="77777777" w:rsidR="00B16FF5" w:rsidRPr="00E662F0" w:rsidRDefault="00B16FF5" w:rsidP="00764D1E">
            <w:pPr>
              <w:pStyle w:val="ListParagraph"/>
              <w:numPr>
                <w:ilvl w:val="0"/>
                <w:numId w:val="2"/>
              </w:numPr>
              <w:rPr>
                <w:strike/>
                <w:sz w:val="18"/>
                <w:szCs w:val="16"/>
              </w:rPr>
            </w:pPr>
            <w:r w:rsidRPr="00E662F0">
              <w:rPr>
                <w:strike/>
                <w:sz w:val="18"/>
                <w:szCs w:val="16"/>
              </w:rPr>
              <w:t>Description</w:t>
            </w:r>
          </w:p>
          <w:p w14:paraId="01934CD5" w14:textId="77777777" w:rsidR="00764D1E" w:rsidRPr="00E662F0" w:rsidRDefault="00764D1E" w:rsidP="00764D1E">
            <w:pPr>
              <w:pStyle w:val="ListParagraph"/>
              <w:numPr>
                <w:ilvl w:val="0"/>
                <w:numId w:val="2"/>
              </w:numPr>
              <w:rPr>
                <w:strike/>
                <w:sz w:val="18"/>
                <w:szCs w:val="16"/>
              </w:rPr>
            </w:pPr>
            <w:r w:rsidRPr="00E662F0">
              <w:rPr>
                <w:strike/>
                <w:sz w:val="18"/>
                <w:szCs w:val="16"/>
              </w:rPr>
              <w:t>ch</w:t>
            </w:r>
            <w:r w:rsidR="006F576A" w:rsidRPr="00E662F0">
              <w:rPr>
                <w:strike/>
                <w:sz w:val="18"/>
                <w:szCs w:val="16"/>
              </w:rPr>
              <w:t>annelCode</w:t>
            </w:r>
          </w:p>
          <w:p w14:paraId="01934CD6" w14:textId="77777777" w:rsidR="00562084" w:rsidRPr="00E662F0" w:rsidRDefault="00562084" w:rsidP="00FC2FB3">
            <w:pPr>
              <w:pStyle w:val="ListParagraph"/>
              <w:numPr>
                <w:ilvl w:val="0"/>
                <w:numId w:val="2"/>
              </w:numPr>
              <w:rPr>
                <w:strike/>
                <w:sz w:val="18"/>
                <w:szCs w:val="16"/>
              </w:rPr>
            </w:pPr>
            <w:r w:rsidRPr="00E662F0">
              <w:rPr>
                <w:strike/>
                <w:sz w:val="18"/>
                <w:szCs w:val="16"/>
              </w:rPr>
              <w:t>packCode</w:t>
            </w:r>
          </w:p>
          <w:p w14:paraId="01934CD7" w14:textId="77777777" w:rsidR="006F576A" w:rsidRPr="00732377" w:rsidRDefault="006F576A" w:rsidP="00825EA9">
            <w:pPr>
              <w:pStyle w:val="ListParagraph"/>
              <w:rPr>
                <w:sz w:val="18"/>
                <w:szCs w:val="16"/>
              </w:rPr>
            </w:pPr>
          </w:p>
        </w:tc>
      </w:tr>
      <w:tr w:rsidR="0092024F" w14:paraId="01934D04" w14:textId="77777777" w:rsidTr="00984431">
        <w:tc>
          <w:tcPr>
            <w:tcW w:w="1242" w:type="dxa"/>
            <w:tcBorders>
              <w:top w:val="single" w:sz="4" w:space="0" w:color="auto"/>
              <w:left w:val="single" w:sz="4" w:space="0" w:color="auto"/>
              <w:bottom w:val="single" w:sz="4" w:space="0" w:color="auto"/>
              <w:right w:val="single" w:sz="4" w:space="0" w:color="auto"/>
            </w:tcBorders>
            <w:hideMark/>
          </w:tcPr>
          <w:p w14:paraId="01934CD9" w14:textId="77777777" w:rsidR="0092024F" w:rsidRDefault="0092024F" w:rsidP="00773C6C">
            <w:pPr>
              <w:rPr>
                <w:b/>
                <w:sz w:val="18"/>
                <w:szCs w:val="16"/>
              </w:rPr>
            </w:pPr>
            <w:r>
              <w:rPr>
                <w:b/>
                <w:sz w:val="18"/>
                <w:szCs w:val="16"/>
              </w:rPr>
              <w:t>Input</w:t>
            </w:r>
          </w:p>
        </w:tc>
        <w:tc>
          <w:tcPr>
            <w:tcW w:w="8647" w:type="dxa"/>
            <w:tcBorders>
              <w:top w:val="single" w:sz="4" w:space="0" w:color="auto"/>
              <w:left w:val="single" w:sz="4" w:space="0" w:color="auto"/>
              <w:bottom w:val="single" w:sz="4" w:space="0" w:color="auto"/>
              <w:right w:val="single" w:sz="4" w:space="0" w:color="auto"/>
            </w:tcBorders>
          </w:tcPr>
          <w:p w14:paraId="01934CDA" w14:textId="77777777" w:rsidR="003A2ADF" w:rsidRDefault="003A2ADF" w:rsidP="00773C6C">
            <w:pPr>
              <w:rPr>
                <w:sz w:val="18"/>
                <w:szCs w:val="16"/>
              </w:rPr>
            </w:pPr>
          </w:p>
          <w:tbl>
            <w:tblPr>
              <w:tblStyle w:val="TableGrid"/>
              <w:tblW w:w="0" w:type="auto"/>
              <w:tblLayout w:type="fixed"/>
              <w:tblLook w:val="04A0" w:firstRow="1" w:lastRow="0" w:firstColumn="1" w:lastColumn="0" w:noHBand="0" w:noVBand="1"/>
            </w:tblPr>
            <w:tblGrid>
              <w:gridCol w:w="1454"/>
              <w:gridCol w:w="2562"/>
              <w:gridCol w:w="1137"/>
              <w:gridCol w:w="3125"/>
            </w:tblGrid>
            <w:tr w:rsidR="003A2ADF" w:rsidRPr="00444190" w14:paraId="01934CDF" w14:textId="77777777" w:rsidTr="00DC2CBA">
              <w:tc>
                <w:tcPr>
                  <w:tcW w:w="1454" w:type="dxa"/>
                  <w:shd w:val="clear" w:color="auto" w:fill="D9D9D9" w:themeFill="background1" w:themeFillShade="D9"/>
                </w:tcPr>
                <w:p w14:paraId="01934CDB" w14:textId="77777777" w:rsidR="003A2ADF" w:rsidRPr="00444190" w:rsidRDefault="003A2ADF" w:rsidP="0060656E">
                  <w:pPr>
                    <w:rPr>
                      <w:b/>
                      <w:sz w:val="18"/>
                      <w:szCs w:val="16"/>
                    </w:rPr>
                  </w:pPr>
                  <w:r w:rsidRPr="00444190">
                    <w:rPr>
                      <w:b/>
                      <w:sz w:val="18"/>
                      <w:szCs w:val="16"/>
                    </w:rPr>
                    <w:t>Name</w:t>
                  </w:r>
                </w:p>
              </w:tc>
              <w:tc>
                <w:tcPr>
                  <w:tcW w:w="2562" w:type="dxa"/>
                  <w:shd w:val="clear" w:color="auto" w:fill="D9D9D9" w:themeFill="background1" w:themeFillShade="D9"/>
                </w:tcPr>
                <w:p w14:paraId="01934CDC" w14:textId="77777777" w:rsidR="003A2ADF" w:rsidRPr="00444190" w:rsidRDefault="003A2ADF" w:rsidP="0060656E">
                  <w:pPr>
                    <w:rPr>
                      <w:b/>
                      <w:sz w:val="18"/>
                      <w:szCs w:val="16"/>
                    </w:rPr>
                  </w:pPr>
                  <w:r>
                    <w:rPr>
                      <w:b/>
                      <w:sz w:val="18"/>
                      <w:szCs w:val="16"/>
                    </w:rPr>
                    <w:t>Values</w:t>
                  </w:r>
                </w:p>
              </w:tc>
              <w:tc>
                <w:tcPr>
                  <w:tcW w:w="1137" w:type="dxa"/>
                  <w:shd w:val="clear" w:color="auto" w:fill="D9D9D9" w:themeFill="background1" w:themeFillShade="D9"/>
                </w:tcPr>
                <w:p w14:paraId="01934CDD" w14:textId="77777777" w:rsidR="003A2ADF" w:rsidRPr="00444190" w:rsidRDefault="003A2ADF" w:rsidP="0060656E">
                  <w:pPr>
                    <w:rPr>
                      <w:b/>
                      <w:sz w:val="18"/>
                      <w:szCs w:val="16"/>
                    </w:rPr>
                  </w:pPr>
                  <w:r w:rsidRPr="00444190">
                    <w:rPr>
                      <w:b/>
                      <w:sz w:val="18"/>
                      <w:szCs w:val="16"/>
                    </w:rPr>
                    <w:t>Mandatory</w:t>
                  </w:r>
                  <w:r>
                    <w:rPr>
                      <w:b/>
                      <w:sz w:val="18"/>
                      <w:szCs w:val="16"/>
                    </w:rPr>
                    <w:t>?</w:t>
                  </w:r>
                </w:p>
              </w:tc>
              <w:tc>
                <w:tcPr>
                  <w:tcW w:w="3125" w:type="dxa"/>
                  <w:shd w:val="clear" w:color="auto" w:fill="D9D9D9" w:themeFill="background1" w:themeFillShade="D9"/>
                </w:tcPr>
                <w:p w14:paraId="01934CDE" w14:textId="77777777" w:rsidR="003A2ADF" w:rsidRPr="00444190" w:rsidRDefault="003A2ADF" w:rsidP="0060656E">
                  <w:pPr>
                    <w:rPr>
                      <w:b/>
                      <w:sz w:val="18"/>
                      <w:szCs w:val="16"/>
                    </w:rPr>
                  </w:pPr>
                  <w:r w:rsidRPr="00444190">
                    <w:rPr>
                      <w:b/>
                      <w:sz w:val="18"/>
                      <w:szCs w:val="16"/>
                    </w:rPr>
                    <w:t>Comments</w:t>
                  </w:r>
                </w:p>
              </w:tc>
            </w:tr>
            <w:tr w:rsidR="003A2ADF" w14:paraId="01934CE4" w14:textId="77777777" w:rsidTr="00DC2CBA">
              <w:tc>
                <w:tcPr>
                  <w:tcW w:w="1454" w:type="dxa"/>
                </w:tcPr>
                <w:p w14:paraId="01934CE0" w14:textId="77777777" w:rsidR="003A2ADF" w:rsidRPr="007B5AA8" w:rsidRDefault="00C12E51" w:rsidP="0060656E">
                  <w:pPr>
                    <w:rPr>
                      <w:b/>
                      <w:sz w:val="18"/>
                      <w:szCs w:val="16"/>
                    </w:rPr>
                  </w:pPr>
                  <w:r>
                    <w:rPr>
                      <w:sz w:val="18"/>
                      <w:szCs w:val="16"/>
                    </w:rPr>
                    <w:t>province</w:t>
                  </w:r>
                </w:p>
              </w:tc>
              <w:tc>
                <w:tcPr>
                  <w:tcW w:w="2562" w:type="dxa"/>
                </w:tcPr>
                <w:p w14:paraId="01934CE1" w14:textId="77777777" w:rsidR="003A2ADF" w:rsidRDefault="00536194" w:rsidP="0060656E">
                  <w:pPr>
                    <w:rPr>
                      <w:sz w:val="18"/>
                      <w:szCs w:val="16"/>
                    </w:rPr>
                  </w:pPr>
                  <w:r>
                    <w:rPr>
                      <w:sz w:val="18"/>
                      <w:szCs w:val="16"/>
                    </w:rPr>
                    <w:t>BC</w:t>
                  </w:r>
                  <w:r w:rsidR="002A05AA">
                    <w:rPr>
                      <w:sz w:val="18"/>
                      <w:szCs w:val="16"/>
                    </w:rPr>
                    <w:t>, AB</w:t>
                  </w:r>
                </w:p>
              </w:tc>
              <w:tc>
                <w:tcPr>
                  <w:tcW w:w="1137" w:type="dxa"/>
                </w:tcPr>
                <w:p w14:paraId="01934CE2" w14:textId="77777777" w:rsidR="003A2ADF" w:rsidRDefault="003A2ADF" w:rsidP="0060656E">
                  <w:pPr>
                    <w:rPr>
                      <w:sz w:val="18"/>
                      <w:szCs w:val="16"/>
                    </w:rPr>
                  </w:pPr>
                  <w:r>
                    <w:rPr>
                      <w:sz w:val="18"/>
                      <w:szCs w:val="16"/>
                    </w:rPr>
                    <w:t>Y</w:t>
                  </w:r>
                </w:p>
              </w:tc>
              <w:tc>
                <w:tcPr>
                  <w:tcW w:w="3125" w:type="dxa"/>
                </w:tcPr>
                <w:p w14:paraId="01934CE3" w14:textId="77777777" w:rsidR="003A2ADF" w:rsidRDefault="003A2ADF" w:rsidP="0060656E">
                  <w:pPr>
                    <w:rPr>
                      <w:sz w:val="18"/>
                      <w:szCs w:val="16"/>
                    </w:rPr>
                  </w:pPr>
                </w:p>
              </w:tc>
            </w:tr>
            <w:tr w:rsidR="003A2ADF" w14:paraId="01934CE9" w14:textId="77777777" w:rsidTr="00DC2CBA">
              <w:tc>
                <w:tcPr>
                  <w:tcW w:w="1454" w:type="dxa"/>
                </w:tcPr>
                <w:p w14:paraId="01934CE5" w14:textId="77777777" w:rsidR="003A2ADF" w:rsidRDefault="00C12E51" w:rsidP="0060656E">
                  <w:pPr>
                    <w:rPr>
                      <w:b/>
                      <w:sz w:val="18"/>
                      <w:szCs w:val="16"/>
                    </w:rPr>
                  </w:pPr>
                  <w:r w:rsidRPr="006B4E68">
                    <w:rPr>
                      <w:sz w:val="18"/>
                      <w:szCs w:val="18"/>
                    </w:rPr>
                    <w:t>geo</w:t>
                  </w:r>
                  <w:r>
                    <w:rPr>
                      <w:sz w:val="18"/>
                      <w:szCs w:val="18"/>
                    </w:rPr>
                    <w:t>targetmarket</w:t>
                  </w:r>
                </w:p>
              </w:tc>
              <w:tc>
                <w:tcPr>
                  <w:tcW w:w="2562" w:type="dxa"/>
                </w:tcPr>
                <w:p w14:paraId="01934CE6" w14:textId="77777777" w:rsidR="003A2ADF" w:rsidRDefault="002A05AA" w:rsidP="0060656E">
                  <w:pPr>
                    <w:rPr>
                      <w:sz w:val="18"/>
                      <w:szCs w:val="16"/>
                    </w:rPr>
                  </w:pPr>
                  <w:r>
                    <w:rPr>
                      <w:sz w:val="18"/>
                      <w:szCs w:val="16"/>
                    </w:rPr>
                    <w:t>vancouver, victoria</w:t>
                  </w:r>
                </w:p>
              </w:tc>
              <w:tc>
                <w:tcPr>
                  <w:tcW w:w="1137" w:type="dxa"/>
                </w:tcPr>
                <w:p w14:paraId="01934CE7" w14:textId="77777777" w:rsidR="003A2ADF" w:rsidRDefault="003A2ADF" w:rsidP="0060656E">
                  <w:pPr>
                    <w:rPr>
                      <w:sz w:val="18"/>
                      <w:szCs w:val="16"/>
                    </w:rPr>
                  </w:pPr>
                  <w:r>
                    <w:rPr>
                      <w:sz w:val="18"/>
                      <w:szCs w:val="16"/>
                    </w:rPr>
                    <w:t>Y</w:t>
                  </w:r>
                </w:p>
              </w:tc>
              <w:tc>
                <w:tcPr>
                  <w:tcW w:w="3125" w:type="dxa"/>
                </w:tcPr>
                <w:p w14:paraId="01934CE8" w14:textId="77777777" w:rsidR="003A2ADF" w:rsidRDefault="003A2ADF" w:rsidP="0060656E">
                  <w:pPr>
                    <w:rPr>
                      <w:sz w:val="18"/>
                      <w:szCs w:val="16"/>
                    </w:rPr>
                  </w:pPr>
                </w:p>
              </w:tc>
            </w:tr>
            <w:tr w:rsidR="003A2ADF" w14:paraId="01934CF2" w14:textId="77777777" w:rsidTr="00DC2CBA">
              <w:trPr>
                <w:trHeight w:val="1327"/>
              </w:trPr>
              <w:tc>
                <w:tcPr>
                  <w:tcW w:w="1454" w:type="dxa"/>
                </w:tcPr>
                <w:p w14:paraId="01934CEA" w14:textId="77777777" w:rsidR="003A2ADF" w:rsidRPr="007068E6" w:rsidRDefault="003A2ADF" w:rsidP="00F24B93">
                  <w:pPr>
                    <w:rPr>
                      <w:color w:val="000000" w:themeColor="text1"/>
                      <w:sz w:val="18"/>
                      <w:szCs w:val="16"/>
                    </w:rPr>
                  </w:pPr>
                  <w:r w:rsidRPr="007068E6">
                    <w:rPr>
                      <w:color w:val="000000" w:themeColor="text1"/>
                      <w:sz w:val="18"/>
                      <w:szCs w:val="16"/>
                    </w:rPr>
                    <w:t>search</w:t>
                  </w:r>
                  <w:r w:rsidR="00F24B93" w:rsidRPr="007068E6">
                    <w:rPr>
                      <w:color w:val="000000" w:themeColor="text1"/>
                      <w:sz w:val="18"/>
                      <w:szCs w:val="16"/>
                    </w:rPr>
                    <w:t>t</w:t>
                  </w:r>
                  <w:r w:rsidRPr="007068E6">
                    <w:rPr>
                      <w:color w:val="000000" w:themeColor="text1"/>
                      <w:sz w:val="18"/>
                      <w:szCs w:val="16"/>
                    </w:rPr>
                    <w:t>ype</w:t>
                  </w:r>
                </w:p>
              </w:tc>
              <w:tc>
                <w:tcPr>
                  <w:tcW w:w="2562" w:type="dxa"/>
                </w:tcPr>
                <w:p w14:paraId="01934CEB" w14:textId="77777777" w:rsidR="00F24B93" w:rsidRPr="00E662F0" w:rsidRDefault="003A2ADF" w:rsidP="0060656E">
                  <w:pPr>
                    <w:rPr>
                      <w:strike/>
                      <w:color w:val="000000" w:themeColor="text1"/>
                      <w:sz w:val="18"/>
                      <w:szCs w:val="16"/>
                    </w:rPr>
                  </w:pPr>
                  <w:r w:rsidRPr="00E662F0">
                    <w:rPr>
                      <w:strike/>
                      <w:color w:val="000000" w:themeColor="text1"/>
                      <w:sz w:val="18"/>
                      <w:szCs w:val="16"/>
                    </w:rPr>
                    <w:t xml:space="preserve">searchCat, </w:t>
                  </w:r>
                </w:p>
                <w:p w14:paraId="01934CEC" w14:textId="77777777" w:rsidR="00F24B93" w:rsidRPr="007068E6" w:rsidRDefault="003A2ADF" w:rsidP="0060656E">
                  <w:pPr>
                    <w:rPr>
                      <w:color w:val="000000" w:themeColor="text1"/>
                      <w:sz w:val="18"/>
                      <w:szCs w:val="16"/>
                    </w:rPr>
                  </w:pPr>
                  <w:r w:rsidRPr="007068E6">
                    <w:rPr>
                      <w:color w:val="000000" w:themeColor="text1"/>
                      <w:sz w:val="18"/>
                      <w:szCs w:val="16"/>
                    </w:rPr>
                    <w:t xml:space="preserve">name, </w:t>
                  </w:r>
                </w:p>
                <w:p w14:paraId="01934CED" w14:textId="77777777" w:rsidR="00D63B90" w:rsidRPr="00E662F0" w:rsidRDefault="00D63B90" w:rsidP="0060656E">
                  <w:pPr>
                    <w:rPr>
                      <w:strike/>
                      <w:color w:val="000000" w:themeColor="text1"/>
                      <w:sz w:val="18"/>
                      <w:szCs w:val="16"/>
                    </w:rPr>
                  </w:pPr>
                  <w:r w:rsidRPr="00E662F0">
                    <w:rPr>
                      <w:strike/>
                      <w:color w:val="000000" w:themeColor="text1"/>
                      <w:sz w:val="18"/>
                      <w:szCs w:val="16"/>
                    </w:rPr>
                    <w:t>description,</w:t>
                  </w:r>
                </w:p>
                <w:p w14:paraId="01934CEE" w14:textId="77777777" w:rsidR="003A2ADF" w:rsidRPr="00E662F0" w:rsidRDefault="003A2ADF" w:rsidP="0060656E">
                  <w:pPr>
                    <w:rPr>
                      <w:strike/>
                      <w:color w:val="000000" w:themeColor="text1"/>
                      <w:sz w:val="18"/>
                      <w:szCs w:val="16"/>
                    </w:rPr>
                  </w:pPr>
                  <w:r w:rsidRPr="00E662F0">
                    <w:rPr>
                      <w:strike/>
                      <w:color w:val="000000" w:themeColor="text1"/>
                      <w:sz w:val="18"/>
                      <w:szCs w:val="16"/>
                    </w:rPr>
                    <w:t>channel</w:t>
                  </w:r>
                  <w:r w:rsidR="00F24B93" w:rsidRPr="00E662F0">
                    <w:rPr>
                      <w:strike/>
                      <w:color w:val="000000" w:themeColor="text1"/>
                      <w:sz w:val="18"/>
                      <w:szCs w:val="16"/>
                    </w:rPr>
                    <w:t>,</w:t>
                  </w:r>
                </w:p>
                <w:p w14:paraId="01934CEF" w14:textId="77777777" w:rsidR="00F73B1E" w:rsidRPr="007068E6" w:rsidRDefault="00D63B90" w:rsidP="0060656E">
                  <w:pPr>
                    <w:rPr>
                      <w:color w:val="000000" w:themeColor="text1"/>
                      <w:sz w:val="18"/>
                      <w:szCs w:val="16"/>
                    </w:rPr>
                  </w:pPr>
                  <w:r w:rsidRPr="00E662F0">
                    <w:rPr>
                      <w:strike/>
                      <w:color w:val="000000" w:themeColor="text1"/>
                      <w:sz w:val="18"/>
                      <w:szCs w:val="16"/>
                    </w:rPr>
                    <w:t>pack</w:t>
                  </w:r>
                </w:p>
              </w:tc>
              <w:tc>
                <w:tcPr>
                  <w:tcW w:w="1137" w:type="dxa"/>
                </w:tcPr>
                <w:p w14:paraId="01934CF0" w14:textId="77777777" w:rsidR="003A2ADF" w:rsidRDefault="00A41E8F" w:rsidP="0060656E">
                  <w:pPr>
                    <w:rPr>
                      <w:sz w:val="18"/>
                      <w:szCs w:val="16"/>
                    </w:rPr>
                  </w:pPr>
                  <w:r>
                    <w:rPr>
                      <w:sz w:val="18"/>
                      <w:szCs w:val="16"/>
                    </w:rPr>
                    <w:t>Y</w:t>
                  </w:r>
                </w:p>
              </w:tc>
              <w:tc>
                <w:tcPr>
                  <w:tcW w:w="3125" w:type="dxa"/>
                </w:tcPr>
                <w:p w14:paraId="01934CF1" w14:textId="77777777" w:rsidR="00F200B7" w:rsidRDefault="00F200B7" w:rsidP="0060656E">
                  <w:pPr>
                    <w:rPr>
                      <w:sz w:val="18"/>
                      <w:szCs w:val="16"/>
                    </w:rPr>
                  </w:pPr>
                </w:p>
              </w:tc>
            </w:tr>
            <w:tr w:rsidR="003A2ADF" w14:paraId="01934CFB" w14:textId="77777777" w:rsidTr="00DC2CBA">
              <w:tc>
                <w:tcPr>
                  <w:tcW w:w="1454" w:type="dxa"/>
                </w:tcPr>
                <w:p w14:paraId="01934CF3" w14:textId="77777777" w:rsidR="003A2ADF" w:rsidRPr="007068E6" w:rsidRDefault="003A2ADF" w:rsidP="00F24B93">
                  <w:pPr>
                    <w:rPr>
                      <w:color w:val="000000" w:themeColor="text1"/>
                      <w:sz w:val="18"/>
                      <w:szCs w:val="16"/>
                    </w:rPr>
                  </w:pPr>
                  <w:r w:rsidRPr="007068E6">
                    <w:rPr>
                      <w:color w:val="000000" w:themeColor="text1"/>
                      <w:sz w:val="18"/>
                      <w:szCs w:val="16"/>
                    </w:rPr>
                    <w:t>search</w:t>
                  </w:r>
                  <w:r w:rsidR="00F24B93" w:rsidRPr="007068E6">
                    <w:rPr>
                      <w:color w:val="000000" w:themeColor="text1"/>
                      <w:sz w:val="18"/>
                      <w:szCs w:val="16"/>
                    </w:rPr>
                    <w:t>v</w:t>
                  </w:r>
                  <w:r w:rsidRPr="007068E6">
                    <w:rPr>
                      <w:color w:val="000000" w:themeColor="text1"/>
                      <w:sz w:val="18"/>
                      <w:szCs w:val="16"/>
                    </w:rPr>
                    <w:t>alue</w:t>
                  </w:r>
                </w:p>
              </w:tc>
              <w:tc>
                <w:tcPr>
                  <w:tcW w:w="2562" w:type="dxa"/>
                </w:tcPr>
                <w:p w14:paraId="01934CF4" w14:textId="77777777" w:rsidR="003A2ADF" w:rsidRPr="007068E6" w:rsidRDefault="003A2ADF" w:rsidP="0060656E">
                  <w:pPr>
                    <w:rPr>
                      <w:color w:val="000000" w:themeColor="text1"/>
                      <w:sz w:val="18"/>
                      <w:szCs w:val="16"/>
                    </w:rPr>
                  </w:pPr>
                </w:p>
              </w:tc>
              <w:tc>
                <w:tcPr>
                  <w:tcW w:w="1137" w:type="dxa"/>
                </w:tcPr>
                <w:p w14:paraId="01934CF5" w14:textId="77777777" w:rsidR="003A2ADF" w:rsidRDefault="00A41E8F" w:rsidP="0060656E">
                  <w:pPr>
                    <w:rPr>
                      <w:sz w:val="18"/>
                      <w:szCs w:val="16"/>
                    </w:rPr>
                  </w:pPr>
                  <w:r>
                    <w:rPr>
                      <w:sz w:val="18"/>
                      <w:szCs w:val="16"/>
                    </w:rPr>
                    <w:t>Y</w:t>
                  </w:r>
                </w:p>
              </w:tc>
              <w:tc>
                <w:tcPr>
                  <w:tcW w:w="3125" w:type="dxa"/>
                </w:tcPr>
                <w:p w14:paraId="01934CF6" w14:textId="77777777" w:rsidR="007B63DE" w:rsidRPr="00E662F0" w:rsidRDefault="007B63DE" w:rsidP="007B63DE">
                  <w:pPr>
                    <w:rPr>
                      <w:strike/>
                      <w:color w:val="000000" w:themeColor="text1"/>
                      <w:sz w:val="18"/>
                      <w:szCs w:val="16"/>
                    </w:rPr>
                  </w:pPr>
                  <w:r w:rsidRPr="00E662F0">
                    <w:rPr>
                      <w:b/>
                      <w:strike/>
                      <w:color w:val="000000" w:themeColor="text1"/>
                      <w:sz w:val="18"/>
                      <w:szCs w:val="16"/>
                    </w:rPr>
                    <w:t>searchCat</w:t>
                  </w:r>
                  <w:r w:rsidRPr="00E662F0">
                    <w:rPr>
                      <w:strike/>
                      <w:color w:val="000000" w:themeColor="text1"/>
                      <w:sz w:val="18"/>
                      <w:szCs w:val="16"/>
                    </w:rPr>
                    <w:t>: searchCat_id</w:t>
                  </w:r>
                </w:p>
                <w:p w14:paraId="01934CF7" w14:textId="77777777" w:rsidR="007B63DE" w:rsidRPr="00E662F0" w:rsidRDefault="007B63DE" w:rsidP="007B63DE">
                  <w:pPr>
                    <w:rPr>
                      <w:strike/>
                      <w:color w:val="000000" w:themeColor="text1"/>
                      <w:sz w:val="18"/>
                      <w:szCs w:val="16"/>
                    </w:rPr>
                  </w:pPr>
                  <w:r w:rsidRPr="00E662F0">
                    <w:rPr>
                      <w:b/>
                      <w:strike/>
                      <w:color w:val="000000" w:themeColor="text1"/>
                      <w:sz w:val="18"/>
                      <w:szCs w:val="16"/>
                    </w:rPr>
                    <w:t>name</w:t>
                  </w:r>
                  <w:r w:rsidRPr="00E662F0">
                    <w:rPr>
                      <w:strike/>
                      <w:color w:val="000000" w:themeColor="text1"/>
                      <w:sz w:val="18"/>
                      <w:szCs w:val="16"/>
                    </w:rPr>
                    <w:t>: program’s name</w:t>
                  </w:r>
                </w:p>
                <w:p w14:paraId="01934CF8" w14:textId="77777777" w:rsidR="007B63DE" w:rsidRPr="00E662F0" w:rsidRDefault="007B63DE" w:rsidP="007B63DE">
                  <w:pPr>
                    <w:rPr>
                      <w:strike/>
                      <w:color w:val="000000" w:themeColor="text1"/>
                      <w:sz w:val="18"/>
                      <w:szCs w:val="16"/>
                      <w:lang w:val="fr-CA"/>
                    </w:rPr>
                  </w:pPr>
                  <w:r w:rsidRPr="00E662F0">
                    <w:rPr>
                      <w:b/>
                      <w:strike/>
                      <w:color w:val="000000" w:themeColor="text1"/>
                      <w:sz w:val="18"/>
                      <w:szCs w:val="16"/>
                      <w:lang w:val="fr-CA"/>
                    </w:rPr>
                    <w:t>description</w:t>
                  </w:r>
                  <w:r w:rsidRPr="00E662F0">
                    <w:rPr>
                      <w:strike/>
                      <w:color w:val="000000" w:themeColor="text1"/>
                      <w:sz w:val="18"/>
                      <w:szCs w:val="16"/>
                      <w:lang w:val="fr-CA"/>
                    </w:rPr>
                    <w:t>: program’s description</w:t>
                  </w:r>
                </w:p>
                <w:p w14:paraId="01934CF9" w14:textId="77777777" w:rsidR="007B63DE" w:rsidRPr="00E662F0" w:rsidRDefault="007B63DE" w:rsidP="007B63DE">
                  <w:pPr>
                    <w:rPr>
                      <w:strike/>
                      <w:color w:val="000000" w:themeColor="text1"/>
                      <w:sz w:val="18"/>
                      <w:szCs w:val="16"/>
                      <w:lang w:val="fr-CA"/>
                    </w:rPr>
                  </w:pPr>
                  <w:r w:rsidRPr="00E662F0">
                    <w:rPr>
                      <w:b/>
                      <w:strike/>
                      <w:color w:val="000000" w:themeColor="text1"/>
                      <w:sz w:val="18"/>
                      <w:szCs w:val="16"/>
                      <w:lang w:val="fr-CA"/>
                    </w:rPr>
                    <w:t>channel</w:t>
                  </w:r>
                  <w:r w:rsidRPr="00E662F0">
                    <w:rPr>
                      <w:strike/>
                      <w:color w:val="000000" w:themeColor="text1"/>
                      <w:sz w:val="18"/>
                      <w:szCs w:val="16"/>
                      <w:lang w:val="fr-CA"/>
                    </w:rPr>
                    <w:t>: channelCode</w:t>
                  </w:r>
                </w:p>
                <w:p w14:paraId="01934CFA" w14:textId="77777777" w:rsidR="003A2ADF" w:rsidRPr="007B63DE" w:rsidRDefault="007B63DE" w:rsidP="007B63DE">
                  <w:pPr>
                    <w:rPr>
                      <w:color w:val="FF0000"/>
                      <w:sz w:val="18"/>
                      <w:szCs w:val="16"/>
                      <w:lang w:val="fr-CA"/>
                    </w:rPr>
                  </w:pPr>
                  <w:r w:rsidRPr="00E662F0">
                    <w:rPr>
                      <w:b/>
                      <w:strike/>
                      <w:color w:val="000000" w:themeColor="text1"/>
                      <w:sz w:val="18"/>
                      <w:szCs w:val="16"/>
                      <w:lang w:val="fr-CA"/>
                    </w:rPr>
                    <w:t>pack</w:t>
                  </w:r>
                  <w:r w:rsidRPr="00E662F0">
                    <w:rPr>
                      <w:strike/>
                      <w:color w:val="000000" w:themeColor="text1"/>
                      <w:sz w:val="18"/>
                      <w:szCs w:val="16"/>
                      <w:lang w:val="fr-CA"/>
                    </w:rPr>
                    <w:t>: packCode</w:t>
                  </w:r>
                </w:p>
              </w:tc>
            </w:tr>
            <w:tr w:rsidR="003A2ADF" w14:paraId="01934D01" w14:textId="77777777" w:rsidTr="00DC2CBA">
              <w:tc>
                <w:tcPr>
                  <w:tcW w:w="1454" w:type="dxa"/>
                </w:tcPr>
                <w:p w14:paraId="01934CFC" w14:textId="77777777" w:rsidR="003A2ADF" w:rsidRPr="007B5AA8" w:rsidRDefault="003A2ADF" w:rsidP="0060656E">
                  <w:pPr>
                    <w:rPr>
                      <w:sz w:val="18"/>
                      <w:szCs w:val="16"/>
                    </w:rPr>
                  </w:pPr>
                  <w:r>
                    <w:rPr>
                      <w:sz w:val="18"/>
                      <w:szCs w:val="16"/>
                    </w:rPr>
                    <w:t>offer</w:t>
                  </w:r>
                </w:p>
              </w:tc>
              <w:tc>
                <w:tcPr>
                  <w:tcW w:w="2562" w:type="dxa"/>
                </w:tcPr>
                <w:p w14:paraId="01934CFD" w14:textId="77777777" w:rsidR="003A2ADF" w:rsidRPr="00B917BB" w:rsidRDefault="00B917BB" w:rsidP="0060656E">
                  <w:pPr>
                    <w:rPr>
                      <w:sz w:val="16"/>
                      <w:szCs w:val="16"/>
                    </w:rPr>
                  </w:pPr>
                  <w:r w:rsidRPr="00B917BB">
                    <w:rPr>
                      <w:sz w:val="16"/>
                      <w:szCs w:val="16"/>
                    </w:rPr>
                    <w:t>MediaroomTV-HS</w:t>
                  </w:r>
                </w:p>
                <w:p w14:paraId="01934CFE" w14:textId="77777777" w:rsidR="00B917BB" w:rsidRDefault="00B917BB" w:rsidP="0060656E">
                  <w:pPr>
                    <w:rPr>
                      <w:sz w:val="18"/>
                      <w:szCs w:val="16"/>
                    </w:rPr>
                  </w:pPr>
                  <w:r w:rsidRPr="00B917BB">
                    <w:rPr>
                      <w:sz w:val="16"/>
                      <w:szCs w:val="16"/>
                    </w:rPr>
                    <w:t>MediaroomTV-HS 2.0</w:t>
                  </w:r>
                </w:p>
              </w:tc>
              <w:tc>
                <w:tcPr>
                  <w:tcW w:w="1137" w:type="dxa"/>
                </w:tcPr>
                <w:p w14:paraId="01934CFF" w14:textId="77777777" w:rsidR="003A2ADF" w:rsidRDefault="003A2ADF" w:rsidP="0060656E">
                  <w:pPr>
                    <w:rPr>
                      <w:sz w:val="18"/>
                      <w:szCs w:val="16"/>
                    </w:rPr>
                  </w:pPr>
                  <w:r>
                    <w:rPr>
                      <w:sz w:val="18"/>
                      <w:szCs w:val="16"/>
                    </w:rPr>
                    <w:t>N</w:t>
                  </w:r>
                </w:p>
              </w:tc>
              <w:tc>
                <w:tcPr>
                  <w:tcW w:w="3125" w:type="dxa"/>
                </w:tcPr>
                <w:p w14:paraId="01934D00" w14:textId="77777777" w:rsidR="003A2ADF" w:rsidRDefault="00F24B93" w:rsidP="0060656E">
                  <w:pPr>
                    <w:rPr>
                      <w:sz w:val="18"/>
                      <w:szCs w:val="16"/>
                    </w:rPr>
                  </w:pPr>
                  <w:r>
                    <w:rPr>
                      <w:sz w:val="18"/>
                      <w:szCs w:val="16"/>
                    </w:rPr>
                    <w:t xml:space="preserve">Default value is </w:t>
                  </w:r>
                  <w:r w:rsidRPr="00864065">
                    <w:rPr>
                      <w:b/>
                      <w:sz w:val="16"/>
                      <w:szCs w:val="16"/>
                    </w:rPr>
                    <w:t>MediaroomTV-HS 2.0</w:t>
                  </w:r>
                  <w:r>
                    <w:rPr>
                      <w:sz w:val="16"/>
                      <w:szCs w:val="16"/>
                    </w:rPr>
                    <w:t>.</w:t>
                  </w:r>
                </w:p>
              </w:tc>
            </w:tr>
          </w:tbl>
          <w:p w14:paraId="01934D02" w14:textId="77777777" w:rsidR="003A2ADF" w:rsidRDefault="003A2ADF" w:rsidP="00773C6C">
            <w:pPr>
              <w:rPr>
                <w:sz w:val="18"/>
                <w:szCs w:val="16"/>
              </w:rPr>
            </w:pPr>
          </w:p>
          <w:p w14:paraId="01934D03" w14:textId="77777777" w:rsidR="003A2ADF" w:rsidRDefault="003A2ADF" w:rsidP="00773C6C">
            <w:pPr>
              <w:rPr>
                <w:sz w:val="18"/>
                <w:szCs w:val="16"/>
              </w:rPr>
            </w:pPr>
          </w:p>
        </w:tc>
      </w:tr>
      <w:tr w:rsidR="0092024F" w14:paraId="01934D20" w14:textId="77777777" w:rsidTr="00984431">
        <w:tc>
          <w:tcPr>
            <w:tcW w:w="1242" w:type="dxa"/>
            <w:tcBorders>
              <w:top w:val="single" w:sz="4" w:space="0" w:color="auto"/>
              <w:left w:val="single" w:sz="4" w:space="0" w:color="auto"/>
              <w:bottom w:val="single" w:sz="4" w:space="0" w:color="auto"/>
              <w:right w:val="single" w:sz="4" w:space="0" w:color="auto"/>
            </w:tcBorders>
            <w:hideMark/>
          </w:tcPr>
          <w:p w14:paraId="01934D05" w14:textId="77777777" w:rsidR="0092024F" w:rsidRDefault="0092024F" w:rsidP="00773C6C">
            <w:pPr>
              <w:rPr>
                <w:b/>
                <w:sz w:val="18"/>
                <w:szCs w:val="16"/>
              </w:rPr>
            </w:pPr>
            <w:r>
              <w:rPr>
                <w:b/>
                <w:sz w:val="18"/>
                <w:szCs w:val="16"/>
              </w:rPr>
              <w:t>Status Codes</w:t>
            </w:r>
          </w:p>
        </w:tc>
        <w:tc>
          <w:tcPr>
            <w:tcW w:w="8647" w:type="dxa"/>
            <w:tcBorders>
              <w:top w:val="single" w:sz="4" w:space="0" w:color="auto"/>
              <w:left w:val="single" w:sz="4" w:space="0" w:color="auto"/>
              <w:bottom w:val="single" w:sz="4" w:space="0" w:color="auto"/>
              <w:right w:val="single" w:sz="4" w:space="0" w:color="auto"/>
            </w:tcBorders>
          </w:tcPr>
          <w:p w14:paraId="01934D06" w14:textId="77777777" w:rsidR="0092024F" w:rsidRDefault="0092024F" w:rsidP="00773C6C">
            <w:pPr>
              <w:rPr>
                <w:sz w:val="18"/>
                <w:szCs w:val="16"/>
              </w:rPr>
            </w:pPr>
          </w:p>
          <w:tbl>
            <w:tblPr>
              <w:tblStyle w:val="TableGrid"/>
              <w:tblW w:w="0" w:type="auto"/>
              <w:tblLayout w:type="fixed"/>
              <w:tblLook w:val="04A0" w:firstRow="1" w:lastRow="0" w:firstColumn="1" w:lastColumn="0" w:noHBand="0" w:noVBand="1"/>
            </w:tblPr>
            <w:tblGrid>
              <w:gridCol w:w="620"/>
              <w:gridCol w:w="657"/>
              <w:gridCol w:w="1615"/>
              <w:gridCol w:w="1276"/>
              <w:gridCol w:w="1276"/>
              <w:gridCol w:w="2834"/>
            </w:tblGrid>
            <w:tr w:rsidR="0092024F" w:rsidRPr="001963A0" w14:paraId="01934D0F" w14:textId="77777777" w:rsidTr="00DC2CBA">
              <w:tc>
                <w:tcPr>
                  <w:tcW w:w="620" w:type="dxa"/>
                  <w:shd w:val="clear" w:color="auto" w:fill="D9D9D9" w:themeFill="background1" w:themeFillShade="D9"/>
                </w:tcPr>
                <w:p w14:paraId="01934D07" w14:textId="77777777" w:rsidR="0092024F" w:rsidRPr="001963A0" w:rsidRDefault="0092024F" w:rsidP="00773C6C">
                  <w:pPr>
                    <w:rPr>
                      <w:b/>
                      <w:sz w:val="16"/>
                      <w:szCs w:val="16"/>
                    </w:rPr>
                  </w:pPr>
                  <w:r w:rsidRPr="001963A0">
                    <w:rPr>
                      <w:b/>
                      <w:sz w:val="16"/>
                      <w:szCs w:val="16"/>
                    </w:rPr>
                    <w:t>status</w:t>
                  </w:r>
                </w:p>
                <w:p w14:paraId="01934D08" w14:textId="77777777" w:rsidR="0092024F" w:rsidRPr="001963A0" w:rsidRDefault="0092024F" w:rsidP="00773C6C">
                  <w:pPr>
                    <w:rPr>
                      <w:b/>
                      <w:sz w:val="16"/>
                      <w:szCs w:val="16"/>
                    </w:rPr>
                  </w:pPr>
                  <w:r w:rsidRPr="001963A0">
                    <w:rPr>
                      <w:b/>
                      <w:sz w:val="16"/>
                      <w:szCs w:val="16"/>
                    </w:rPr>
                    <w:t>Cd</w:t>
                  </w:r>
                </w:p>
              </w:tc>
              <w:tc>
                <w:tcPr>
                  <w:tcW w:w="657" w:type="dxa"/>
                  <w:shd w:val="clear" w:color="auto" w:fill="D9D9D9" w:themeFill="background1" w:themeFillShade="D9"/>
                </w:tcPr>
                <w:p w14:paraId="01934D09" w14:textId="77777777" w:rsidR="0092024F" w:rsidRPr="001963A0" w:rsidRDefault="0092024F" w:rsidP="00773C6C">
                  <w:pPr>
                    <w:rPr>
                      <w:b/>
                      <w:sz w:val="16"/>
                      <w:szCs w:val="16"/>
                    </w:rPr>
                  </w:pPr>
                  <w:r w:rsidRPr="001963A0">
                    <w:rPr>
                      <w:b/>
                      <w:sz w:val="16"/>
                      <w:szCs w:val="16"/>
                    </w:rPr>
                    <w:t>status</w:t>
                  </w:r>
                </w:p>
                <w:p w14:paraId="01934D0A" w14:textId="77777777" w:rsidR="0092024F" w:rsidRPr="001963A0" w:rsidRDefault="0092024F" w:rsidP="00773C6C">
                  <w:pPr>
                    <w:rPr>
                      <w:b/>
                      <w:sz w:val="16"/>
                      <w:szCs w:val="16"/>
                    </w:rPr>
                  </w:pPr>
                  <w:r w:rsidRPr="001963A0">
                    <w:rPr>
                      <w:b/>
                      <w:sz w:val="16"/>
                      <w:szCs w:val="16"/>
                    </w:rPr>
                    <w:t>SubCd</w:t>
                  </w:r>
                </w:p>
              </w:tc>
              <w:tc>
                <w:tcPr>
                  <w:tcW w:w="1615" w:type="dxa"/>
                  <w:shd w:val="clear" w:color="auto" w:fill="D9D9D9" w:themeFill="background1" w:themeFillShade="D9"/>
                </w:tcPr>
                <w:p w14:paraId="01934D0B" w14:textId="77777777" w:rsidR="0092024F" w:rsidRPr="001963A0" w:rsidRDefault="0092024F" w:rsidP="00773C6C">
                  <w:pPr>
                    <w:rPr>
                      <w:b/>
                      <w:sz w:val="16"/>
                      <w:szCs w:val="16"/>
                    </w:rPr>
                  </w:pPr>
                  <w:r w:rsidRPr="001963A0">
                    <w:rPr>
                      <w:b/>
                      <w:sz w:val="16"/>
                      <w:szCs w:val="16"/>
                    </w:rPr>
                    <w:t>statusTxt</w:t>
                  </w:r>
                </w:p>
              </w:tc>
              <w:tc>
                <w:tcPr>
                  <w:tcW w:w="1276" w:type="dxa"/>
                  <w:shd w:val="clear" w:color="auto" w:fill="D9D9D9" w:themeFill="background1" w:themeFillShade="D9"/>
                </w:tcPr>
                <w:p w14:paraId="01934D0C" w14:textId="77777777" w:rsidR="0092024F" w:rsidRPr="001963A0" w:rsidRDefault="0092024F" w:rsidP="00773C6C">
                  <w:pPr>
                    <w:rPr>
                      <w:b/>
                      <w:sz w:val="16"/>
                      <w:szCs w:val="16"/>
                    </w:rPr>
                  </w:pPr>
                  <w:r w:rsidRPr="001963A0">
                    <w:rPr>
                      <w:b/>
                      <w:sz w:val="16"/>
                      <w:szCs w:val="16"/>
                    </w:rPr>
                    <w:t>systemErrorCd</w:t>
                  </w:r>
                </w:p>
              </w:tc>
              <w:tc>
                <w:tcPr>
                  <w:tcW w:w="1276" w:type="dxa"/>
                  <w:shd w:val="clear" w:color="auto" w:fill="D9D9D9" w:themeFill="background1" w:themeFillShade="D9"/>
                </w:tcPr>
                <w:p w14:paraId="01934D0D" w14:textId="77777777" w:rsidR="0092024F" w:rsidRPr="001963A0" w:rsidRDefault="0092024F" w:rsidP="00773C6C">
                  <w:pPr>
                    <w:rPr>
                      <w:b/>
                      <w:sz w:val="16"/>
                      <w:szCs w:val="16"/>
                    </w:rPr>
                  </w:pPr>
                  <w:r w:rsidRPr="001963A0">
                    <w:rPr>
                      <w:b/>
                      <w:sz w:val="16"/>
                      <w:szCs w:val="16"/>
                    </w:rPr>
                    <w:t>systemErrorTxt</w:t>
                  </w:r>
                </w:p>
              </w:tc>
              <w:tc>
                <w:tcPr>
                  <w:tcW w:w="2834" w:type="dxa"/>
                  <w:shd w:val="clear" w:color="auto" w:fill="D9D9D9" w:themeFill="background1" w:themeFillShade="D9"/>
                </w:tcPr>
                <w:p w14:paraId="01934D0E" w14:textId="77777777" w:rsidR="0092024F" w:rsidRPr="001963A0" w:rsidRDefault="0092024F" w:rsidP="00773C6C">
                  <w:pPr>
                    <w:rPr>
                      <w:b/>
                      <w:i/>
                      <w:sz w:val="16"/>
                      <w:szCs w:val="16"/>
                    </w:rPr>
                  </w:pPr>
                  <w:r w:rsidRPr="001963A0">
                    <w:rPr>
                      <w:b/>
                      <w:i/>
                      <w:sz w:val="16"/>
                      <w:szCs w:val="16"/>
                    </w:rPr>
                    <w:t>Notes</w:t>
                  </w:r>
                </w:p>
              </w:tc>
            </w:tr>
            <w:tr w:rsidR="0092024F" w:rsidRPr="001963A0" w14:paraId="01934D16" w14:textId="77777777" w:rsidTr="00DC2CBA">
              <w:tc>
                <w:tcPr>
                  <w:tcW w:w="620" w:type="dxa"/>
                </w:tcPr>
                <w:p w14:paraId="01934D10" w14:textId="77777777" w:rsidR="0092024F" w:rsidRPr="001963A0" w:rsidRDefault="0092024F" w:rsidP="00773C6C">
                  <w:pPr>
                    <w:rPr>
                      <w:sz w:val="16"/>
                      <w:szCs w:val="16"/>
                    </w:rPr>
                  </w:pPr>
                  <w:r w:rsidRPr="001963A0">
                    <w:rPr>
                      <w:sz w:val="16"/>
                      <w:szCs w:val="16"/>
                    </w:rPr>
                    <w:t>200</w:t>
                  </w:r>
                </w:p>
              </w:tc>
              <w:tc>
                <w:tcPr>
                  <w:tcW w:w="657" w:type="dxa"/>
                </w:tcPr>
                <w:p w14:paraId="01934D11" w14:textId="77777777" w:rsidR="0092024F" w:rsidRPr="001963A0" w:rsidRDefault="0092024F" w:rsidP="00773C6C">
                  <w:pPr>
                    <w:rPr>
                      <w:sz w:val="16"/>
                      <w:szCs w:val="16"/>
                    </w:rPr>
                  </w:pPr>
                </w:p>
              </w:tc>
              <w:tc>
                <w:tcPr>
                  <w:tcW w:w="1615" w:type="dxa"/>
                </w:tcPr>
                <w:p w14:paraId="01934D12" w14:textId="77777777" w:rsidR="0092024F" w:rsidRPr="001963A0" w:rsidRDefault="0092024F" w:rsidP="00773C6C">
                  <w:pPr>
                    <w:rPr>
                      <w:sz w:val="16"/>
                      <w:szCs w:val="16"/>
                    </w:rPr>
                  </w:pPr>
                  <w:r w:rsidRPr="001963A0">
                    <w:rPr>
                      <w:sz w:val="16"/>
                      <w:szCs w:val="16"/>
                    </w:rPr>
                    <w:t>OK</w:t>
                  </w:r>
                </w:p>
              </w:tc>
              <w:tc>
                <w:tcPr>
                  <w:tcW w:w="1276" w:type="dxa"/>
                </w:tcPr>
                <w:p w14:paraId="01934D13" w14:textId="77777777" w:rsidR="0092024F" w:rsidRPr="001963A0" w:rsidRDefault="0092024F" w:rsidP="00773C6C">
                  <w:pPr>
                    <w:rPr>
                      <w:sz w:val="16"/>
                      <w:szCs w:val="16"/>
                    </w:rPr>
                  </w:pPr>
                </w:p>
              </w:tc>
              <w:tc>
                <w:tcPr>
                  <w:tcW w:w="1276" w:type="dxa"/>
                </w:tcPr>
                <w:p w14:paraId="01934D14" w14:textId="77777777" w:rsidR="0092024F" w:rsidRPr="001963A0" w:rsidRDefault="0092024F" w:rsidP="00773C6C">
                  <w:pPr>
                    <w:rPr>
                      <w:sz w:val="16"/>
                      <w:szCs w:val="16"/>
                    </w:rPr>
                  </w:pPr>
                </w:p>
              </w:tc>
              <w:tc>
                <w:tcPr>
                  <w:tcW w:w="2834" w:type="dxa"/>
                </w:tcPr>
                <w:p w14:paraId="01934D15" w14:textId="77777777" w:rsidR="0092024F" w:rsidRPr="001963A0" w:rsidRDefault="0092024F" w:rsidP="00773C6C">
                  <w:pPr>
                    <w:rPr>
                      <w:sz w:val="16"/>
                      <w:szCs w:val="16"/>
                    </w:rPr>
                  </w:pPr>
                  <w:r>
                    <w:rPr>
                      <w:sz w:val="16"/>
                      <w:szCs w:val="16"/>
                    </w:rPr>
                    <w:t>Eligible</w:t>
                  </w:r>
                </w:p>
              </w:tc>
            </w:tr>
            <w:tr w:rsidR="0092024F" w:rsidRPr="001963A0" w14:paraId="01934D1D" w14:textId="77777777" w:rsidTr="00DC2CBA">
              <w:tc>
                <w:tcPr>
                  <w:tcW w:w="620" w:type="dxa"/>
                </w:tcPr>
                <w:p w14:paraId="01934D17" w14:textId="77777777" w:rsidR="0092024F" w:rsidRPr="001963A0" w:rsidRDefault="0092024F" w:rsidP="00773C6C">
                  <w:pPr>
                    <w:rPr>
                      <w:sz w:val="16"/>
                      <w:szCs w:val="16"/>
                    </w:rPr>
                  </w:pPr>
                  <w:r w:rsidRPr="001963A0">
                    <w:rPr>
                      <w:sz w:val="16"/>
                      <w:szCs w:val="16"/>
                    </w:rPr>
                    <w:t>500</w:t>
                  </w:r>
                </w:p>
              </w:tc>
              <w:tc>
                <w:tcPr>
                  <w:tcW w:w="657" w:type="dxa"/>
                </w:tcPr>
                <w:p w14:paraId="01934D18" w14:textId="77777777" w:rsidR="0092024F" w:rsidRDefault="0092024F" w:rsidP="00773C6C">
                  <w:pPr>
                    <w:rPr>
                      <w:sz w:val="16"/>
                      <w:szCs w:val="16"/>
                    </w:rPr>
                  </w:pPr>
                </w:p>
              </w:tc>
              <w:tc>
                <w:tcPr>
                  <w:tcW w:w="1615" w:type="dxa"/>
                </w:tcPr>
                <w:p w14:paraId="01934D19" w14:textId="77777777" w:rsidR="0092024F" w:rsidRDefault="0092024F" w:rsidP="00773C6C">
                  <w:pPr>
                    <w:rPr>
                      <w:sz w:val="16"/>
                      <w:szCs w:val="16"/>
                    </w:rPr>
                  </w:pPr>
                  <w:r w:rsidRPr="001963A0">
                    <w:rPr>
                      <w:sz w:val="16"/>
                      <w:szCs w:val="16"/>
                    </w:rPr>
                    <w:t>general error</w:t>
                  </w:r>
                </w:p>
              </w:tc>
              <w:tc>
                <w:tcPr>
                  <w:tcW w:w="1276" w:type="dxa"/>
                </w:tcPr>
                <w:p w14:paraId="01934D1A" w14:textId="77777777" w:rsidR="0092024F" w:rsidRPr="001963A0" w:rsidRDefault="0092024F" w:rsidP="00773C6C">
                  <w:pPr>
                    <w:rPr>
                      <w:sz w:val="16"/>
                      <w:szCs w:val="16"/>
                    </w:rPr>
                  </w:pPr>
                </w:p>
              </w:tc>
              <w:tc>
                <w:tcPr>
                  <w:tcW w:w="1276" w:type="dxa"/>
                </w:tcPr>
                <w:p w14:paraId="01934D1B" w14:textId="77777777" w:rsidR="0092024F" w:rsidRPr="001963A0" w:rsidRDefault="0092024F" w:rsidP="00773C6C">
                  <w:pPr>
                    <w:rPr>
                      <w:sz w:val="16"/>
                      <w:szCs w:val="16"/>
                    </w:rPr>
                  </w:pPr>
                </w:p>
              </w:tc>
              <w:tc>
                <w:tcPr>
                  <w:tcW w:w="2834" w:type="dxa"/>
                </w:tcPr>
                <w:p w14:paraId="01934D1C" w14:textId="77777777" w:rsidR="0092024F" w:rsidRDefault="0092024F" w:rsidP="00773C6C">
                  <w:pPr>
                    <w:rPr>
                      <w:sz w:val="16"/>
                      <w:szCs w:val="16"/>
                    </w:rPr>
                  </w:pPr>
                  <w:r>
                    <w:rPr>
                      <w:sz w:val="16"/>
                      <w:szCs w:val="16"/>
                    </w:rPr>
                    <w:t>Any caught exception not captured elsewhere</w:t>
                  </w:r>
                </w:p>
              </w:tc>
            </w:tr>
          </w:tbl>
          <w:p w14:paraId="01934D1E" w14:textId="77777777" w:rsidR="0092024F" w:rsidRDefault="0092024F" w:rsidP="00773C6C">
            <w:pPr>
              <w:rPr>
                <w:sz w:val="18"/>
                <w:szCs w:val="16"/>
              </w:rPr>
            </w:pPr>
          </w:p>
          <w:p w14:paraId="01934D1F" w14:textId="77777777" w:rsidR="0092024F" w:rsidRDefault="0092024F" w:rsidP="00773C6C">
            <w:pPr>
              <w:rPr>
                <w:sz w:val="18"/>
                <w:szCs w:val="16"/>
              </w:rPr>
            </w:pPr>
          </w:p>
        </w:tc>
      </w:tr>
      <w:tr w:rsidR="0092024F" w14:paraId="01934D7A" w14:textId="77777777" w:rsidTr="00984431">
        <w:tc>
          <w:tcPr>
            <w:tcW w:w="1242" w:type="dxa"/>
            <w:tcBorders>
              <w:top w:val="single" w:sz="4" w:space="0" w:color="auto"/>
              <w:left w:val="single" w:sz="4" w:space="0" w:color="auto"/>
              <w:bottom w:val="single" w:sz="4" w:space="0" w:color="auto"/>
              <w:right w:val="single" w:sz="4" w:space="0" w:color="auto"/>
            </w:tcBorders>
            <w:hideMark/>
          </w:tcPr>
          <w:p w14:paraId="01934D21" w14:textId="77777777" w:rsidR="0092024F" w:rsidRDefault="0092024F" w:rsidP="00773C6C">
            <w:pPr>
              <w:rPr>
                <w:sz w:val="18"/>
                <w:szCs w:val="16"/>
              </w:rPr>
            </w:pPr>
            <w:r>
              <w:rPr>
                <w:b/>
                <w:sz w:val="18"/>
                <w:szCs w:val="16"/>
              </w:rPr>
              <w:t>Output</w:t>
            </w:r>
          </w:p>
        </w:tc>
        <w:tc>
          <w:tcPr>
            <w:tcW w:w="8647" w:type="dxa"/>
            <w:tcBorders>
              <w:top w:val="single" w:sz="4" w:space="0" w:color="auto"/>
              <w:left w:val="single" w:sz="4" w:space="0" w:color="auto"/>
              <w:bottom w:val="single" w:sz="4" w:space="0" w:color="auto"/>
              <w:right w:val="single" w:sz="4" w:space="0" w:color="auto"/>
            </w:tcBorders>
          </w:tcPr>
          <w:p w14:paraId="01934D22" w14:textId="77777777" w:rsidR="0092024F" w:rsidRDefault="0092024F" w:rsidP="00773C6C">
            <w:pPr>
              <w:rPr>
                <w:sz w:val="16"/>
                <w:szCs w:val="16"/>
              </w:rPr>
            </w:pPr>
            <w:r w:rsidRPr="00A41E8F">
              <w:rPr>
                <w:sz w:val="16"/>
                <w:szCs w:val="16"/>
              </w:rPr>
              <w:t>{</w:t>
            </w:r>
          </w:p>
          <w:p w14:paraId="26EF2726" w14:textId="77777777" w:rsidR="006E495F" w:rsidRDefault="006E495F" w:rsidP="00773C6C">
            <w:pPr>
              <w:rPr>
                <w:sz w:val="16"/>
                <w:szCs w:val="16"/>
              </w:rPr>
            </w:pPr>
            <w:r>
              <w:rPr>
                <w:sz w:val="16"/>
                <w:szCs w:val="16"/>
              </w:rPr>
              <w:t xml:space="preserve">   “</w:t>
            </w:r>
            <w:r w:rsidRPr="006E495F">
              <w:rPr>
                <w:sz w:val="16"/>
                <w:szCs w:val="16"/>
              </w:rPr>
              <w:t>programSearchResult</w:t>
            </w:r>
            <w:r>
              <w:rPr>
                <w:sz w:val="16"/>
                <w:szCs w:val="16"/>
              </w:rPr>
              <w:t>” : {</w:t>
            </w:r>
          </w:p>
          <w:p w14:paraId="11330BF1" w14:textId="77777777" w:rsidR="006E495F" w:rsidRPr="00A41E8F" w:rsidRDefault="006E495F" w:rsidP="006E495F">
            <w:pPr>
              <w:rPr>
                <w:sz w:val="16"/>
                <w:szCs w:val="16"/>
              </w:rPr>
            </w:pPr>
            <w:r>
              <w:rPr>
                <w:sz w:val="16"/>
                <w:szCs w:val="16"/>
              </w:rPr>
              <w:t xml:space="preserve">      </w:t>
            </w:r>
            <w:r w:rsidRPr="00A41E8F">
              <w:rPr>
                <w:sz w:val="18"/>
                <w:szCs w:val="18"/>
              </w:rPr>
              <w:t xml:space="preserve"> </w:t>
            </w:r>
            <w:r>
              <w:rPr>
                <w:sz w:val="18"/>
                <w:szCs w:val="18"/>
              </w:rPr>
              <w:t xml:space="preserve">  </w:t>
            </w:r>
            <w:r w:rsidRPr="00A41E8F">
              <w:rPr>
                <w:sz w:val="18"/>
                <w:szCs w:val="18"/>
              </w:rPr>
              <w:t>[&lt;ChannelSearchResultItem&gt;  ] ,</w:t>
            </w:r>
          </w:p>
          <w:p w14:paraId="6E5DD3D8" w14:textId="664F471F" w:rsidR="006E495F" w:rsidRPr="00A41E8F" w:rsidRDefault="006E495F" w:rsidP="006E495F">
            <w:pPr>
              <w:rPr>
                <w:sz w:val="18"/>
                <w:szCs w:val="18"/>
              </w:rPr>
            </w:pPr>
            <w:r w:rsidRPr="00A41E8F">
              <w:rPr>
                <w:sz w:val="16"/>
                <w:szCs w:val="16"/>
              </w:rPr>
              <w:t xml:space="preserve"> </w:t>
            </w:r>
            <w:r>
              <w:rPr>
                <w:sz w:val="16"/>
                <w:szCs w:val="16"/>
              </w:rPr>
              <w:t xml:space="preserve">         </w:t>
            </w:r>
            <w:r w:rsidRPr="00A41E8F">
              <w:rPr>
                <w:sz w:val="18"/>
                <w:szCs w:val="18"/>
              </w:rPr>
              <w:t xml:space="preserve">[&lt;PackSearchResultItem&gt;  ] , </w:t>
            </w:r>
          </w:p>
          <w:p w14:paraId="6AC458BE" w14:textId="0A6853EC" w:rsidR="006E495F" w:rsidRPr="006E495F" w:rsidRDefault="006E495F" w:rsidP="00773C6C">
            <w:pPr>
              <w:rPr>
                <w:sz w:val="18"/>
                <w:szCs w:val="18"/>
              </w:rPr>
            </w:pPr>
            <w:r w:rsidRPr="00A41E8F">
              <w:rPr>
                <w:sz w:val="18"/>
                <w:szCs w:val="18"/>
              </w:rPr>
              <w:t xml:space="preserve"> </w:t>
            </w:r>
            <w:r>
              <w:rPr>
                <w:sz w:val="18"/>
                <w:szCs w:val="18"/>
              </w:rPr>
              <w:t xml:space="preserve">        </w:t>
            </w:r>
            <w:r w:rsidRPr="00A41E8F">
              <w:rPr>
                <w:sz w:val="18"/>
                <w:szCs w:val="18"/>
              </w:rPr>
              <w:t>[&lt;CollectionSearchResultItem&gt;],</w:t>
            </w:r>
          </w:p>
          <w:p w14:paraId="1A458013" w14:textId="3FBDADE1" w:rsidR="006E495F" w:rsidRPr="00A41E8F" w:rsidRDefault="006E495F" w:rsidP="00773C6C">
            <w:pPr>
              <w:rPr>
                <w:sz w:val="16"/>
                <w:szCs w:val="16"/>
              </w:rPr>
            </w:pPr>
            <w:r>
              <w:rPr>
                <w:sz w:val="16"/>
                <w:szCs w:val="16"/>
              </w:rPr>
              <w:t>}</w:t>
            </w:r>
          </w:p>
          <w:p w14:paraId="01934D26" w14:textId="77777777" w:rsidR="0092024F" w:rsidRPr="00A41E8F" w:rsidRDefault="0092024F" w:rsidP="00773C6C">
            <w:pPr>
              <w:rPr>
                <w:sz w:val="18"/>
                <w:szCs w:val="18"/>
              </w:rPr>
            </w:pPr>
            <w:r w:rsidRPr="00A41E8F">
              <w:rPr>
                <w:sz w:val="18"/>
                <w:szCs w:val="18"/>
              </w:rPr>
              <w:t xml:space="preserve"> </w:t>
            </w:r>
            <w:r w:rsidR="001969CA">
              <w:rPr>
                <w:sz w:val="18"/>
                <w:szCs w:val="18"/>
              </w:rPr>
              <w:t xml:space="preserve">  </w:t>
            </w:r>
            <w:r w:rsidRPr="00A41E8F">
              <w:rPr>
                <w:sz w:val="18"/>
                <w:szCs w:val="18"/>
              </w:rPr>
              <w:t>“status”: &lt;status&gt;</w:t>
            </w:r>
          </w:p>
          <w:p w14:paraId="01934D27" w14:textId="77777777" w:rsidR="0092024F" w:rsidRDefault="0092024F" w:rsidP="00773C6C">
            <w:pPr>
              <w:rPr>
                <w:sz w:val="18"/>
                <w:szCs w:val="18"/>
              </w:rPr>
            </w:pPr>
            <w:r w:rsidRPr="00A41E8F">
              <w:rPr>
                <w:sz w:val="18"/>
                <w:szCs w:val="18"/>
              </w:rPr>
              <w:t>}</w:t>
            </w:r>
          </w:p>
          <w:p w14:paraId="01934D28" w14:textId="77777777" w:rsidR="0092024F" w:rsidRDefault="0092024F" w:rsidP="00773C6C">
            <w:pPr>
              <w:rPr>
                <w:sz w:val="18"/>
                <w:szCs w:val="18"/>
              </w:rPr>
            </w:pPr>
          </w:p>
          <w:p w14:paraId="01934D29" w14:textId="30F90C01" w:rsidR="00924549" w:rsidRDefault="00924549" w:rsidP="00924549">
            <w:pPr>
              <w:rPr>
                <w:sz w:val="18"/>
                <w:szCs w:val="18"/>
              </w:rPr>
            </w:pPr>
            <w:r w:rsidRPr="00534CE1">
              <w:rPr>
                <w:sz w:val="18"/>
                <w:szCs w:val="18"/>
              </w:rPr>
              <w:t>ChannelSearchResultItem</w:t>
            </w:r>
            <w:r>
              <w:rPr>
                <w:sz w:val="18"/>
                <w:szCs w:val="18"/>
              </w:rPr>
              <w:t>:</w:t>
            </w:r>
            <w:r w:rsidR="00CD0876">
              <w:rPr>
                <w:sz w:val="18"/>
                <w:szCs w:val="18"/>
              </w:rPr>
              <w:t xml:space="preserve"> see </w:t>
            </w:r>
            <w:hyperlink w:anchor="_Channel_Model" w:history="1">
              <w:r w:rsidR="00CD0876" w:rsidRPr="00CD0876">
                <w:rPr>
                  <w:rStyle w:val="Hyperlink"/>
                  <w:sz w:val="18"/>
                  <w:szCs w:val="18"/>
                </w:rPr>
                <w:t>Channel Model</w:t>
              </w:r>
            </w:hyperlink>
          </w:p>
          <w:p w14:paraId="01934D3E" w14:textId="77777777" w:rsidR="00924549" w:rsidRDefault="00924549" w:rsidP="00773C6C">
            <w:pPr>
              <w:rPr>
                <w:sz w:val="18"/>
                <w:szCs w:val="18"/>
              </w:rPr>
            </w:pPr>
          </w:p>
          <w:p w14:paraId="01934D3F" w14:textId="27CE7751" w:rsidR="0092024F" w:rsidRDefault="0092024F" w:rsidP="00773C6C">
            <w:pPr>
              <w:rPr>
                <w:sz w:val="18"/>
                <w:szCs w:val="18"/>
              </w:rPr>
            </w:pPr>
            <w:r w:rsidRPr="00534CE1">
              <w:rPr>
                <w:sz w:val="18"/>
                <w:szCs w:val="18"/>
              </w:rPr>
              <w:t>PackSearchResultItem</w:t>
            </w:r>
            <w:r w:rsidR="0080775D">
              <w:rPr>
                <w:sz w:val="18"/>
                <w:szCs w:val="18"/>
              </w:rPr>
              <w:t xml:space="preserve">: </w:t>
            </w:r>
            <w:r w:rsidR="00CD0876">
              <w:rPr>
                <w:sz w:val="18"/>
                <w:szCs w:val="18"/>
              </w:rPr>
              <w:t xml:space="preserve">see </w:t>
            </w:r>
            <w:hyperlink w:anchor="_Pack_Model" w:history="1">
              <w:r w:rsidR="00CD0876" w:rsidRPr="00CD0876">
                <w:rPr>
                  <w:rStyle w:val="Hyperlink"/>
                  <w:sz w:val="18"/>
                  <w:szCs w:val="18"/>
                </w:rPr>
                <w:t>Pack Model</w:t>
              </w:r>
            </w:hyperlink>
          </w:p>
          <w:p w14:paraId="01934D54" w14:textId="77777777" w:rsidR="0092024F" w:rsidRDefault="0092024F" w:rsidP="00773C6C">
            <w:pPr>
              <w:rPr>
                <w:sz w:val="18"/>
                <w:szCs w:val="18"/>
              </w:rPr>
            </w:pPr>
          </w:p>
          <w:p w14:paraId="01934D55" w14:textId="77777777" w:rsidR="003F7C48" w:rsidRPr="00E662F0" w:rsidRDefault="003F7C48" w:rsidP="00773C6C">
            <w:pPr>
              <w:rPr>
                <w:strike/>
                <w:sz w:val="18"/>
                <w:szCs w:val="18"/>
              </w:rPr>
            </w:pPr>
            <w:r w:rsidRPr="00E662F0">
              <w:rPr>
                <w:strike/>
                <w:sz w:val="18"/>
                <w:szCs w:val="18"/>
              </w:rPr>
              <w:t>CollectionSearchResultItem</w:t>
            </w:r>
          </w:p>
          <w:p w14:paraId="01934D6A" w14:textId="77777777" w:rsidR="0092024F" w:rsidRDefault="0092024F" w:rsidP="00773C6C">
            <w:pPr>
              <w:rPr>
                <w:sz w:val="18"/>
                <w:szCs w:val="18"/>
              </w:rPr>
            </w:pPr>
          </w:p>
          <w:p w14:paraId="01934D6B" w14:textId="77777777" w:rsidR="003F7C48" w:rsidRDefault="003F7C48" w:rsidP="00773C6C">
            <w:pPr>
              <w:rPr>
                <w:sz w:val="18"/>
                <w:szCs w:val="18"/>
              </w:rPr>
            </w:pPr>
          </w:p>
          <w:p w14:paraId="01934D6C" w14:textId="77777777" w:rsidR="0092024F" w:rsidRDefault="0092024F" w:rsidP="00773C6C">
            <w:pPr>
              <w:rPr>
                <w:sz w:val="18"/>
                <w:szCs w:val="18"/>
              </w:rPr>
            </w:pPr>
            <w:r w:rsidRPr="00D03956">
              <w:rPr>
                <w:sz w:val="18"/>
                <w:szCs w:val="18"/>
                <w:u w:val="single"/>
              </w:rPr>
              <w:t>Example</w:t>
            </w:r>
            <w:r>
              <w:rPr>
                <w:sz w:val="18"/>
                <w:szCs w:val="18"/>
              </w:rPr>
              <w:t>:</w:t>
            </w:r>
          </w:p>
          <w:p w14:paraId="01934D6D" w14:textId="77777777" w:rsidR="0092024F" w:rsidRDefault="000C129D" w:rsidP="00773C6C">
            <w:pPr>
              <w:rPr>
                <w:color w:val="1F497D" w:themeColor="text2"/>
                <w:sz w:val="18"/>
                <w:szCs w:val="18"/>
              </w:rPr>
            </w:pPr>
            <w:r>
              <w:rPr>
                <w:color w:val="1F497D" w:themeColor="text2"/>
                <w:sz w:val="18"/>
                <w:szCs w:val="18"/>
              </w:rPr>
              <w:t>Existing</w:t>
            </w:r>
            <w:r w:rsidR="0092024F" w:rsidRPr="00DD4D69">
              <w:rPr>
                <w:color w:val="1F497D" w:themeColor="text2"/>
                <w:sz w:val="18"/>
                <w:szCs w:val="18"/>
              </w:rPr>
              <w:t xml:space="preserve">: </w:t>
            </w:r>
            <w:r w:rsidR="00A72D4A">
              <w:rPr>
                <w:color w:val="1F497D" w:themeColor="text2"/>
                <w:sz w:val="18"/>
                <w:szCs w:val="18"/>
              </w:rPr>
              <w:t>/tv</w:t>
            </w:r>
            <w:r w:rsidR="0092024F" w:rsidRPr="00DD4D69">
              <w:rPr>
                <w:color w:val="1F497D" w:themeColor="text2"/>
                <w:sz w:val="18"/>
                <w:szCs w:val="18"/>
              </w:rPr>
              <w:t>/program?searchPhrase=south&amp;province=bc&amp;region=</w:t>
            </w:r>
            <w:r w:rsidR="00A72D4A">
              <w:rPr>
                <w:color w:val="1F497D" w:themeColor="text2"/>
                <w:sz w:val="18"/>
                <w:szCs w:val="18"/>
              </w:rPr>
              <w:t>Vancouver</w:t>
            </w:r>
          </w:p>
          <w:p w14:paraId="01934D6E" w14:textId="77777777" w:rsidR="00606128" w:rsidRDefault="00606128" w:rsidP="00773C6C">
            <w:pPr>
              <w:rPr>
                <w:color w:val="1F497D" w:themeColor="text2"/>
                <w:sz w:val="18"/>
                <w:szCs w:val="18"/>
              </w:rPr>
            </w:pPr>
            <w:r>
              <w:rPr>
                <w:color w:val="1F497D" w:themeColor="text2"/>
                <w:sz w:val="18"/>
                <w:szCs w:val="18"/>
              </w:rPr>
              <w:t>New:</w:t>
            </w:r>
          </w:p>
          <w:p w14:paraId="01934D70" w14:textId="613D988B" w:rsidR="00606128" w:rsidRDefault="00606128" w:rsidP="00773C6C">
            <w:pPr>
              <w:rPr>
                <w:color w:val="1F497D" w:themeColor="text2"/>
                <w:sz w:val="18"/>
                <w:szCs w:val="18"/>
              </w:rPr>
            </w:pPr>
            <w:r>
              <w:rPr>
                <w:color w:val="1F497D" w:themeColor="text2"/>
                <w:sz w:val="18"/>
                <w:szCs w:val="18"/>
              </w:rPr>
              <w:t>/tv/reference/program?</w:t>
            </w:r>
            <w:r w:rsidRPr="00DD4D69">
              <w:rPr>
                <w:color w:val="1F497D" w:themeColor="text2"/>
                <w:sz w:val="18"/>
                <w:szCs w:val="18"/>
              </w:rPr>
              <w:t>province</w:t>
            </w:r>
            <w:r>
              <w:rPr>
                <w:color w:val="1F497D" w:themeColor="text2"/>
                <w:sz w:val="18"/>
                <w:szCs w:val="18"/>
              </w:rPr>
              <w:t>=bc&amp;</w:t>
            </w:r>
            <w:r w:rsidRPr="0001067F">
              <w:rPr>
                <w:color w:val="1F497D" w:themeColor="text2"/>
                <w:sz w:val="18"/>
                <w:szCs w:val="18"/>
              </w:rPr>
              <w:t>geotargetmarket=Vancouver&amp;</w:t>
            </w:r>
            <w:r>
              <w:rPr>
                <w:color w:val="1F497D" w:themeColor="text2"/>
                <w:sz w:val="18"/>
                <w:szCs w:val="18"/>
              </w:rPr>
              <w:t>serch</w:t>
            </w:r>
            <w:r w:rsidR="00B6013C">
              <w:rPr>
                <w:color w:val="1F497D" w:themeColor="text2"/>
                <w:sz w:val="18"/>
                <w:szCs w:val="18"/>
              </w:rPr>
              <w:t>t</w:t>
            </w:r>
            <w:r>
              <w:rPr>
                <w:color w:val="1F497D" w:themeColor="text2"/>
                <w:sz w:val="18"/>
                <w:szCs w:val="18"/>
              </w:rPr>
              <w:t>ype=</w:t>
            </w:r>
            <w:r w:rsidRPr="00FD79E6">
              <w:rPr>
                <w:color w:val="FF0000"/>
                <w:sz w:val="18"/>
                <w:szCs w:val="18"/>
              </w:rPr>
              <w:t>name</w:t>
            </w:r>
            <w:r>
              <w:rPr>
                <w:color w:val="1F497D" w:themeColor="text2"/>
                <w:sz w:val="18"/>
                <w:szCs w:val="18"/>
              </w:rPr>
              <w:t>&amp;searchvalue=</w:t>
            </w:r>
            <w:r w:rsidR="006B479A">
              <w:rPr>
                <w:color w:val="FF0000"/>
                <w:sz w:val="18"/>
                <w:szCs w:val="18"/>
              </w:rPr>
              <w:t>news</w:t>
            </w:r>
          </w:p>
          <w:p w14:paraId="01934D74" w14:textId="77777777" w:rsidR="0092024F" w:rsidRDefault="0092024F" w:rsidP="00773C6C">
            <w:pPr>
              <w:rPr>
                <w:strike/>
                <w:color w:val="1F497D" w:themeColor="text2"/>
                <w:sz w:val="18"/>
                <w:szCs w:val="18"/>
              </w:rPr>
            </w:pPr>
          </w:p>
          <w:p w14:paraId="3A9AB3D7" w14:textId="77777777" w:rsidR="00822EAC" w:rsidRPr="005A1655" w:rsidRDefault="00F84AF1" w:rsidP="00773C6C">
            <w:pPr>
              <w:rPr>
                <w:sz w:val="18"/>
                <w:szCs w:val="18"/>
              </w:rPr>
            </w:pPr>
            <w:r w:rsidRPr="005A1655">
              <w:rPr>
                <w:sz w:val="18"/>
                <w:szCs w:val="18"/>
              </w:rPr>
              <w:t xml:space="preserve">*note: </w:t>
            </w:r>
          </w:p>
          <w:p w14:paraId="347DDAF5" w14:textId="3417096B" w:rsidR="00F84AF1" w:rsidRPr="005A1655" w:rsidRDefault="00F84AF1" w:rsidP="00773C6C">
            <w:pPr>
              <w:rPr>
                <w:sz w:val="18"/>
                <w:szCs w:val="18"/>
              </w:rPr>
            </w:pPr>
            <w:r w:rsidRPr="005A1655">
              <w:rPr>
                <w:sz w:val="18"/>
                <w:szCs w:val="18"/>
              </w:rPr>
              <w:t xml:space="preserve">1) </w:t>
            </w:r>
            <w:r w:rsidR="00822EAC" w:rsidRPr="005A1655">
              <w:rPr>
                <w:sz w:val="18"/>
                <w:szCs w:val="18"/>
              </w:rPr>
              <w:t>F</w:t>
            </w:r>
            <w:r w:rsidRPr="005A1655">
              <w:rPr>
                <w:sz w:val="18"/>
                <w:szCs w:val="18"/>
              </w:rPr>
              <w:t xml:space="preserve">ollowing response only </w:t>
            </w:r>
            <w:r w:rsidR="00822EAC" w:rsidRPr="005A1655">
              <w:rPr>
                <w:sz w:val="18"/>
                <w:szCs w:val="18"/>
              </w:rPr>
              <w:t>contain part of whole response based on above request, just provide clear response structure.</w:t>
            </w:r>
          </w:p>
          <w:p w14:paraId="4E410F95" w14:textId="480F41C4" w:rsidR="00822EAC" w:rsidRPr="005A1655" w:rsidRDefault="00822EAC" w:rsidP="00773C6C">
            <w:pPr>
              <w:rPr>
                <w:sz w:val="18"/>
                <w:szCs w:val="18"/>
              </w:rPr>
            </w:pPr>
            <w:r w:rsidRPr="005A1655">
              <w:rPr>
                <w:sz w:val="18"/>
                <w:szCs w:val="18"/>
              </w:rPr>
              <w:t xml:space="preserve">2) </w:t>
            </w:r>
            <w:r w:rsidRPr="005A1655">
              <w:rPr>
                <w:b/>
                <w:sz w:val="18"/>
                <w:szCs w:val="18"/>
              </w:rPr>
              <w:t>SearchMatchInd</w:t>
            </w:r>
            <w:r w:rsidRPr="005A1655">
              <w:rPr>
                <w:sz w:val="18"/>
                <w:szCs w:val="18"/>
              </w:rPr>
              <w:t xml:space="preserve"> only will be valued in &lt;packSearchResultItem&gt; list, not in &lt;channelSearchResultItem&gt; list, because all a la cart channels are matched to search request. </w:t>
            </w:r>
          </w:p>
          <w:p w14:paraId="6F4C1E0A" w14:textId="77777777" w:rsidR="00F84AF1" w:rsidRDefault="00F84AF1" w:rsidP="00773C6C">
            <w:pPr>
              <w:rPr>
                <w:color w:val="1F497D" w:themeColor="text2"/>
                <w:sz w:val="18"/>
                <w:szCs w:val="18"/>
              </w:rPr>
            </w:pPr>
          </w:p>
          <w:p w14:paraId="56296B9B" w14:textId="77777777" w:rsidR="00F84AF1" w:rsidRPr="00F84AF1" w:rsidRDefault="00F84AF1" w:rsidP="00773C6C">
            <w:pPr>
              <w:rPr>
                <w:color w:val="1F497D" w:themeColor="text2"/>
                <w:sz w:val="18"/>
                <w:szCs w:val="18"/>
              </w:rPr>
            </w:pPr>
          </w:p>
          <w:p w14:paraId="5F68282D" w14:textId="77777777" w:rsidR="006E495F" w:rsidRDefault="006B479A" w:rsidP="00773C6C">
            <w:pPr>
              <w:rPr>
                <w:rStyle w:val="scomma"/>
                <w:rFonts w:ascii="Consolas" w:hAnsi="Consolas" w:cs="Consolas"/>
                <w:color w:val="666666"/>
                <w:sz w:val="16"/>
                <w:szCs w:val="16"/>
              </w:rPr>
            </w:pPr>
            <w:r w:rsidRPr="006B479A">
              <w:rPr>
                <w:rStyle w:val="sbrace"/>
                <w:rFonts w:ascii="Consolas" w:hAnsi="Consolas" w:cs="Consolas"/>
                <w:color w:val="666666"/>
                <w:sz w:val="16"/>
                <w:szCs w:val="16"/>
              </w:rPr>
              <w:t>{</w:t>
            </w:r>
            <w:r w:rsidRPr="006B479A">
              <w:rPr>
                <w:rStyle w:val="apple-converted-space"/>
                <w:rFonts w:ascii="Consolas" w:hAnsi="Consolas" w:cs="Consolas"/>
                <w:color w:val="666666"/>
                <w:sz w:val="16"/>
                <w:szCs w:val="16"/>
              </w:rPr>
              <w:t>  </w:t>
            </w:r>
            <w:r w:rsidRPr="006B479A">
              <w:rPr>
                <w:rFonts w:ascii="Consolas" w:hAnsi="Consolas" w:cs="Consolas"/>
                <w:color w:val="555555"/>
                <w:sz w:val="16"/>
                <w:szCs w:val="16"/>
              </w:rPr>
              <w:br/>
              <w:t>    </w:t>
            </w:r>
            <w:r w:rsidRPr="006B479A">
              <w:rPr>
                <w:rStyle w:val="sobjectk"/>
                <w:rFonts w:ascii="Consolas" w:hAnsi="Consolas" w:cs="Consolas"/>
                <w:b/>
                <w:bCs/>
                <w:color w:val="333333"/>
                <w:sz w:val="16"/>
                <w:szCs w:val="16"/>
              </w:rPr>
              <w:t>"status"</w:t>
            </w:r>
            <w:r w:rsidRPr="006B479A">
              <w:rPr>
                <w:rStyle w:val="scolon"/>
                <w:rFonts w:ascii="Consolas" w:hAnsi="Consolas" w:cs="Consolas"/>
                <w:color w:val="666666"/>
                <w:sz w:val="16"/>
                <w:szCs w:val="16"/>
              </w:rPr>
              <w:t>:</w:t>
            </w:r>
            <w:r w:rsidRPr="006B479A">
              <w:rPr>
                <w:rStyle w:val="sbrace"/>
                <w:rFonts w:ascii="Consolas" w:hAnsi="Consolas" w:cs="Consolas"/>
                <w:color w:val="666666"/>
                <w:sz w:val="16"/>
                <w:szCs w:val="16"/>
              </w:rPr>
              <w:t>{</w:t>
            </w:r>
            <w:r w:rsidRPr="006B479A">
              <w:rPr>
                <w:rStyle w:val="apple-converted-space"/>
                <w:rFonts w:ascii="Consolas" w:hAnsi="Consolas" w:cs="Consolas"/>
                <w:color w:val="666666"/>
                <w:sz w:val="16"/>
                <w:szCs w:val="16"/>
              </w:rPr>
              <w:t>  </w:t>
            </w:r>
            <w:r w:rsidRPr="006B479A">
              <w:rPr>
                <w:rFonts w:ascii="Consolas" w:hAnsi="Consolas" w:cs="Consolas"/>
                <w:color w:val="555555"/>
                <w:sz w:val="16"/>
                <w:szCs w:val="16"/>
              </w:rPr>
              <w:br/>
              <w:t>        </w:t>
            </w:r>
            <w:r w:rsidRPr="006B479A">
              <w:rPr>
                <w:rStyle w:val="sobjectk"/>
                <w:rFonts w:ascii="Consolas" w:hAnsi="Consolas" w:cs="Consolas"/>
                <w:b/>
                <w:bCs/>
                <w:color w:val="333333"/>
                <w:sz w:val="16"/>
                <w:szCs w:val="16"/>
              </w:rPr>
              <w:t>"statusCd"</w:t>
            </w:r>
            <w:r w:rsidRPr="006B479A">
              <w:rPr>
                <w:rStyle w:val="scolon"/>
                <w:rFonts w:ascii="Consolas" w:hAnsi="Consolas" w:cs="Consolas"/>
                <w:color w:val="666666"/>
                <w:sz w:val="16"/>
                <w:szCs w:val="16"/>
              </w:rPr>
              <w:t>:</w:t>
            </w:r>
            <w:r w:rsidRPr="006B479A">
              <w:rPr>
                <w:rStyle w:val="sobjectv"/>
                <w:rFonts w:ascii="Consolas" w:hAnsi="Consolas" w:cs="Consolas"/>
                <w:color w:val="555555"/>
                <w:sz w:val="16"/>
                <w:szCs w:val="16"/>
              </w:rPr>
              <w:t>"200"</w:t>
            </w:r>
            <w:r w:rsidRPr="006B479A">
              <w:rPr>
                <w:rStyle w:val="scomma"/>
                <w:rFonts w:ascii="Consolas" w:hAnsi="Consolas" w:cs="Consolas"/>
                <w:color w:val="666666"/>
                <w:sz w:val="16"/>
                <w:szCs w:val="16"/>
              </w:rPr>
              <w:t>,</w:t>
            </w:r>
            <w:r w:rsidRPr="006B479A">
              <w:rPr>
                <w:rFonts w:ascii="Consolas" w:hAnsi="Consolas" w:cs="Consolas"/>
                <w:color w:val="555555"/>
                <w:sz w:val="16"/>
                <w:szCs w:val="16"/>
              </w:rPr>
              <w:br/>
              <w:t>        </w:t>
            </w:r>
            <w:r w:rsidRPr="006B479A">
              <w:rPr>
                <w:rStyle w:val="sobjectk"/>
                <w:rFonts w:ascii="Consolas" w:hAnsi="Consolas" w:cs="Consolas"/>
                <w:b/>
                <w:bCs/>
                <w:color w:val="333333"/>
                <w:sz w:val="16"/>
                <w:szCs w:val="16"/>
              </w:rPr>
              <w:t>"statusTxt"</w:t>
            </w:r>
            <w:r w:rsidRPr="006B479A">
              <w:rPr>
                <w:rStyle w:val="scolon"/>
                <w:rFonts w:ascii="Consolas" w:hAnsi="Consolas" w:cs="Consolas"/>
                <w:color w:val="666666"/>
                <w:sz w:val="16"/>
                <w:szCs w:val="16"/>
              </w:rPr>
              <w:t>:</w:t>
            </w:r>
            <w:r w:rsidRPr="006B479A">
              <w:rPr>
                <w:rStyle w:val="sobjectv"/>
                <w:rFonts w:ascii="Consolas" w:hAnsi="Consolas" w:cs="Consolas"/>
                <w:color w:val="555555"/>
                <w:sz w:val="16"/>
                <w:szCs w:val="16"/>
              </w:rPr>
              <w:t>"OK"</w:t>
            </w:r>
            <w:r w:rsidRPr="006B479A">
              <w:rPr>
                <w:rFonts w:ascii="Consolas" w:hAnsi="Consolas" w:cs="Consolas"/>
                <w:color w:val="555555"/>
                <w:sz w:val="16"/>
                <w:szCs w:val="16"/>
              </w:rPr>
              <w:br/>
              <w:t>    </w:t>
            </w:r>
            <w:r w:rsidRPr="006B479A">
              <w:rPr>
                <w:rStyle w:val="sbrace"/>
                <w:rFonts w:ascii="Consolas" w:hAnsi="Consolas" w:cs="Consolas"/>
                <w:color w:val="666666"/>
                <w:sz w:val="16"/>
                <w:szCs w:val="16"/>
              </w:rPr>
              <w:t>}</w:t>
            </w:r>
            <w:r w:rsidRPr="006B479A">
              <w:rPr>
                <w:rStyle w:val="scomma"/>
                <w:rFonts w:ascii="Consolas" w:hAnsi="Consolas" w:cs="Consolas"/>
                <w:color w:val="666666"/>
                <w:sz w:val="16"/>
                <w:szCs w:val="16"/>
              </w:rPr>
              <w:t>,</w:t>
            </w:r>
          </w:p>
          <w:p w14:paraId="55436F1E" w14:textId="6061B77B" w:rsidR="006E495F" w:rsidRDefault="006E495F" w:rsidP="00773C6C">
            <w:pPr>
              <w:rPr>
                <w:rStyle w:val="sbracket"/>
                <w:rFonts w:ascii="Consolas" w:hAnsi="Consolas" w:cs="Consolas"/>
                <w:color w:val="666666"/>
                <w:sz w:val="16"/>
                <w:szCs w:val="16"/>
              </w:rPr>
            </w:pPr>
            <w:r>
              <w:rPr>
                <w:rFonts w:ascii="Consolas" w:hAnsi="Consolas" w:cs="Consolas"/>
                <w:color w:val="555555"/>
                <w:sz w:val="16"/>
                <w:szCs w:val="16"/>
              </w:rPr>
              <w:t xml:space="preserve">    </w:t>
            </w:r>
            <w:r w:rsidRPr="006B479A">
              <w:rPr>
                <w:rStyle w:val="sobjectk"/>
                <w:rFonts w:ascii="Consolas" w:hAnsi="Consolas" w:cs="Consolas"/>
                <w:b/>
                <w:bCs/>
                <w:color w:val="333333"/>
                <w:sz w:val="16"/>
                <w:szCs w:val="16"/>
              </w:rPr>
              <w:t>"</w:t>
            </w:r>
            <w:r w:rsidRPr="006E495F">
              <w:rPr>
                <w:rStyle w:val="sobjectk"/>
                <w:rFonts w:ascii="Consolas" w:hAnsi="Consolas" w:cs="Consolas"/>
                <w:b/>
                <w:bCs/>
                <w:color w:val="333333"/>
                <w:sz w:val="16"/>
                <w:szCs w:val="16"/>
              </w:rPr>
              <w:t>programSearchResult</w:t>
            </w:r>
            <w:r w:rsidRPr="006B479A">
              <w:rPr>
                <w:rStyle w:val="sobjectk"/>
                <w:rFonts w:ascii="Consolas" w:hAnsi="Consolas" w:cs="Consolas"/>
                <w:b/>
                <w:bCs/>
                <w:color w:val="333333"/>
                <w:sz w:val="16"/>
                <w:szCs w:val="16"/>
              </w:rPr>
              <w:t>"</w:t>
            </w:r>
            <w:r w:rsidRPr="006B479A">
              <w:rPr>
                <w:rStyle w:val="scolon"/>
                <w:rFonts w:ascii="Consolas" w:hAnsi="Consolas" w:cs="Consolas"/>
                <w:color w:val="666666"/>
                <w:sz w:val="16"/>
                <w:szCs w:val="16"/>
              </w:rPr>
              <w:t>:</w:t>
            </w:r>
            <w:r w:rsidRPr="006B479A">
              <w:rPr>
                <w:rStyle w:val="sbrace"/>
                <w:rFonts w:ascii="Consolas" w:hAnsi="Consolas" w:cs="Consolas"/>
                <w:color w:val="666666"/>
                <w:sz w:val="16"/>
                <w:szCs w:val="16"/>
              </w:rPr>
              <w:t>{</w:t>
            </w:r>
            <w:r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Pr>
                <w:rFonts w:ascii="Consolas" w:hAnsi="Consolas" w:cs="Consolas"/>
                <w:color w:val="555555"/>
                <w:sz w:val="16"/>
                <w:szCs w:val="16"/>
              </w:rPr>
              <w:t xml:space="preserve">   </w:t>
            </w:r>
            <w:r w:rsidR="006B479A" w:rsidRPr="006B479A">
              <w:rPr>
                <w:rStyle w:val="sobjectk"/>
                <w:rFonts w:ascii="Consolas" w:hAnsi="Consolas" w:cs="Consolas"/>
                <w:b/>
                <w:bCs/>
                <w:color w:val="333333"/>
                <w:sz w:val="16"/>
                <w:szCs w:val="16"/>
              </w:rPr>
              <w:t>"packSearchResultItem"</w:t>
            </w:r>
            <w:r w:rsidR="006B479A" w:rsidRPr="006B479A">
              <w:rPr>
                <w:rStyle w:val="scolon"/>
                <w:rFonts w:ascii="Consolas" w:hAnsi="Consolas" w:cs="Consolas"/>
                <w:color w:val="666666"/>
                <w:sz w:val="16"/>
                <w:szCs w:val="16"/>
              </w:rPr>
              <w:t>:</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Pr>
                <w:rFonts w:ascii="Consolas" w:hAnsi="Consolas" w:cs="Consolas"/>
                <w:color w:val="555555"/>
                <w:sz w:val="16"/>
                <w:szCs w:val="16"/>
              </w:rPr>
              <w:t xml:space="preserve">  </w:t>
            </w:r>
            <w:r w:rsidR="006B479A" w:rsidRPr="006B479A">
              <w:rPr>
                <w:rFonts w:ascii="Consolas" w:hAnsi="Consolas" w:cs="Consolas"/>
                <w:color w:val="555555"/>
                <w:sz w:val="16"/>
                <w:szCs w:val="16"/>
              </w:rPr>
              <w:t> </w:t>
            </w:r>
            <w:r w:rsidR="006B479A" w:rsidRPr="006B479A">
              <w:rPr>
                <w:rStyle w:val="sobjectk"/>
                <w:rFonts w:ascii="Consolas" w:hAnsi="Consolas" w:cs="Consolas"/>
                <w:b/>
                <w:bCs/>
                <w:color w:val="333333"/>
                <w:sz w:val="16"/>
                <w:szCs w:val="16"/>
              </w:rPr>
              <w:t>"1002"</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"101272"</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"CTV News Channel"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"CTV NN"</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4</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"priceplanCd"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"theme pack (v1)"</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"24 hours a day, CTV News Channel HD draws on the vast resources of Canada's #1 news organization, CTV News, to deliver breaking news the second it happens from communities across Canada and around the world."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"1002"</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"onPromotionInd"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"promotionDiscountNum"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0</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"706087"</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"CTV News Channel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"ChannelPD4"</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"24 hours a day, CTV News Channel HD draws on the vast resources of Canada's #1 news organization, CTV News, to deliver breaking news the second it happens from communities across Canada and around the world."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"801"</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F84AF1">
              <w:rPr>
                <w:rStyle w:val="sobjectk"/>
                <w:rFonts w:ascii="Consolas" w:hAnsi="Consolas" w:cs="Consolas"/>
                <w:b/>
                <w:bCs/>
                <w:color w:val="333333"/>
                <w:sz w:val="16"/>
                <w:szCs w:val="16"/>
                <w:highlight w:val="yellow"/>
              </w:rPr>
              <w:t>"searchMatchInd"</w:t>
            </w:r>
            <w:r w:rsidR="006B479A" w:rsidRPr="00F84AF1">
              <w:rPr>
                <w:rStyle w:val="scolon"/>
                <w:rFonts w:ascii="Consolas" w:hAnsi="Consolas" w:cs="Consolas"/>
                <w:color w:val="666666"/>
                <w:sz w:val="16"/>
                <w:szCs w:val="16"/>
                <w:highlight w:val="yellow"/>
              </w:rPr>
              <w:t>:</w:t>
            </w:r>
            <w:r w:rsidR="006B479A" w:rsidRPr="00F84AF1">
              <w:rPr>
                <w:rStyle w:val="sobjectv"/>
                <w:rFonts w:ascii="Consolas" w:hAnsi="Consolas" w:cs="Consolas"/>
                <w:color w:val="555555"/>
                <w:sz w:val="16"/>
                <w:szCs w:val="16"/>
                <w:highlight w:val="yellow"/>
              </w:rPr>
              <w:t>true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"1124008"</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"CTV News Channel 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"Old CTV NN"</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"24 hours a day, CTV News Channel HD draws on the vast resources of Canada's #1 news organization, CTV News, to deliver breaking news the second it happens from communities across Canada and around the world."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"9801"</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lastRenderedPageBreak/>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"MediaroomTV-HS"</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"MediaroomTV-HS2.0"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"101275"</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"Bloomberg Television"</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"Bloomberg"</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4</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"priceplanCd"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"theme pack (v1)"</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"Bloomberg Television is based on the power of Bloomberg News, a global infrastructure of some of the world's best business reporters. Bloomberg Television delivers the most timely, accurate and concise business news coverage, together with context and insights based on unbiased information."</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"1002"</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"onPromotionInd"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"promotionDiscountNum"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0</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"751002"</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"Bloomberg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"Bloomberg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"Bloomberg Television is based on the power of Bloomberg News, a global infrastructure of some of the world's best business reporters. Bloomberg Television delivers the most timely, accurate and concise business news coverage, together with context and insights based on unbiased information."</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"817"</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"1124002"</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"Bloomberg 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"Old Bloomberg"</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"Bloomberg Television is based on the power of Bloomberg News, a global infrastructure of some of the world's best business reporters. Bloomberg Television delivers the most timely, accurate and concise business news coverage, together with context and insights based on unbiased information."</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"9817"</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lastRenderedPageBreak/>
              <w:t>                    </w:t>
            </w:r>
            <w:r w:rsidR="006B479A" w:rsidRPr="006B479A">
              <w:rPr>
                <w:rStyle w:val="sbrace"/>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"MediaroomTV-HS"</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"MediaroomTV-HS2.0"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"1006"</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"620392"</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"PakSuperChannel"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18</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"priceplanCd"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"441343"</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"packTXT"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"Movies, series, Showtime Championship Boxing &amp; Strikeforce MMA, documentaries, concerts, anime, and much more."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"1006"</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"onPromotionInd"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"promotionDiscountNum"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0</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"706049"</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4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"ChannelPD13"</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4 will take hold of your roots with premium programming shot and produced in Canada as well as Canadian themed content."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"420"</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"912042"</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"My 9 New York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"ChannelPD24"</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"My 9 New York is the flagship television station of the MyNetworkTV programming service."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"275"</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"706086"</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3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"ChannelPD9"</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3 includes intelligent documentaries, quirky comedies, and addicting drama series. If you're looking to add a little culture to your TV line-up, enjoy an award-</w:t>
            </w:r>
            <w:r w:rsidR="006B479A" w:rsidRPr="006B479A">
              <w:rPr>
                <w:rStyle w:val="sobjectv"/>
                <w:rFonts w:ascii="Consolas" w:hAnsi="Consolas" w:cs="Consolas"/>
                <w:color w:val="555555"/>
                <w:sz w:val="16"/>
                <w:szCs w:val="16"/>
              </w:rPr>
              <w:lastRenderedPageBreak/>
              <w:t>winning selection of international film festival hits and the best of Bollywood."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"419"</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"101202"</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"CW Los Angeles"</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"KTLA"</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"The CW Network was formed as a joint venture between Warner Bros. Entertainment and CBS Corporation."</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"9145"</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"700548"</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"CW Los Angeles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"KTLA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"The CW Network was formed as a joint venture between Warner Bros. Entertainment and CBS Corporation."</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"145"</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"620320"</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1"</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Ch1"</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1 offers a broad sampling of programs across genres, a round-up of the best Super Channel has to offer."</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"9417"</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lastRenderedPageBreak/>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"620330"</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1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Ch1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HD 1 mirrors the programming of Super Channel 1 in High Defintion."</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"417"</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"620316"</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2"</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Ch2"</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2 features action, horror, sci-fi, extreme sports, dark and explicit comedies, as well as gaming, anime and music."</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"9418"</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"620331"</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2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Ch2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"If you're looking for even more HD, check out Super Channel HD 2 for an eclectic selection of movies, series &amp; televised events from every genre. Crystal-clear and always razor-sharp."</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"418"</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"620315"</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3"</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Ch3"</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3 includes intelligent documentaries, quirky comedies, and addicting drama series. If you're looking to add a little culture to your TV line-up, enjoy an award-winning selection of international film festival hits and the best of Bollywood."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lastRenderedPageBreak/>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"9419"</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"620324"</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4"</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Ch4"</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"Super Channel 4 will take hold of your roots with premium programming shot and produced in Canada as well as Canadian themed content."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"9420"</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"101205"</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"CW Chicago"</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"WGN"</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"The Chicago Superstation features the White Sox, Cubs &amp; the Bulls, movies, plus classic series."</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"9285"</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"101213"</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"CW Chicago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"WGN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"The Chicago Superstation features the White Sox, Cubs &amp; the Bulls, movies, plus classic series."</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"285"</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lastRenderedPageBreak/>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"101206"</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"CW New York"</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"WPIX"</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"Prime time programming, award winning news, hit movies, first-run programs, off-network sitcom favorites, quality children's programming and public affairs shows, as well as outstanding event coverage.   CW New York is the official broadcast television home of the New York Mets since 1999."</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"9286"</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"700549"</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"CW New York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"WPIX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"Prime time programming, award winning news, hit movies, first-run programs, off-network sitcom favorites, quality children's programming and public affairs shows, as well as outstanding event coverage.CW New York is the official broadcast television home of the New York Mets since 1999."</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"286"</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"101207"</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"TV38 Boston"</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"WSBK"</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"TV 38 Boston is the flagship television station of the MyNetworkTV programming service."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"9280"</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"700547"</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"TV38 Boston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"WSBK 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"TV 38 Boston is the flagship television station of the MyNetworkTV programming service."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lastRenderedPageBreak/>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"HD"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"280"</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"101208"</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"My 9 New York"</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"WWOR"</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"My 9 New York is the flagship television station of the MyNetworkTV programming service."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"9275"</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"MediaroomTV-HS"</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"MediaroomTV-HS2.0"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"channelSearchResultItem"</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"101145"</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"BBC Canada"</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"BBC Canada"</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"In partnership with the world renowned BBC, BBC Canada offers access to never before seen programs in Canada like the hugely popular Top Gear and The Jonathan Ross Show."</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"1002"</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4</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"376"</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"MediaroomTV-HS"</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"MediaroomTV-HS2.0"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"101139"</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"CBN"</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"CBN"</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"CBN (Commonwealth Broadcasting Network) serves the Caribbean community in Canada and provides general entertainment in English. Features comprehensive news, enterta</w:t>
            </w:r>
            <w:r w:rsidR="006B479A" w:rsidRPr="006B479A">
              <w:rPr>
                <w:rStyle w:val="sobjectv"/>
                <w:rFonts w:ascii="Consolas" w:hAnsi="Consolas" w:cs="Consolas"/>
                <w:color w:val="555555"/>
                <w:sz w:val="16"/>
                <w:szCs w:val="16"/>
              </w:rPr>
              <w:lastRenderedPageBreak/>
              <w:t>inment, dramas and sporting events from the Caribbean region and Africa and includes year round cricket events."</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false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"1020"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7</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"2371"</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"MediaroomTV-HS"</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"MediaroomTV-HS2.0"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"searchMatchInd"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null</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"channelId"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"101141"</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"channelNm"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"EuroNews"</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"EuroNews"</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"channelTxt"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"EuroNews covers world news from a European perspective, in the English language."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"alaCarteInd"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"purchasableInd"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true</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"tvResolutionCd"</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"SD"</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"displayCategoryCdList"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"1000"</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"1018"</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"channelPriceAmt"</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2</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"geoTargetMarketChannelNum"</w:t>
            </w:r>
            <w:r w:rsidR="006B479A" w:rsidRPr="006B479A">
              <w:rPr>
                <w:rStyle w:val="scolon"/>
                <w:rFonts w:ascii="Consolas" w:hAnsi="Consolas" w:cs="Consolas"/>
                <w:color w:val="666666"/>
                <w:sz w:val="16"/>
                <w:szCs w:val="16"/>
              </w:rPr>
              <w:t>:</w:t>
            </w:r>
            <w:r w:rsidR="006B479A" w:rsidRPr="006B479A">
              <w:rPr>
                <w:rStyle w:val="sobjectv"/>
                <w:rFonts w:ascii="Consolas" w:hAnsi="Consolas" w:cs="Consolas"/>
                <w:color w:val="555555"/>
                <w:sz w:val="16"/>
                <w:szCs w:val="16"/>
              </w:rPr>
              <w:t>"831"</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rPr>
              <w:t>"offerCdList"</w:t>
            </w:r>
            <w:r w:rsidR="006B479A" w:rsidRPr="006B479A">
              <w:rPr>
                <w:rStyle w:val="scolon"/>
                <w:rFonts w:ascii="Consolas" w:hAnsi="Consolas" w:cs="Consolas"/>
                <w:color w:val="666666"/>
                <w:sz w:val="16"/>
                <w:szCs w:val="16"/>
              </w:rPr>
              <w:t>:</w:t>
            </w:r>
            <w:r w:rsidR="006B479A" w:rsidRPr="006B479A">
              <w:rPr>
                <w:rStyle w:val="sbracket"/>
                <w:rFonts w:ascii="Consolas" w:hAnsi="Consolas" w:cs="Consolas"/>
                <w:color w:val="666666"/>
                <w:sz w:val="16"/>
                <w:szCs w:val="16"/>
              </w:rPr>
              <w:t>[</w:t>
            </w:r>
            <w:r w:rsidR="006B479A" w:rsidRPr="006B479A">
              <w:rPr>
                <w:rStyle w:val="apple-converted-space"/>
                <w:rFonts w:ascii="Consolas" w:hAnsi="Consolas" w:cs="Consolas"/>
                <w:color w:val="666666"/>
                <w:sz w:val="16"/>
                <w:szCs w:val="16"/>
              </w:rPr>
              <w:t>  </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"MediaroomTV-HS"</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arrayv"/>
                <w:rFonts w:ascii="Consolas" w:hAnsi="Consolas" w:cs="Consolas"/>
                <w:color w:val="555555"/>
                <w:sz w:val="16"/>
                <w:szCs w:val="16"/>
              </w:rPr>
              <w:t>"MediaroomTV-HS2.0"</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r w:rsidR="006B479A" w:rsidRPr="006B479A">
              <w:rPr>
                <w:rStyle w:val="scomma"/>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objectk"/>
                <w:rFonts w:ascii="Consolas" w:hAnsi="Consolas" w:cs="Consolas"/>
                <w:b/>
                <w:bCs/>
                <w:color w:val="333333"/>
                <w:sz w:val="16"/>
                <w:szCs w:val="16"/>
                <w:highlight w:val="yellow"/>
              </w:rPr>
              <w:t>"searchMatchInd"</w:t>
            </w:r>
            <w:r w:rsidR="006B479A" w:rsidRPr="006B479A">
              <w:rPr>
                <w:rStyle w:val="scolon"/>
                <w:rFonts w:ascii="Consolas" w:hAnsi="Consolas" w:cs="Consolas"/>
                <w:color w:val="666666"/>
                <w:sz w:val="16"/>
                <w:szCs w:val="16"/>
                <w:highlight w:val="yellow"/>
              </w:rPr>
              <w:t>:</w:t>
            </w:r>
            <w:r w:rsidR="006B479A" w:rsidRPr="006B479A">
              <w:rPr>
                <w:rStyle w:val="sobjectv"/>
                <w:rFonts w:ascii="Consolas" w:hAnsi="Consolas" w:cs="Consolas"/>
                <w:color w:val="555555"/>
                <w:sz w:val="16"/>
                <w:szCs w:val="16"/>
                <w:highlight w:val="yellow"/>
              </w:rPr>
              <w:t>null</w:t>
            </w:r>
            <w:r w:rsidR="006B479A" w:rsidRPr="006B479A">
              <w:rPr>
                <w:rFonts w:ascii="Consolas" w:hAnsi="Consolas" w:cs="Consolas"/>
                <w:color w:val="555555"/>
                <w:sz w:val="16"/>
                <w:szCs w:val="16"/>
              </w:rPr>
              <w:br/>
              <w:t>        </w:t>
            </w:r>
            <w:r w:rsidR="006B479A" w:rsidRPr="006B479A">
              <w:rPr>
                <w:rStyle w:val="sbrace"/>
                <w:rFonts w:ascii="Consolas" w:hAnsi="Consolas" w:cs="Consolas"/>
                <w:color w:val="666666"/>
                <w:sz w:val="16"/>
                <w:szCs w:val="16"/>
              </w:rPr>
              <w:t>}</w:t>
            </w:r>
            <w:r w:rsidR="006B479A" w:rsidRPr="006B479A">
              <w:rPr>
                <w:rFonts w:ascii="Consolas" w:hAnsi="Consolas" w:cs="Consolas"/>
                <w:color w:val="555555"/>
                <w:sz w:val="16"/>
                <w:szCs w:val="16"/>
              </w:rPr>
              <w:br/>
              <w:t>    </w:t>
            </w:r>
            <w:r w:rsidR="006B479A" w:rsidRPr="006B479A">
              <w:rPr>
                <w:rStyle w:val="sbracket"/>
                <w:rFonts w:ascii="Consolas" w:hAnsi="Consolas" w:cs="Consolas"/>
                <w:color w:val="666666"/>
                <w:sz w:val="16"/>
                <w:szCs w:val="16"/>
              </w:rPr>
              <w:t>]</w:t>
            </w:r>
          </w:p>
          <w:p w14:paraId="39BFC180" w14:textId="10A7751C" w:rsidR="00985735" w:rsidRPr="006B479A" w:rsidRDefault="006E495F" w:rsidP="00773C6C">
            <w:pPr>
              <w:rPr>
                <w:sz w:val="16"/>
                <w:szCs w:val="16"/>
              </w:rPr>
            </w:pPr>
            <w:r>
              <w:rPr>
                <w:rStyle w:val="sbracket"/>
                <w:rFonts w:ascii="Consolas" w:hAnsi="Consolas" w:cs="Consolas"/>
                <w:color w:val="666666"/>
                <w:sz w:val="16"/>
                <w:szCs w:val="16"/>
              </w:rPr>
              <w:t xml:space="preserve">    }</w:t>
            </w:r>
            <w:r w:rsidR="006B479A" w:rsidRPr="006B479A">
              <w:rPr>
                <w:rFonts w:ascii="Consolas" w:hAnsi="Consolas" w:cs="Consolas"/>
                <w:color w:val="555555"/>
                <w:sz w:val="16"/>
                <w:szCs w:val="16"/>
              </w:rPr>
              <w:br/>
            </w:r>
            <w:r w:rsidR="006B479A" w:rsidRPr="006B479A">
              <w:rPr>
                <w:rStyle w:val="sbrace"/>
                <w:rFonts w:ascii="Consolas" w:hAnsi="Consolas" w:cs="Consolas"/>
                <w:color w:val="666666"/>
                <w:sz w:val="16"/>
                <w:szCs w:val="16"/>
              </w:rPr>
              <w:t>}</w:t>
            </w:r>
          </w:p>
          <w:p w14:paraId="01934D75" w14:textId="77777777" w:rsidR="00DC2CBA" w:rsidRPr="00DD4D69" w:rsidRDefault="00DC2CBA" w:rsidP="00773C6C">
            <w:pPr>
              <w:rPr>
                <w:sz w:val="18"/>
                <w:szCs w:val="18"/>
              </w:rPr>
            </w:pPr>
          </w:p>
          <w:p w14:paraId="01934D79" w14:textId="0E5A501B" w:rsidR="0058582A" w:rsidRPr="00021469" w:rsidRDefault="0058582A" w:rsidP="00CC5ABF">
            <w:pPr>
              <w:rPr>
                <w:sz w:val="16"/>
                <w:szCs w:val="16"/>
              </w:rPr>
            </w:pPr>
          </w:p>
        </w:tc>
      </w:tr>
      <w:tr w:rsidR="000A44D9" w14:paraId="01934D95" w14:textId="77777777" w:rsidTr="00984431">
        <w:tc>
          <w:tcPr>
            <w:tcW w:w="1242" w:type="dxa"/>
            <w:tcBorders>
              <w:top w:val="single" w:sz="4" w:space="0" w:color="auto"/>
              <w:left w:val="single" w:sz="4" w:space="0" w:color="auto"/>
              <w:bottom w:val="single" w:sz="4" w:space="0" w:color="auto"/>
              <w:right w:val="single" w:sz="4" w:space="0" w:color="auto"/>
            </w:tcBorders>
          </w:tcPr>
          <w:p w14:paraId="01934D7B" w14:textId="30FF9894" w:rsidR="000A44D9" w:rsidRDefault="00534CE1" w:rsidP="00773C6C">
            <w:pPr>
              <w:rPr>
                <w:b/>
                <w:sz w:val="18"/>
                <w:szCs w:val="16"/>
              </w:rPr>
            </w:pPr>
            <w:r>
              <w:rPr>
                <w:b/>
                <w:sz w:val="18"/>
                <w:szCs w:val="16"/>
              </w:rPr>
              <w:lastRenderedPageBreak/>
              <w:t>Note</w:t>
            </w:r>
          </w:p>
        </w:tc>
        <w:tc>
          <w:tcPr>
            <w:tcW w:w="8647" w:type="dxa"/>
            <w:tcBorders>
              <w:top w:val="single" w:sz="4" w:space="0" w:color="auto"/>
              <w:left w:val="single" w:sz="4" w:space="0" w:color="auto"/>
              <w:bottom w:val="single" w:sz="4" w:space="0" w:color="auto"/>
              <w:right w:val="single" w:sz="4" w:space="0" w:color="auto"/>
            </w:tcBorders>
          </w:tcPr>
          <w:p w14:paraId="01934D86" w14:textId="77777777" w:rsidR="004236CC" w:rsidRPr="00CC5ABF" w:rsidRDefault="004236CC" w:rsidP="00534CE1">
            <w:pPr>
              <w:pStyle w:val="NoSpacing"/>
              <w:rPr>
                <w:strike/>
                <w:sz w:val="18"/>
                <w:szCs w:val="18"/>
              </w:rPr>
            </w:pPr>
            <w:r w:rsidRPr="00CC5ABF">
              <w:rPr>
                <w:strike/>
                <w:sz w:val="18"/>
                <w:szCs w:val="18"/>
                <w:highlight w:val="lightGray"/>
              </w:rPr>
              <w:t>For search type = ‘</w:t>
            </w:r>
            <w:r w:rsidRPr="00CC5ABF">
              <w:rPr>
                <w:strike/>
                <w:sz w:val="18"/>
                <w:szCs w:val="18"/>
                <w:highlight w:val="lightGray"/>
                <w:u w:val="single"/>
              </w:rPr>
              <w:t>searchCat’</w:t>
            </w:r>
            <w:r w:rsidRPr="00CC5ABF">
              <w:rPr>
                <w:strike/>
                <w:sz w:val="18"/>
                <w:szCs w:val="18"/>
              </w:rPr>
              <w:t>:</w:t>
            </w:r>
          </w:p>
          <w:p w14:paraId="01934D87" w14:textId="2B7323A9" w:rsidR="004236CC" w:rsidRDefault="004236CC" w:rsidP="00534CE1">
            <w:pPr>
              <w:pStyle w:val="NoSpacing"/>
              <w:rPr>
                <w:sz w:val="18"/>
                <w:szCs w:val="18"/>
              </w:rPr>
            </w:pPr>
            <w:r w:rsidRPr="00CC5ABF">
              <w:rPr>
                <w:strike/>
                <w:sz w:val="18"/>
                <w:szCs w:val="18"/>
              </w:rPr>
              <w:t xml:space="preserve">Retrieve all channel/pack/collection which their ‘searchCat’ </w:t>
            </w:r>
            <w:r w:rsidRPr="00CC5ABF">
              <w:rPr>
                <w:b/>
                <w:strike/>
                <w:sz w:val="18"/>
                <w:szCs w:val="18"/>
              </w:rPr>
              <w:t>match</w:t>
            </w:r>
            <w:r w:rsidRPr="00CC5ABF">
              <w:rPr>
                <w:strike/>
                <w:sz w:val="18"/>
                <w:szCs w:val="18"/>
              </w:rPr>
              <w:t xml:space="preserve">(s) </w:t>
            </w:r>
            <w:r w:rsidR="0050107C" w:rsidRPr="00CC5ABF">
              <w:rPr>
                <w:strike/>
                <w:sz w:val="18"/>
                <w:szCs w:val="18"/>
              </w:rPr>
              <w:t>search value</w:t>
            </w:r>
            <w:r w:rsidRPr="00CC5ABF">
              <w:rPr>
                <w:strike/>
                <w:sz w:val="18"/>
                <w:szCs w:val="18"/>
              </w:rPr>
              <w:t>.</w:t>
            </w:r>
          </w:p>
          <w:p w14:paraId="01934D88" w14:textId="77777777" w:rsidR="004236CC" w:rsidRDefault="004236CC" w:rsidP="00534CE1">
            <w:pPr>
              <w:pStyle w:val="NoSpacing"/>
              <w:rPr>
                <w:sz w:val="18"/>
                <w:szCs w:val="18"/>
              </w:rPr>
            </w:pPr>
          </w:p>
          <w:p w14:paraId="451E61FA" w14:textId="0837FAED" w:rsidR="00E153B7" w:rsidRDefault="004236CC" w:rsidP="00534CE1">
            <w:pPr>
              <w:pStyle w:val="NoSpacing"/>
              <w:rPr>
                <w:sz w:val="18"/>
                <w:szCs w:val="18"/>
              </w:rPr>
            </w:pPr>
            <w:r w:rsidRPr="00EE0AB8">
              <w:rPr>
                <w:sz w:val="18"/>
                <w:szCs w:val="18"/>
                <w:highlight w:val="lightGray"/>
              </w:rPr>
              <w:t>For search type = ‘</w:t>
            </w:r>
            <w:r w:rsidR="00E153B7" w:rsidRPr="00EE0AB8">
              <w:rPr>
                <w:sz w:val="18"/>
                <w:szCs w:val="18"/>
                <w:highlight w:val="lightGray"/>
                <w:u w:val="single"/>
              </w:rPr>
              <w:t>name</w:t>
            </w:r>
            <w:r w:rsidRPr="00EE0AB8">
              <w:rPr>
                <w:sz w:val="18"/>
                <w:szCs w:val="18"/>
                <w:highlight w:val="lightGray"/>
              </w:rPr>
              <w:t>’</w:t>
            </w:r>
            <w:r>
              <w:rPr>
                <w:sz w:val="18"/>
                <w:szCs w:val="18"/>
              </w:rPr>
              <w:t>:</w:t>
            </w:r>
          </w:p>
          <w:p w14:paraId="56AA5C0F" w14:textId="39A188DD" w:rsidR="00E43ADE" w:rsidRDefault="00E43ADE" w:rsidP="00534CE1">
            <w:pPr>
              <w:pStyle w:val="NoSpacing"/>
              <w:rPr>
                <w:sz w:val="18"/>
                <w:szCs w:val="18"/>
              </w:rPr>
            </w:pPr>
            <w:r>
              <w:rPr>
                <w:sz w:val="18"/>
                <w:szCs w:val="18"/>
              </w:rPr>
              <w:t>Retrieve following programs:</w:t>
            </w:r>
          </w:p>
          <w:p w14:paraId="7CB98941" w14:textId="77777777" w:rsidR="00E153B7" w:rsidRDefault="00E43ADE" w:rsidP="00534CE1">
            <w:pPr>
              <w:pStyle w:val="NoSpacing"/>
              <w:rPr>
                <w:sz w:val="18"/>
                <w:szCs w:val="18"/>
              </w:rPr>
            </w:pPr>
            <w:r>
              <w:rPr>
                <w:sz w:val="18"/>
                <w:szCs w:val="18"/>
              </w:rPr>
              <w:t>C</w:t>
            </w:r>
            <w:r w:rsidR="004236CC">
              <w:rPr>
                <w:sz w:val="18"/>
                <w:szCs w:val="18"/>
              </w:rPr>
              <w:t>hannel</w:t>
            </w:r>
            <w:r w:rsidR="001B4177">
              <w:rPr>
                <w:sz w:val="18"/>
                <w:szCs w:val="18"/>
              </w:rPr>
              <w:t xml:space="preserve"> </w:t>
            </w:r>
            <w:r w:rsidR="00E153B7">
              <w:rPr>
                <w:sz w:val="18"/>
                <w:szCs w:val="18"/>
              </w:rPr>
              <w:t xml:space="preserve"> -</w:t>
            </w:r>
          </w:p>
          <w:p w14:paraId="6C7D460A" w14:textId="41874046" w:rsidR="00E43ADE" w:rsidRDefault="00E153B7" w:rsidP="00E153B7">
            <w:pPr>
              <w:pStyle w:val="NoSpacing"/>
              <w:ind w:left="720"/>
              <w:rPr>
                <w:sz w:val="18"/>
                <w:szCs w:val="18"/>
              </w:rPr>
            </w:pPr>
            <w:r>
              <w:rPr>
                <w:sz w:val="18"/>
                <w:szCs w:val="18"/>
              </w:rPr>
              <w:t>A</w:t>
            </w:r>
            <w:r w:rsidR="00E43ADE">
              <w:rPr>
                <w:sz w:val="18"/>
                <w:szCs w:val="18"/>
              </w:rPr>
              <w:t xml:space="preserve">ll </w:t>
            </w:r>
            <w:r w:rsidR="00CF2785" w:rsidRPr="00CC5ABF">
              <w:rPr>
                <w:b/>
                <w:sz w:val="18"/>
                <w:szCs w:val="18"/>
              </w:rPr>
              <w:t xml:space="preserve">a la cart </w:t>
            </w:r>
            <w:r w:rsidR="00E43ADE" w:rsidRPr="00CC5ABF">
              <w:rPr>
                <w:b/>
                <w:sz w:val="18"/>
                <w:szCs w:val="18"/>
              </w:rPr>
              <w:t>channels</w:t>
            </w:r>
            <w:r w:rsidR="00CF2785">
              <w:rPr>
                <w:sz w:val="18"/>
                <w:szCs w:val="18"/>
              </w:rPr>
              <w:t xml:space="preserve"> (available in that geo range)</w:t>
            </w:r>
            <w:r w:rsidR="00E43ADE">
              <w:rPr>
                <w:sz w:val="18"/>
                <w:szCs w:val="18"/>
              </w:rPr>
              <w:t xml:space="preserve"> which </w:t>
            </w:r>
            <w:r w:rsidR="00E43ADE" w:rsidRPr="00CC5ABF">
              <w:rPr>
                <w:sz w:val="18"/>
                <w:szCs w:val="18"/>
                <w:u w:val="single"/>
              </w:rPr>
              <w:t>name</w:t>
            </w:r>
            <w:r w:rsidR="00E43ADE">
              <w:rPr>
                <w:sz w:val="18"/>
                <w:szCs w:val="18"/>
              </w:rPr>
              <w:t xml:space="preserve"> contains search value.</w:t>
            </w:r>
          </w:p>
          <w:p w14:paraId="28FCA505" w14:textId="183D8FF7" w:rsidR="00CC5ABF" w:rsidRDefault="00CC5ABF" w:rsidP="00E153B7">
            <w:pPr>
              <w:pStyle w:val="NoSpacing"/>
              <w:ind w:left="720"/>
              <w:rPr>
                <w:sz w:val="18"/>
                <w:szCs w:val="18"/>
              </w:rPr>
            </w:pPr>
            <w:r>
              <w:rPr>
                <w:sz w:val="18"/>
                <w:szCs w:val="18"/>
              </w:rPr>
              <w:t xml:space="preserve">All a la cart channels (available in that geo range) which </w:t>
            </w:r>
            <w:r w:rsidRPr="00CC5ABF">
              <w:rPr>
                <w:sz w:val="18"/>
                <w:szCs w:val="18"/>
                <w:u w:val="single"/>
              </w:rPr>
              <w:t>search category</w:t>
            </w:r>
            <w:r>
              <w:rPr>
                <w:sz w:val="18"/>
                <w:szCs w:val="18"/>
              </w:rPr>
              <w:t xml:space="preserve"> contains search value.</w:t>
            </w:r>
          </w:p>
          <w:p w14:paraId="055CC387" w14:textId="48973778" w:rsidR="00E153B7" w:rsidRDefault="00E43ADE" w:rsidP="00534CE1">
            <w:pPr>
              <w:pStyle w:val="NoSpacing"/>
              <w:rPr>
                <w:sz w:val="18"/>
                <w:szCs w:val="18"/>
              </w:rPr>
            </w:pPr>
            <w:r>
              <w:rPr>
                <w:sz w:val="18"/>
                <w:szCs w:val="18"/>
              </w:rPr>
              <w:t>P</w:t>
            </w:r>
            <w:r w:rsidR="004236CC">
              <w:rPr>
                <w:sz w:val="18"/>
                <w:szCs w:val="18"/>
              </w:rPr>
              <w:t>ack</w:t>
            </w:r>
            <w:r w:rsidR="001B4177">
              <w:rPr>
                <w:sz w:val="18"/>
                <w:szCs w:val="18"/>
              </w:rPr>
              <w:t xml:space="preserve"> </w:t>
            </w:r>
            <w:r w:rsidR="00E153B7">
              <w:rPr>
                <w:sz w:val="18"/>
                <w:szCs w:val="18"/>
              </w:rPr>
              <w:t>-</w:t>
            </w:r>
          </w:p>
          <w:p w14:paraId="4B9FA46F" w14:textId="0788428C" w:rsidR="00E153B7" w:rsidRDefault="00E153B7" w:rsidP="00E153B7">
            <w:pPr>
              <w:pStyle w:val="NoSpacing"/>
              <w:ind w:left="720"/>
              <w:rPr>
                <w:sz w:val="18"/>
                <w:szCs w:val="18"/>
              </w:rPr>
            </w:pPr>
            <w:r>
              <w:rPr>
                <w:sz w:val="18"/>
                <w:szCs w:val="18"/>
              </w:rPr>
              <w:t>A</w:t>
            </w:r>
            <w:r w:rsidR="00E43ADE">
              <w:rPr>
                <w:sz w:val="18"/>
                <w:szCs w:val="18"/>
              </w:rPr>
              <w:t xml:space="preserve">ll packs which name contains search value and are available in that geo range. </w:t>
            </w:r>
          </w:p>
          <w:p w14:paraId="6EF55289" w14:textId="46740693" w:rsidR="00E43ADE" w:rsidRDefault="00E43ADE" w:rsidP="00E153B7">
            <w:pPr>
              <w:pStyle w:val="NoSpacing"/>
              <w:ind w:left="720"/>
              <w:rPr>
                <w:sz w:val="18"/>
                <w:szCs w:val="18"/>
              </w:rPr>
            </w:pPr>
            <w:r>
              <w:rPr>
                <w:sz w:val="18"/>
                <w:szCs w:val="18"/>
              </w:rPr>
              <w:t xml:space="preserve">All packs which included channels (if channels name contains search value) and are available in that geo range. </w:t>
            </w:r>
          </w:p>
          <w:p w14:paraId="116D97A1" w14:textId="77777777" w:rsidR="00E153B7" w:rsidRPr="00E662F0" w:rsidRDefault="001B4177" w:rsidP="00534CE1">
            <w:pPr>
              <w:pStyle w:val="NoSpacing"/>
              <w:rPr>
                <w:strike/>
                <w:sz w:val="18"/>
                <w:szCs w:val="18"/>
              </w:rPr>
            </w:pPr>
            <w:r w:rsidRPr="00E662F0">
              <w:rPr>
                <w:strike/>
                <w:sz w:val="18"/>
                <w:szCs w:val="18"/>
              </w:rPr>
              <w:t>C</w:t>
            </w:r>
            <w:r w:rsidR="004236CC" w:rsidRPr="00E662F0">
              <w:rPr>
                <w:strike/>
                <w:sz w:val="18"/>
                <w:szCs w:val="18"/>
              </w:rPr>
              <w:t>ollection</w:t>
            </w:r>
            <w:r w:rsidRPr="00E662F0">
              <w:rPr>
                <w:strike/>
                <w:sz w:val="18"/>
                <w:szCs w:val="18"/>
              </w:rPr>
              <w:t xml:space="preserve"> - </w:t>
            </w:r>
            <w:r w:rsidR="004236CC" w:rsidRPr="00E662F0">
              <w:rPr>
                <w:strike/>
                <w:sz w:val="18"/>
                <w:szCs w:val="18"/>
              </w:rPr>
              <w:t xml:space="preserve"> </w:t>
            </w:r>
          </w:p>
          <w:p w14:paraId="0F4A6F7D" w14:textId="77777777" w:rsidR="00E153B7" w:rsidRPr="00E662F0" w:rsidRDefault="00E153B7" w:rsidP="00E153B7">
            <w:pPr>
              <w:pStyle w:val="NoSpacing"/>
              <w:ind w:left="720"/>
              <w:rPr>
                <w:strike/>
                <w:sz w:val="18"/>
                <w:szCs w:val="18"/>
              </w:rPr>
            </w:pPr>
            <w:r w:rsidRPr="00E662F0">
              <w:rPr>
                <w:strike/>
                <w:sz w:val="18"/>
                <w:szCs w:val="18"/>
              </w:rPr>
              <w:t>All collections which name contains search value.</w:t>
            </w:r>
          </w:p>
          <w:p w14:paraId="01934D8A" w14:textId="2829DC1F" w:rsidR="00534CE1" w:rsidRPr="00E662F0" w:rsidRDefault="00E153B7" w:rsidP="00E153B7">
            <w:pPr>
              <w:pStyle w:val="NoSpacing"/>
              <w:ind w:left="720"/>
              <w:rPr>
                <w:strike/>
                <w:sz w:val="18"/>
                <w:szCs w:val="18"/>
              </w:rPr>
            </w:pPr>
            <w:r w:rsidRPr="00E662F0">
              <w:rPr>
                <w:strike/>
                <w:sz w:val="18"/>
                <w:szCs w:val="18"/>
              </w:rPr>
              <w:t>All collections which include channels or packs</w:t>
            </w:r>
            <w:r w:rsidR="006A7BD9" w:rsidRPr="00E662F0">
              <w:rPr>
                <w:strike/>
                <w:sz w:val="18"/>
                <w:szCs w:val="18"/>
              </w:rPr>
              <w:t xml:space="preserve"> which</w:t>
            </w:r>
            <w:r w:rsidRPr="00E662F0">
              <w:rPr>
                <w:strike/>
                <w:sz w:val="18"/>
                <w:szCs w:val="18"/>
              </w:rPr>
              <w:t xml:space="preserve"> name contain search value.</w:t>
            </w:r>
          </w:p>
          <w:p w14:paraId="01934D8B" w14:textId="4530886B" w:rsidR="004236CC" w:rsidRDefault="00EE0AB8" w:rsidP="00534CE1">
            <w:pPr>
              <w:pStyle w:val="NoSpacing"/>
              <w:rPr>
                <w:sz w:val="18"/>
                <w:szCs w:val="18"/>
              </w:rPr>
            </w:pPr>
            <w:r>
              <w:rPr>
                <w:sz w:val="18"/>
                <w:szCs w:val="18"/>
              </w:rPr>
              <w:t xml:space="preserve">Plus: </w:t>
            </w:r>
            <w:r w:rsidR="00016889">
              <w:rPr>
                <w:sz w:val="18"/>
                <w:szCs w:val="18"/>
              </w:rPr>
              <w:t>all packs in Pack sector will be grouped by display category. (requested by UI)</w:t>
            </w:r>
          </w:p>
          <w:p w14:paraId="5D674463" w14:textId="77777777" w:rsidR="00EE0AB8" w:rsidRDefault="00EE0AB8" w:rsidP="00534CE1">
            <w:pPr>
              <w:pStyle w:val="NoSpacing"/>
              <w:rPr>
                <w:sz w:val="18"/>
                <w:szCs w:val="18"/>
              </w:rPr>
            </w:pPr>
          </w:p>
          <w:p w14:paraId="023E3508" w14:textId="166B9232" w:rsidR="00202307" w:rsidRPr="00E662F0" w:rsidRDefault="00202307" w:rsidP="00202307">
            <w:pPr>
              <w:pStyle w:val="NoSpacing"/>
              <w:rPr>
                <w:strike/>
                <w:sz w:val="18"/>
                <w:szCs w:val="18"/>
              </w:rPr>
            </w:pPr>
            <w:r w:rsidRPr="00E662F0">
              <w:rPr>
                <w:strike/>
                <w:sz w:val="18"/>
                <w:szCs w:val="18"/>
                <w:highlight w:val="lightGray"/>
              </w:rPr>
              <w:t>For search type = ‘</w:t>
            </w:r>
            <w:r w:rsidRPr="00E662F0">
              <w:rPr>
                <w:strike/>
                <w:sz w:val="18"/>
                <w:szCs w:val="18"/>
                <w:highlight w:val="lightGray"/>
                <w:u w:val="single"/>
              </w:rPr>
              <w:t>description</w:t>
            </w:r>
            <w:r w:rsidRPr="00E662F0">
              <w:rPr>
                <w:strike/>
                <w:sz w:val="18"/>
                <w:szCs w:val="18"/>
                <w:highlight w:val="lightGray"/>
              </w:rPr>
              <w:t>’</w:t>
            </w:r>
            <w:r w:rsidRPr="00E662F0">
              <w:rPr>
                <w:strike/>
                <w:sz w:val="18"/>
                <w:szCs w:val="18"/>
              </w:rPr>
              <w:t>:</w:t>
            </w:r>
          </w:p>
          <w:p w14:paraId="0D72A55A" w14:textId="727CB973" w:rsidR="00202307" w:rsidRPr="00E662F0" w:rsidRDefault="00BA4BE0" w:rsidP="00534CE1">
            <w:pPr>
              <w:pStyle w:val="NoSpacing"/>
              <w:rPr>
                <w:strike/>
                <w:sz w:val="18"/>
                <w:szCs w:val="18"/>
              </w:rPr>
            </w:pPr>
            <w:r w:rsidRPr="00E662F0">
              <w:rPr>
                <w:strike/>
                <w:sz w:val="18"/>
                <w:szCs w:val="18"/>
              </w:rPr>
              <w:t>All programs (channel/pack/collection) which description contains search value.</w:t>
            </w:r>
          </w:p>
          <w:p w14:paraId="37D4429C" w14:textId="77777777" w:rsidR="00202307" w:rsidRPr="00E662F0" w:rsidRDefault="00202307" w:rsidP="00534CE1">
            <w:pPr>
              <w:pStyle w:val="NoSpacing"/>
              <w:rPr>
                <w:strike/>
                <w:sz w:val="18"/>
                <w:szCs w:val="18"/>
              </w:rPr>
            </w:pPr>
          </w:p>
          <w:p w14:paraId="01934D8C" w14:textId="2D27AC5D" w:rsidR="004236CC" w:rsidRPr="00E662F0" w:rsidRDefault="004236CC" w:rsidP="00534CE1">
            <w:pPr>
              <w:pStyle w:val="NoSpacing"/>
              <w:rPr>
                <w:strike/>
                <w:sz w:val="18"/>
                <w:szCs w:val="18"/>
              </w:rPr>
            </w:pPr>
            <w:r w:rsidRPr="00E662F0">
              <w:rPr>
                <w:strike/>
                <w:sz w:val="18"/>
                <w:szCs w:val="18"/>
              </w:rPr>
              <w:t>For search type = ‘</w:t>
            </w:r>
            <w:r w:rsidRPr="00E662F0">
              <w:rPr>
                <w:strike/>
                <w:sz w:val="18"/>
                <w:szCs w:val="18"/>
                <w:u w:val="single"/>
              </w:rPr>
              <w:t>channel</w:t>
            </w:r>
            <w:r w:rsidR="00BC5940" w:rsidRPr="00E662F0">
              <w:rPr>
                <w:strike/>
                <w:sz w:val="18"/>
                <w:szCs w:val="18"/>
                <w:u w:val="single"/>
              </w:rPr>
              <w:t>code</w:t>
            </w:r>
            <w:r w:rsidR="00952EB1" w:rsidRPr="00E662F0">
              <w:rPr>
                <w:strike/>
                <w:sz w:val="18"/>
                <w:szCs w:val="18"/>
                <w:u w:val="single"/>
              </w:rPr>
              <w:t>’</w:t>
            </w:r>
            <w:r w:rsidRPr="00E662F0">
              <w:rPr>
                <w:strike/>
                <w:sz w:val="18"/>
                <w:szCs w:val="18"/>
              </w:rPr>
              <w:t>:</w:t>
            </w:r>
          </w:p>
          <w:p w14:paraId="01934D8D" w14:textId="77777777" w:rsidR="004236CC" w:rsidRPr="00E662F0" w:rsidRDefault="004236CC" w:rsidP="00534CE1">
            <w:pPr>
              <w:pStyle w:val="NoSpacing"/>
              <w:rPr>
                <w:strike/>
                <w:sz w:val="18"/>
                <w:szCs w:val="18"/>
              </w:rPr>
            </w:pPr>
            <w:r w:rsidRPr="00E662F0">
              <w:rPr>
                <w:strike/>
                <w:sz w:val="18"/>
                <w:szCs w:val="18"/>
              </w:rPr>
              <w:t xml:space="preserve">Retrieve specified channel/pack exactly match input, and all </w:t>
            </w:r>
            <w:r w:rsidRPr="00E662F0">
              <w:rPr>
                <w:i/>
                <w:strike/>
                <w:sz w:val="18"/>
                <w:szCs w:val="18"/>
              </w:rPr>
              <w:t>related*</w:t>
            </w:r>
            <w:r w:rsidRPr="00E662F0">
              <w:rPr>
                <w:strike/>
                <w:sz w:val="18"/>
                <w:szCs w:val="18"/>
              </w:rPr>
              <w:t xml:space="preserve"> packs/collections.</w:t>
            </w:r>
          </w:p>
          <w:p w14:paraId="01934D8E" w14:textId="77777777" w:rsidR="004236CC" w:rsidRPr="00E662F0" w:rsidRDefault="004236CC" w:rsidP="00534CE1">
            <w:pPr>
              <w:pStyle w:val="NoSpacing"/>
              <w:rPr>
                <w:strike/>
                <w:sz w:val="18"/>
                <w:szCs w:val="18"/>
              </w:rPr>
            </w:pPr>
            <w:r w:rsidRPr="00E662F0">
              <w:rPr>
                <w:strike/>
                <w:sz w:val="18"/>
                <w:szCs w:val="18"/>
              </w:rPr>
              <w:lastRenderedPageBreak/>
              <w:t xml:space="preserve">*Definition of related packs/collections: (1) which Packs the Channel is a member of, and (2) which Collections the Channel is a </w:t>
            </w:r>
            <w:r w:rsidR="00952EB1" w:rsidRPr="00E662F0">
              <w:rPr>
                <w:strike/>
                <w:sz w:val="18"/>
                <w:szCs w:val="18"/>
              </w:rPr>
              <w:t xml:space="preserve">directly </w:t>
            </w:r>
            <w:r w:rsidRPr="00E662F0">
              <w:rPr>
                <w:strike/>
                <w:sz w:val="18"/>
                <w:szCs w:val="18"/>
              </w:rPr>
              <w:t>element</w:t>
            </w:r>
            <w:r w:rsidR="00952EB1" w:rsidRPr="00E662F0">
              <w:rPr>
                <w:strike/>
                <w:sz w:val="18"/>
                <w:szCs w:val="18"/>
              </w:rPr>
              <w:t xml:space="preserve"> (mandatory/optional) </w:t>
            </w:r>
            <w:r w:rsidRPr="00E662F0">
              <w:rPr>
                <w:strike/>
                <w:sz w:val="18"/>
                <w:szCs w:val="18"/>
              </w:rPr>
              <w:t xml:space="preserve">of. </w:t>
            </w:r>
            <w:r w:rsidR="00952EB1" w:rsidRPr="00E662F0">
              <w:rPr>
                <w:strike/>
                <w:color w:val="808080" w:themeColor="background1" w:themeShade="80"/>
                <w:sz w:val="18"/>
                <w:szCs w:val="18"/>
              </w:rPr>
              <w:t xml:space="preserve">Defined in </w:t>
            </w:r>
            <w:r w:rsidRPr="00E662F0">
              <w:rPr>
                <w:strike/>
                <w:color w:val="808080" w:themeColor="background1" w:themeShade="80"/>
                <w:sz w:val="18"/>
                <w:szCs w:val="18"/>
              </w:rPr>
              <w:t xml:space="preserve">&lt;channel&gt;/&lt;packCodes&gt; and &lt;channel&gt;/&lt;collectionCodes&gt;. </w:t>
            </w:r>
          </w:p>
          <w:p w14:paraId="01934D8F" w14:textId="77777777" w:rsidR="004236CC" w:rsidRDefault="004236CC" w:rsidP="00534CE1">
            <w:pPr>
              <w:pStyle w:val="NoSpacing"/>
              <w:rPr>
                <w:sz w:val="18"/>
                <w:szCs w:val="18"/>
              </w:rPr>
            </w:pPr>
          </w:p>
          <w:p w14:paraId="01934D90" w14:textId="660C39DC" w:rsidR="004236CC" w:rsidRPr="00E662F0" w:rsidRDefault="00952EB1" w:rsidP="00534CE1">
            <w:pPr>
              <w:pStyle w:val="NoSpacing"/>
              <w:rPr>
                <w:strike/>
                <w:sz w:val="18"/>
                <w:szCs w:val="18"/>
              </w:rPr>
            </w:pPr>
            <w:r w:rsidRPr="00E662F0">
              <w:rPr>
                <w:strike/>
                <w:sz w:val="18"/>
                <w:szCs w:val="18"/>
                <w:highlight w:val="lightGray"/>
              </w:rPr>
              <w:t>For search type = ‘</w:t>
            </w:r>
            <w:r w:rsidRPr="00E662F0">
              <w:rPr>
                <w:strike/>
                <w:sz w:val="18"/>
                <w:szCs w:val="18"/>
                <w:highlight w:val="lightGray"/>
                <w:u w:val="single"/>
              </w:rPr>
              <w:t>pack</w:t>
            </w:r>
            <w:r w:rsidR="00BC5940" w:rsidRPr="00E662F0">
              <w:rPr>
                <w:strike/>
                <w:sz w:val="18"/>
                <w:szCs w:val="18"/>
                <w:highlight w:val="lightGray"/>
                <w:u w:val="single"/>
              </w:rPr>
              <w:t>code</w:t>
            </w:r>
            <w:r w:rsidRPr="00E662F0">
              <w:rPr>
                <w:strike/>
                <w:sz w:val="18"/>
                <w:szCs w:val="18"/>
                <w:highlight w:val="lightGray"/>
                <w:u w:val="single"/>
              </w:rPr>
              <w:t>’</w:t>
            </w:r>
            <w:r w:rsidRPr="00E662F0">
              <w:rPr>
                <w:strike/>
                <w:sz w:val="18"/>
                <w:szCs w:val="18"/>
              </w:rPr>
              <w:t>:</w:t>
            </w:r>
          </w:p>
          <w:p w14:paraId="01934D91" w14:textId="77777777" w:rsidR="00952EB1" w:rsidRPr="00E662F0" w:rsidRDefault="00952EB1" w:rsidP="00534CE1">
            <w:pPr>
              <w:pStyle w:val="NoSpacing"/>
              <w:rPr>
                <w:strike/>
                <w:sz w:val="18"/>
                <w:szCs w:val="18"/>
              </w:rPr>
            </w:pPr>
            <w:r w:rsidRPr="00E662F0">
              <w:rPr>
                <w:strike/>
                <w:sz w:val="18"/>
                <w:szCs w:val="18"/>
              </w:rPr>
              <w:t xml:space="preserve">Retrieve specified pack exactly match input, and all </w:t>
            </w:r>
            <w:r w:rsidRPr="00E662F0">
              <w:rPr>
                <w:i/>
                <w:strike/>
                <w:sz w:val="18"/>
                <w:szCs w:val="18"/>
              </w:rPr>
              <w:t>related**</w:t>
            </w:r>
            <w:r w:rsidRPr="00E662F0">
              <w:rPr>
                <w:strike/>
                <w:sz w:val="18"/>
                <w:szCs w:val="18"/>
              </w:rPr>
              <w:t xml:space="preserve"> collections.</w:t>
            </w:r>
          </w:p>
          <w:p w14:paraId="01934D92" w14:textId="77777777" w:rsidR="00952EB1" w:rsidRPr="00E662F0" w:rsidRDefault="00952EB1" w:rsidP="00534CE1">
            <w:pPr>
              <w:pStyle w:val="NoSpacing"/>
              <w:rPr>
                <w:strike/>
                <w:color w:val="808080" w:themeColor="background1" w:themeShade="80"/>
                <w:sz w:val="18"/>
                <w:szCs w:val="18"/>
              </w:rPr>
            </w:pPr>
            <w:r w:rsidRPr="00E662F0">
              <w:rPr>
                <w:strike/>
                <w:sz w:val="18"/>
                <w:szCs w:val="18"/>
              </w:rPr>
              <w:t xml:space="preserve">**Definition of related collection: which collections the pack is </w:t>
            </w:r>
            <w:r w:rsidR="007F1A27" w:rsidRPr="00E662F0">
              <w:rPr>
                <w:strike/>
                <w:sz w:val="18"/>
                <w:szCs w:val="18"/>
              </w:rPr>
              <w:t xml:space="preserve">directly </w:t>
            </w:r>
            <w:r w:rsidRPr="00E662F0">
              <w:rPr>
                <w:strike/>
                <w:sz w:val="18"/>
                <w:szCs w:val="18"/>
              </w:rPr>
              <w:t>member (</w:t>
            </w:r>
            <w:r w:rsidR="007F1A27" w:rsidRPr="00E662F0">
              <w:rPr>
                <w:strike/>
                <w:sz w:val="18"/>
                <w:szCs w:val="18"/>
              </w:rPr>
              <w:t xml:space="preserve">mandatory/optional) of. </w:t>
            </w:r>
            <w:r w:rsidR="007F1A27" w:rsidRPr="00E662F0">
              <w:rPr>
                <w:strike/>
                <w:color w:val="808080" w:themeColor="background1" w:themeShade="80"/>
                <w:sz w:val="18"/>
                <w:szCs w:val="18"/>
              </w:rPr>
              <w:t>Defined in &lt;pack&gt;/&lt;collectionCodes&gt;.</w:t>
            </w:r>
          </w:p>
          <w:p w14:paraId="138DBC65" w14:textId="77777777" w:rsidR="00CA0ED4" w:rsidRDefault="00CA0ED4" w:rsidP="00534CE1">
            <w:pPr>
              <w:pStyle w:val="NoSpacing"/>
              <w:rPr>
                <w:color w:val="808080" w:themeColor="background1" w:themeShade="80"/>
                <w:sz w:val="18"/>
                <w:szCs w:val="18"/>
              </w:rPr>
            </w:pPr>
          </w:p>
          <w:p w14:paraId="3F8127B6" w14:textId="77777777" w:rsidR="00CA0ED4" w:rsidRDefault="00CA0ED4" w:rsidP="00534CE1">
            <w:pPr>
              <w:pStyle w:val="NoSpacing"/>
              <w:rPr>
                <w:sz w:val="18"/>
                <w:szCs w:val="18"/>
              </w:rPr>
            </w:pPr>
          </w:p>
          <w:p w14:paraId="1303C2CF" w14:textId="77777777" w:rsidR="00BE45B0" w:rsidRDefault="00BE45B0" w:rsidP="00534CE1">
            <w:pPr>
              <w:pStyle w:val="NoSpacing"/>
              <w:rPr>
                <w:sz w:val="18"/>
                <w:szCs w:val="18"/>
              </w:rPr>
            </w:pPr>
            <w:r>
              <w:rPr>
                <w:sz w:val="18"/>
                <w:szCs w:val="18"/>
              </w:rPr>
              <w:t>====</w:t>
            </w:r>
          </w:p>
          <w:p w14:paraId="60207F5D" w14:textId="0EE9F2FC" w:rsidR="00BE45B0" w:rsidRPr="00534CE1" w:rsidRDefault="00BE45B0" w:rsidP="00BE45B0">
            <w:pPr>
              <w:pStyle w:val="NoSpacing"/>
              <w:rPr>
                <w:sz w:val="18"/>
                <w:szCs w:val="18"/>
              </w:rPr>
            </w:pPr>
            <w:r w:rsidRPr="00534CE1">
              <w:rPr>
                <w:sz w:val="18"/>
                <w:szCs w:val="18"/>
                <w:u w:val="single"/>
              </w:rPr>
              <w:t>Existing logic</w:t>
            </w:r>
            <w:r>
              <w:rPr>
                <w:sz w:val="18"/>
                <w:szCs w:val="18"/>
                <w:u w:val="single"/>
              </w:rPr>
              <w:t xml:space="preserve"> in 1.0</w:t>
            </w:r>
            <w:r w:rsidRPr="00534CE1">
              <w:rPr>
                <w:sz w:val="18"/>
                <w:szCs w:val="18"/>
              </w:rPr>
              <w:t xml:space="preserve">: </w:t>
            </w:r>
          </w:p>
          <w:p w14:paraId="59C30B7E" w14:textId="77777777" w:rsidR="00BE45B0" w:rsidRPr="00534CE1" w:rsidRDefault="00BE45B0" w:rsidP="00BE45B0">
            <w:pPr>
              <w:pStyle w:val="NoSpacing"/>
              <w:rPr>
                <w:sz w:val="18"/>
                <w:szCs w:val="18"/>
              </w:rPr>
            </w:pPr>
            <w:r w:rsidRPr="00534CE1">
              <w:rPr>
                <w:b/>
                <w:i/>
                <w:sz w:val="18"/>
                <w:szCs w:val="18"/>
              </w:rPr>
              <w:t>Channels</w:t>
            </w:r>
            <w:r w:rsidRPr="00534CE1">
              <w:rPr>
                <w:sz w:val="18"/>
                <w:szCs w:val="18"/>
              </w:rPr>
              <w:t xml:space="preserve">: retrieve all </w:t>
            </w:r>
            <w:r w:rsidRPr="00534CE1">
              <w:rPr>
                <w:color w:val="FF0000"/>
                <w:sz w:val="18"/>
                <w:szCs w:val="18"/>
              </w:rPr>
              <w:t xml:space="preserve">a-la-cart channels </w:t>
            </w:r>
            <w:r w:rsidRPr="00534CE1">
              <w:rPr>
                <w:sz w:val="18"/>
                <w:szCs w:val="18"/>
              </w:rPr>
              <w:t xml:space="preserve">based on geo-region, if: </w:t>
            </w:r>
          </w:p>
          <w:p w14:paraId="2A9CD284" w14:textId="77777777" w:rsidR="00BE45B0" w:rsidRPr="00534CE1" w:rsidRDefault="00BE45B0" w:rsidP="00BE45B0">
            <w:pPr>
              <w:pStyle w:val="NoSpacing"/>
              <w:numPr>
                <w:ilvl w:val="0"/>
                <w:numId w:val="4"/>
              </w:numPr>
              <w:rPr>
                <w:sz w:val="18"/>
                <w:szCs w:val="18"/>
              </w:rPr>
            </w:pPr>
            <w:r w:rsidRPr="00534CE1">
              <w:rPr>
                <w:sz w:val="18"/>
                <w:szCs w:val="18"/>
              </w:rPr>
              <w:t xml:space="preserve">Channel name </w:t>
            </w:r>
            <w:r w:rsidRPr="00534CE1">
              <w:rPr>
                <w:color w:val="FF0000"/>
                <w:sz w:val="18"/>
                <w:szCs w:val="18"/>
              </w:rPr>
              <w:t xml:space="preserve">contains </w:t>
            </w:r>
            <w:r w:rsidRPr="00534CE1">
              <w:rPr>
                <w:sz w:val="18"/>
                <w:szCs w:val="18"/>
              </w:rPr>
              <w:t>searchPhase;</w:t>
            </w:r>
          </w:p>
          <w:p w14:paraId="5D44E173" w14:textId="0CC8C39C" w:rsidR="00BE45B0" w:rsidRPr="00534CE1" w:rsidRDefault="00BE45B0" w:rsidP="00BE45B0">
            <w:pPr>
              <w:pStyle w:val="NoSpacing"/>
              <w:numPr>
                <w:ilvl w:val="0"/>
                <w:numId w:val="4"/>
              </w:numPr>
              <w:rPr>
                <w:sz w:val="18"/>
                <w:szCs w:val="18"/>
              </w:rPr>
            </w:pPr>
            <w:r w:rsidRPr="00534CE1">
              <w:rPr>
                <w:sz w:val="18"/>
                <w:szCs w:val="18"/>
              </w:rPr>
              <w:t xml:space="preserve">Channel’s search-category </w:t>
            </w:r>
            <w:r w:rsidRPr="00534CE1">
              <w:rPr>
                <w:color w:val="FF0000"/>
                <w:sz w:val="18"/>
                <w:szCs w:val="18"/>
              </w:rPr>
              <w:t xml:space="preserve">contains </w:t>
            </w:r>
            <w:r w:rsidRPr="00534CE1">
              <w:rPr>
                <w:sz w:val="18"/>
                <w:szCs w:val="18"/>
              </w:rPr>
              <w:t>(not only equals)</w:t>
            </w:r>
            <w:r w:rsidR="00CC5ABF">
              <w:rPr>
                <w:sz w:val="18"/>
                <w:szCs w:val="18"/>
              </w:rPr>
              <w:t xml:space="preserve"> </w:t>
            </w:r>
            <w:r w:rsidRPr="00534CE1">
              <w:rPr>
                <w:sz w:val="18"/>
                <w:szCs w:val="18"/>
              </w:rPr>
              <w:t>searchPhase.</w:t>
            </w:r>
          </w:p>
          <w:p w14:paraId="3689EE44" w14:textId="77777777" w:rsidR="00BE45B0" w:rsidRPr="00534CE1" w:rsidRDefault="00BE45B0" w:rsidP="00BE45B0">
            <w:pPr>
              <w:pStyle w:val="NoSpacing"/>
              <w:rPr>
                <w:sz w:val="18"/>
                <w:szCs w:val="18"/>
              </w:rPr>
            </w:pPr>
            <w:r w:rsidRPr="00534CE1">
              <w:rPr>
                <w:b/>
                <w:i/>
                <w:sz w:val="18"/>
                <w:szCs w:val="18"/>
              </w:rPr>
              <w:t>Packs</w:t>
            </w:r>
            <w:r w:rsidRPr="00534CE1">
              <w:rPr>
                <w:sz w:val="18"/>
                <w:szCs w:val="18"/>
              </w:rPr>
              <w:t>: retrieve all pack aggregations based on geo-region, if:</w:t>
            </w:r>
          </w:p>
          <w:p w14:paraId="64867959" w14:textId="77777777" w:rsidR="00BE45B0" w:rsidRPr="00534CE1" w:rsidRDefault="00BE45B0" w:rsidP="00BE45B0">
            <w:pPr>
              <w:pStyle w:val="NoSpacing"/>
              <w:numPr>
                <w:ilvl w:val="0"/>
                <w:numId w:val="5"/>
              </w:numPr>
              <w:rPr>
                <w:sz w:val="18"/>
                <w:szCs w:val="18"/>
              </w:rPr>
            </w:pPr>
            <w:r w:rsidRPr="00534CE1">
              <w:rPr>
                <w:sz w:val="18"/>
                <w:szCs w:val="18"/>
              </w:rPr>
              <w:t xml:space="preserve">Pack’s name </w:t>
            </w:r>
            <w:r w:rsidRPr="00534CE1">
              <w:rPr>
                <w:color w:val="FF0000"/>
                <w:sz w:val="18"/>
                <w:szCs w:val="18"/>
              </w:rPr>
              <w:t xml:space="preserve">contains </w:t>
            </w:r>
            <w:r w:rsidRPr="00534CE1">
              <w:rPr>
                <w:sz w:val="18"/>
                <w:szCs w:val="18"/>
              </w:rPr>
              <w:t>searchphase ;</w:t>
            </w:r>
          </w:p>
          <w:p w14:paraId="15EA3296" w14:textId="77777777" w:rsidR="00BE45B0" w:rsidRPr="00534CE1" w:rsidRDefault="00BE45B0" w:rsidP="00BE45B0">
            <w:pPr>
              <w:pStyle w:val="NoSpacing"/>
              <w:numPr>
                <w:ilvl w:val="0"/>
                <w:numId w:val="5"/>
              </w:numPr>
              <w:rPr>
                <w:sz w:val="18"/>
                <w:szCs w:val="18"/>
              </w:rPr>
            </w:pPr>
            <w:r w:rsidRPr="00534CE1">
              <w:rPr>
                <w:sz w:val="18"/>
                <w:szCs w:val="18"/>
              </w:rPr>
              <w:t xml:space="preserve">Pack’s search-category </w:t>
            </w:r>
            <w:r w:rsidRPr="00534CE1">
              <w:rPr>
                <w:color w:val="FF0000"/>
                <w:sz w:val="18"/>
                <w:szCs w:val="18"/>
              </w:rPr>
              <w:t xml:space="preserve">contains </w:t>
            </w:r>
            <w:r w:rsidRPr="00534CE1">
              <w:rPr>
                <w:sz w:val="18"/>
                <w:szCs w:val="18"/>
              </w:rPr>
              <w:t>searchphase;</w:t>
            </w:r>
          </w:p>
          <w:p w14:paraId="01934D93" w14:textId="0593B741" w:rsidR="0070135E" w:rsidRPr="00BE45B0" w:rsidRDefault="00BE45B0" w:rsidP="004236CC">
            <w:pPr>
              <w:pStyle w:val="NoSpacing"/>
              <w:numPr>
                <w:ilvl w:val="0"/>
                <w:numId w:val="5"/>
              </w:numPr>
              <w:rPr>
                <w:sz w:val="18"/>
                <w:szCs w:val="18"/>
              </w:rPr>
            </w:pPr>
            <w:r w:rsidRPr="00534CE1">
              <w:rPr>
                <w:sz w:val="18"/>
                <w:szCs w:val="18"/>
              </w:rPr>
              <w:t>Any of above channel(s) is included in that pack, the pack will be retrieved as well.</w:t>
            </w:r>
          </w:p>
          <w:p w14:paraId="01934D94" w14:textId="77777777" w:rsidR="0070135E" w:rsidRPr="0070135E" w:rsidRDefault="0070135E" w:rsidP="002F5A4C">
            <w:pPr>
              <w:rPr>
                <w:sz w:val="18"/>
                <w:szCs w:val="18"/>
              </w:rPr>
            </w:pPr>
          </w:p>
        </w:tc>
      </w:tr>
    </w:tbl>
    <w:p w14:paraId="01934D96" w14:textId="74D37BEB" w:rsidR="0092024F" w:rsidRDefault="0092024F" w:rsidP="0092024F"/>
    <w:p w14:paraId="01934D97" w14:textId="77777777" w:rsidR="00FB03C2" w:rsidRDefault="00FB03C2" w:rsidP="0092024F"/>
    <w:p w14:paraId="72D4D812" w14:textId="77777777" w:rsidR="006717A5" w:rsidRDefault="006717A5" w:rsidP="006717A5">
      <w:pPr>
        <w:pStyle w:val="Heading2"/>
        <w:rPr>
          <w:rFonts w:cstheme="minorHAnsi"/>
        </w:rPr>
      </w:pPr>
      <w:bookmarkStart w:id="97" w:name="_Toc437935982"/>
      <w:bookmarkStart w:id="98" w:name="_Toc437935990"/>
      <w:r>
        <w:rPr>
          <w:rFonts w:cstheme="minorHAnsi"/>
        </w:rPr>
        <w:t>displayCategories</w:t>
      </w:r>
      <w:r w:rsidRPr="00026A3E">
        <w:rPr>
          <w:rFonts w:cstheme="minorHAnsi"/>
        </w:rPr>
        <w:t xml:space="preserve"> </w:t>
      </w:r>
      <w:r>
        <w:t>(GET)</w:t>
      </w:r>
      <w:bookmarkEnd w:id="97"/>
    </w:p>
    <w:tbl>
      <w:tblPr>
        <w:tblStyle w:val="TableGrid"/>
        <w:tblW w:w="0" w:type="auto"/>
        <w:tblLook w:val="04A0" w:firstRow="1" w:lastRow="0" w:firstColumn="1" w:lastColumn="0" w:noHBand="0" w:noVBand="1"/>
      </w:tblPr>
      <w:tblGrid>
        <w:gridCol w:w="1072"/>
        <w:gridCol w:w="8504"/>
      </w:tblGrid>
      <w:tr w:rsidR="006717A5" w14:paraId="15D6B8A4" w14:textId="77777777" w:rsidTr="00156F26">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722365" w14:textId="77777777" w:rsidR="006717A5" w:rsidRDefault="006717A5" w:rsidP="00156F26">
            <w:pPr>
              <w:rPr>
                <w:b/>
                <w:szCs w:val="16"/>
              </w:rPr>
            </w:pPr>
            <w:r>
              <w:rPr>
                <w:b/>
                <w:szCs w:val="16"/>
              </w:rPr>
              <w:t>OPERATION</w:t>
            </w:r>
          </w:p>
          <w:p w14:paraId="37C4D972" w14:textId="77777777" w:rsidR="006717A5" w:rsidRDefault="006717A5" w:rsidP="00156F26">
            <w:pPr>
              <w:rPr>
                <w:rFonts w:cstheme="minorHAnsi"/>
                <w:color w:val="1F497D"/>
              </w:rPr>
            </w:pPr>
            <w:r>
              <w:rPr>
                <w:rFonts w:cstheme="minorHAnsi"/>
              </w:rPr>
              <w:t>tv/reference</w:t>
            </w:r>
            <w:r w:rsidRPr="00513008">
              <w:rPr>
                <w:rFonts w:cstheme="minorHAnsi"/>
              </w:rPr>
              <w:t xml:space="preserve"> /</w:t>
            </w:r>
            <w:r>
              <w:rPr>
                <w:rFonts w:cstheme="minorHAnsi"/>
              </w:rPr>
              <w:t>displayc</w:t>
            </w:r>
            <w:r w:rsidRPr="00513008">
              <w:rPr>
                <w:rFonts w:cstheme="minorHAnsi"/>
              </w:rPr>
              <w:t>ategor</w:t>
            </w:r>
            <w:r>
              <w:rPr>
                <w:rFonts w:cstheme="minorHAnsi"/>
              </w:rPr>
              <w:t>ies</w:t>
            </w:r>
          </w:p>
        </w:tc>
      </w:tr>
      <w:tr w:rsidR="006717A5" w14:paraId="5B104971" w14:textId="77777777" w:rsidTr="00156F26">
        <w:tc>
          <w:tcPr>
            <w:tcW w:w="1072" w:type="dxa"/>
            <w:tcBorders>
              <w:top w:val="single" w:sz="4" w:space="0" w:color="auto"/>
              <w:left w:val="single" w:sz="4" w:space="0" w:color="auto"/>
              <w:bottom w:val="single" w:sz="4" w:space="0" w:color="auto"/>
              <w:right w:val="single" w:sz="4" w:space="0" w:color="auto"/>
            </w:tcBorders>
            <w:hideMark/>
          </w:tcPr>
          <w:p w14:paraId="69763754" w14:textId="77777777" w:rsidR="006717A5" w:rsidRDefault="006717A5" w:rsidP="00156F26">
            <w:pPr>
              <w:rPr>
                <w:b/>
                <w:sz w:val="18"/>
                <w:szCs w:val="16"/>
              </w:rPr>
            </w:pPr>
            <w:r>
              <w:rPr>
                <w:b/>
                <w:sz w:val="18"/>
                <w:szCs w:val="16"/>
              </w:rPr>
              <w:t>Method</w:t>
            </w:r>
          </w:p>
        </w:tc>
        <w:tc>
          <w:tcPr>
            <w:tcW w:w="8504" w:type="dxa"/>
            <w:tcBorders>
              <w:top w:val="single" w:sz="4" w:space="0" w:color="auto"/>
              <w:left w:val="single" w:sz="4" w:space="0" w:color="auto"/>
              <w:bottom w:val="single" w:sz="4" w:space="0" w:color="auto"/>
              <w:right w:val="single" w:sz="4" w:space="0" w:color="auto"/>
            </w:tcBorders>
            <w:hideMark/>
          </w:tcPr>
          <w:p w14:paraId="773583DA" w14:textId="77777777" w:rsidR="006717A5" w:rsidRDefault="006717A5" w:rsidP="00156F26">
            <w:pPr>
              <w:rPr>
                <w:sz w:val="18"/>
                <w:szCs w:val="16"/>
              </w:rPr>
            </w:pPr>
            <w:r>
              <w:rPr>
                <w:sz w:val="18"/>
                <w:szCs w:val="16"/>
              </w:rPr>
              <w:t>Get</w:t>
            </w:r>
          </w:p>
        </w:tc>
      </w:tr>
      <w:tr w:rsidR="006717A5" w14:paraId="77BC148A" w14:textId="77777777" w:rsidTr="00156F26">
        <w:tc>
          <w:tcPr>
            <w:tcW w:w="1072" w:type="dxa"/>
            <w:tcBorders>
              <w:top w:val="single" w:sz="4" w:space="0" w:color="auto"/>
              <w:left w:val="single" w:sz="4" w:space="0" w:color="auto"/>
              <w:bottom w:val="single" w:sz="4" w:space="0" w:color="auto"/>
              <w:right w:val="single" w:sz="4" w:space="0" w:color="auto"/>
            </w:tcBorders>
            <w:hideMark/>
          </w:tcPr>
          <w:p w14:paraId="1ADE48A6" w14:textId="77777777" w:rsidR="006717A5" w:rsidRDefault="006717A5" w:rsidP="00156F26">
            <w:pPr>
              <w:rPr>
                <w:b/>
                <w:sz w:val="18"/>
                <w:szCs w:val="16"/>
              </w:rPr>
            </w:pPr>
            <w:r>
              <w:rPr>
                <w:b/>
                <w:sz w:val="18"/>
                <w:szCs w:val="16"/>
              </w:rPr>
              <w:t>Description</w:t>
            </w:r>
          </w:p>
        </w:tc>
        <w:tc>
          <w:tcPr>
            <w:tcW w:w="8504" w:type="dxa"/>
            <w:tcBorders>
              <w:top w:val="single" w:sz="4" w:space="0" w:color="auto"/>
              <w:left w:val="single" w:sz="4" w:space="0" w:color="auto"/>
              <w:bottom w:val="single" w:sz="4" w:space="0" w:color="auto"/>
              <w:right w:val="single" w:sz="4" w:space="0" w:color="auto"/>
            </w:tcBorders>
            <w:hideMark/>
          </w:tcPr>
          <w:p w14:paraId="5C95BE8D" w14:textId="77777777" w:rsidR="006717A5" w:rsidRDefault="006717A5" w:rsidP="00156F26">
            <w:pPr>
              <w:rPr>
                <w:sz w:val="18"/>
                <w:szCs w:val="16"/>
              </w:rPr>
            </w:pPr>
            <w:r>
              <w:rPr>
                <w:sz w:val="18"/>
                <w:szCs w:val="16"/>
              </w:rPr>
              <w:t>Provide</w:t>
            </w:r>
            <w:r w:rsidRPr="00342977">
              <w:rPr>
                <w:sz w:val="18"/>
                <w:szCs w:val="16"/>
              </w:rPr>
              <w:t xml:space="preserve"> Telus TV </w:t>
            </w:r>
            <w:r>
              <w:rPr>
                <w:sz w:val="18"/>
                <w:szCs w:val="16"/>
              </w:rPr>
              <w:t>display-</w:t>
            </w:r>
            <w:r w:rsidRPr="00342977">
              <w:rPr>
                <w:sz w:val="18"/>
                <w:szCs w:val="16"/>
              </w:rPr>
              <w:t>category list information.</w:t>
            </w:r>
          </w:p>
        </w:tc>
      </w:tr>
      <w:tr w:rsidR="006717A5" w14:paraId="47262C7B" w14:textId="77777777" w:rsidTr="00156F26">
        <w:tc>
          <w:tcPr>
            <w:tcW w:w="1072" w:type="dxa"/>
            <w:tcBorders>
              <w:top w:val="single" w:sz="4" w:space="0" w:color="auto"/>
              <w:left w:val="single" w:sz="4" w:space="0" w:color="auto"/>
              <w:bottom w:val="single" w:sz="4" w:space="0" w:color="auto"/>
              <w:right w:val="single" w:sz="4" w:space="0" w:color="auto"/>
            </w:tcBorders>
            <w:hideMark/>
          </w:tcPr>
          <w:p w14:paraId="056CF2DD" w14:textId="77777777" w:rsidR="006717A5" w:rsidRDefault="006717A5" w:rsidP="00156F26">
            <w:pPr>
              <w:rPr>
                <w:b/>
                <w:sz w:val="18"/>
                <w:szCs w:val="16"/>
              </w:rPr>
            </w:pPr>
            <w:r>
              <w:rPr>
                <w:b/>
                <w:sz w:val="18"/>
                <w:szCs w:val="16"/>
              </w:rPr>
              <w:t>Input</w:t>
            </w:r>
          </w:p>
        </w:tc>
        <w:tc>
          <w:tcPr>
            <w:tcW w:w="8504" w:type="dxa"/>
            <w:tcBorders>
              <w:top w:val="single" w:sz="4" w:space="0" w:color="auto"/>
              <w:left w:val="single" w:sz="4" w:space="0" w:color="auto"/>
              <w:bottom w:val="single" w:sz="4" w:space="0" w:color="auto"/>
              <w:right w:val="single" w:sz="4" w:space="0" w:color="auto"/>
            </w:tcBorders>
          </w:tcPr>
          <w:p w14:paraId="3FADBE29" w14:textId="77777777" w:rsidR="006717A5" w:rsidRDefault="006717A5" w:rsidP="00156F26">
            <w:pPr>
              <w:rPr>
                <w:b/>
                <w:sz w:val="18"/>
                <w:szCs w:val="16"/>
              </w:rPr>
            </w:pPr>
            <w:r>
              <w:rPr>
                <w:b/>
                <w:sz w:val="18"/>
                <w:szCs w:val="16"/>
              </w:rPr>
              <w:t>N/a</w:t>
            </w:r>
          </w:p>
          <w:p w14:paraId="0764F561" w14:textId="77777777" w:rsidR="006717A5" w:rsidRDefault="006717A5" w:rsidP="00156F26">
            <w:pPr>
              <w:rPr>
                <w:sz w:val="18"/>
                <w:szCs w:val="16"/>
              </w:rPr>
            </w:pPr>
          </w:p>
        </w:tc>
      </w:tr>
      <w:tr w:rsidR="006717A5" w14:paraId="08A80710" w14:textId="77777777" w:rsidTr="00156F26">
        <w:tc>
          <w:tcPr>
            <w:tcW w:w="1072" w:type="dxa"/>
            <w:tcBorders>
              <w:top w:val="single" w:sz="4" w:space="0" w:color="auto"/>
              <w:left w:val="single" w:sz="4" w:space="0" w:color="auto"/>
              <w:bottom w:val="single" w:sz="4" w:space="0" w:color="auto"/>
              <w:right w:val="single" w:sz="4" w:space="0" w:color="auto"/>
            </w:tcBorders>
            <w:hideMark/>
          </w:tcPr>
          <w:p w14:paraId="1E8544E6" w14:textId="77777777" w:rsidR="006717A5" w:rsidRDefault="006717A5" w:rsidP="00156F26">
            <w:pPr>
              <w:rPr>
                <w:b/>
                <w:sz w:val="18"/>
                <w:szCs w:val="16"/>
              </w:rPr>
            </w:pPr>
            <w:r>
              <w:rPr>
                <w:b/>
                <w:sz w:val="18"/>
                <w:szCs w:val="16"/>
              </w:rPr>
              <w:t>Status Codes</w:t>
            </w:r>
          </w:p>
        </w:tc>
        <w:tc>
          <w:tcPr>
            <w:tcW w:w="8504" w:type="dxa"/>
            <w:tcBorders>
              <w:top w:val="single" w:sz="4" w:space="0" w:color="auto"/>
              <w:left w:val="single" w:sz="4" w:space="0" w:color="auto"/>
              <w:bottom w:val="single" w:sz="4" w:space="0" w:color="auto"/>
              <w:right w:val="single" w:sz="4" w:space="0" w:color="auto"/>
            </w:tcBorders>
          </w:tcPr>
          <w:p w14:paraId="79B0F9B4" w14:textId="77777777" w:rsidR="006717A5" w:rsidRDefault="006717A5" w:rsidP="00156F26">
            <w:pPr>
              <w:rPr>
                <w:sz w:val="18"/>
                <w:szCs w:val="16"/>
              </w:rPr>
            </w:pPr>
          </w:p>
          <w:tbl>
            <w:tblPr>
              <w:tblStyle w:val="TableGrid"/>
              <w:tblW w:w="0" w:type="auto"/>
              <w:tblLook w:val="04A0" w:firstRow="1" w:lastRow="0" w:firstColumn="1" w:lastColumn="0" w:noHBand="0" w:noVBand="1"/>
            </w:tblPr>
            <w:tblGrid>
              <w:gridCol w:w="620"/>
              <w:gridCol w:w="657"/>
              <w:gridCol w:w="1615"/>
              <w:gridCol w:w="1276"/>
              <w:gridCol w:w="1276"/>
              <w:gridCol w:w="2834"/>
            </w:tblGrid>
            <w:tr w:rsidR="006717A5" w:rsidRPr="001963A0" w14:paraId="3507AEAD" w14:textId="77777777" w:rsidTr="00156F26">
              <w:tc>
                <w:tcPr>
                  <w:tcW w:w="620" w:type="dxa"/>
                  <w:shd w:val="clear" w:color="auto" w:fill="D9D9D9" w:themeFill="background1" w:themeFillShade="D9"/>
                </w:tcPr>
                <w:p w14:paraId="1568598B" w14:textId="77777777" w:rsidR="006717A5" w:rsidRPr="001963A0" w:rsidRDefault="006717A5" w:rsidP="00156F26">
                  <w:pPr>
                    <w:rPr>
                      <w:b/>
                      <w:sz w:val="16"/>
                      <w:szCs w:val="16"/>
                    </w:rPr>
                  </w:pPr>
                  <w:r w:rsidRPr="001963A0">
                    <w:rPr>
                      <w:b/>
                      <w:sz w:val="16"/>
                      <w:szCs w:val="16"/>
                    </w:rPr>
                    <w:t>status</w:t>
                  </w:r>
                </w:p>
                <w:p w14:paraId="5F3FD361" w14:textId="77777777" w:rsidR="006717A5" w:rsidRPr="001963A0" w:rsidRDefault="006717A5" w:rsidP="00156F26">
                  <w:pPr>
                    <w:rPr>
                      <w:b/>
                      <w:sz w:val="16"/>
                      <w:szCs w:val="16"/>
                    </w:rPr>
                  </w:pPr>
                  <w:r w:rsidRPr="001963A0">
                    <w:rPr>
                      <w:b/>
                      <w:sz w:val="16"/>
                      <w:szCs w:val="16"/>
                    </w:rPr>
                    <w:t>Cd</w:t>
                  </w:r>
                </w:p>
              </w:tc>
              <w:tc>
                <w:tcPr>
                  <w:tcW w:w="657" w:type="dxa"/>
                  <w:shd w:val="clear" w:color="auto" w:fill="D9D9D9" w:themeFill="background1" w:themeFillShade="D9"/>
                </w:tcPr>
                <w:p w14:paraId="2E9D1EAF" w14:textId="77777777" w:rsidR="006717A5" w:rsidRPr="001963A0" w:rsidRDefault="006717A5" w:rsidP="00156F26">
                  <w:pPr>
                    <w:rPr>
                      <w:b/>
                      <w:sz w:val="16"/>
                      <w:szCs w:val="16"/>
                    </w:rPr>
                  </w:pPr>
                  <w:r w:rsidRPr="001963A0">
                    <w:rPr>
                      <w:b/>
                      <w:sz w:val="16"/>
                      <w:szCs w:val="16"/>
                    </w:rPr>
                    <w:t>status</w:t>
                  </w:r>
                </w:p>
                <w:p w14:paraId="5CAEEF5F" w14:textId="77777777" w:rsidR="006717A5" w:rsidRPr="001963A0" w:rsidRDefault="006717A5" w:rsidP="00156F26">
                  <w:pPr>
                    <w:rPr>
                      <w:b/>
                      <w:sz w:val="16"/>
                      <w:szCs w:val="16"/>
                    </w:rPr>
                  </w:pPr>
                  <w:r w:rsidRPr="001963A0">
                    <w:rPr>
                      <w:b/>
                      <w:sz w:val="16"/>
                      <w:szCs w:val="16"/>
                    </w:rPr>
                    <w:t>SubCd</w:t>
                  </w:r>
                </w:p>
              </w:tc>
              <w:tc>
                <w:tcPr>
                  <w:tcW w:w="1615" w:type="dxa"/>
                  <w:shd w:val="clear" w:color="auto" w:fill="D9D9D9" w:themeFill="background1" w:themeFillShade="D9"/>
                </w:tcPr>
                <w:p w14:paraId="3E21FA82" w14:textId="77777777" w:rsidR="006717A5" w:rsidRPr="001963A0" w:rsidRDefault="006717A5" w:rsidP="00156F26">
                  <w:pPr>
                    <w:rPr>
                      <w:b/>
                      <w:sz w:val="16"/>
                      <w:szCs w:val="16"/>
                    </w:rPr>
                  </w:pPr>
                  <w:r w:rsidRPr="001963A0">
                    <w:rPr>
                      <w:b/>
                      <w:sz w:val="16"/>
                      <w:szCs w:val="16"/>
                    </w:rPr>
                    <w:t>statusTxt</w:t>
                  </w:r>
                </w:p>
              </w:tc>
              <w:tc>
                <w:tcPr>
                  <w:tcW w:w="1276" w:type="dxa"/>
                  <w:shd w:val="clear" w:color="auto" w:fill="D9D9D9" w:themeFill="background1" w:themeFillShade="D9"/>
                </w:tcPr>
                <w:p w14:paraId="389435C1" w14:textId="77777777" w:rsidR="006717A5" w:rsidRPr="001963A0" w:rsidRDefault="006717A5" w:rsidP="00156F26">
                  <w:pPr>
                    <w:rPr>
                      <w:b/>
                      <w:sz w:val="16"/>
                      <w:szCs w:val="16"/>
                    </w:rPr>
                  </w:pPr>
                  <w:r w:rsidRPr="001963A0">
                    <w:rPr>
                      <w:b/>
                      <w:sz w:val="16"/>
                      <w:szCs w:val="16"/>
                    </w:rPr>
                    <w:t>systemErrorCd</w:t>
                  </w:r>
                </w:p>
              </w:tc>
              <w:tc>
                <w:tcPr>
                  <w:tcW w:w="1276" w:type="dxa"/>
                  <w:shd w:val="clear" w:color="auto" w:fill="D9D9D9" w:themeFill="background1" w:themeFillShade="D9"/>
                </w:tcPr>
                <w:p w14:paraId="28DEEF80" w14:textId="77777777" w:rsidR="006717A5" w:rsidRPr="001963A0" w:rsidRDefault="006717A5" w:rsidP="00156F26">
                  <w:pPr>
                    <w:rPr>
                      <w:b/>
                      <w:sz w:val="16"/>
                      <w:szCs w:val="16"/>
                    </w:rPr>
                  </w:pPr>
                  <w:r w:rsidRPr="001963A0">
                    <w:rPr>
                      <w:b/>
                      <w:sz w:val="16"/>
                      <w:szCs w:val="16"/>
                    </w:rPr>
                    <w:t>systemErrorTxt</w:t>
                  </w:r>
                </w:p>
              </w:tc>
              <w:tc>
                <w:tcPr>
                  <w:tcW w:w="2834" w:type="dxa"/>
                  <w:shd w:val="clear" w:color="auto" w:fill="D9D9D9" w:themeFill="background1" w:themeFillShade="D9"/>
                </w:tcPr>
                <w:p w14:paraId="0B96D8CC" w14:textId="77777777" w:rsidR="006717A5" w:rsidRPr="001963A0" w:rsidRDefault="006717A5" w:rsidP="00156F26">
                  <w:pPr>
                    <w:rPr>
                      <w:b/>
                      <w:i/>
                      <w:sz w:val="16"/>
                      <w:szCs w:val="16"/>
                    </w:rPr>
                  </w:pPr>
                  <w:r w:rsidRPr="001963A0">
                    <w:rPr>
                      <w:b/>
                      <w:i/>
                      <w:sz w:val="16"/>
                      <w:szCs w:val="16"/>
                    </w:rPr>
                    <w:t>Notes</w:t>
                  </w:r>
                </w:p>
              </w:tc>
            </w:tr>
            <w:tr w:rsidR="006717A5" w:rsidRPr="001963A0" w14:paraId="036E8702" w14:textId="77777777" w:rsidTr="00156F26">
              <w:tc>
                <w:tcPr>
                  <w:tcW w:w="620" w:type="dxa"/>
                </w:tcPr>
                <w:p w14:paraId="02C4EEE7" w14:textId="77777777" w:rsidR="006717A5" w:rsidRPr="001963A0" w:rsidRDefault="006717A5" w:rsidP="00156F26">
                  <w:pPr>
                    <w:rPr>
                      <w:sz w:val="16"/>
                      <w:szCs w:val="16"/>
                    </w:rPr>
                  </w:pPr>
                  <w:r w:rsidRPr="001963A0">
                    <w:rPr>
                      <w:sz w:val="16"/>
                      <w:szCs w:val="16"/>
                    </w:rPr>
                    <w:t>200</w:t>
                  </w:r>
                </w:p>
              </w:tc>
              <w:tc>
                <w:tcPr>
                  <w:tcW w:w="657" w:type="dxa"/>
                </w:tcPr>
                <w:p w14:paraId="580DD567" w14:textId="77777777" w:rsidR="006717A5" w:rsidRPr="001963A0" w:rsidRDefault="006717A5" w:rsidP="00156F26">
                  <w:pPr>
                    <w:rPr>
                      <w:sz w:val="16"/>
                      <w:szCs w:val="16"/>
                    </w:rPr>
                  </w:pPr>
                </w:p>
              </w:tc>
              <w:tc>
                <w:tcPr>
                  <w:tcW w:w="1615" w:type="dxa"/>
                </w:tcPr>
                <w:p w14:paraId="25C0C72F" w14:textId="77777777" w:rsidR="006717A5" w:rsidRPr="001963A0" w:rsidRDefault="006717A5" w:rsidP="00156F26">
                  <w:pPr>
                    <w:rPr>
                      <w:sz w:val="16"/>
                      <w:szCs w:val="16"/>
                    </w:rPr>
                  </w:pPr>
                  <w:r w:rsidRPr="001963A0">
                    <w:rPr>
                      <w:sz w:val="16"/>
                      <w:szCs w:val="16"/>
                    </w:rPr>
                    <w:t>OK</w:t>
                  </w:r>
                </w:p>
              </w:tc>
              <w:tc>
                <w:tcPr>
                  <w:tcW w:w="1276" w:type="dxa"/>
                </w:tcPr>
                <w:p w14:paraId="6FA61CBB" w14:textId="77777777" w:rsidR="006717A5" w:rsidRPr="001963A0" w:rsidRDefault="006717A5" w:rsidP="00156F26">
                  <w:pPr>
                    <w:rPr>
                      <w:sz w:val="16"/>
                      <w:szCs w:val="16"/>
                    </w:rPr>
                  </w:pPr>
                </w:p>
              </w:tc>
              <w:tc>
                <w:tcPr>
                  <w:tcW w:w="1276" w:type="dxa"/>
                </w:tcPr>
                <w:p w14:paraId="52A916C9" w14:textId="77777777" w:rsidR="006717A5" w:rsidRPr="001963A0" w:rsidRDefault="006717A5" w:rsidP="00156F26">
                  <w:pPr>
                    <w:rPr>
                      <w:sz w:val="16"/>
                      <w:szCs w:val="16"/>
                    </w:rPr>
                  </w:pPr>
                </w:p>
              </w:tc>
              <w:tc>
                <w:tcPr>
                  <w:tcW w:w="2834" w:type="dxa"/>
                </w:tcPr>
                <w:p w14:paraId="3BDC09BE" w14:textId="77777777" w:rsidR="006717A5" w:rsidRPr="001963A0" w:rsidRDefault="006717A5" w:rsidP="00156F26">
                  <w:pPr>
                    <w:rPr>
                      <w:sz w:val="16"/>
                      <w:szCs w:val="16"/>
                    </w:rPr>
                  </w:pPr>
                  <w:r>
                    <w:rPr>
                      <w:sz w:val="16"/>
                      <w:szCs w:val="16"/>
                    </w:rPr>
                    <w:t>Eligible</w:t>
                  </w:r>
                </w:p>
              </w:tc>
            </w:tr>
            <w:tr w:rsidR="006717A5" w:rsidRPr="001963A0" w14:paraId="7A25ADC4" w14:textId="77777777" w:rsidTr="00156F26">
              <w:tc>
                <w:tcPr>
                  <w:tcW w:w="620" w:type="dxa"/>
                </w:tcPr>
                <w:p w14:paraId="423E080E" w14:textId="77777777" w:rsidR="006717A5" w:rsidRPr="001963A0" w:rsidRDefault="006717A5" w:rsidP="00156F26">
                  <w:pPr>
                    <w:rPr>
                      <w:sz w:val="16"/>
                      <w:szCs w:val="16"/>
                    </w:rPr>
                  </w:pPr>
                  <w:r w:rsidRPr="001963A0">
                    <w:rPr>
                      <w:sz w:val="16"/>
                      <w:szCs w:val="16"/>
                    </w:rPr>
                    <w:t>500</w:t>
                  </w:r>
                </w:p>
              </w:tc>
              <w:tc>
                <w:tcPr>
                  <w:tcW w:w="657" w:type="dxa"/>
                </w:tcPr>
                <w:p w14:paraId="60C7E0FE" w14:textId="77777777" w:rsidR="006717A5" w:rsidRDefault="006717A5" w:rsidP="00156F26">
                  <w:pPr>
                    <w:rPr>
                      <w:sz w:val="16"/>
                      <w:szCs w:val="16"/>
                    </w:rPr>
                  </w:pPr>
                </w:p>
              </w:tc>
              <w:tc>
                <w:tcPr>
                  <w:tcW w:w="1615" w:type="dxa"/>
                </w:tcPr>
                <w:p w14:paraId="6F0F5D4B" w14:textId="77777777" w:rsidR="006717A5" w:rsidRDefault="006717A5" w:rsidP="00156F26">
                  <w:pPr>
                    <w:rPr>
                      <w:sz w:val="16"/>
                      <w:szCs w:val="16"/>
                    </w:rPr>
                  </w:pPr>
                  <w:r w:rsidRPr="001963A0">
                    <w:rPr>
                      <w:sz w:val="16"/>
                      <w:szCs w:val="16"/>
                    </w:rPr>
                    <w:t>general error</w:t>
                  </w:r>
                </w:p>
              </w:tc>
              <w:tc>
                <w:tcPr>
                  <w:tcW w:w="1276" w:type="dxa"/>
                </w:tcPr>
                <w:p w14:paraId="3B7AEB1A" w14:textId="77777777" w:rsidR="006717A5" w:rsidRPr="001963A0" w:rsidRDefault="006717A5" w:rsidP="00156F26">
                  <w:pPr>
                    <w:rPr>
                      <w:sz w:val="16"/>
                      <w:szCs w:val="16"/>
                    </w:rPr>
                  </w:pPr>
                </w:p>
              </w:tc>
              <w:tc>
                <w:tcPr>
                  <w:tcW w:w="1276" w:type="dxa"/>
                </w:tcPr>
                <w:p w14:paraId="759A0ACD" w14:textId="77777777" w:rsidR="006717A5" w:rsidRPr="001963A0" w:rsidRDefault="006717A5" w:rsidP="00156F26">
                  <w:pPr>
                    <w:rPr>
                      <w:sz w:val="16"/>
                      <w:szCs w:val="16"/>
                    </w:rPr>
                  </w:pPr>
                </w:p>
              </w:tc>
              <w:tc>
                <w:tcPr>
                  <w:tcW w:w="2834" w:type="dxa"/>
                </w:tcPr>
                <w:p w14:paraId="319D49D1" w14:textId="77777777" w:rsidR="006717A5" w:rsidRDefault="006717A5" w:rsidP="00156F26">
                  <w:pPr>
                    <w:rPr>
                      <w:sz w:val="16"/>
                      <w:szCs w:val="16"/>
                    </w:rPr>
                  </w:pPr>
                  <w:r>
                    <w:rPr>
                      <w:sz w:val="16"/>
                      <w:szCs w:val="16"/>
                    </w:rPr>
                    <w:t>Any caught exception not captured elsewhere</w:t>
                  </w:r>
                </w:p>
              </w:tc>
            </w:tr>
          </w:tbl>
          <w:p w14:paraId="1288260D" w14:textId="77777777" w:rsidR="006717A5" w:rsidRDefault="006717A5" w:rsidP="00156F26">
            <w:pPr>
              <w:rPr>
                <w:sz w:val="18"/>
                <w:szCs w:val="16"/>
              </w:rPr>
            </w:pPr>
          </w:p>
          <w:p w14:paraId="0C287F4B" w14:textId="77777777" w:rsidR="006717A5" w:rsidRDefault="006717A5" w:rsidP="00156F26">
            <w:pPr>
              <w:rPr>
                <w:sz w:val="18"/>
                <w:szCs w:val="16"/>
              </w:rPr>
            </w:pPr>
          </w:p>
        </w:tc>
      </w:tr>
      <w:tr w:rsidR="006717A5" w14:paraId="45CC8524" w14:textId="77777777" w:rsidTr="00156F26">
        <w:tc>
          <w:tcPr>
            <w:tcW w:w="1072" w:type="dxa"/>
            <w:tcBorders>
              <w:top w:val="single" w:sz="4" w:space="0" w:color="auto"/>
              <w:left w:val="single" w:sz="4" w:space="0" w:color="auto"/>
              <w:bottom w:val="single" w:sz="4" w:space="0" w:color="auto"/>
              <w:right w:val="single" w:sz="4" w:space="0" w:color="auto"/>
            </w:tcBorders>
            <w:hideMark/>
          </w:tcPr>
          <w:p w14:paraId="3123A7BC" w14:textId="77777777" w:rsidR="006717A5" w:rsidRDefault="006717A5" w:rsidP="00156F26">
            <w:pPr>
              <w:rPr>
                <w:sz w:val="18"/>
                <w:szCs w:val="16"/>
              </w:rPr>
            </w:pPr>
            <w:r>
              <w:rPr>
                <w:b/>
                <w:sz w:val="18"/>
                <w:szCs w:val="16"/>
              </w:rPr>
              <w:t>Output</w:t>
            </w:r>
          </w:p>
        </w:tc>
        <w:tc>
          <w:tcPr>
            <w:tcW w:w="8504" w:type="dxa"/>
            <w:tcBorders>
              <w:top w:val="single" w:sz="4" w:space="0" w:color="auto"/>
              <w:left w:val="single" w:sz="4" w:space="0" w:color="auto"/>
              <w:bottom w:val="single" w:sz="4" w:space="0" w:color="auto"/>
              <w:right w:val="single" w:sz="4" w:space="0" w:color="auto"/>
            </w:tcBorders>
          </w:tcPr>
          <w:p w14:paraId="3FE6B69B" w14:textId="77777777" w:rsidR="006717A5" w:rsidRPr="00B1398A" w:rsidRDefault="006717A5" w:rsidP="00156F26">
            <w:pPr>
              <w:rPr>
                <w:sz w:val="16"/>
                <w:szCs w:val="16"/>
              </w:rPr>
            </w:pPr>
            <w:r w:rsidRPr="00B1398A">
              <w:rPr>
                <w:sz w:val="16"/>
                <w:szCs w:val="16"/>
              </w:rPr>
              <w:t>{</w:t>
            </w:r>
          </w:p>
          <w:p w14:paraId="10F833F3" w14:textId="77777777" w:rsidR="006717A5" w:rsidRPr="00B1398A" w:rsidRDefault="006717A5" w:rsidP="00156F26">
            <w:pPr>
              <w:rPr>
                <w:sz w:val="18"/>
                <w:szCs w:val="18"/>
              </w:rPr>
            </w:pPr>
            <w:r w:rsidRPr="00B1398A">
              <w:rPr>
                <w:sz w:val="16"/>
                <w:szCs w:val="16"/>
              </w:rPr>
              <w:t xml:space="preserve"> </w:t>
            </w:r>
            <w:r w:rsidRPr="00B1398A">
              <w:rPr>
                <w:sz w:val="18"/>
                <w:szCs w:val="18"/>
              </w:rPr>
              <w:t>[ &lt;</w:t>
            </w:r>
            <w:r>
              <w:rPr>
                <w:sz w:val="18"/>
                <w:szCs w:val="18"/>
              </w:rPr>
              <w:t>TVDisplayCategory</w:t>
            </w:r>
            <w:r w:rsidRPr="00B1398A">
              <w:rPr>
                <w:sz w:val="18"/>
                <w:szCs w:val="18"/>
              </w:rPr>
              <w:t xml:space="preserve">&gt; ] , </w:t>
            </w:r>
          </w:p>
          <w:p w14:paraId="1CEDAA60" w14:textId="77777777" w:rsidR="006717A5" w:rsidRPr="00B1398A" w:rsidRDefault="006717A5" w:rsidP="00156F26">
            <w:pPr>
              <w:rPr>
                <w:sz w:val="18"/>
                <w:szCs w:val="18"/>
              </w:rPr>
            </w:pPr>
            <w:r w:rsidRPr="00B1398A">
              <w:rPr>
                <w:sz w:val="18"/>
                <w:szCs w:val="18"/>
              </w:rPr>
              <w:t xml:space="preserve"> “status”: &lt;status&gt;</w:t>
            </w:r>
          </w:p>
          <w:p w14:paraId="64ADE815" w14:textId="77777777" w:rsidR="006717A5" w:rsidRDefault="006717A5" w:rsidP="00156F26">
            <w:pPr>
              <w:rPr>
                <w:sz w:val="18"/>
                <w:szCs w:val="18"/>
              </w:rPr>
            </w:pPr>
            <w:r w:rsidRPr="00B1398A">
              <w:rPr>
                <w:sz w:val="18"/>
                <w:szCs w:val="18"/>
              </w:rPr>
              <w:t>}</w:t>
            </w:r>
          </w:p>
          <w:p w14:paraId="7EAD6B35" w14:textId="77777777" w:rsidR="006717A5" w:rsidRDefault="006717A5" w:rsidP="00156F26">
            <w:pPr>
              <w:rPr>
                <w:sz w:val="18"/>
                <w:szCs w:val="18"/>
              </w:rPr>
            </w:pPr>
          </w:p>
          <w:p w14:paraId="5DF6BA93" w14:textId="77777777" w:rsidR="006717A5" w:rsidRDefault="006717A5" w:rsidP="00156F26">
            <w:pPr>
              <w:rPr>
                <w:sz w:val="18"/>
                <w:szCs w:val="18"/>
              </w:rPr>
            </w:pPr>
            <w:r>
              <w:rPr>
                <w:sz w:val="18"/>
                <w:szCs w:val="18"/>
              </w:rPr>
              <w:t>TVDisplayCategory:</w:t>
            </w:r>
          </w:p>
          <w:tbl>
            <w:tblPr>
              <w:tblStyle w:val="TableGrid"/>
              <w:tblW w:w="0" w:type="auto"/>
              <w:tblLook w:val="04A0" w:firstRow="1" w:lastRow="0" w:firstColumn="1" w:lastColumn="0" w:noHBand="0" w:noVBand="1"/>
            </w:tblPr>
            <w:tblGrid>
              <w:gridCol w:w="2006"/>
              <w:gridCol w:w="1967"/>
              <w:gridCol w:w="2141"/>
              <w:gridCol w:w="2164"/>
            </w:tblGrid>
            <w:tr w:rsidR="006717A5" w:rsidRPr="001B35FC" w14:paraId="72736402" w14:textId="77777777" w:rsidTr="00156F26">
              <w:tc>
                <w:tcPr>
                  <w:tcW w:w="2006" w:type="dxa"/>
                  <w:shd w:val="clear" w:color="auto" w:fill="D9D9D9" w:themeFill="background1" w:themeFillShade="D9"/>
                </w:tcPr>
                <w:p w14:paraId="5D609003" w14:textId="77777777" w:rsidR="006717A5" w:rsidRPr="001B35FC" w:rsidRDefault="006717A5" w:rsidP="00156F26">
                  <w:pPr>
                    <w:rPr>
                      <w:b/>
                      <w:sz w:val="18"/>
                      <w:szCs w:val="16"/>
                    </w:rPr>
                  </w:pPr>
                  <w:r w:rsidRPr="001B35FC">
                    <w:rPr>
                      <w:b/>
                      <w:sz w:val="18"/>
                      <w:szCs w:val="16"/>
                    </w:rPr>
                    <w:t>Field</w:t>
                  </w:r>
                </w:p>
              </w:tc>
              <w:tc>
                <w:tcPr>
                  <w:tcW w:w="1967" w:type="dxa"/>
                  <w:shd w:val="clear" w:color="auto" w:fill="D9D9D9" w:themeFill="background1" w:themeFillShade="D9"/>
                </w:tcPr>
                <w:p w14:paraId="5C81B188" w14:textId="77777777" w:rsidR="006717A5" w:rsidRPr="001B35FC" w:rsidRDefault="006717A5" w:rsidP="00156F26">
                  <w:pPr>
                    <w:rPr>
                      <w:b/>
                      <w:sz w:val="18"/>
                      <w:szCs w:val="16"/>
                    </w:rPr>
                  </w:pPr>
                  <w:r w:rsidRPr="001B35FC">
                    <w:rPr>
                      <w:b/>
                      <w:sz w:val="18"/>
                      <w:szCs w:val="16"/>
                    </w:rPr>
                    <w:t>D</w:t>
                  </w:r>
                  <w:r>
                    <w:rPr>
                      <w:b/>
                      <w:sz w:val="18"/>
                      <w:szCs w:val="16"/>
                    </w:rPr>
                    <w:t>ata</w:t>
                  </w:r>
                  <w:r w:rsidRPr="001B35FC">
                    <w:rPr>
                      <w:b/>
                      <w:sz w:val="18"/>
                      <w:szCs w:val="16"/>
                    </w:rPr>
                    <w:t>type</w:t>
                  </w:r>
                </w:p>
              </w:tc>
              <w:tc>
                <w:tcPr>
                  <w:tcW w:w="2141" w:type="dxa"/>
                  <w:shd w:val="clear" w:color="auto" w:fill="D9D9D9" w:themeFill="background1" w:themeFillShade="D9"/>
                </w:tcPr>
                <w:p w14:paraId="7684A491" w14:textId="77777777" w:rsidR="006717A5" w:rsidRPr="001B35FC" w:rsidRDefault="006717A5" w:rsidP="00156F26">
                  <w:pPr>
                    <w:rPr>
                      <w:b/>
                      <w:sz w:val="18"/>
                      <w:szCs w:val="16"/>
                    </w:rPr>
                  </w:pPr>
                  <w:r w:rsidRPr="001B35FC">
                    <w:rPr>
                      <w:b/>
                      <w:sz w:val="18"/>
                      <w:szCs w:val="16"/>
                    </w:rPr>
                    <w:t>Description</w:t>
                  </w:r>
                </w:p>
              </w:tc>
              <w:tc>
                <w:tcPr>
                  <w:tcW w:w="2164" w:type="dxa"/>
                  <w:shd w:val="clear" w:color="auto" w:fill="D9D9D9" w:themeFill="background1" w:themeFillShade="D9"/>
                </w:tcPr>
                <w:p w14:paraId="59AA39AC" w14:textId="77777777" w:rsidR="006717A5" w:rsidRPr="001B35FC" w:rsidRDefault="006717A5" w:rsidP="00156F26">
                  <w:pPr>
                    <w:rPr>
                      <w:b/>
                      <w:sz w:val="18"/>
                      <w:szCs w:val="16"/>
                    </w:rPr>
                  </w:pPr>
                  <w:r w:rsidRPr="001B35FC">
                    <w:rPr>
                      <w:b/>
                      <w:sz w:val="18"/>
                      <w:szCs w:val="16"/>
                    </w:rPr>
                    <w:t>Possible/typical values</w:t>
                  </w:r>
                </w:p>
              </w:tc>
            </w:tr>
            <w:tr w:rsidR="006717A5" w14:paraId="0B18C0FE" w14:textId="77777777" w:rsidTr="00156F26">
              <w:tc>
                <w:tcPr>
                  <w:tcW w:w="2006" w:type="dxa"/>
                </w:tcPr>
                <w:p w14:paraId="4FD0897A" w14:textId="77777777" w:rsidR="006717A5" w:rsidRDefault="006717A5" w:rsidP="00156F26">
                  <w:pPr>
                    <w:rPr>
                      <w:sz w:val="18"/>
                      <w:szCs w:val="16"/>
                    </w:rPr>
                  </w:pPr>
                  <w:r>
                    <w:rPr>
                      <w:sz w:val="18"/>
                      <w:szCs w:val="16"/>
                    </w:rPr>
                    <w:t>displayCategoryId</w:t>
                  </w:r>
                </w:p>
              </w:tc>
              <w:tc>
                <w:tcPr>
                  <w:tcW w:w="1967" w:type="dxa"/>
                </w:tcPr>
                <w:p w14:paraId="0E36E4C4" w14:textId="77777777" w:rsidR="006717A5" w:rsidRDefault="006717A5" w:rsidP="00156F26">
                  <w:pPr>
                    <w:rPr>
                      <w:sz w:val="18"/>
                      <w:szCs w:val="16"/>
                    </w:rPr>
                  </w:pPr>
                  <w:r>
                    <w:rPr>
                      <w:sz w:val="18"/>
                      <w:szCs w:val="16"/>
                    </w:rPr>
                    <w:t>string</w:t>
                  </w:r>
                </w:p>
              </w:tc>
              <w:tc>
                <w:tcPr>
                  <w:tcW w:w="2141" w:type="dxa"/>
                </w:tcPr>
                <w:p w14:paraId="6AF2E5B4" w14:textId="77777777" w:rsidR="006717A5" w:rsidRDefault="006717A5" w:rsidP="00156F26">
                  <w:pPr>
                    <w:rPr>
                      <w:sz w:val="18"/>
                      <w:szCs w:val="16"/>
                    </w:rPr>
                  </w:pPr>
                </w:p>
              </w:tc>
              <w:tc>
                <w:tcPr>
                  <w:tcW w:w="2164" w:type="dxa"/>
                </w:tcPr>
                <w:p w14:paraId="03631491" w14:textId="77777777" w:rsidR="006717A5" w:rsidRDefault="006717A5" w:rsidP="00156F26">
                  <w:pPr>
                    <w:rPr>
                      <w:sz w:val="18"/>
                      <w:szCs w:val="16"/>
                    </w:rPr>
                  </w:pPr>
                </w:p>
              </w:tc>
            </w:tr>
            <w:tr w:rsidR="006717A5" w14:paraId="42A74696" w14:textId="77777777" w:rsidTr="00156F26">
              <w:tc>
                <w:tcPr>
                  <w:tcW w:w="2006" w:type="dxa"/>
                </w:tcPr>
                <w:p w14:paraId="4FB07A3C" w14:textId="77777777" w:rsidR="006717A5" w:rsidRDefault="006717A5" w:rsidP="00156F26">
                  <w:pPr>
                    <w:rPr>
                      <w:sz w:val="18"/>
                      <w:szCs w:val="16"/>
                    </w:rPr>
                  </w:pPr>
                  <w:r>
                    <w:rPr>
                      <w:sz w:val="18"/>
                      <w:szCs w:val="16"/>
                    </w:rPr>
                    <w:t xml:space="preserve">displayCategoryCd </w:t>
                  </w:r>
                </w:p>
              </w:tc>
              <w:tc>
                <w:tcPr>
                  <w:tcW w:w="1967" w:type="dxa"/>
                </w:tcPr>
                <w:p w14:paraId="404E1ED9" w14:textId="77777777" w:rsidR="006717A5" w:rsidRDefault="006717A5" w:rsidP="00156F26">
                  <w:pPr>
                    <w:rPr>
                      <w:sz w:val="18"/>
                      <w:szCs w:val="16"/>
                    </w:rPr>
                  </w:pPr>
                  <w:r>
                    <w:rPr>
                      <w:sz w:val="18"/>
                      <w:szCs w:val="16"/>
                    </w:rPr>
                    <w:t>string</w:t>
                  </w:r>
                </w:p>
              </w:tc>
              <w:tc>
                <w:tcPr>
                  <w:tcW w:w="2141" w:type="dxa"/>
                </w:tcPr>
                <w:p w14:paraId="10023683" w14:textId="77777777" w:rsidR="006717A5" w:rsidRDefault="006717A5" w:rsidP="00156F26">
                  <w:pPr>
                    <w:rPr>
                      <w:sz w:val="18"/>
                      <w:szCs w:val="16"/>
                    </w:rPr>
                  </w:pPr>
                </w:p>
              </w:tc>
              <w:tc>
                <w:tcPr>
                  <w:tcW w:w="2164" w:type="dxa"/>
                </w:tcPr>
                <w:p w14:paraId="3FF20499" w14:textId="77777777" w:rsidR="006717A5" w:rsidRDefault="006717A5" w:rsidP="00156F26">
                  <w:pPr>
                    <w:rPr>
                      <w:sz w:val="18"/>
                      <w:szCs w:val="16"/>
                    </w:rPr>
                  </w:pPr>
                </w:p>
              </w:tc>
            </w:tr>
            <w:tr w:rsidR="006717A5" w14:paraId="54BE390C" w14:textId="77777777" w:rsidTr="00156F26">
              <w:tc>
                <w:tcPr>
                  <w:tcW w:w="2006" w:type="dxa"/>
                </w:tcPr>
                <w:p w14:paraId="264BBCA3" w14:textId="77777777" w:rsidR="006717A5" w:rsidRDefault="006717A5" w:rsidP="00156F26">
                  <w:pPr>
                    <w:rPr>
                      <w:sz w:val="18"/>
                      <w:szCs w:val="16"/>
                    </w:rPr>
                  </w:pPr>
                  <w:r>
                    <w:rPr>
                      <w:sz w:val="18"/>
                      <w:szCs w:val="16"/>
                    </w:rPr>
                    <w:t>displayCategoryNm</w:t>
                  </w:r>
                </w:p>
              </w:tc>
              <w:tc>
                <w:tcPr>
                  <w:tcW w:w="1967" w:type="dxa"/>
                </w:tcPr>
                <w:p w14:paraId="42909261" w14:textId="77777777" w:rsidR="006717A5" w:rsidRDefault="006717A5" w:rsidP="00156F26">
                  <w:pPr>
                    <w:rPr>
                      <w:sz w:val="18"/>
                      <w:szCs w:val="16"/>
                    </w:rPr>
                  </w:pPr>
                  <w:r>
                    <w:rPr>
                      <w:sz w:val="18"/>
                      <w:szCs w:val="16"/>
                    </w:rPr>
                    <w:t>string</w:t>
                  </w:r>
                </w:p>
              </w:tc>
              <w:tc>
                <w:tcPr>
                  <w:tcW w:w="2141" w:type="dxa"/>
                </w:tcPr>
                <w:p w14:paraId="3F4C72EC" w14:textId="77777777" w:rsidR="006717A5" w:rsidRDefault="006717A5" w:rsidP="00156F26">
                  <w:pPr>
                    <w:rPr>
                      <w:sz w:val="18"/>
                      <w:szCs w:val="16"/>
                    </w:rPr>
                  </w:pPr>
                </w:p>
              </w:tc>
              <w:tc>
                <w:tcPr>
                  <w:tcW w:w="2164" w:type="dxa"/>
                </w:tcPr>
                <w:p w14:paraId="72E19FD9" w14:textId="77777777" w:rsidR="006717A5" w:rsidRDefault="006717A5" w:rsidP="00156F26">
                  <w:pPr>
                    <w:rPr>
                      <w:sz w:val="18"/>
                      <w:szCs w:val="16"/>
                    </w:rPr>
                  </w:pPr>
                </w:p>
              </w:tc>
            </w:tr>
          </w:tbl>
          <w:p w14:paraId="209F6CE2" w14:textId="77777777" w:rsidR="006717A5" w:rsidRDefault="006717A5" w:rsidP="00156F26">
            <w:pPr>
              <w:rPr>
                <w:sz w:val="18"/>
                <w:szCs w:val="18"/>
              </w:rPr>
            </w:pPr>
          </w:p>
          <w:p w14:paraId="1F20E6AE" w14:textId="77777777" w:rsidR="006717A5" w:rsidRDefault="006717A5" w:rsidP="00156F26">
            <w:pPr>
              <w:rPr>
                <w:sz w:val="18"/>
                <w:szCs w:val="18"/>
              </w:rPr>
            </w:pPr>
          </w:p>
          <w:p w14:paraId="4C3E6D1D" w14:textId="77777777" w:rsidR="006717A5" w:rsidRPr="003A08D7" w:rsidRDefault="006717A5" w:rsidP="00156F26">
            <w:pPr>
              <w:rPr>
                <w:sz w:val="18"/>
                <w:szCs w:val="18"/>
              </w:rPr>
            </w:pPr>
            <w:r w:rsidRPr="003A08D7">
              <w:rPr>
                <w:sz w:val="18"/>
                <w:szCs w:val="18"/>
                <w:u w:val="single"/>
              </w:rPr>
              <w:t>Example</w:t>
            </w:r>
            <w:r w:rsidRPr="003A08D7">
              <w:rPr>
                <w:sz w:val="18"/>
                <w:szCs w:val="18"/>
              </w:rPr>
              <w:t>:</w:t>
            </w:r>
          </w:p>
          <w:p w14:paraId="11ECCB74" w14:textId="77777777" w:rsidR="006717A5" w:rsidRPr="00EA7926" w:rsidRDefault="006717A5" w:rsidP="00156F26">
            <w:pPr>
              <w:rPr>
                <w:rFonts w:eastAsia="Times New Roman" w:cstheme="minorHAnsi"/>
                <w:color w:val="555555"/>
                <w:sz w:val="18"/>
                <w:szCs w:val="18"/>
                <w:lang w:eastAsia="en-CA"/>
              </w:rPr>
            </w:pPr>
            <w:r w:rsidRPr="00EA7926">
              <w:rPr>
                <w:rFonts w:eastAsia="Times New Roman" w:cstheme="minorHAnsi"/>
                <w:color w:val="666666"/>
                <w:sz w:val="18"/>
                <w:szCs w:val="18"/>
                <w:lang w:eastAsia="en-CA"/>
              </w:rPr>
              <w:t>{  </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"tvDisplayCategor</w:t>
            </w:r>
            <w:r>
              <w:rPr>
                <w:rFonts w:eastAsia="Times New Roman" w:cstheme="minorHAnsi"/>
                <w:b/>
                <w:bCs/>
                <w:color w:val="333333"/>
                <w:sz w:val="18"/>
                <w:szCs w:val="18"/>
                <w:lang w:eastAsia="en-CA"/>
              </w:rPr>
              <w:t>yList</w:t>
            </w:r>
            <w:r w:rsidRPr="00EA7926">
              <w:rPr>
                <w:rFonts w:eastAsia="Times New Roman" w:cstheme="minorHAnsi"/>
                <w:b/>
                <w:bCs/>
                <w:color w:val="333333"/>
                <w:sz w:val="18"/>
                <w:szCs w:val="18"/>
                <w:lang w:eastAsia="en-CA"/>
              </w:rPr>
              <w:t>"</w:t>
            </w:r>
            <w:r w:rsidRPr="00EA7926">
              <w:rPr>
                <w:rFonts w:eastAsia="Times New Roman" w:cstheme="minorHAnsi"/>
                <w:color w:val="666666"/>
                <w:sz w:val="18"/>
                <w:szCs w:val="18"/>
                <w:lang w:eastAsia="en-CA"/>
              </w:rPr>
              <w:t>:[  </w:t>
            </w:r>
            <w:r w:rsidRPr="00EA7926">
              <w:rPr>
                <w:rFonts w:eastAsia="Times New Roman" w:cstheme="minorHAnsi"/>
                <w:color w:val="555555"/>
                <w:sz w:val="18"/>
                <w:szCs w:val="18"/>
                <w:lang w:eastAsia="en-CA"/>
              </w:rPr>
              <w:br/>
              <w:t>      </w:t>
            </w:r>
            <w:r w:rsidRPr="00EA7926">
              <w:rPr>
                <w:rFonts w:eastAsia="Times New Roman" w:cstheme="minorHAnsi"/>
                <w:color w:val="666666"/>
                <w:sz w:val="18"/>
                <w:szCs w:val="18"/>
                <w:lang w:eastAsia="en-CA"/>
              </w:rPr>
              <w:t>{  </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w:t>
            </w:r>
            <w:r>
              <w:rPr>
                <w:rFonts w:eastAsia="Times New Roman" w:cstheme="minorHAnsi"/>
                <w:b/>
                <w:bCs/>
                <w:color w:val="333333"/>
                <w:sz w:val="18"/>
                <w:szCs w:val="18"/>
                <w:lang w:eastAsia="en-CA"/>
              </w:rPr>
              <w:t>displayC</w:t>
            </w:r>
            <w:r w:rsidRPr="00EA7926">
              <w:rPr>
                <w:rFonts w:eastAsia="Times New Roman" w:cstheme="minorHAnsi"/>
                <w:b/>
                <w:bCs/>
                <w:color w:val="333333"/>
                <w:sz w:val="18"/>
                <w:szCs w:val="18"/>
                <w:lang w:eastAsia="en-CA"/>
              </w:rPr>
              <w:t>ategoryI</w:t>
            </w:r>
            <w:r>
              <w:rPr>
                <w:rFonts w:eastAsia="Times New Roman" w:cstheme="minorHAnsi"/>
                <w:b/>
                <w:bCs/>
                <w:color w:val="333333"/>
                <w:sz w:val="18"/>
                <w:szCs w:val="18"/>
                <w:lang w:eastAsia="en-CA"/>
              </w:rPr>
              <w:t>d</w:t>
            </w:r>
            <w:r w:rsidRPr="00EA7926">
              <w:rPr>
                <w:rFonts w:eastAsia="Times New Roman" w:cstheme="minorHAnsi"/>
                <w:b/>
                <w:bCs/>
                <w:color w:val="333333"/>
                <w:sz w:val="18"/>
                <w:szCs w:val="18"/>
                <w:lang w:eastAsia="en-CA"/>
              </w:rPr>
              <w:t>"</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"1948"</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w:t>
            </w:r>
            <w:r>
              <w:rPr>
                <w:rFonts w:eastAsia="Times New Roman" w:cstheme="minorHAnsi"/>
                <w:b/>
                <w:bCs/>
                <w:color w:val="333333"/>
                <w:sz w:val="18"/>
                <w:szCs w:val="18"/>
                <w:lang w:eastAsia="en-CA"/>
              </w:rPr>
              <w:t>displayC</w:t>
            </w:r>
            <w:r w:rsidRPr="00EA7926">
              <w:rPr>
                <w:rFonts w:eastAsia="Times New Roman" w:cstheme="minorHAnsi"/>
                <w:b/>
                <w:bCs/>
                <w:color w:val="333333"/>
                <w:sz w:val="18"/>
                <w:szCs w:val="18"/>
                <w:lang w:eastAsia="en-CA"/>
              </w:rPr>
              <w:t>ategoryC</w:t>
            </w:r>
            <w:r>
              <w:rPr>
                <w:rFonts w:eastAsia="Times New Roman" w:cstheme="minorHAnsi"/>
                <w:b/>
                <w:bCs/>
                <w:color w:val="333333"/>
                <w:sz w:val="18"/>
                <w:szCs w:val="18"/>
                <w:lang w:eastAsia="en-CA"/>
              </w:rPr>
              <w:t>d</w:t>
            </w:r>
            <w:r w:rsidRPr="00EA7926">
              <w:rPr>
                <w:rFonts w:eastAsia="Times New Roman" w:cstheme="minorHAnsi"/>
                <w:b/>
                <w:bCs/>
                <w:color w:val="333333"/>
                <w:sz w:val="18"/>
                <w:szCs w:val="18"/>
                <w:lang w:eastAsia="en-CA"/>
              </w:rPr>
              <w:t>"</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"1000"</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r>
            <w:r w:rsidRPr="00EA7926">
              <w:rPr>
                <w:rFonts w:eastAsia="Times New Roman" w:cstheme="minorHAnsi"/>
                <w:color w:val="555555"/>
                <w:sz w:val="18"/>
                <w:szCs w:val="18"/>
                <w:lang w:eastAsia="en-CA"/>
              </w:rPr>
              <w:lastRenderedPageBreak/>
              <w:t>         </w:t>
            </w:r>
            <w:r w:rsidRPr="00EA7926">
              <w:rPr>
                <w:rFonts w:eastAsia="Times New Roman" w:cstheme="minorHAnsi"/>
                <w:b/>
                <w:bCs/>
                <w:color w:val="333333"/>
                <w:sz w:val="18"/>
                <w:szCs w:val="18"/>
                <w:lang w:eastAsia="en-CA"/>
              </w:rPr>
              <w:t>"</w:t>
            </w:r>
            <w:r>
              <w:rPr>
                <w:rFonts w:eastAsia="Times New Roman" w:cstheme="minorHAnsi"/>
                <w:b/>
                <w:bCs/>
                <w:color w:val="333333"/>
                <w:sz w:val="18"/>
                <w:szCs w:val="18"/>
                <w:lang w:eastAsia="en-CA"/>
              </w:rPr>
              <w:t>displayC</w:t>
            </w:r>
            <w:r w:rsidRPr="00EA7926">
              <w:rPr>
                <w:rFonts w:eastAsia="Times New Roman" w:cstheme="minorHAnsi"/>
                <w:b/>
                <w:bCs/>
                <w:color w:val="333333"/>
                <w:sz w:val="18"/>
                <w:szCs w:val="18"/>
                <w:lang w:eastAsia="en-CA"/>
              </w:rPr>
              <w:t>ategoryN</w:t>
            </w:r>
            <w:r>
              <w:rPr>
                <w:rFonts w:eastAsia="Times New Roman" w:cstheme="minorHAnsi"/>
                <w:b/>
                <w:bCs/>
                <w:color w:val="333333"/>
                <w:sz w:val="18"/>
                <w:szCs w:val="18"/>
                <w:lang w:eastAsia="en-CA"/>
              </w:rPr>
              <w:t>m</w:t>
            </w:r>
            <w:r w:rsidRPr="00EA7926">
              <w:rPr>
                <w:rFonts w:eastAsia="Times New Roman" w:cstheme="minorHAnsi"/>
                <w:b/>
                <w:bCs/>
                <w:color w:val="333333"/>
                <w:sz w:val="18"/>
                <w:szCs w:val="18"/>
                <w:lang w:eastAsia="en-CA"/>
              </w:rPr>
              <w:t>"</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"All Channels"</w:t>
            </w:r>
            <w:r w:rsidRPr="00EA7926">
              <w:rPr>
                <w:rFonts w:eastAsia="Times New Roman" w:cstheme="minorHAnsi"/>
                <w:color w:val="555555"/>
                <w:sz w:val="18"/>
                <w:szCs w:val="18"/>
                <w:lang w:eastAsia="en-CA"/>
              </w:rPr>
              <w:br/>
              <w:t>      </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color w:val="666666"/>
                <w:sz w:val="18"/>
                <w:szCs w:val="18"/>
                <w:lang w:eastAsia="en-CA"/>
              </w:rPr>
              <w:t>{  </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w:t>
            </w:r>
            <w:r>
              <w:rPr>
                <w:rFonts w:eastAsia="Times New Roman" w:cstheme="minorHAnsi"/>
                <w:b/>
                <w:bCs/>
                <w:color w:val="333333"/>
                <w:sz w:val="18"/>
                <w:szCs w:val="18"/>
                <w:lang w:eastAsia="en-CA"/>
              </w:rPr>
              <w:t>displayC</w:t>
            </w:r>
            <w:r w:rsidRPr="00EA7926">
              <w:rPr>
                <w:rFonts w:eastAsia="Times New Roman" w:cstheme="minorHAnsi"/>
                <w:b/>
                <w:bCs/>
                <w:color w:val="333333"/>
                <w:sz w:val="18"/>
                <w:szCs w:val="18"/>
                <w:lang w:eastAsia="en-CA"/>
              </w:rPr>
              <w:t>ategoryI</w:t>
            </w:r>
            <w:r>
              <w:rPr>
                <w:rFonts w:eastAsia="Times New Roman" w:cstheme="minorHAnsi"/>
                <w:b/>
                <w:bCs/>
                <w:color w:val="333333"/>
                <w:sz w:val="18"/>
                <w:szCs w:val="18"/>
                <w:lang w:eastAsia="en-CA"/>
              </w:rPr>
              <w:t>d</w:t>
            </w:r>
            <w:r w:rsidRPr="00EA7926">
              <w:rPr>
                <w:rFonts w:eastAsia="Times New Roman" w:cstheme="minorHAnsi"/>
                <w:b/>
                <w:bCs/>
                <w:color w:val="333333"/>
                <w:sz w:val="18"/>
                <w:szCs w:val="18"/>
                <w:lang w:eastAsia="en-CA"/>
              </w:rPr>
              <w:t>"</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"1944"</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w:t>
            </w:r>
            <w:r>
              <w:rPr>
                <w:rFonts w:eastAsia="Times New Roman" w:cstheme="minorHAnsi"/>
                <w:b/>
                <w:bCs/>
                <w:color w:val="333333"/>
                <w:sz w:val="18"/>
                <w:szCs w:val="18"/>
                <w:lang w:eastAsia="en-CA"/>
              </w:rPr>
              <w:t>displayC</w:t>
            </w:r>
            <w:r w:rsidRPr="00EA7926">
              <w:rPr>
                <w:rFonts w:eastAsia="Times New Roman" w:cstheme="minorHAnsi"/>
                <w:b/>
                <w:bCs/>
                <w:color w:val="333333"/>
                <w:sz w:val="18"/>
                <w:szCs w:val="18"/>
                <w:lang w:eastAsia="en-CA"/>
              </w:rPr>
              <w:t>ategoryC</w:t>
            </w:r>
            <w:r>
              <w:rPr>
                <w:rFonts w:eastAsia="Times New Roman" w:cstheme="minorHAnsi"/>
                <w:b/>
                <w:bCs/>
                <w:color w:val="333333"/>
                <w:sz w:val="18"/>
                <w:szCs w:val="18"/>
                <w:lang w:eastAsia="en-CA"/>
              </w:rPr>
              <w:t>d</w:t>
            </w:r>
            <w:r w:rsidRPr="00EA7926">
              <w:rPr>
                <w:rFonts w:eastAsia="Times New Roman" w:cstheme="minorHAnsi"/>
                <w:b/>
                <w:bCs/>
                <w:color w:val="333333"/>
                <w:sz w:val="18"/>
                <w:szCs w:val="18"/>
                <w:lang w:eastAsia="en-CA"/>
              </w:rPr>
              <w:t>"</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"1001"</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w:t>
            </w:r>
            <w:r>
              <w:rPr>
                <w:rFonts w:eastAsia="Times New Roman" w:cstheme="minorHAnsi"/>
                <w:b/>
                <w:bCs/>
                <w:color w:val="333333"/>
                <w:sz w:val="18"/>
                <w:szCs w:val="18"/>
                <w:lang w:eastAsia="en-CA"/>
              </w:rPr>
              <w:t>displayC</w:t>
            </w:r>
            <w:r w:rsidRPr="00EA7926">
              <w:rPr>
                <w:rFonts w:eastAsia="Times New Roman" w:cstheme="minorHAnsi"/>
                <w:b/>
                <w:bCs/>
                <w:color w:val="333333"/>
                <w:sz w:val="18"/>
                <w:szCs w:val="18"/>
                <w:lang w:eastAsia="en-CA"/>
              </w:rPr>
              <w:t>ategoryN</w:t>
            </w:r>
            <w:r>
              <w:rPr>
                <w:rFonts w:eastAsia="Times New Roman" w:cstheme="minorHAnsi"/>
                <w:b/>
                <w:bCs/>
                <w:color w:val="333333"/>
                <w:sz w:val="18"/>
                <w:szCs w:val="18"/>
                <w:lang w:eastAsia="en-CA"/>
              </w:rPr>
              <w:t>m</w:t>
            </w:r>
            <w:r w:rsidRPr="00EA7926">
              <w:rPr>
                <w:rFonts w:eastAsia="Times New Roman" w:cstheme="minorHAnsi"/>
                <w:b/>
                <w:bCs/>
                <w:color w:val="333333"/>
                <w:sz w:val="18"/>
                <w:szCs w:val="18"/>
                <w:lang w:eastAsia="en-CA"/>
              </w:rPr>
              <w:t>"</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"French"</w:t>
            </w:r>
            <w:r w:rsidRPr="00EA7926">
              <w:rPr>
                <w:rFonts w:eastAsia="Times New Roman" w:cstheme="minorHAnsi"/>
                <w:color w:val="555555"/>
                <w:sz w:val="18"/>
                <w:szCs w:val="18"/>
                <w:lang w:eastAsia="en-CA"/>
              </w:rPr>
              <w:br/>
              <w:t>      </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color w:val="666666"/>
                <w:sz w:val="18"/>
                <w:szCs w:val="18"/>
                <w:lang w:eastAsia="en-CA"/>
              </w:rPr>
              <w:t>{  </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w:t>
            </w:r>
            <w:r>
              <w:rPr>
                <w:rFonts w:eastAsia="Times New Roman" w:cstheme="minorHAnsi"/>
                <w:b/>
                <w:bCs/>
                <w:color w:val="333333"/>
                <w:sz w:val="18"/>
                <w:szCs w:val="18"/>
                <w:lang w:eastAsia="en-CA"/>
              </w:rPr>
              <w:t>displayC</w:t>
            </w:r>
            <w:r w:rsidRPr="00EA7926">
              <w:rPr>
                <w:rFonts w:eastAsia="Times New Roman" w:cstheme="minorHAnsi"/>
                <w:b/>
                <w:bCs/>
                <w:color w:val="333333"/>
                <w:sz w:val="18"/>
                <w:szCs w:val="18"/>
                <w:lang w:eastAsia="en-CA"/>
              </w:rPr>
              <w:t>ategoryI</w:t>
            </w:r>
            <w:r>
              <w:rPr>
                <w:rFonts w:eastAsia="Times New Roman" w:cstheme="minorHAnsi"/>
                <w:b/>
                <w:bCs/>
                <w:color w:val="333333"/>
                <w:sz w:val="18"/>
                <w:szCs w:val="18"/>
                <w:lang w:eastAsia="en-CA"/>
              </w:rPr>
              <w:t>d</w:t>
            </w:r>
            <w:r w:rsidRPr="00EA7926">
              <w:rPr>
                <w:rFonts w:eastAsia="Times New Roman" w:cstheme="minorHAnsi"/>
                <w:b/>
                <w:bCs/>
                <w:color w:val="333333"/>
                <w:sz w:val="18"/>
                <w:szCs w:val="18"/>
                <w:lang w:eastAsia="en-CA"/>
              </w:rPr>
              <w:t>"</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"1946"</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w:t>
            </w:r>
            <w:r>
              <w:rPr>
                <w:rFonts w:eastAsia="Times New Roman" w:cstheme="minorHAnsi"/>
                <w:b/>
                <w:bCs/>
                <w:color w:val="333333"/>
                <w:sz w:val="18"/>
                <w:szCs w:val="18"/>
                <w:lang w:eastAsia="en-CA"/>
              </w:rPr>
              <w:t>displayC</w:t>
            </w:r>
            <w:r w:rsidRPr="00EA7926">
              <w:rPr>
                <w:rFonts w:eastAsia="Times New Roman" w:cstheme="minorHAnsi"/>
                <w:b/>
                <w:bCs/>
                <w:color w:val="333333"/>
                <w:sz w:val="18"/>
                <w:szCs w:val="18"/>
                <w:lang w:eastAsia="en-CA"/>
              </w:rPr>
              <w:t>ategoryC</w:t>
            </w:r>
            <w:r>
              <w:rPr>
                <w:rFonts w:eastAsia="Times New Roman" w:cstheme="minorHAnsi"/>
                <w:b/>
                <w:bCs/>
                <w:color w:val="333333"/>
                <w:sz w:val="18"/>
                <w:szCs w:val="18"/>
                <w:lang w:eastAsia="en-CA"/>
              </w:rPr>
              <w:t>d</w:t>
            </w:r>
            <w:r w:rsidRPr="00EA7926">
              <w:rPr>
                <w:rFonts w:eastAsia="Times New Roman" w:cstheme="minorHAnsi"/>
                <w:b/>
                <w:bCs/>
                <w:color w:val="333333"/>
                <w:sz w:val="18"/>
                <w:szCs w:val="18"/>
                <w:lang w:eastAsia="en-CA"/>
              </w:rPr>
              <w:t>"</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"1002"</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w:t>
            </w:r>
            <w:r>
              <w:rPr>
                <w:rFonts w:eastAsia="Times New Roman" w:cstheme="minorHAnsi"/>
                <w:b/>
                <w:bCs/>
                <w:color w:val="333333"/>
                <w:sz w:val="18"/>
                <w:szCs w:val="18"/>
                <w:lang w:eastAsia="en-CA"/>
              </w:rPr>
              <w:t>displayC</w:t>
            </w:r>
            <w:r w:rsidRPr="00EA7926">
              <w:rPr>
                <w:rFonts w:eastAsia="Times New Roman" w:cstheme="minorHAnsi"/>
                <w:b/>
                <w:bCs/>
                <w:color w:val="333333"/>
                <w:sz w:val="18"/>
                <w:szCs w:val="18"/>
                <w:lang w:eastAsia="en-CA"/>
              </w:rPr>
              <w:t>ategoryN</w:t>
            </w:r>
            <w:r>
              <w:rPr>
                <w:rFonts w:eastAsia="Times New Roman" w:cstheme="minorHAnsi"/>
                <w:b/>
                <w:bCs/>
                <w:color w:val="333333"/>
                <w:sz w:val="18"/>
                <w:szCs w:val="18"/>
                <w:lang w:eastAsia="en-CA"/>
              </w:rPr>
              <w:t>m</w:t>
            </w:r>
            <w:r w:rsidRPr="00EA7926">
              <w:rPr>
                <w:rFonts w:eastAsia="Times New Roman" w:cstheme="minorHAnsi"/>
                <w:b/>
                <w:bCs/>
                <w:color w:val="333333"/>
                <w:sz w:val="18"/>
                <w:szCs w:val="18"/>
                <w:lang w:eastAsia="en-CA"/>
              </w:rPr>
              <w:t>"</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"Individual"</w:t>
            </w:r>
            <w:r w:rsidRPr="00EA7926">
              <w:rPr>
                <w:rFonts w:eastAsia="Times New Roman" w:cstheme="minorHAnsi"/>
                <w:color w:val="555555"/>
                <w:sz w:val="18"/>
                <w:szCs w:val="18"/>
                <w:lang w:eastAsia="en-CA"/>
              </w:rPr>
              <w:br/>
              <w:t>      </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"status"</w:t>
            </w:r>
            <w:r w:rsidRPr="00EA7926">
              <w:rPr>
                <w:rFonts w:eastAsia="Times New Roman" w:cstheme="minorHAnsi"/>
                <w:color w:val="666666"/>
                <w:sz w:val="18"/>
                <w:szCs w:val="18"/>
                <w:lang w:eastAsia="en-CA"/>
              </w:rPr>
              <w:t>:{  </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"statusCd"</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"200"</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"statusTxt"</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"OK"</w:t>
            </w:r>
            <w:r w:rsidRPr="00EA7926">
              <w:rPr>
                <w:rFonts w:eastAsia="Times New Roman" w:cstheme="minorHAnsi"/>
                <w:color w:val="555555"/>
                <w:sz w:val="18"/>
                <w:szCs w:val="18"/>
                <w:lang w:eastAsia="en-CA"/>
              </w:rPr>
              <w:br/>
              <w:t>   </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r>
            <w:r w:rsidRPr="00EA7926">
              <w:rPr>
                <w:rFonts w:eastAsia="Times New Roman" w:cstheme="minorHAnsi"/>
                <w:color w:val="666666"/>
                <w:sz w:val="18"/>
                <w:szCs w:val="18"/>
                <w:lang w:eastAsia="en-CA"/>
              </w:rPr>
              <w:t>}</w:t>
            </w:r>
          </w:p>
          <w:p w14:paraId="4445D36B" w14:textId="77777777" w:rsidR="006717A5" w:rsidRDefault="006717A5" w:rsidP="00156F26">
            <w:pPr>
              <w:rPr>
                <w:sz w:val="18"/>
                <w:szCs w:val="16"/>
              </w:rPr>
            </w:pPr>
          </w:p>
        </w:tc>
      </w:tr>
    </w:tbl>
    <w:p w14:paraId="521C84AD" w14:textId="77777777" w:rsidR="006717A5" w:rsidRDefault="006717A5" w:rsidP="006717A5"/>
    <w:p w14:paraId="4DB88F17" w14:textId="77777777" w:rsidR="006717A5" w:rsidRDefault="006717A5" w:rsidP="006717A5">
      <w:pPr>
        <w:pStyle w:val="Heading2"/>
        <w:rPr>
          <w:rFonts w:cstheme="minorHAnsi"/>
        </w:rPr>
      </w:pPr>
      <w:bookmarkStart w:id="99" w:name="_Toc437935992"/>
      <w:r>
        <w:rPr>
          <w:rFonts w:cstheme="minorHAnsi"/>
        </w:rPr>
        <w:t>searchCategories</w:t>
      </w:r>
      <w:r w:rsidRPr="00026A3E">
        <w:rPr>
          <w:rFonts w:cstheme="minorHAnsi"/>
        </w:rPr>
        <w:t xml:space="preserve"> </w:t>
      </w:r>
      <w:r>
        <w:t>(GET)</w:t>
      </w:r>
      <w:bookmarkEnd w:id="99"/>
    </w:p>
    <w:tbl>
      <w:tblPr>
        <w:tblStyle w:val="TableGrid"/>
        <w:tblW w:w="0" w:type="auto"/>
        <w:tblLook w:val="04A0" w:firstRow="1" w:lastRow="0" w:firstColumn="1" w:lastColumn="0" w:noHBand="0" w:noVBand="1"/>
      </w:tblPr>
      <w:tblGrid>
        <w:gridCol w:w="1072"/>
        <w:gridCol w:w="8504"/>
      </w:tblGrid>
      <w:tr w:rsidR="006717A5" w14:paraId="16228F4F" w14:textId="77777777" w:rsidTr="00156F26">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5641D1" w14:textId="77777777" w:rsidR="006717A5" w:rsidRDefault="006717A5" w:rsidP="00156F26">
            <w:pPr>
              <w:rPr>
                <w:b/>
                <w:szCs w:val="16"/>
              </w:rPr>
            </w:pPr>
            <w:r>
              <w:rPr>
                <w:b/>
                <w:szCs w:val="16"/>
              </w:rPr>
              <w:t>OPERATION</w:t>
            </w:r>
          </w:p>
          <w:p w14:paraId="5427CE4F" w14:textId="77777777" w:rsidR="006717A5" w:rsidRDefault="006717A5" w:rsidP="00156F26">
            <w:pPr>
              <w:rPr>
                <w:rFonts w:cstheme="minorHAnsi"/>
                <w:color w:val="1F497D"/>
              </w:rPr>
            </w:pPr>
            <w:r>
              <w:rPr>
                <w:rFonts w:cstheme="minorHAnsi"/>
              </w:rPr>
              <w:t>tv/reference</w:t>
            </w:r>
            <w:r w:rsidRPr="00513008">
              <w:rPr>
                <w:rFonts w:cstheme="minorHAnsi"/>
              </w:rPr>
              <w:t>/</w:t>
            </w:r>
            <w:r>
              <w:rPr>
                <w:rFonts w:cstheme="minorHAnsi"/>
              </w:rPr>
              <w:t>searchc</w:t>
            </w:r>
            <w:r w:rsidRPr="00513008">
              <w:rPr>
                <w:rFonts w:cstheme="minorHAnsi"/>
              </w:rPr>
              <w:t>ategor</w:t>
            </w:r>
            <w:r>
              <w:rPr>
                <w:rFonts w:cstheme="minorHAnsi"/>
              </w:rPr>
              <w:t>ies</w:t>
            </w:r>
          </w:p>
        </w:tc>
      </w:tr>
      <w:tr w:rsidR="006717A5" w14:paraId="1B945406" w14:textId="77777777" w:rsidTr="00156F26">
        <w:tc>
          <w:tcPr>
            <w:tcW w:w="1072" w:type="dxa"/>
            <w:tcBorders>
              <w:top w:val="single" w:sz="4" w:space="0" w:color="auto"/>
              <w:left w:val="single" w:sz="4" w:space="0" w:color="auto"/>
              <w:bottom w:val="single" w:sz="4" w:space="0" w:color="auto"/>
              <w:right w:val="single" w:sz="4" w:space="0" w:color="auto"/>
            </w:tcBorders>
            <w:hideMark/>
          </w:tcPr>
          <w:p w14:paraId="46E07EAC" w14:textId="77777777" w:rsidR="006717A5" w:rsidRDefault="006717A5" w:rsidP="00156F26">
            <w:pPr>
              <w:rPr>
                <w:b/>
                <w:sz w:val="18"/>
                <w:szCs w:val="16"/>
              </w:rPr>
            </w:pPr>
            <w:r>
              <w:rPr>
                <w:b/>
                <w:sz w:val="18"/>
                <w:szCs w:val="16"/>
              </w:rPr>
              <w:t>Method</w:t>
            </w:r>
          </w:p>
        </w:tc>
        <w:tc>
          <w:tcPr>
            <w:tcW w:w="8504" w:type="dxa"/>
            <w:tcBorders>
              <w:top w:val="single" w:sz="4" w:space="0" w:color="auto"/>
              <w:left w:val="single" w:sz="4" w:space="0" w:color="auto"/>
              <w:bottom w:val="single" w:sz="4" w:space="0" w:color="auto"/>
              <w:right w:val="single" w:sz="4" w:space="0" w:color="auto"/>
            </w:tcBorders>
            <w:hideMark/>
          </w:tcPr>
          <w:p w14:paraId="2D68766F" w14:textId="77777777" w:rsidR="006717A5" w:rsidRDefault="006717A5" w:rsidP="00156F26">
            <w:pPr>
              <w:rPr>
                <w:sz w:val="18"/>
                <w:szCs w:val="16"/>
              </w:rPr>
            </w:pPr>
            <w:r>
              <w:rPr>
                <w:sz w:val="18"/>
                <w:szCs w:val="16"/>
              </w:rPr>
              <w:t>Get</w:t>
            </w:r>
          </w:p>
        </w:tc>
      </w:tr>
      <w:tr w:rsidR="006717A5" w14:paraId="00B01DCC" w14:textId="77777777" w:rsidTr="00156F26">
        <w:tc>
          <w:tcPr>
            <w:tcW w:w="1072" w:type="dxa"/>
            <w:tcBorders>
              <w:top w:val="single" w:sz="4" w:space="0" w:color="auto"/>
              <w:left w:val="single" w:sz="4" w:space="0" w:color="auto"/>
              <w:bottom w:val="single" w:sz="4" w:space="0" w:color="auto"/>
              <w:right w:val="single" w:sz="4" w:space="0" w:color="auto"/>
            </w:tcBorders>
            <w:hideMark/>
          </w:tcPr>
          <w:p w14:paraId="24681989" w14:textId="77777777" w:rsidR="006717A5" w:rsidRDefault="006717A5" w:rsidP="00156F26">
            <w:pPr>
              <w:rPr>
                <w:b/>
                <w:sz w:val="18"/>
                <w:szCs w:val="16"/>
              </w:rPr>
            </w:pPr>
            <w:r>
              <w:rPr>
                <w:b/>
                <w:sz w:val="18"/>
                <w:szCs w:val="16"/>
              </w:rPr>
              <w:t>Description</w:t>
            </w:r>
          </w:p>
        </w:tc>
        <w:tc>
          <w:tcPr>
            <w:tcW w:w="8504" w:type="dxa"/>
            <w:tcBorders>
              <w:top w:val="single" w:sz="4" w:space="0" w:color="auto"/>
              <w:left w:val="single" w:sz="4" w:space="0" w:color="auto"/>
              <w:bottom w:val="single" w:sz="4" w:space="0" w:color="auto"/>
              <w:right w:val="single" w:sz="4" w:space="0" w:color="auto"/>
            </w:tcBorders>
            <w:hideMark/>
          </w:tcPr>
          <w:p w14:paraId="48A86ED1" w14:textId="77777777" w:rsidR="006717A5" w:rsidRDefault="006717A5" w:rsidP="00156F26">
            <w:pPr>
              <w:rPr>
                <w:sz w:val="18"/>
                <w:szCs w:val="16"/>
              </w:rPr>
            </w:pPr>
            <w:r>
              <w:rPr>
                <w:sz w:val="18"/>
                <w:szCs w:val="16"/>
              </w:rPr>
              <w:t>Provide</w:t>
            </w:r>
            <w:r w:rsidRPr="00342977">
              <w:rPr>
                <w:sz w:val="18"/>
                <w:szCs w:val="16"/>
              </w:rPr>
              <w:t xml:space="preserve"> Telus TV </w:t>
            </w:r>
            <w:r>
              <w:rPr>
                <w:sz w:val="18"/>
                <w:szCs w:val="16"/>
              </w:rPr>
              <w:t>search-</w:t>
            </w:r>
            <w:r w:rsidRPr="00342977">
              <w:rPr>
                <w:sz w:val="18"/>
                <w:szCs w:val="16"/>
              </w:rPr>
              <w:t>category</w:t>
            </w:r>
            <w:r>
              <w:rPr>
                <w:sz w:val="18"/>
                <w:szCs w:val="16"/>
              </w:rPr>
              <w:t xml:space="preserve"> (marketing category)</w:t>
            </w:r>
            <w:r w:rsidRPr="00342977">
              <w:rPr>
                <w:sz w:val="18"/>
                <w:szCs w:val="16"/>
              </w:rPr>
              <w:t xml:space="preserve"> list information.</w:t>
            </w:r>
          </w:p>
        </w:tc>
      </w:tr>
      <w:tr w:rsidR="006717A5" w14:paraId="2AA3D13E" w14:textId="77777777" w:rsidTr="00156F26">
        <w:tc>
          <w:tcPr>
            <w:tcW w:w="1072" w:type="dxa"/>
            <w:tcBorders>
              <w:top w:val="single" w:sz="4" w:space="0" w:color="auto"/>
              <w:left w:val="single" w:sz="4" w:space="0" w:color="auto"/>
              <w:bottom w:val="single" w:sz="4" w:space="0" w:color="auto"/>
              <w:right w:val="single" w:sz="4" w:space="0" w:color="auto"/>
            </w:tcBorders>
            <w:hideMark/>
          </w:tcPr>
          <w:p w14:paraId="7F73D4BA" w14:textId="77777777" w:rsidR="006717A5" w:rsidRDefault="006717A5" w:rsidP="00156F26">
            <w:pPr>
              <w:rPr>
                <w:b/>
                <w:sz w:val="18"/>
                <w:szCs w:val="16"/>
              </w:rPr>
            </w:pPr>
            <w:r>
              <w:rPr>
                <w:b/>
                <w:sz w:val="18"/>
                <w:szCs w:val="16"/>
              </w:rPr>
              <w:t>Input</w:t>
            </w:r>
          </w:p>
        </w:tc>
        <w:tc>
          <w:tcPr>
            <w:tcW w:w="8504" w:type="dxa"/>
            <w:tcBorders>
              <w:top w:val="single" w:sz="4" w:space="0" w:color="auto"/>
              <w:left w:val="single" w:sz="4" w:space="0" w:color="auto"/>
              <w:bottom w:val="single" w:sz="4" w:space="0" w:color="auto"/>
              <w:right w:val="single" w:sz="4" w:space="0" w:color="auto"/>
            </w:tcBorders>
          </w:tcPr>
          <w:p w14:paraId="19B4D790" w14:textId="77777777" w:rsidR="006717A5" w:rsidRDefault="006717A5" w:rsidP="00156F26">
            <w:pPr>
              <w:rPr>
                <w:b/>
                <w:sz w:val="18"/>
                <w:szCs w:val="16"/>
              </w:rPr>
            </w:pPr>
            <w:r>
              <w:rPr>
                <w:b/>
                <w:sz w:val="18"/>
                <w:szCs w:val="16"/>
              </w:rPr>
              <w:t>N/a</w:t>
            </w:r>
          </w:p>
          <w:p w14:paraId="49BE7538" w14:textId="77777777" w:rsidR="006717A5" w:rsidRDefault="006717A5" w:rsidP="00156F26">
            <w:pPr>
              <w:rPr>
                <w:sz w:val="18"/>
                <w:szCs w:val="16"/>
              </w:rPr>
            </w:pPr>
          </w:p>
        </w:tc>
      </w:tr>
      <w:tr w:rsidR="006717A5" w14:paraId="599D3B51" w14:textId="77777777" w:rsidTr="00156F26">
        <w:tc>
          <w:tcPr>
            <w:tcW w:w="1072" w:type="dxa"/>
            <w:tcBorders>
              <w:top w:val="single" w:sz="4" w:space="0" w:color="auto"/>
              <w:left w:val="single" w:sz="4" w:space="0" w:color="auto"/>
              <w:bottom w:val="single" w:sz="4" w:space="0" w:color="auto"/>
              <w:right w:val="single" w:sz="4" w:space="0" w:color="auto"/>
            </w:tcBorders>
            <w:hideMark/>
          </w:tcPr>
          <w:p w14:paraId="699F0094" w14:textId="77777777" w:rsidR="006717A5" w:rsidRDefault="006717A5" w:rsidP="00156F26">
            <w:pPr>
              <w:rPr>
                <w:b/>
                <w:sz w:val="18"/>
                <w:szCs w:val="16"/>
              </w:rPr>
            </w:pPr>
            <w:r>
              <w:rPr>
                <w:b/>
                <w:sz w:val="18"/>
                <w:szCs w:val="16"/>
              </w:rPr>
              <w:t>Status Codes</w:t>
            </w:r>
          </w:p>
        </w:tc>
        <w:tc>
          <w:tcPr>
            <w:tcW w:w="8504" w:type="dxa"/>
            <w:tcBorders>
              <w:top w:val="single" w:sz="4" w:space="0" w:color="auto"/>
              <w:left w:val="single" w:sz="4" w:space="0" w:color="auto"/>
              <w:bottom w:val="single" w:sz="4" w:space="0" w:color="auto"/>
              <w:right w:val="single" w:sz="4" w:space="0" w:color="auto"/>
            </w:tcBorders>
          </w:tcPr>
          <w:p w14:paraId="13E60B6E" w14:textId="77777777" w:rsidR="006717A5" w:rsidRDefault="006717A5" w:rsidP="00156F26">
            <w:pPr>
              <w:rPr>
                <w:sz w:val="18"/>
                <w:szCs w:val="16"/>
              </w:rPr>
            </w:pPr>
          </w:p>
          <w:tbl>
            <w:tblPr>
              <w:tblStyle w:val="TableGrid"/>
              <w:tblW w:w="0" w:type="auto"/>
              <w:tblLook w:val="04A0" w:firstRow="1" w:lastRow="0" w:firstColumn="1" w:lastColumn="0" w:noHBand="0" w:noVBand="1"/>
            </w:tblPr>
            <w:tblGrid>
              <w:gridCol w:w="620"/>
              <w:gridCol w:w="657"/>
              <w:gridCol w:w="1615"/>
              <w:gridCol w:w="1276"/>
              <w:gridCol w:w="1276"/>
              <w:gridCol w:w="2834"/>
            </w:tblGrid>
            <w:tr w:rsidR="006717A5" w:rsidRPr="001963A0" w14:paraId="720D1282" w14:textId="77777777" w:rsidTr="00156F26">
              <w:tc>
                <w:tcPr>
                  <w:tcW w:w="620" w:type="dxa"/>
                  <w:shd w:val="clear" w:color="auto" w:fill="D9D9D9" w:themeFill="background1" w:themeFillShade="D9"/>
                </w:tcPr>
                <w:p w14:paraId="7B513062" w14:textId="77777777" w:rsidR="006717A5" w:rsidRPr="001963A0" w:rsidRDefault="006717A5" w:rsidP="00156F26">
                  <w:pPr>
                    <w:rPr>
                      <w:b/>
                      <w:sz w:val="16"/>
                      <w:szCs w:val="16"/>
                    </w:rPr>
                  </w:pPr>
                  <w:r w:rsidRPr="001963A0">
                    <w:rPr>
                      <w:b/>
                      <w:sz w:val="16"/>
                      <w:szCs w:val="16"/>
                    </w:rPr>
                    <w:t>status</w:t>
                  </w:r>
                </w:p>
                <w:p w14:paraId="74BA0CFE" w14:textId="77777777" w:rsidR="006717A5" w:rsidRPr="001963A0" w:rsidRDefault="006717A5" w:rsidP="00156F26">
                  <w:pPr>
                    <w:rPr>
                      <w:b/>
                      <w:sz w:val="16"/>
                      <w:szCs w:val="16"/>
                    </w:rPr>
                  </w:pPr>
                  <w:r w:rsidRPr="001963A0">
                    <w:rPr>
                      <w:b/>
                      <w:sz w:val="16"/>
                      <w:szCs w:val="16"/>
                    </w:rPr>
                    <w:t>Cd</w:t>
                  </w:r>
                </w:p>
              </w:tc>
              <w:tc>
                <w:tcPr>
                  <w:tcW w:w="657" w:type="dxa"/>
                  <w:shd w:val="clear" w:color="auto" w:fill="D9D9D9" w:themeFill="background1" w:themeFillShade="D9"/>
                </w:tcPr>
                <w:p w14:paraId="209173F9" w14:textId="77777777" w:rsidR="006717A5" w:rsidRPr="001963A0" w:rsidRDefault="006717A5" w:rsidP="00156F26">
                  <w:pPr>
                    <w:rPr>
                      <w:b/>
                      <w:sz w:val="16"/>
                      <w:szCs w:val="16"/>
                    </w:rPr>
                  </w:pPr>
                  <w:r w:rsidRPr="001963A0">
                    <w:rPr>
                      <w:b/>
                      <w:sz w:val="16"/>
                      <w:szCs w:val="16"/>
                    </w:rPr>
                    <w:t>status</w:t>
                  </w:r>
                </w:p>
                <w:p w14:paraId="071AC923" w14:textId="77777777" w:rsidR="006717A5" w:rsidRPr="001963A0" w:rsidRDefault="006717A5" w:rsidP="00156F26">
                  <w:pPr>
                    <w:rPr>
                      <w:b/>
                      <w:sz w:val="16"/>
                      <w:szCs w:val="16"/>
                    </w:rPr>
                  </w:pPr>
                  <w:r w:rsidRPr="001963A0">
                    <w:rPr>
                      <w:b/>
                      <w:sz w:val="16"/>
                      <w:szCs w:val="16"/>
                    </w:rPr>
                    <w:t>SubCd</w:t>
                  </w:r>
                </w:p>
              </w:tc>
              <w:tc>
                <w:tcPr>
                  <w:tcW w:w="1615" w:type="dxa"/>
                  <w:shd w:val="clear" w:color="auto" w:fill="D9D9D9" w:themeFill="background1" w:themeFillShade="D9"/>
                </w:tcPr>
                <w:p w14:paraId="29A3079A" w14:textId="77777777" w:rsidR="006717A5" w:rsidRPr="001963A0" w:rsidRDefault="006717A5" w:rsidP="00156F26">
                  <w:pPr>
                    <w:rPr>
                      <w:b/>
                      <w:sz w:val="16"/>
                      <w:szCs w:val="16"/>
                    </w:rPr>
                  </w:pPr>
                  <w:r w:rsidRPr="001963A0">
                    <w:rPr>
                      <w:b/>
                      <w:sz w:val="16"/>
                      <w:szCs w:val="16"/>
                    </w:rPr>
                    <w:t>statusTxt</w:t>
                  </w:r>
                </w:p>
              </w:tc>
              <w:tc>
                <w:tcPr>
                  <w:tcW w:w="1276" w:type="dxa"/>
                  <w:shd w:val="clear" w:color="auto" w:fill="D9D9D9" w:themeFill="background1" w:themeFillShade="D9"/>
                </w:tcPr>
                <w:p w14:paraId="6E676826" w14:textId="77777777" w:rsidR="006717A5" w:rsidRPr="001963A0" w:rsidRDefault="006717A5" w:rsidP="00156F26">
                  <w:pPr>
                    <w:rPr>
                      <w:b/>
                      <w:sz w:val="16"/>
                      <w:szCs w:val="16"/>
                    </w:rPr>
                  </w:pPr>
                  <w:r w:rsidRPr="001963A0">
                    <w:rPr>
                      <w:b/>
                      <w:sz w:val="16"/>
                      <w:szCs w:val="16"/>
                    </w:rPr>
                    <w:t>systemErrorCd</w:t>
                  </w:r>
                </w:p>
              </w:tc>
              <w:tc>
                <w:tcPr>
                  <w:tcW w:w="1276" w:type="dxa"/>
                  <w:shd w:val="clear" w:color="auto" w:fill="D9D9D9" w:themeFill="background1" w:themeFillShade="D9"/>
                </w:tcPr>
                <w:p w14:paraId="10136568" w14:textId="77777777" w:rsidR="006717A5" w:rsidRPr="001963A0" w:rsidRDefault="006717A5" w:rsidP="00156F26">
                  <w:pPr>
                    <w:rPr>
                      <w:b/>
                      <w:sz w:val="16"/>
                      <w:szCs w:val="16"/>
                    </w:rPr>
                  </w:pPr>
                  <w:r w:rsidRPr="001963A0">
                    <w:rPr>
                      <w:b/>
                      <w:sz w:val="16"/>
                      <w:szCs w:val="16"/>
                    </w:rPr>
                    <w:t>systemErrorTxt</w:t>
                  </w:r>
                </w:p>
              </w:tc>
              <w:tc>
                <w:tcPr>
                  <w:tcW w:w="2834" w:type="dxa"/>
                  <w:shd w:val="clear" w:color="auto" w:fill="D9D9D9" w:themeFill="background1" w:themeFillShade="D9"/>
                </w:tcPr>
                <w:p w14:paraId="5325F3F6" w14:textId="77777777" w:rsidR="006717A5" w:rsidRPr="001963A0" w:rsidRDefault="006717A5" w:rsidP="00156F26">
                  <w:pPr>
                    <w:rPr>
                      <w:b/>
                      <w:i/>
                      <w:sz w:val="16"/>
                      <w:szCs w:val="16"/>
                    </w:rPr>
                  </w:pPr>
                  <w:r w:rsidRPr="001963A0">
                    <w:rPr>
                      <w:b/>
                      <w:i/>
                      <w:sz w:val="16"/>
                      <w:szCs w:val="16"/>
                    </w:rPr>
                    <w:t>Notes</w:t>
                  </w:r>
                </w:p>
              </w:tc>
            </w:tr>
            <w:tr w:rsidR="006717A5" w:rsidRPr="001963A0" w14:paraId="13928B31" w14:textId="77777777" w:rsidTr="00156F26">
              <w:tc>
                <w:tcPr>
                  <w:tcW w:w="620" w:type="dxa"/>
                </w:tcPr>
                <w:p w14:paraId="7A8C05E0" w14:textId="77777777" w:rsidR="006717A5" w:rsidRPr="001963A0" w:rsidRDefault="006717A5" w:rsidP="00156F26">
                  <w:pPr>
                    <w:rPr>
                      <w:sz w:val="16"/>
                      <w:szCs w:val="16"/>
                    </w:rPr>
                  </w:pPr>
                  <w:r w:rsidRPr="001963A0">
                    <w:rPr>
                      <w:sz w:val="16"/>
                      <w:szCs w:val="16"/>
                    </w:rPr>
                    <w:t>200</w:t>
                  </w:r>
                </w:p>
              </w:tc>
              <w:tc>
                <w:tcPr>
                  <w:tcW w:w="657" w:type="dxa"/>
                </w:tcPr>
                <w:p w14:paraId="68CA5DEE" w14:textId="77777777" w:rsidR="006717A5" w:rsidRPr="001963A0" w:rsidRDefault="006717A5" w:rsidP="00156F26">
                  <w:pPr>
                    <w:rPr>
                      <w:sz w:val="16"/>
                      <w:szCs w:val="16"/>
                    </w:rPr>
                  </w:pPr>
                </w:p>
              </w:tc>
              <w:tc>
                <w:tcPr>
                  <w:tcW w:w="1615" w:type="dxa"/>
                </w:tcPr>
                <w:p w14:paraId="36826188" w14:textId="77777777" w:rsidR="006717A5" w:rsidRPr="001963A0" w:rsidRDefault="006717A5" w:rsidP="00156F26">
                  <w:pPr>
                    <w:rPr>
                      <w:sz w:val="16"/>
                      <w:szCs w:val="16"/>
                    </w:rPr>
                  </w:pPr>
                  <w:r w:rsidRPr="001963A0">
                    <w:rPr>
                      <w:sz w:val="16"/>
                      <w:szCs w:val="16"/>
                    </w:rPr>
                    <w:t>OK</w:t>
                  </w:r>
                </w:p>
              </w:tc>
              <w:tc>
                <w:tcPr>
                  <w:tcW w:w="1276" w:type="dxa"/>
                </w:tcPr>
                <w:p w14:paraId="42E471BA" w14:textId="77777777" w:rsidR="006717A5" w:rsidRPr="001963A0" w:rsidRDefault="006717A5" w:rsidP="00156F26">
                  <w:pPr>
                    <w:rPr>
                      <w:sz w:val="16"/>
                      <w:szCs w:val="16"/>
                    </w:rPr>
                  </w:pPr>
                </w:p>
              </w:tc>
              <w:tc>
                <w:tcPr>
                  <w:tcW w:w="1276" w:type="dxa"/>
                </w:tcPr>
                <w:p w14:paraId="50EBC5CF" w14:textId="77777777" w:rsidR="006717A5" w:rsidRPr="001963A0" w:rsidRDefault="006717A5" w:rsidP="00156F26">
                  <w:pPr>
                    <w:rPr>
                      <w:sz w:val="16"/>
                      <w:szCs w:val="16"/>
                    </w:rPr>
                  </w:pPr>
                </w:p>
              </w:tc>
              <w:tc>
                <w:tcPr>
                  <w:tcW w:w="2834" w:type="dxa"/>
                </w:tcPr>
                <w:p w14:paraId="00107CDB" w14:textId="77777777" w:rsidR="006717A5" w:rsidRPr="001963A0" w:rsidRDefault="006717A5" w:rsidP="00156F26">
                  <w:pPr>
                    <w:rPr>
                      <w:sz w:val="16"/>
                      <w:szCs w:val="16"/>
                    </w:rPr>
                  </w:pPr>
                  <w:r>
                    <w:rPr>
                      <w:sz w:val="16"/>
                      <w:szCs w:val="16"/>
                    </w:rPr>
                    <w:t>Eligible</w:t>
                  </w:r>
                </w:p>
              </w:tc>
            </w:tr>
            <w:tr w:rsidR="006717A5" w:rsidRPr="001963A0" w14:paraId="5CD7C4BC" w14:textId="77777777" w:rsidTr="00156F26">
              <w:tc>
                <w:tcPr>
                  <w:tcW w:w="620" w:type="dxa"/>
                </w:tcPr>
                <w:p w14:paraId="77F2A207" w14:textId="77777777" w:rsidR="006717A5" w:rsidRPr="001963A0" w:rsidRDefault="006717A5" w:rsidP="00156F26">
                  <w:pPr>
                    <w:rPr>
                      <w:sz w:val="16"/>
                      <w:szCs w:val="16"/>
                    </w:rPr>
                  </w:pPr>
                  <w:r w:rsidRPr="001963A0">
                    <w:rPr>
                      <w:sz w:val="16"/>
                      <w:szCs w:val="16"/>
                    </w:rPr>
                    <w:t>500</w:t>
                  </w:r>
                </w:p>
              </w:tc>
              <w:tc>
                <w:tcPr>
                  <w:tcW w:w="657" w:type="dxa"/>
                </w:tcPr>
                <w:p w14:paraId="323EDC20" w14:textId="77777777" w:rsidR="006717A5" w:rsidRDefault="006717A5" w:rsidP="00156F26">
                  <w:pPr>
                    <w:rPr>
                      <w:sz w:val="16"/>
                      <w:szCs w:val="16"/>
                    </w:rPr>
                  </w:pPr>
                </w:p>
              </w:tc>
              <w:tc>
                <w:tcPr>
                  <w:tcW w:w="1615" w:type="dxa"/>
                </w:tcPr>
                <w:p w14:paraId="308F8986" w14:textId="77777777" w:rsidR="006717A5" w:rsidRDefault="006717A5" w:rsidP="00156F26">
                  <w:pPr>
                    <w:rPr>
                      <w:sz w:val="16"/>
                      <w:szCs w:val="16"/>
                    </w:rPr>
                  </w:pPr>
                  <w:r w:rsidRPr="001963A0">
                    <w:rPr>
                      <w:sz w:val="16"/>
                      <w:szCs w:val="16"/>
                    </w:rPr>
                    <w:t>general error</w:t>
                  </w:r>
                </w:p>
              </w:tc>
              <w:tc>
                <w:tcPr>
                  <w:tcW w:w="1276" w:type="dxa"/>
                </w:tcPr>
                <w:p w14:paraId="0D9BA19D" w14:textId="77777777" w:rsidR="006717A5" w:rsidRPr="001963A0" w:rsidRDefault="006717A5" w:rsidP="00156F26">
                  <w:pPr>
                    <w:rPr>
                      <w:sz w:val="16"/>
                      <w:szCs w:val="16"/>
                    </w:rPr>
                  </w:pPr>
                </w:p>
              </w:tc>
              <w:tc>
                <w:tcPr>
                  <w:tcW w:w="1276" w:type="dxa"/>
                </w:tcPr>
                <w:p w14:paraId="2693C5E6" w14:textId="77777777" w:rsidR="006717A5" w:rsidRPr="001963A0" w:rsidRDefault="006717A5" w:rsidP="00156F26">
                  <w:pPr>
                    <w:rPr>
                      <w:sz w:val="16"/>
                      <w:szCs w:val="16"/>
                    </w:rPr>
                  </w:pPr>
                </w:p>
              </w:tc>
              <w:tc>
                <w:tcPr>
                  <w:tcW w:w="2834" w:type="dxa"/>
                </w:tcPr>
                <w:p w14:paraId="0E1BD56F" w14:textId="77777777" w:rsidR="006717A5" w:rsidRDefault="006717A5" w:rsidP="00156F26">
                  <w:pPr>
                    <w:rPr>
                      <w:sz w:val="16"/>
                      <w:szCs w:val="16"/>
                    </w:rPr>
                  </w:pPr>
                  <w:r>
                    <w:rPr>
                      <w:sz w:val="16"/>
                      <w:szCs w:val="16"/>
                    </w:rPr>
                    <w:t>Any caught exception not captured elsewhere</w:t>
                  </w:r>
                </w:p>
              </w:tc>
            </w:tr>
          </w:tbl>
          <w:p w14:paraId="5CA35017" w14:textId="77777777" w:rsidR="006717A5" w:rsidRDefault="006717A5" w:rsidP="00156F26">
            <w:pPr>
              <w:rPr>
                <w:sz w:val="18"/>
                <w:szCs w:val="16"/>
              </w:rPr>
            </w:pPr>
          </w:p>
          <w:p w14:paraId="00445C80" w14:textId="77777777" w:rsidR="006717A5" w:rsidRDefault="006717A5" w:rsidP="00156F26">
            <w:pPr>
              <w:rPr>
                <w:sz w:val="18"/>
                <w:szCs w:val="16"/>
              </w:rPr>
            </w:pPr>
          </w:p>
        </w:tc>
      </w:tr>
      <w:tr w:rsidR="006717A5" w14:paraId="3A78F0A3" w14:textId="77777777" w:rsidTr="00156F26">
        <w:tc>
          <w:tcPr>
            <w:tcW w:w="1072" w:type="dxa"/>
            <w:tcBorders>
              <w:top w:val="single" w:sz="4" w:space="0" w:color="auto"/>
              <w:left w:val="single" w:sz="4" w:space="0" w:color="auto"/>
              <w:bottom w:val="single" w:sz="4" w:space="0" w:color="auto"/>
              <w:right w:val="single" w:sz="4" w:space="0" w:color="auto"/>
            </w:tcBorders>
            <w:hideMark/>
          </w:tcPr>
          <w:p w14:paraId="7FF981B1" w14:textId="77777777" w:rsidR="006717A5" w:rsidRDefault="006717A5" w:rsidP="00156F26">
            <w:pPr>
              <w:rPr>
                <w:sz w:val="18"/>
                <w:szCs w:val="16"/>
              </w:rPr>
            </w:pPr>
            <w:r>
              <w:rPr>
                <w:b/>
                <w:sz w:val="18"/>
                <w:szCs w:val="16"/>
              </w:rPr>
              <w:t>Output</w:t>
            </w:r>
          </w:p>
        </w:tc>
        <w:tc>
          <w:tcPr>
            <w:tcW w:w="8504" w:type="dxa"/>
            <w:tcBorders>
              <w:top w:val="single" w:sz="4" w:space="0" w:color="auto"/>
              <w:left w:val="single" w:sz="4" w:space="0" w:color="auto"/>
              <w:bottom w:val="single" w:sz="4" w:space="0" w:color="auto"/>
              <w:right w:val="single" w:sz="4" w:space="0" w:color="auto"/>
            </w:tcBorders>
          </w:tcPr>
          <w:p w14:paraId="21F167C7" w14:textId="77777777" w:rsidR="006717A5" w:rsidRPr="00B1398A" w:rsidRDefault="006717A5" w:rsidP="00156F26">
            <w:pPr>
              <w:rPr>
                <w:sz w:val="16"/>
                <w:szCs w:val="16"/>
              </w:rPr>
            </w:pPr>
            <w:r w:rsidRPr="00B1398A">
              <w:rPr>
                <w:sz w:val="16"/>
                <w:szCs w:val="16"/>
              </w:rPr>
              <w:t>{</w:t>
            </w:r>
          </w:p>
          <w:p w14:paraId="4526F62A" w14:textId="77777777" w:rsidR="006717A5" w:rsidRPr="00B1398A" w:rsidRDefault="006717A5" w:rsidP="00156F26">
            <w:pPr>
              <w:rPr>
                <w:sz w:val="18"/>
                <w:szCs w:val="18"/>
              </w:rPr>
            </w:pPr>
            <w:r w:rsidRPr="00B1398A">
              <w:rPr>
                <w:sz w:val="16"/>
                <w:szCs w:val="16"/>
              </w:rPr>
              <w:t xml:space="preserve"> </w:t>
            </w:r>
            <w:r w:rsidRPr="00B1398A">
              <w:rPr>
                <w:sz w:val="18"/>
                <w:szCs w:val="18"/>
              </w:rPr>
              <w:t>[ &lt;</w:t>
            </w:r>
            <w:r>
              <w:rPr>
                <w:sz w:val="18"/>
                <w:szCs w:val="18"/>
              </w:rPr>
              <w:t>TVSearchCategory</w:t>
            </w:r>
            <w:r w:rsidRPr="00B1398A">
              <w:rPr>
                <w:sz w:val="18"/>
                <w:szCs w:val="18"/>
              </w:rPr>
              <w:t xml:space="preserve">&gt; ] , </w:t>
            </w:r>
          </w:p>
          <w:p w14:paraId="02BE7DEE" w14:textId="77777777" w:rsidR="006717A5" w:rsidRPr="00B1398A" w:rsidRDefault="006717A5" w:rsidP="00156F26">
            <w:pPr>
              <w:rPr>
                <w:sz w:val="18"/>
                <w:szCs w:val="18"/>
              </w:rPr>
            </w:pPr>
            <w:r w:rsidRPr="00B1398A">
              <w:rPr>
                <w:sz w:val="18"/>
                <w:szCs w:val="18"/>
              </w:rPr>
              <w:t xml:space="preserve"> “status”: &lt;status&gt;</w:t>
            </w:r>
          </w:p>
          <w:p w14:paraId="60F1D0AD" w14:textId="77777777" w:rsidR="006717A5" w:rsidRDefault="006717A5" w:rsidP="00156F26">
            <w:pPr>
              <w:rPr>
                <w:sz w:val="18"/>
                <w:szCs w:val="18"/>
              </w:rPr>
            </w:pPr>
            <w:r w:rsidRPr="00B1398A">
              <w:rPr>
                <w:sz w:val="18"/>
                <w:szCs w:val="18"/>
              </w:rPr>
              <w:t>}</w:t>
            </w:r>
          </w:p>
          <w:p w14:paraId="37DF660D" w14:textId="77777777" w:rsidR="006717A5" w:rsidRDefault="006717A5" w:rsidP="00156F26">
            <w:pPr>
              <w:rPr>
                <w:sz w:val="18"/>
                <w:szCs w:val="18"/>
              </w:rPr>
            </w:pPr>
          </w:p>
          <w:p w14:paraId="105ACC1B" w14:textId="77777777" w:rsidR="006717A5" w:rsidRDefault="006717A5" w:rsidP="00156F26">
            <w:pPr>
              <w:rPr>
                <w:sz w:val="18"/>
                <w:szCs w:val="18"/>
              </w:rPr>
            </w:pPr>
            <w:r>
              <w:rPr>
                <w:sz w:val="18"/>
                <w:szCs w:val="18"/>
              </w:rPr>
              <w:t>TVSearchCategory:</w:t>
            </w:r>
          </w:p>
          <w:tbl>
            <w:tblPr>
              <w:tblStyle w:val="TableGrid"/>
              <w:tblW w:w="0" w:type="auto"/>
              <w:tblLook w:val="04A0" w:firstRow="1" w:lastRow="0" w:firstColumn="1" w:lastColumn="0" w:noHBand="0" w:noVBand="1"/>
            </w:tblPr>
            <w:tblGrid>
              <w:gridCol w:w="2006"/>
              <w:gridCol w:w="1967"/>
              <w:gridCol w:w="2141"/>
              <w:gridCol w:w="2164"/>
            </w:tblGrid>
            <w:tr w:rsidR="006717A5" w:rsidRPr="001B35FC" w14:paraId="42C47B3F" w14:textId="77777777" w:rsidTr="00156F26">
              <w:tc>
                <w:tcPr>
                  <w:tcW w:w="2006" w:type="dxa"/>
                  <w:shd w:val="clear" w:color="auto" w:fill="D9D9D9" w:themeFill="background1" w:themeFillShade="D9"/>
                </w:tcPr>
                <w:p w14:paraId="0654D0F3" w14:textId="77777777" w:rsidR="006717A5" w:rsidRPr="001B35FC" w:rsidRDefault="006717A5" w:rsidP="00156F26">
                  <w:pPr>
                    <w:rPr>
                      <w:b/>
                      <w:sz w:val="18"/>
                      <w:szCs w:val="16"/>
                    </w:rPr>
                  </w:pPr>
                  <w:r w:rsidRPr="001B35FC">
                    <w:rPr>
                      <w:b/>
                      <w:sz w:val="18"/>
                      <w:szCs w:val="16"/>
                    </w:rPr>
                    <w:t>Field</w:t>
                  </w:r>
                </w:p>
              </w:tc>
              <w:tc>
                <w:tcPr>
                  <w:tcW w:w="1967" w:type="dxa"/>
                  <w:shd w:val="clear" w:color="auto" w:fill="D9D9D9" w:themeFill="background1" w:themeFillShade="D9"/>
                </w:tcPr>
                <w:p w14:paraId="7EE0A309" w14:textId="77777777" w:rsidR="006717A5" w:rsidRPr="001B35FC" w:rsidRDefault="006717A5" w:rsidP="00156F26">
                  <w:pPr>
                    <w:rPr>
                      <w:b/>
                      <w:sz w:val="18"/>
                      <w:szCs w:val="16"/>
                    </w:rPr>
                  </w:pPr>
                  <w:r w:rsidRPr="001B35FC">
                    <w:rPr>
                      <w:b/>
                      <w:sz w:val="18"/>
                      <w:szCs w:val="16"/>
                    </w:rPr>
                    <w:t>D</w:t>
                  </w:r>
                  <w:r>
                    <w:rPr>
                      <w:b/>
                      <w:sz w:val="18"/>
                      <w:szCs w:val="16"/>
                    </w:rPr>
                    <w:t>ata</w:t>
                  </w:r>
                  <w:r w:rsidRPr="001B35FC">
                    <w:rPr>
                      <w:b/>
                      <w:sz w:val="18"/>
                      <w:szCs w:val="16"/>
                    </w:rPr>
                    <w:t>type</w:t>
                  </w:r>
                </w:p>
              </w:tc>
              <w:tc>
                <w:tcPr>
                  <w:tcW w:w="2141" w:type="dxa"/>
                  <w:shd w:val="clear" w:color="auto" w:fill="D9D9D9" w:themeFill="background1" w:themeFillShade="D9"/>
                </w:tcPr>
                <w:p w14:paraId="0ADB8948" w14:textId="77777777" w:rsidR="006717A5" w:rsidRPr="001B35FC" w:rsidRDefault="006717A5" w:rsidP="00156F26">
                  <w:pPr>
                    <w:rPr>
                      <w:b/>
                      <w:sz w:val="18"/>
                      <w:szCs w:val="16"/>
                    </w:rPr>
                  </w:pPr>
                  <w:r w:rsidRPr="001B35FC">
                    <w:rPr>
                      <w:b/>
                      <w:sz w:val="18"/>
                      <w:szCs w:val="16"/>
                    </w:rPr>
                    <w:t>Description</w:t>
                  </w:r>
                </w:p>
              </w:tc>
              <w:tc>
                <w:tcPr>
                  <w:tcW w:w="2164" w:type="dxa"/>
                  <w:shd w:val="clear" w:color="auto" w:fill="D9D9D9" w:themeFill="background1" w:themeFillShade="D9"/>
                </w:tcPr>
                <w:p w14:paraId="232E501F" w14:textId="77777777" w:rsidR="006717A5" w:rsidRPr="001B35FC" w:rsidRDefault="006717A5" w:rsidP="00156F26">
                  <w:pPr>
                    <w:rPr>
                      <w:b/>
                      <w:sz w:val="18"/>
                      <w:szCs w:val="16"/>
                    </w:rPr>
                  </w:pPr>
                  <w:r w:rsidRPr="001B35FC">
                    <w:rPr>
                      <w:b/>
                      <w:sz w:val="18"/>
                      <w:szCs w:val="16"/>
                    </w:rPr>
                    <w:t>Possible/typical values</w:t>
                  </w:r>
                </w:p>
              </w:tc>
            </w:tr>
            <w:tr w:rsidR="006717A5" w14:paraId="723F25D0" w14:textId="77777777" w:rsidTr="00156F26">
              <w:tc>
                <w:tcPr>
                  <w:tcW w:w="2006" w:type="dxa"/>
                </w:tcPr>
                <w:p w14:paraId="06B8EC64" w14:textId="77777777" w:rsidR="006717A5" w:rsidRDefault="006717A5" w:rsidP="00156F26">
                  <w:pPr>
                    <w:rPr>
                      <w:sz w:val="18"/>
                      <w:szCs w:val="16"/>
                    </w:rPr>
                  </w:pPr>
                  <w:r>
                    <w:rPr>
                      <w:sz w:val="18"/>
                      <w:szCs w:val="16"/>
                    </w:rPr>
                    <w:t>searchCategoryId</w:t>
                  </w:r>
                </w:p>
              </w:tc>
              <w:tc>
                <w:tcPr>
                  <w:tcW w:w="1967" w:type="dxa"/>
                </w:tcPr>
                <w:p w14:paraId="7F517D42" w14:textId="77777777" w:rsidR="006717A5" w:rsidRDefault="006717A5" w:rsidP="00156F26">
                  <w:pPr>
                    <w:rPr>
                      <w:sz w:val="18"/>
                      <w:szCs w:val="16"/>
                    </w:rPr>
                  </w:pPr>
                  <w:r>
                    <w:rPr>
                      <w:sz w:val="18"/>
                      <w:szCs w:val="16"/>
                    </w:rPr>
                    <w:t>string</w:t>
                  </w:r>
                </w:p>
              </w:tc>
              <w:tc>
                <w:tcPr>
                  <w:tcW w:w="2141" w:type="dxa"/>
                </w:tcPr>
                <w:p w14:paraId="743F515F" w14:textId="77777777" w:rsidR="006717A5" w:rsidRDefault="006717A5" w:rsidP="00156F26">
                  <w:pPr>
                    <w:rPr>
                      <w:sz w:val="18"/>
                      <w:szCs w:val="16"/>
                    </w:rPr>
                  </w:pPr>
                </w:p>
              </w:tc>
              <w:tc>
                <w:tcPr>
                  <w:tcW w:w="2164" w:type="dxa"/>
                </w:tcPr>
                <w:p w14:paraId="3C21A837" w14:textId="77777777" w:rsidR="006717A5" w:rsidRDefault="006717A5" w:rsidP="00156F26">
                  <w:pPr>
                    <w:rPr>
                      <w:sz w:val="18"/>
                      <w:szCs w:val="16"/>
                    </w:rPr>
                  </w:pPr>
                </w:p>
              </w:tc>
            </w:tr>
            <w:tr w:rsidR="006717A5" w14:paraId="04BD752E" w14:textId="77777777" w:rsidTr="00156F26">
              <w:tc>
                <w:tcPr>
                  <w:tcW w:w="2006" w:type="dxa"/>
                </w:tcPr>
                <w:p w14:paraId="7B9A829D" w14:textId="77777777" w:rsidR="006717A5" w:rsidRDefault="006717A5" w:rsidP="00156F26">
                  <w:pPr>
                    <w:rPr>
                      <w:sz w:val="18"/>
                      <w:szCs w:val="16"/>
                    </w:rPr>
                  </w:pPr>
                  <w:r>
                    <w:rPr>
                      <w:sz w:val="18"/>
                      <w:szCs w:val="16"/>
                    </w:rPr>
                    <w:t>searchCategoryNm</w:t>
                  </w:r>
                </w:p>
              </w:tc>
              <w:tc>
                <w:tcPr>
                  <w:tcW w:w="1967" w:type="dxa"/>
                </w:tcPr>
                <w:p w14:paraId="7191AA28" w14:textId="77777777" w:rsidR="006717A5" w:rsidRDefault="006717A5" w:rsidP="00156F26">
                  <w:pPr>
                    <w:rPr>
                      <w:sz w:val="18"/>
                      <w:szCs w:val="16"/>
                    </w:rPr>
                  </w:pPr>
                  <w:r>
                    <w:rPr>
                      <w:sz w:val="18"/>
                      <w:szCs w:val="16"/>
                    </w:rPr>
                    <w:t>string</w:t>
                  </w:r>
                </w:p>
              </w:tc>
              <w:tc>
                <w:tcPr>
                  <w:tcW w:w="2141" w:type="dxa"/>
                </w:tcPr>
                <w:p w14:paraId="7C39BABC" w14:textId="77777777" w:rsidR="006717A5" w:rsidRDefault="006717A5" w:rsidP="00156F26">
                  <w:pPr>
                    <w:rPr>
                      <w:sz w:val="18"/>
                      <w:szCs w:val="16"/>
                    </w:rPr>
                  </w:pPr>
                </w:p>
              </w:tc>
              <w:tc>
                <w:tcPr>
                  <w:tcW w:w="2164" w:type="dxa"/>
                </w:tcPr>
                <w:p w14:paraId="4DBDC864" w14:textId="77777777" w:rsidR="006717A5" w:rsidRDefault="006717A5" w:rsidP="00156F26">
                  <w:pPr>
                    <w:rPr>
                      <w:sz w:val="18"/>
                      <w:szCs w:val="16"/>
                    </w:rPr>
                  </w:pPr>
                </w:p>
              </w:tc>
            </w:tr>
          </w:tbl>
          <w:p w14:paraId="734518CF" w14:textId="77777777" w:rsidR="006717A5" w:rsidRDefault="006717A5" w:rsidP="00156F26">
            <w:pPr>
              <w:rPr>
                <w:sz w:val="18"/>
                <w:szCs w:val="18"/>
              </w:rPr>
            </w:pPr>
          </w:p>
          <w:p w14:paraId="3CD5B8C2" w14:textId="77777777" w:rsidR="006717A5" w:rsidRDefault="006717A5" w:rsidP="00156F26">
            <w:pPr>
              <w:rPr>
                <w:sz w:val="18"/>
                <w:szCs w:val="18"/>
              </w:rPr>
            </w:pPr>
          </w:p>
          <w:p w14:paraId="6E1DB22E" w14:textId="77777777" w:rsidR="006717A5" w:rsidRPr="003A08D7" w:rsidRDefault="006717A5" w:rsidP="00156F26">
            <w:pPr>
              <w:rPr>
                <w:sz w:val="18"/>
                <w:szCs w:val="18"/>
              </w:rPr>
            </w:pPr>
            <w:r w:rsidRPr="003A08D7">
              <w:rPr>
                <w:sz w:val="18"/>
                <w:szCs w:val="18"/>
                <w:u w:val="single"/>
              </w:rPr>
              <w:t>Example</w:t>
            </w:r>
            <w:r w:rsidRPr="003A08D7">
              <w:rPr>
                <w:sz w:val="18"/>
                <w:szCs w:val="18"/>
              </w:rPr>
              <w:t>:</w:t>
            </w:r>
          </w:p>
          <w:p w14:paraId="04498866" w14:textId="77777777" w:rsidR="006717A5" w:rsidRDefault="006717A5" w:rsidP="00156F26">
            <w:pPr>
              <w:rPr>
                <w:rFonts w:eastAsia="Times New Roman" w:cstheme="minorHAnsi"/>
                <w:b/>
                <w:bCs/>
                <w:color w:val="333333"/>
                <w:sz w:val="18"/>
                <w:szCs w:val="18"/>
                <w:lang w:eastAsia="en-CA"/>
              </w:rPr>
            </w:pPr>
            <w:r w:rsidRPr="00EA7926">
              <w:rPr>
                <w:rFonts w:eastAsia="Times New Roman" w:cstheme="minorHAnsi"/>
                <w:color w:val="666666"/>
                <w:sz w:val="18"/>
                <w:szCs w:val="18"/>
                <w:lang w:eastAsia="en-CA"/>
              </w:rPr>
              <w:t>{  </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"tv</w:t>
            </w:r>
            <w:r>
              <w:rPr>
                <w:rFonts w:eastAsia="Times New Roman" w:cstheme="minorHAnsi"/>
                <w:b/>
                <w:bCs/>
                <w:color w:val="333333"/>
                <w:sz w:val="18"/>
                <w:szCs w:val="18"/>
                <w:lang w:eastAsia="en-CA"/>
              </w:rPr>
              <w:t>Search</w:t>
            </w:r>
            <w:r w:rsidRPr="00EA7926">
              <w:rPr>
                <w:rFonts w:eastAsia="Times New Roman" w:cstheme="minorHAnsi"/>
                <w:b/>
                <w:bCs/>
                <w:color w:val="333333"/>
                <w:sz w:val="18"/>
                <w:szCs w:val="18"/>
                <w:lang w:eastAsia="en-CA"/>
              </w:rPr>
              <w:t>Categor</w:t>
            </w:r>
            <w:r>
              <w:rPr>
                <w:rFonts w:eastAsia="Times New Roman" w:cstheme="minorHAnsi"/>
                <w:b/>
                <w:bCs/>
                <w:color w:val="333333"/>
                <w:sz w:val="18"/>
                <w:szCs w:val="18"/>
                <w:lang w:eastAsia="en-CA"/>
              </w:rPr>
              <w:t>yList</w:t>
            </w:r>
            <w:r w:rsidRPr="00EA7926">
              <w:rPr>
                <w:rFonts w:eastAsia="Times New Roman" w:cstheme="minorHAnsi"/>
                <w:b/>
                <w:bCs/>
                <w:color w:val="333333"/>
                <w:sz w:val="18"/>
                <w:szCs w:val="18"/>
                <w:lang w:eastAsia="en-CA"/>
              </w:rPr>
              <w:t>"</w:t>
            </w:r>
            <w:r w:rsidRPr="00EA7926">
              <w:rPr>
                <w:rFonts w:eastAsia="Times New Roman" w:cstheme="minorHAnsi"/>
                <w:color w:val="666666"/>
                <w:sz w:val="18"/>
                <w:szCs w:val="18"/>
                <w:lang w:eastAsia="en-CA"/>
              </w:rPr>
              <w:t>:[  </w:t>
            </w:r>
            <w:r w:rsidRPr="00EA7926">
              <w:rPr>
                <w:rFonts w:eastAsia="Times New Roman" w:cstheme="minorHAnsi"/>
                <w:color w:val="555555"/>
                <w:sz w:val="18"/>
                <w:szCs w:val="18"/>
                <w:lang w:eastAsia="en-CA"/>
              </w:rPr>
              <w:br/>
              <w:t>      </w:t>
            </w:r>
            <w:r w:rsidRPr="00EA7926">
              <w:rPr>
                <w:rFonts w:eastAsia="Times New Roman" w:cstheme="minorHAnsi"/>
                <w:color w:val="666666"/>
                <w:sz w:val="18"/>
                <w:szCs w:val="18"/>
                <w:lang w:eastAsia="en-CA"/>
              </w:rPr>
              <w:t>{  </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w:t>
            </w:r>
            <w:r>
              <w:rPr>
                <w:rFonts w:eastAsia="Times New Roman" w:cstheme="minorHAnsi"/>
                <w:b/>
                <w:bCs/>
                <w:color w:val="333333"/>
                <w:sz w:val="18"/>
                <w:szCs w:val="18"/>
                <w:lang w:eastAsia="en-CA"/>
              </w:rPr>
              <w:t>searchC</w:t>
            </w:r>
            <w:r w:rsidRPr="00EA7926">
              <w:rPr>
                <w:rFonts w:eastAsia="Times New Roman" w:cstheme="minorHAnsi"/>
                <w:b/>
                <w:bCs/>
                <w:color w:val="333333"/>
                <w:sz w:val="18"/>
                <w:szCs w:val="18"/>
                <w:lang w:eastAsia="en-CA"/>
              </w:rPr>
              <w:t>ategoryI</w:t>
            </w:r>
            <w:r>
              <w:rPr>
                <w:rFonts w:eastAsia="Times New Roman" w:cstheme="minorHAnsi"/>
                <w:b/>
                <w:bCs/>
                <w:color w:val="333333"/>
                <w:sz w:val="18"/>
                <w:szCs w:val="18"/>
                <w:lang w:eastAsia="en-CA"/>
              </w:rPr>
              <w:t>d</w:t>
            </w:r>
            <w:r w:rsidRPr="00EA7926">
              <w:rPr>
                <w:rFonts w:eastAsia="Times New Roman" w:cstheme="minorHAnsi"/>
                <w:b/>
                <w:bCs/>
                <w:color w:val="333333"/>
                <w:sz w:val="18"/>
                <w:szCs w:val="18"/>
                <w:lang w:eastAsia="en-CA"/>
              </w:rPr>
              <w:t>"</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w:t>
            </w:r>
            <w:r>
              <w:rPr>
                <w:rFonts w:eastAsia="Times New Roman" w:cstheme="minorHAnsi"/>
                <w:color w:val="555555"/>
                <w:sz w:val="18"/>
                <w:szCs w:val="18"/>
                <w:lang w:eastAsia="en-CA"/>
              </w:rPr>
              <w:t>1304</w:t>
            </w:r>
            <w:r w:rsidRPr="00EA7926">
              <w:rPr>
                <w:rFonts w:eastAsia="Times New Roman" w:cstheme="minorHAnsi"/>
                <w:color w:val="555555"/>
                <w:sz w:val="18"/>
                <w:szCs w:val="18"/>
                <w:lang w:eastAsia="en-CA"/>
              </w:rPr>
              <w:t>"</w:t>
            </w:r>
            <w:r w:rsidRPr="00EA7926">
              <w:rPr>
                <w:rFonts w:eastAsia="Times New Roman" w:cstheme="minorHAnsi"/>
                <w:color w:val="666666"/>
                <w:sz w:val="18"/>
                <w:szCs w:val="18"/>
                <w:lang w:eastAsia="en-CA"/>
              </w:rPr>
              <w:t>,</w:t>
            </w:r>
          </w:p>
          <w:p w14:paraId="140263EF" w14:textId="77777777" w:rsidR="006717A5" w:rsidRDefault="006717A5" w:rsidP="00156F26">
            <w:pPr>
              <w:rPr>
                <w:rFonts w:eastAsia="Times New Roman" w:cstheme="minorHAnsi"/>
                <w:color w:val="666666"/>
                <w:sz w:val="18"/>
                <w:szCs w:val="18"/>
                <w:lang w:eastAsia="en-CA"/>
              </w:rPr>
            </w:pPr>
            <w:r w:rsidRPr="00EA7926">
              <w:rPr>
                <w:rFonts w:eastAsia="Times New Roman" w:cstheme="minorHAnsi"/>
                <w:color w:val="555555"/>
                <w:sz w:val="18"/>
                <w:szCs w:val="18"/>
                <w:lang w:eastAsia="en-CA"/>
              </w:rPr>
              <w:t>         </w:t>
            </w:r>
            <w:r w:rsidRPr="00EA7926">
              <w:rPr>
                <w:rFonts w:eastAsia="Times New Roman" w:cstheme="minorHAnsi"/>
                <w:b/>
                <w:bCs/>
                <w:color w:val="333333"/>
                <w:sz w:val="18"/>
                <w:szCs w:val="18"/>
                <w:lang w:eastAsia="en-CA"/>
              </w:rPr>
              <w:t>"</w:t>
            </w:r>
            <w:r>
              <w:rPr>
                <w:rFonts w:eastAsia="Times New Roman" w:cstheme="minorHAnsi"/>
                <w:b/>
                <w:bCs/>
                <w:color w:val="333333"/>
                <w:sz w:val="18"/>
                <w:szCs w:val="18"/>
                <w:lang w:eastAsia="en-CA"/>
              </w:rPr>
              <w:t>searchC</w:t>
            </w:r>
            <w:r w:rsidRPr="00EA7926">
              <w:rPr>
                <w:rFonts w:eastAsia="Times New Roman" w:cstheme="minorHAnsi"/>
                <w:b/>
                <w:bCs/>
                <w:color w:val="333333"/>
                <w:sz w:val="18"/>
                <w:szCs w:val="18"/>
                <w:lang w:eastAsia="en-CA"/>
              </w:rPr>
              <w:t>ategoryN</w:t>
            </w:r>
            <w:r>
              <w:rPr>
                <w:rFonts w:eastAsia="Times New Roman" w:cstheme="minorHAnsi"/>
                <w:b/>
                <w:bCs/>
                <w:color w:val="333333"/>
                <w:sz w:val="18"/>
                <w:szCs w:val="18"/>
                <w:lang w:eastAsia="en-CA"/>
              </w:rPr>
              <w:t>m</w:t>
            </w:r>
            <w:r w:rsidRPr="00EA7926">
              <w:rPr>
                <w:rFonts w:eastAsia="Times New Roman" w:cstheme="minorHAnsi"/>
                <w:b/>
                <w:bCs/>
                <w:color w:val="333333"/>
                <w:sz w:val="18"/>
                <w:szCs w:val="18"/>
                <w:lang w:eastAsia="en-CA"/>
              </w:rPr>
              <w:t>"</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w:t>
            </w:r>
            <w:r>
              <w:rPr>
                <w:rFonts w:eastAsia="Times New Roman" w:cstheme="minorHAnsi"/>
                <w:color w:val="555555"/>
                <w:sz w:val="18"/>
                <w:szCs w:val="18"/>
                <w:lang w:eastAsia="en-CA"/>
              </w:rPr>
              <w:t>Family</w:t>
            </w:r>
            <w:r w:rsidRPr="00EA7926">
              <w:rPr>
                <w:rFonts w:eastAsia="Times New Roman" w:cstheme="minorHAnsi"/>
                <w:color w:val="555555"/>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color w:val="666666"/>
                <w:sz w:val="18"/>
                <w:szCs w:val="18"/>
                <w:lang w:eastAsia="en-CA"/>
              </w:rPr>
              <w:t>{  </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w:t>
            </w:r>
            <w:r>
              <w:rPr>
                <w:rFonts w:eastAsia="Times New Roman" w:cstheme="minorHAnsi"/>
                <w:b/>
                <w:bCs/>
                <w:color w:val="333333"/>
                <w:sz w:val="18"/>
                <w:szCs w:val="18"/>
                <w:lang w:eastAsia="en-CA"/>
              </w:rPr>
              <w:t>searchC</w:t>
            </w:r>
            <w:r w:rsidRPr="00EA7926">
              <w:rPr>
                <w:rFonts w:eastAsia="Times New Roman" w:cstheme="minorHAnsi"/>
                <w:b/>
                <w:bCs/>
                <w:color w:val="333333"/>
                <w:sz w:val="18"/>
                <w:szCs w:val="18"/>
                <w:lang w:eastAsia="en-CA"/>
              </w:rPr>
              <w:t>ategoryI</w:t>
            </w:r>
            <w:r>
              <w:rPr>
                <w:rFonts w:eastAsia="Times New Roman" w:cstheme="minorHAnsi"/>
                <w:b/>
                <w:bCs/>
                <w:color w:val="333333"/>
                <w:sz w:val="18"/>
                <w:szCs w:val="18"/>
                <w:lang w:eastAsia="en-CA"/>
              </w:rPr>
              <w:t>d</w:t>
            </w:r>
            <w:r w:rsidRPr="00EA7926">
              <w:rPr>
                <w:rFonts w:eastAsia="Times New Roman" w:cstheme="minorHAnsi"/>
                <w:b/>
                <w:bCs/>
                <w:color w:val="333333"/>
                <w:sz w:val="18"/>
                <w:szCs w:val="18"/>
                <w:lang w:eastAsia="en-CA"/>
              </w:rPr>
              <w:t xml:space="preserve"> "</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w:t>
            </w:r>
            <w:r>
              <w:rPr>
                <w:rFonts w:eastAsia="Times New Roman" w:cstheme="minorHAnsi"/>
                <w:color w:val="555555"/>
                <w:sz w:val="18"/>
                <w:szCs w:val="18"/>
                <w:lang w:eastAsia="en-CA"/>
              </w:rPr>
              <w:t>1301</w:t>
            </w:r>
            <w:r w:rsidRPr="00EA7926">
              <w:rPr>
                <w:rFonts w:eastAsia="Times New Roman" w:cstheme="minorHAnsi"/>
                <w:color w:val="555555"/>
                <w:sz w:val="18"/>
                <w:szCs w:val="18"/>
                <w:lang w:eastAsia="en-CA"/>
              </w:rPr>
              <w:t>"</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w:t>
            </w:r>
            <w:r>
              <w:rPr>
                <w:rFonts w:eastAsia="Times New Roman" w:cstheme="minorHAnsi"/>
                <w:b/>
                <w:bCs/>
                <w:color w:val="333333"/>
                <w:sz w:val="18"/>
                <w:szCs w:val="18"/>
                <w:lang w:eastAsia="en-CA"/>
              </w:rPr>
              <w:t>searchC</w:t>
            </w:r>
            <w:r w:rsidRPr="00EA7926">
              <w:rPr>
                <w:rFonts w:eastAsia="Times New Roman" w:cstheme="minorHAnsi"/>
                <w:b/>
                <w:bCs/>
                <w:color w:val="333333"/>
                <w:sz w:val="18"/>
                <w:szCs w:val="18"/>
                <w:lang w:eastAsia="en-CA"/>
              </w:rPr>
              <w:t>ategoryN</w:t>
            </w:r>
            <w:r>
              <w:rPr>
                <w:rFonts w:eastAsia="Times New Roman" w:cstheme="minorHAnsi"/>
                <w:b/>
                <w:bCs/>
                <w:color w:val="333333"/>
                <w:sz w:val="18"/>
                <w:szCs w:val="18"/>
                <w:lang w:eastAsia="en-CA"/>
              </w:rPr>
              <w:t>m</w:t>
            </w:r>
            <w:r w:rsidRPr="00EA7926">
              <w:rPr>
                <w:rFonts w:eastAsia="Times New Roman" w:cstheme="minorHAnsi"/>
                <w:b/>
                <w:bCs/>
                <w:color w:val="333333"/>
                <w:sz w:val="18"/>
                <w:szCs w:val="18"/>
                <w:lang w:eastAsia="en-CA"/>
              </w:rPr>
              <w:t xml:space="preserve"> "</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w:t>
            </w:r>
            <w:r>
              <w:rPr>
                <w:rFonts w:eastAsia="Times New Roman" w:cstheme="minorHAnsi"/>
                <w:color w:val="555555"/>
                <w:sz w:val="18"/>
                <w:szCs w:val="18"/>
                <w:lang w:eastAsia="en-CA"/>
              </w:rPr>
              <w:t>Sports</w:t>
            </w:r>
            <w:r w:rsidRPr="00EA7926">
              <w:rPr>
                <w:rFonts w:eastAsia="Times New Roman" w:cstheme="minorHAnsi"/>
                <w:color w:val="555555"/>
                <w:sz w:val="18"/>
                <w:szCs w:val="18"/>
                <w:lang w:eastAsia="en-CA"/>
              </w:rPr>
              <w:t>"</w:t>
            </w:r>
            <w:r w:rsidRPr="00EA7926">
              <w:rPr>
                <w:rFonts w:eastAsia="Times New Roman" w:cstheme="minorHAnsi"/>
                <w:color w:val="555555"/>
                <w:sz w:val="18"/>
                <w:szCs w:val="18"/>
                <w:lang w:eastAsia="en-CA"/>
              </w:rPr>
              <w:br/>
            </w:r>
            <w:r w:rsidRPr="00EA7926">
              <w:rPr>
                <w:rFonts w:eastAsia="Times New Roman" w:cstheme="minorHAnsi"/>
                <w:color w:val="555555"/>
                <w:sz w:val="18"/>
                <w:szCs w:val="18"/>
                <w:lang w:eastAsia="en-CA"/>
              </w:rPr>
              <w:lastRenderedPageBreak/>
              <w:t>      </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Pr>
                <w:rFonts w:eastAsia="Times New Roman" w:cstheme="minorHAnsi"/>
                <w:color w:val="666666"/>
                <w:sz w:val="18"/>
                <w:szCs w:val="18"/>
                <w:lang w:eastAsia="en-CA"/>
              </w:rPr>
              <w:t>….</w:t>
            </w:r>
          </w:p>
          <w:p w14:paraId="3AC0881D" w14:textId="77777777" w:rsidR="006717A5" w:rsidRPr="00EA7926" w:rsidRDefault="006717A5" w:rsidP="00156F26">
            <w:pPr>
              <w:rPr>
                <w:rFonts w:eastAsia="Times New Roman" w:cstheme="minorHAnsi"/>
                <w:color w:val="555555"/>
                <w:sz w:val="18"/>
                <w:szCs w:val="18"/>
                <w:lang w:eastAsia="en-CA"/>
              </w:rPr>
            </w:pPr>
            <w:r w:rsidRPr="00EA7926">
              <w:rPr>
                <w:rFonts w:eastAsia="Times New Roman" w:cstheme="minorHAnsi"/>
                <w:color w:val="555555"/>
                <w:sz w:val="18"/>
                <w:szCs w:val="18"/>
                <w:lang w:eastAsia="en-CA"/>
              </w:rPr>
              <w:t>   </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"status"</w:t>
            </w:r>
            <w:r w:rsidRPr="00EA7926">
              <w:rPr>
                <w:rFonts w:eastAsia="Times New Roman" w:cstheme="minorHAnsi"/>
                <w:color w:val="666666"/>
                <w:sz w:val="18"/>
                <w:szCs w:val="18"/>
                <w:lang w:eastAsia="en-CA"/>
              </w:rPr>
              <w:t>:{  </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"statusCd"</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"200"</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t>      </w:t>
            </w:r>
            <w:r w:rsidRPr="00EA7926">
              <w:rPr>
                <w:rFonts w:eastAsia="Times New Roman" w:cstheme="minorHAnsi"/>
                <w:b/>
                <w:bCs/>
                <w:color w:val="333333"/>
                <w:sz w:val="18"/>
                <w:szCs w:val="18"/>
                <w:lang w:eastAsia="en-CA"/>
              </w:rPr>
              <w:t>"statusTxt"</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t>"OK"</w:t>
            </w:r>
            <w:r w:rsidRPr="00EA7926">
              <w:rPr>
                <w:rFonts w:eastAsia="Times New Roman" w:cstheme="minorHAnsi"/>
                <w:color w:val="555555"/>
                <w:sz w:val="18"/>
                <w:szCs w:val="18"/>
                <w:lang w:eastAsia="en-CA"/>
              </w:rPr>
              <w:br/>
              <w:t>   </w:t>
            </w:r>
            <w:r w:rsidRPr="00EA7926">
              <w:rPr>
                <w:rFonts w:eastAsia="Times New Roman" w:cstheme="minorHAnsi"/>
                <w:color w:val="666666"/>
                <w:sz w:val="18"/>
                <w:szCs w:val="18"/>
                <w:lang w:eastAsia="en-CA"/>
              </w:rPr>
              <w:t>}</w:t>
            </w:r>
            <w:r w:rsidRPr="00EA7926">
              <w:rPr>
                <w:rFonts w:eastAsia="Times New Roman" w:cstheme="minorHAnsi"/>
                <w:color w:val="555555"/>
                <w:sz w:val="18"/>
                <w:szCs w:val="18"/>
                <w:lang w:eastAsia="en-CA"/>
              </w:rPr>
              <w:br/>
            </w:r>
            <w:r w:rsidRPr="00EA7926">
              <w:rPr>
                <w:rFonts w:eastAsia="Times New Roman" w:cstheme="minorHAnsi"/>
                <w:color w:val="666666"/>
                <w:sz w:val="18"/>
                <w:szCs w:val="18"/>
                <w:lang w:eastAsia="en-CA"/>
              </w:rPr>
              <w:t>}</w:t>
            </w:r>
          </w:p>
          <w:p w14:paraId="07329489" w14:textId="77777777" w:rsidR="006717A5" w:rsidRDefault="006717A5" w:rsidP="00156F26">
            <w:pPr>
              <w:rPr>
                <w:sz w:val="18"/>
                <w:szCs w:val="16"/>
              </w:rPr>
            </w:pPr>
          </w:p>
        </w:tc>
      </w:tr>
    </w:tbl>
    <w:p w14:paraId="4CB45EC7" w14:textId="77777777" w:rsidR="006717A5" w:rsidRDefault="006717A5" w:rsidP="006717A5"/>
    <w:p w14:paraId="3EA4CFA9" w14:textId="77777777" w:rsidR="006717A5" w:rsidRDefault="006717A5" w:rsidP="006717A5"/>
    <w:p w14:paraId="53BF584A" w14:textId="77777777" w:rsidR="006717A5" w:rsidRDefault="006717A5" w:rsidP="006717A5"/>
    <w:p w14:paraId="6EAAFD2D" w14:textId="77777777" w:rsidR="006717A5" w:rsidRDefault="006717A5" w:rsidP="006717A5">
      <w:pPr>
        <w:rPr>
          <w:rFonts w:asciiTheme="majorHAnsi" w:eastAsiaTheme="majorEastAsia" w:hAnsiTheme="majorHAnsi" w:cstheme="majorBidi"/>
          <w:b/>
          <w:bCs/>
          <w:color w:val="365F91" w:themeColor="accent1" w:themeShade="BF"/>
          <w:sz w:val="28"/>
          <w:szCs w:val="28"/>
        </w:rPr>
      </w:pPr>
      <w:r>
        <w:br w:type="page"/>
      </w:r>
    </w:p>
    <w:p w14:paraId="01934D98" w14:textId="1FEA4781" w:rsidR="0092024F" w:rsidRPr="00680D62" w:rsidRDefault="0092024F" w:rsidP="0092024F">
      <w:pPr>
        <w:pStyle w:val="Heading2"/>
        <w:rPr>
          <w:rFonts w:cstheme="minorHAnsi"/>
          <w:strike/>
        </w:rPr>
      </w:pPr>
      <w:r w:rsidRPr="00680D62">
        <w:rPr>
          <w:rFonts w:cstheme="minorHAnsi"/>
          <w:strike/>
        </w:rPr>
        <w:lastRenderedPageBreak/>
        <w:t xml:space="preserve">promotions </w:t>
      </w:r>
      <w:r w:rsidR="00860BAD" w:rsidRPr="00680D62">
        <w:rPr>
          <w:strike/>
        </w:rPr>
        <w:t>(GET)</w:t>
      </w:r>
      <w:bookmarkEnd w:id="98"/>
      <w:r w:rsidR="00860BAD" w:rsidRPr="00680D62">
        <w:rPr>
          <w:strike/>
        </w:rPr>
        <w:t xml:space="preserve"> </w:t>
      </w:r>
    </w:p>
    <w:tbl>
      <w:tblPr>
        <w:tblStyle w:val="TableGrid"/>
        <w:tblW w:w="0" w:type="auto"/>
        <w:tblLayout w:type="fixed"/>
        <w:tblLook w:val="04A0" w:firstRow="1" w:lastRow="0" w:firstColumn="1" w:lastColumn="0" w:noHBand="0" w:noVBand="1"/>
      </w:tblPr>
      <w:tblGrid>
        <w:gridCol w:w="817"/>
        <w:gridCol w:w="8759"/>
      </w:tblGrid>
      <w:tr w:rsidR="0092024F" w14:paraId="01934D9B" w14:textId="77777777" w:rsidTr="00E4791F">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934D99" w14:textId="77777777" w:rsidR="0092024F" w:rsidRDefault="0092024F" w:rsidP="00773C6C">
            <w:pPr>
              <w:rPr>
                <w:b/>
                <w:szCs w:val="16"/>
              </w:rPr>
            </w:pPr>
            <w:r>
              <w:rPr>
                <w:b/>
                <w:szCs w:val="16"/>
              </w:rPr>
              <w:t>OPERATION</w:t>
            </w:r>
          </w:p>
          <w:p w14:paraId="01934D9A" w14:textId="15794CD4" w:rsidR="0092024F" w:rsidRDefault="000B7A2F" w:rsidP="00F97689">
            <w:pPr>
              <w:rPr>
                <w:rFonts w:cstheme="minorHAnsi"/>
                <w:color w:val="1F497D"/>
              </w:rPr>
            </w:pPr>
            <w:r>
              <w:rPr>
                <w:rFonts w:cstheme="minorHAnsi"/>
              </w:rPr>
              <w:t>tv/reference</w:t>
            </w:r>
            <w:r w:rsidRPr="00F12752">
              <w:rPr>
                <w:rFonts w:cstheme="minorHAnsi"/>
              </w:rPr>
              <w:t xml:space="preserve"> </w:t>
            </w:r>
            <w:r w:rsidR="0092024F" w:rsidRPr="00F12752">
              <w:rPr>
                <w:rFonts w:cstheme="minorHAnsi"/>
              </w:rPr>
              <w:t>/</w:t>
            </w:r>
            <w:r w:rsidR="0092024F">
              <w:rPr>
                <w:rFonts w:cstheme="minorHAnsi"/>
              </w:rPr>
              <w:t>promotion</w:t>
            </w:r>
            <w:r w:rsidR="0092024F" w:rsidRPr="00F12752">
              <w:rPr>
                <w:rFonts w:cstheme="minorHAnsi"/>
              </w:rPr>
              <w:t>s</w:t>
            </w:r>
          </w:p>
        </w:tc>
      </w:tr>
      <w:tr w:rsidR="0092024F" w14:paraId="01934D9E" w14:textId="77777777" w:rsidTr="00E4791F">
        <w:tc>
          <w:tcPr>
            <w:tcW w:w="817" w:type="dxa"/>
            <w:tcBorders>
              <w:top w:val="single" w:sz="4" w:space="0" w:color="auto"/>
              <w:left w:val="single" w:sz="4" w:space="0" w:color="auto"/>
              <w:bottom w:val="single" w:sz="4" w:space="0" w:color="auto"/>
              <w:right w:val="single" w:sz="4" w:space="0" w:color="auto"/>
            </w:tcBorders>
            <w:hideMark/>
          </w:tcPr>
          <w:p w14:paraId="01934D9C" w14:textId="77777777" w:rsidR="0092024F" w:rsidRDefault="0092024F" w:rsidP="00773C6C">
            <w:pPr>
              <w:rPr>
                <w:b/>
                <w:sz w:val="18"/>
                <w:szCs w:val="16"/>
              </w:rPr>
            </w:pPr>
            <w:r>
              <w:rPr>
                <w:b/>
                <w:sz w:val="18"/>
                <w:szCs w:val="16"/>
              </w:rPr>
              <w:t>Method</w:t>
            </w:r>
          </w:p>
        </w:tc>
        <w:tc>
          <w:tcPr>
            <w:tcW w:w="8759" w:type="dxa"/>
            <w:tcBorders>
              <w:top w:val="single" w:sz="4" w:space="0" w:color="auto"/>
              <w:left w:val="single" w:sz="4" w:space="0" w:color="auto"/>
              <w:bottom w:val="single" w:sz="4" w:space="0" w:color="auto"/>
              <w:right w:val="single" w:sz="4" w:space="0" w:color="auto"/>
            </w:tcBorders>
            <w:hideMark/>
          </w:tcPr>
          <w:p w14:paraId="01934D9D" w14:textId="77777777" w:rsidR="0092024F" w:rsidRDefault="0092024F" w:rsidP="00773C6C">
            <w:pPr>
              <w:rPr>
                <w:sz w:val="18"/>
                <w:szCs w:val="16"/>
              </w:rPr>
            </w:pPr>
            <w:r>
              <w:rPr>
                <w:sz w:val="18"/>
                <w:szCs w:val="16"/>
              </w:rPr>
              <w:t>Get</w:t>
            </w:r>
          </w:p>
        </w:tc>
      </w:tr>
      <w:tr w:rsidR="0092024F" w14:paraId="01934DA2" w14:textId="77777777" w:rsidTr="00E4791F">
        <w:tc>
          <w:tcPr>
            <w:tcW w:w="817" w:type="dxa"/>
            <w:tcBorders>
              <w:top w:val="single" w:sz="4" w:space="0" w:color="auto"/>
              <w:left w:val="single" w:sz="4" w:space="0" w:color="auto"/>
              <w:bottom w:val="single" w:sz="4" w:space="0" w:color="auto"/>
              <w:right w:val="single" w:sz="4" w:space="0" w:color="auto"/>
            </w:tcBorders>
            <w:hideMark/>
          </w:tcPr>
          <w:p w14:paraId="01934D9F" w14:textId="77777777" w:rsidR="0092024F" w:rsidRDefault="0092024F" w:rsidP="00773C6C">
            <w:pPr>
              <w:rPr>
                <w:b/>
                <w:sz w:val="18"/>
                <w:szCs w:val="16"/>
              </w:rPr>
            </w:pPr>
            <w:r>
              <w:rPr>
                <w:b/>
                <w:sz w:val="18"/>
                <w:szCs w:val="16"/>
              </w:rPr>
              <w:t>Description</w:t>
            </w:r>
          </w:p>
        </w:tc>
        <w:tc>
          <w:tcPr>
            <w:tcW w:w="8759" w:type="dxa"/>
            <w:tcBorders>
              <w:top w:val="single" w:sz="4" w:space="0" w:color="auto"/>
              <w:left w:val="single" w:sz="4" w:space="0" w:color="auto"/>
              <w:bottom w:val="single" w:sz="4" w:space="0" w:color="auto"/>
              <w:right w:val="single" w:sz="4" w:space="0" w:color="auto"/>
            </w:tcBorders>
            <w:hideMark/>
          </w:tcPr>
          <w:p w14:paraId="01934DA0" w14:textId="77777777" w:rsidR="0092024F" w:rsidRDefault="0092024F" w:rsidP="005367F1">
            <w:pPr>
              <w:rPr>
                <w:sz w:val="18"/>
                <w:szCs w:val="16"/>
              </w:rPr>
            </w:pPr>
            <w:r w:rsidRPr="005367F1">
              <w:rPr>
                <w:sz w:val="18"/>
                <w:szCs w:val="16"/>
              </w:rPr>
              <w:t>Retrieve Telus TV currently promotions (for all customers</w:t>
            </w:r>
            <w:r w:rsidR="00DA14DD">
              <w:rPr>
                <w:sz w:val="18"/>
                <w:szCs w:val="16"/>
              </w:rPr>
              <w:t>, by geo region</w:t>
            </w:r>
            <w:r w:rsidRPr="005367F1">
              <w:rPr>
                <w:sz w:val="18"/>
                <w:szCs w:val="16"/>
              </w:rPr>
              <w:t>) information.</w:t>
            </w:r>
          </w:p>
          <w:p w14:paraId="01934DA1" w14:textId="77777777" w:rsidR="00615DB9" w:rsidRPr="00615DB9" w:rsidRDefault="00615DB9" w:rsidP="005367F1">
            <w:pPr>
              <w:rPr>
                <w:b/>
                <w:sz w:val="18"/>
                <w:szCs w:val="16"/>
              </w:rPr>
            </w:pPr>
          </w:p>
        </w:tc>
      </w:tr>
      <w:tr w:rsidR="0092024F" w14:paraId="01934DB6" w14:textId="77777777" w:rsidTr="00E4791F">
        <w:trPr>
          <w:trHeight w:val="1261"/>
        </w:trPr>
        <w:tc>
          <w:tcPr>
            <w:tcW w:w="817" w:type="dxa"/>
            <w:tcBorders>
              <w:top w:val="single" w:sz="4" w:space="0" w:color="auto"/>
              <w:left w:val="single" w:sz="4" w:space="0" w:color="auto"/>
              <w:bottom w:val="single" w:sz="4" w:space="0" w:color="auto"/>
              <w:right w:val="single" w:sz="4" w:space="0" w:color="auto"/>
            </w:tcBorders>
            <w:hideMark/>
          </w:tcPr>
          <w:p w14:paraId="01934DA3" w14:textId="77777777" w:rsidR="0092024F" w:rsidRDefault="0092024F" w:rsidP="00773C6C">
            <w:pPr>
              <w:rPr>
                <w:b/>
                <w:sz w:val="18"/>
                <w:szCs w:val="16"/>
              </w:rPr>
            </w:pPr>
            <w:r>
              <w:rPr>
                <w:b/>
                <w:sz w:val="18"/>
                <w:szCs w:val="16"/>
              </w:rPr>
              <w:t>Input</w:t>
            </w:r>
          </w:p>
        </w:tc>
        <w:tc>
          <w:tcPr>
            <w:tcW w:w="8759" w:type="dxa"/>
            <w:tcBorders>
              <w:top w:val="single" w:sz="4" w:space="0" w:color="auto"/>
              <w:left w:val="single" w:sz="4" w:space="0" w:color="auto"/>
              <w:bottom w:val="single" w:sz="4" w:space="0" w:color="auto"/>
              <w:right w:val="single" w:sz="4" w:space="0" w:color="auto"/>
            </w:tcBorders>
          </w:tcPr>
          <w:p w14:paraId="01934DA4" w14:textId="77777777" w:rsidR="0092024F" w:rsidRDefault="0092024F" w:rsidP="00773C6C">
            <w:pPr>
              <w:rPr>
                <w:sz w:val="18"/>
                <w:szCs w:val="16"/>
              </w:rPr>
            </w:pPr>
          </w:p>
          <w:p w14:paraId="01934DA5" w14:textId="77777777" w:rsidR="0092024F" w:rsidRDefault="0092024F" w:rsidP="00773C6C">
            <w:pPr>
              <w:rPr>
                <w:sz w:val="18"/>
                <w:szCs w:val="16"/>
              </w:rPr>
            </w:pPr>
            <w:r>
              <w:rPr>
                <w:sz w:val="18"/>
                <w:szCs w:val="16"/>
              </w:rPr>
              <w:t>Parameters</w:t>
            </w:r>
            <w:r w:rsidR="00773C6C">
              <w:rPr>
                <w:sz w:val="18"/>
                <w:szCs w:val="16"/>
              </w:rPr>
              <w:t xml:space="preserve">    </w:t>
            </w:r>
          </w:p>
          <w:tbl>
            <w:tblPr>
              <w:tblStyle w:val="TableGrid"/>
              <w:tblW w:w="0" w:type="auto"/>
              <w:tblLayout w:type="fixed"/>
              <w:tblLook w:val="04A0" w:firstRow="1" w:lastRow="0" w:firstColumn="1" w:lastColumn="0" w:noHBand="0" w:noVBand="1"/>
            </w:tblPr>
            <w:tblGrid>
              <w:gridCol w:w="2042"/>
              <w:gridCol w:w="1882"/>
              <w:gridCol w:w="1137"/>
              <w:gridCol w:w="3217"/>
            </w:tblGrid>
            <w:tr w:rsidR="0092024F" w:rsidRPr="00444190" w14:paraId="01934DAA" w14:textId="77777777" w:rsidTr="00E4791F">
              <w:tc>
                <w:tcPr>
                  <w:tcW w:w="2042" w:type="dxa"/>
                  <w:shd w:val="clear" w:color="auto" w:fill="D9D9D9" w:themeFill="background1" w:themeFillShade="D9"/>
                </w:tcPr>
                <w:p w14:paraId="01934DA6" w14:textId="77777777" w:rsidR="0092024F" w:rsidRPr="00444190" w:rsidRDefault="0092024F" w:rsidP="00773C6C">
                  <w:pPr>
                    <w:rPr>
                      <w:b/>
                      <w:sz w:val="18"/>
                      <w:szCs w:val="16"/>
                    </w:rPr>
                  </w:pPr>
                  <w:r w:rsidRPr="00444190">
                    <w:rPr>
                      <w:b/>
                      <w:sz w:val="18"/>
                      <w:szCs w:val="16"/>
                    </w:rPr>
                    <w:t>Name</w:t>
                  </w:r>
                </w:p>
              </w:tc>
              <w:tc>
                <w:tcPr>
                  <w:tcW w:w="1882" w:type="dxa"/>
                  <w:shd w:val="clear" w:color="auto" w:fill="D9D9D9" w:themeFill="background1" w:themeFillShade="D9"/>
                </w:tcPr>
                <w:p w14:paraId="01934DA7" w14:textId="77777777" w:rsidR="0092024F" w:rsidRPr="00444190" w:rsidRDefault="0092024F" w:rsidP="00773C6C">
                  <w:pPr>
                    <w:rPr>
                      <w:b/>
                      <w:sz w:val="18"/>
                      <w:szCs w:val="16"/>
                    </w:rPr>
                  </w:pPr>
                  <w:r>
                    <w:rPr>
                      <w:b/>
                      <w:sz w:val="18"/>
                      <w:szCs w:val="16"/>
                    </w:rPr>
                    <w:t>Values</w:t>
                  </w:r>
                </w:p>
              </w:tc>
              <w:tc>
                <w:tcPr>
                  <w:tcW w:w="1137" w:type="dxa"/>
                  <w:shd w:val="clear" w:color="auto" w:fill="D9D9D9" w:themeFill="background1" w:themeFillShade="D9"/>
                </w:tcPr>
                <w:p w14:paraId="01934DA8" w14:textId="77777777" w:rsidR="0092024F" w:rsidRPr="00444190" w:rsidRDefault="0092024F" w:rsidP="00773C6C">
                  <w:pPr>
                    <w:rPr>
                      <w:b/>
                      <w:sz w:val="18"/>
                      <w:szCs w:val="16"/>
                    </w:rPr>
                  </w:pPr>
                  <w:r w:rsidRPr="00444190">
                    <w:rPr>
                      <w:b/>
                      <w:sz w:val="18"/>
                      <w:szCs w:val="16"/>
                    </w:rPr>
                    <w:t>Mandatory</w:t>
                  </w:r>
                  <w:r>
                    <w:rPr>
                      <w:b/>
                      <w:sz w:val="18"/>
                      <w:szCs w:val="16"/>
                    </w:rPr>
                    <w:t>?</w:t>
                  </w:r>
                </w:p>
              </w:tc>
              <w:tc>
                <w:tcPr>
                  <w:tcW w:w="3217" w:type="dxa"/>
                  <w:shd w:val="clear" w:color="auto" w:fill="D9D9D9" w:themeFill="background1" w:themeFillShade="D9"/>
                </w:tcPr>
                <w:p w14:paraId="01934DA9" w14:textId="77777777" w:rsidR="0092024F" w:rsidRPr="00444190" w:rsidRDefault="0092024F" w:rsidP="00773C6C">
                  <w:pPr>
                    <w:rPr>
                      <w:b/>
                      <w:sz w:val="18"/>
                      <w:szCs w:val="16"/>
                    </w:rPr>
                  </w:pPr>
                  <w:r w:rsidRPr="00444190">
                    <w:rPr>
                      <w:b/>
                      <w:sz w:val="18"/>
                      <w:szCs w:val="16"/>
                    </w:rPr>
                    <w:t>Comments</w:t>
                  </w:r>
                </w:p>
              </w:tc>
            </w:tr>
            <w:tr w:rsidR="0092024F" w14:paraId="01934DAF" w14:textId="77777777" w:rsidTr="00E4791F">
              <w:tc>
                <w:tcPr>
                  <w:tcW w:w="2042" w:type="dxa"/>
                </w:tcPr>
                <w:p w14:paraId="01934DAB" w14:textId="77777777" w:rsidR="0092024F" w:rsidRPr="00F43F8E" w:rsidRDefault="00FB5B90" w:rsidP="00773C6C">
                  <w:pPr>
                    <w:rPr>
                      <w:b/>
                      <w:sz w:val="18"/>
                      <w:szCs w:val="16"/>
                    </w:rPr>
                  </w:pPr>
                  <w:r>
                    <w:rPr>
                      <w:sz w:val="18"/>
                      <w:szCs w:val="18"/>
                    </w:rPr>
                    <w:t>province</w:t>
                  </w:r>
                </w:p>
              </w:tc>
              <w:tc>
                <w:tcPr>
                  <w:tcW w:w="1882" w:type="dxa"/>
                </w:tcPr>
                <w:p w14:paraId="01934DAC" w14:textId="77777777" w:rsidR="0092024F" w:rsidRDefault="0092024F" w:rsidP="00773C6C">
                  <w:pPr>
                    <w:rPr>
                      <w:sz w:val="18"/>
                      <w:szCs w:val="16"/>
                    </w:rPr>
                  </w:pPr>
                </w:p>
              </w:tc>
              <w:tc>
                <w:tcPr>
                  <w:tcW w:w="1137" w:type="dxa"/>
                </w:tcPr>
                <w:p w14:paraId="01934DAD" w14:textId="77777777" w:rsidR="0092024F" w:rsidRDefault="0092024F" w:rsidP="00773C6C">
                  <w:pPr>
                    <w:rPr>
                      <w:sz w:val="18"/>
                      <w:szCs w:val="16"/>
                    </w:rPr>
                  </w:pPr>
                  <w:r>
                    <w:rPr>
                      <w:sz w:val="18"/>
                      <w:szCs w:val="16"/>
                    </w:rPr>
                    <w:t>Y</w:t>
                  </w:r>
                </w:p>
              </w:tc>
              <w:tc>
                <w:tcPr>
                  <w:tcW w:w="3217" w:type="dxa"/>
                </w:tcPr>
                <w:p w14:paraId="01934DAE" w14:textId="77777777" w:rsidR="0092024F" w:rsidRDefault="0092024F" w:rsidP="00773C6C">
                  <w:pPr>
                    <w:rPr>
                      <w:sz w:val="18"/>
                      <w:szCs w:val="16"/>
                    </w:rPr>
                  </w:pPr>
                </w:p>
              </w:tc>
            </w:tr>
            <w:tr w:rsidR="0092024F" w14:paraId="01934DB4" w14:textId="77777777" w:rsidTr="00E4791F">
              <w:tc>
                <w:tcPr>
                  <w:tcW w:w="2042" w:type="dxa"/>
                </w:tcPr>
                <w:p w14:paraId="01934DB0" w14:textId="77777777" w:rsidR="0092024F" w:rsidRDefault="00F43F8E" w:rsidP="00773C6C">
                  <w:pPr>
                    <w:rPr>
                      <w:b/>
                      <w:sz w:val="18"/>
                      <w:szCs w:val="16"/>
                    </w:rPr>
                  </w:pPr>
                  <w:r w:rsidRPr="006B4E68">
                    <w:rPr>
                      <w:sz w:val="18"/>
                      <w:szCs w:val="18"/>
                    </w:rPr>
                    <w:t>geo</w:t>
                  </w:r>
                  <w:r>
                    <w:rPr>
                      <w:sz w:val="18"/>
                      <w:szCs w:val="18"/>
                    </w:rPr>
                    <w:t>targetmarket</w:t>
                  </w:r>
                </w:p>
              </w:tc>
              <w:tc>
                <w:tcPr>
                  <w:tcW w:w="1882" w:type="dxa"/>
                </w:tcPr>
                <w:p w14:paraId="01934DB1" w14:textId="77777777" w:rsidR="0092024F" w:rsidRDefault="0092024F" w:rsidP="00773C6C">
                  <w:pPr>
                    <w:rPr>
                      <w:sz w:val="18"/>
                      <w:szCs w:val="16"/>
                    </w:rPr>
                  </w:pPr>
                </w:p>
              </w:tc>
              <w:tc>
                <w:tcPr>
                  <w:tcW w:w="1137" w:type="dxa"/>
                </w:tcPr>
                <w:p w14:paraId="01934DB2" w14:textId="77777777" w:rsidR="0092024F" w:rsidRDefault="0092024F" w:rsidP="00773C6C">
                  <w:pPr>
                    <w:rPr>
                      <w:sz w:val="18"/>
                      <w:szCs w:val="16"/>
                    </w:rPr>
                  </w:pPr>
                  <w:r>
                    <w:rPr>
                      <w:sz w:val="18"/>
                      <w:szCs w:val="16"/>
                    </w:rPr>
                    <w:t>Y</w:t>
                  </w:r>
                </w:p>
              </w:tc>
              <w:tc>
                <w:tcPr>
                  <w:tcW w:w="3217" w:type="dxa"/>
                </w:tcPr>
                <w:p w14:paraId="01934DB3" w14:textId="77777777" w:rsidR="0092024F" w:rsidRDefault="0092024F" w:rsidP="00773C6C">
                  <w:pPr>
                    <w:rPr>
                      <w:sz w:val="18"/>
                      <w:szCs w:val="16"/>
                    </w:rPr>
                  </w:pPr>
                </w:p>
              </w:tc>
            </w:tr>
          </w:tbl>
          <w:p w14:paraId="01934DB5" w14:textId="77777777" w:rsidR="0092024F" w:rsidRDefault="0092024F" w:rsidP="00773C6C">
            <w:pPr>
              <w:rPr>
                <w:sz w:val="18"/>
                <w:szCs w:val="16"/>
              </w:rPr>
            </w:pPr>
          </w:p>
        </w:tc>
      </w:tr>
      <w:tr w:rsidR="0092024F" w14:paraId="01934DD2" w14:textId="77777777" w:rsidTr="00E4791F">
        <w:tc>
          <w:tcPr>
            <w:tcW w:w="817" w:type="dxa"/>
            <w:tcBorders>
              <w:top w:val="single" w:sz="4" w:space="0" w:color="auto"/>
              <w:left w:val="single" w:sz="4" w:space="0" w:color="auto"/>
              <w:bottom w:val="single" w:sz="4" w:space="0" w:color="auto"/>
              <w:right w:val="single" w:sz="4" w:space="0" w:color="auto"/>
            </w:tcBorders>
            <w:hideMark/>
          </w:tcPr>
          <w:p w14:paraId="01934DB7" w14:textId="635047C4" w:rsidR="0092024F" w:rsidRDefault="00CD0876" w:rsidP="00773C6C">
            <w:pPr>
              <w:rPr>
                <w:b/>
                <w:sz w:val="18"/>
                <w:szCs w:val="16"/>
              </w:rPr>
            </w:pPr>
            <w:r>
              <w:rPr>
                <w:noProof/>
                <w:lang w:eastAsia="en-CA"/>
              </w:rPr>
              <mc:AlternateContent>
                <mc:Choice Requires="wps">
                  <w:drawing>
                    <wp:anchor distT="0" distB="0" distL="114300" distR="114300" simplePos="0" relativeHeight="251659264" behindDoc="0" locked="0" layoutInCell="1" allowOverlap="1" wp14:anchorId="39BA5AF6" wp14:editId="19DE192D">
                      <wp:simplePos x="0" y="0"/>
                      <wp:positionH relativeFrom="column">
                        <wp:posOffset>-36195</wp:posOffset>
                      </wp:positionH>
                      <wp:positionV relativeFrom="paragraph">
                        <wp:posOffset>857885</wp:posOffset>
                      </wp:positionV>
                      <wp:extent cx="5905500" cy="685800"/>
                      <wp:effectExtent l="0" t="1466850" r="0" b="1466850"/>
                      <wp:wrapNone/>
                      <wp:docPr id="8" name="Text Box 8"/>
                      <wp:cNvGraphicFramePr/>
                      <a:graphic xmlns:a="http://schemas.openxmlformats.org/drawingml/2006/main">
                        <a:graphicData uri="http://schemas.microsoft.com/office/word/2010/wordprocessingShape">
                          <wps:wsp>
                            <wps:cNvSpPr txBox="1"/>
                            <wps:spPr>
                              <a:xfrm rot="19688907">
                                <a:off x="0" y="0"/>
                                <a:ext cx="5905500" cy="685800"/>
                              </a:xfrm>
                              <a:prstGeom prst="rect">
                                <a:avLst/>
                              </a:prstGeom>
                              <a:noFill/>
                              <a:ln>
                                <a:noFill/>
                              </a:ln>
                              <a:effectLst/>
                            </wps:spPr>
                            <wps:txbx>
                              <w:txbxContent>
                                <w:p w14:paraId="27D8CE0B" w14:textId="77777777" w:rsidR="009A16EA" w:rsidRPr="006B625A" w:rsidRDefault="009A16EA" w:rsidP="00271EF9">
                                  <w:pPr>
                                    <w:spacing w:after="0" w:line="240" w:lineRule="auto"/>
                                    <w:jc w:val="cente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Future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85pt;margin-top:67.55pt;width:465pt;height:54pt;rotation:-208742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" filled="f" stroked="f">
                      <v:textbox>
                        <w:txbxContent>
                          <w:p w14:paraId="27D8CE0B" w14:textId="77777777" w:rsidR="009A16EA" w:rsidRPr="006B625A" w:rsidRDefault="009A16EA" w:rsidP="00271EF9">
                            <w:pPr>
                              <w:spacing w:after="0" w:line="240" w:lineRule="auto"/>
                              <w:jc w:val="cente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Future Implementation</w:t>
                            </w:r>
                          </w:p>
                        </w:txbxContent>
                      </v:textbox>
                    </v:shape>
                  </w:pict>
                </mc:Fallback>
              </mc:AlternateContent>
            </w:r>
            <w:r w:rsidR="0092024F">
              <w:rPr>
                <w:b/>
                <w:sz w:val="18"/>
                <w:szCs w:val="16"/>
              </w:rPr>
              <w:t>Status Codes</w:t>
            </w:r>
          </w:p>
        </w:tc>
        <w:tc>
          <w:tcPr>
            <w:tcW w:w="8759" w:type="dxa"/>
            <w:tcBorders>
              <w:top w:val="single" w:sz="4" w:space="0" w:color="auto"/>
              <w:left w:val="single" w:sz="4" w:space="0" w:color="auto"/>
              <w:bottom w:val="single" w:sz="4" w:space="0" w:color="auto"/>
              <w:right w:val="single" w:sz="4" w:space="0" w:color="auto"/>
            </w:tcBorders>
          </w:tcPr>
          <w:p w14:paraId="01934DB8" w14:textId="77777777" w:rsidR="0092024F" w:rsidRDefault="0092024F" w:rsidP="00773C6C">
            <w:pPr>
              <w:rPr>
                <w:sz w:val="18"/>
                <w:szCs w:val="16"/>
              </w:rPr>
            </w:pPr>
          </w:p>
          <w:tbl>
            <w:tblPr>
              <w:tblStyle w:val="TableGrid"/>
              <w:tblW w:w="0" w:type="auto"/>
              <w:tblLayout w:type="fixed"/>
              <w:tblLook w:val="04A0" w:firstRow="1" w:lastRow="0" w:firstColumn="1" w:lastColumn="0" w:noHBand="0" w:noVBand="1"/>
            </w:tblPr>
            <w:tblGrid>
              <w:gridCol w:w="620"/>
              <w:gridCol w:w="657"/>
              <w:gridCol w:w="1615"/>
              <w:gridCol w:w="1276"/>
              <w:gridCol w:w="1276"/>
              <w:gridCol w:w="2834"/>
            </w:tblGrid>
            <w:tr w:rsidR="0092024F" w:rsidRPr="001963A0" w14:paraId="01934DC1" w14:textId="77777777" w:rsidTr="00E4791F">
              <w:tc>
                <w:tcPr>
                  <w:tcW w:w="620" w:type="dxa"/>
                  <w:shd w:val="clear" w:color="auto" w:fill="D9D9D9" w:themeFill="background1" w:themeFillShade="D9"/>
                </w:tcPr>
                <w:p w14:paraId="01934DB9" w14:textId="77777777" w:rsidR="0092024F" w:rsidRPr="001963A0" w:rsidRDefault="0092024F" w:rsidP="00773C6C">
                  <w:pPr>
                    <w:rPr>
                      <w:b/>
                      <w:sz w:val="16"/>
                      <w:szCs w:val="16"/>
                    </w:rPr>
                  </w:pPr>
                  <w:r w:rsidRPr="001963A0">
                    <w:rPr>
                      <w:b/>
                      <w:sz w:val="16"/>
                      <w:szCs w:val="16"/>
                    </w:rPr>
                    <w:t>status</w:t>
                  </w:r>
                </w:p>
                <w:p w14:paraId="01934DBA" w14:textId="77777777" w:rsidR="0092024F" w:rsidRPr="001963A0" w:rsidRDefault="0092024F" w:rsidP="00773C6C">
                  <w:pPr>
                    <w:rPr>
                      <w:b/>
                      <w:sz w:val="16"/>
                      <w:szCs w:val="16"/>
                    </w:rPr>
                  </w:pPr>
                  <w:r w:rsidRPr="001963A0">
                    <w:rPr>
                      <w:b/>
                      <w:sz w:val="16"/>
                      <w:szCs w:val="16"/>
                    </w:rPr>
                    <w:t>Cd</w:t>
                  </w:r>
                </w:p>
              </w:tc>
              <w:tc>
                <w:tcPr>
                  <w:tcW w:w="657" w:type="dxa"/>
                  <w:shd w:val="clear" w:color="auto" w:fill="D9D9D9" w:themeFill="background1" w:themeFillShade="D9"/>
                </w:tcPr>
                <w:p w14:paraId="01934DBB" w14:textId="77777777" w:rsidR="0092024F" w:rsidRPr="001963A0" w:rsidRDefault="0092024F" w:rsidP="00773C6C">
                  <w:pPr>
                    <w:rPr>
                      <w:b/>
                      <w:sz w:val="16"/>
                      <w:szCs w:val="16"/>
                    </w:rPr>
                  </w:pPr>
                  <w:r w:rsidRPr="001963A0">
                    <w:rPr>
                      <w:b/>
                      <w:sz w:val="16"/>
                      <w:szCs w:val="16"/>
                    </w:rPr>
                    <w:t>status</w:t>
                  </w:r>
                </w:p>
                <w:p w14:paraId="01934DBC" w14:textId="77777777" w:rsidR="0092024F" w:rsidRPr="001963A0" w:rsidRDefault="0092024F" w:rsidP="00773C6C">
                  <w:pPr>
                    <w:rPr>
                      <w:b/>
                      <w:sz w:val="16"/>
                      <w:szCs w:val="16"/>
                    </w:rPr>
                  </w:pPr>
                  <w:r w:rsidRPr="001963A0">
                    <w:rPr>
                      <w:b/>
                      <w:sz w:val="16"/>
                      <w:szCs w:val="16"/>
                    </w:rPr>
                    <w:t>SubCd</w:t>
                  </w:r>
                </w:p>
              </w:tc>
              <w:tc>
                <w:tcPr>
                  <w:tcW w:w="1615" w:type="dxa"/>
                  <w:shd w:val="clear" w:color="auto" w:fill="D9D9D9" w:themeFill="background1" w:themeFillShade="D9"/>
                </w:tcPr>
                <w:p w14:paraId="01934DBD" w14:textId="77777777" w:rsidR="0092024F" w:rsidRPr="001963A0" w:rsidRDefault="0092024F" w:rsidP="00773C6C">
                  <w:pPr>
                    <w:rPr>
                      <w:b/>
                      <w:sz w:val="16"/>
                      <w:szCs w:val="16"/>
                    </w:rPr>
                  </w:pPr>
                  <w:r w:rsidRPr="001963A0">
                    <w:rPr>
                      <w:b/>
                      <w:sz w:val="16"/>
                      <w:szCs w:val="16"/>
                    </w:rPr>
                    <w:t>statusTxt</w:t>
                  </w:r>
                </w:p>
              </w:tc>
              <w:tc>
                <w:tcPr>
                  <w:tcW w:w="1276" w:type="dxa"/>
                  <w:shd w:val="clear" w:color="auto" w:fill="D9D9D9" w:themeFill="background1" w:themeFillShade="D9"/>
                </w:tcPr>
                <w:p w14:paraId="01934DBE" w14:textId="77777777" w:rsidR="0092024F" w:rsidRPr="001963A0" w:rsidRDefault="0092024F" w:rsidP="00773C6C">
                  <w:pPr>
                    <w:rPr>
                      <w:b/>
                      <w:sz w:val="16"/>
                      <w:szCs w:val="16"/>
                    </w:rPr>
                  </w:pPr>
                  <w:r w:rsidRPr="001963A0">
                    <w:rPr>
                      <w:b/>
                      <w:sz w:val="16"/>
                      <w:szCs w:val="16"/>
                    </w:rPr>
                    <w:t>systemErrorCd</w:t>
                  </w:r>
                </w:p>
              </w:tc>
              <w:tc>
                <w:tcPr>
                  <w:tcW w:w="1276" w:type="dxa"/>
                  <w:shd w:val="clear" w:color="auto" w:fill="D9D9D9" w:themeFill="background1" w:themeFillShade="D9"/>
                </w:tcPr>
                <w:p w14:paraId="01934DBF" w14:textId="77777777" w:rsidR="0092024F" w:rsidRPr="001963A0" w:rsidRDefault="0092024F" w:rsidP="00773C6C">
                  <w:pPr>
                    <w:rPr>
                      <w:b/>
                      <w:sz w:val="16"/>
                      <w:szCs w:val="16"/>
                    </w:rPr>
                  </w:pPr>
                  <w:r w:rsidRPr="001963A0">
                    <w:rPr>
                      <w:b/>
                      <w:sz w:val="16"/>
                      <w:szCs w:val="16"/>
                    </w:rPr>
                    <w:t>systemErrorTxt</w:t>
                  </w:r>
                </w:p>
              </w:tc>
              <w:tc>
                <w:tcPr>
                  <w:tcW w:w="2834" w:type="dxa"/>
                  <w:shd w:val="clear" w:color="auto" w:fill="D9D9D9" w:themeFill="background1" w:themeFillShade="D9"/>
                </w:tcPr>
                <w:p w14:paraId="01934DC0" w14:textId="77777777" w:rsidR="0092024F" w:rsidRPr="001963A0" w:rsidRDefault="0092024F" w:rsidP="00773C6C">
                  <w:pPr>
                    <w:rPr>
                      <w:b/>
                      <w:i/>
                      <w:sz w:val="16"/>
                      <w:szCs w:val="16"/>
                    </w:rPr>
                  </w:pPr>
                  <w:r w:rsidRPr="001963A0">
                    <w:rPr>
                      <w:b/>
                      <w:i/>
                      <w:sz w:val="16"/>
                      <w:szCs w:val="16"/>
                    </w:rPr>
                    <w:t>Notes</w:t>
                  </w:r>
                </w:p>
              </w:tc>
            </w:tr>
            <w:tr w:rsidR="0092024F" w:rsidRPr="001963A0" w14:paraId="01934DC8" w14:textId="77777777" w:rsidTr="00E4791F">
              <w:tc>
                <w:tcPr>
                  <w:tcW w:w="620" w:type="dxa"/>
                </w:tcPr>
                <w:p w14:paraId="01934DC2" w14:textId="77777777" w:rsidR="0092024F" w:rsidRPr="001963A0" w:rsidRDefault="0092024F" w:rsidP="00773C6C">
                  <w:pPr>
                    <w:rPr>
                      <w:sz w:val="16"/>
                      <w:szCs w:val="16"/>
                    </w:rPr>
                  </w:pPr>
                  <w:r w:rsidRPr="001963A0">
                    <w:rPr>
                      <w:sz w:val="16"/>
                      <w:szCs w:val="16"/>
                    </w:rPr>
                    <w:t>200</w:t>
                  </w:r>
                </w:p>
              </w:tc>
              <w:tc>
                <w:tcPr>
                  <w:tcW w:w="657" w:type="dxa"/>
                </w:tcPr>
                <w:p w14:paraId="01934DC3" w14:textId="77777777" w:rsidR="0092024F" w:rsidRPr="001963A0" w:rsidRDefault="0092024F" w:rsidP="00773C6C">
                  <w:pPr>
                    <w:rPr>
                      <w:sz w:val="16"/>
                      <w:szCs w:val="16"/>
                    </w:rPr>
                  </w:pPr>
                </w:p>
              </w:tc>
              <w:tc>
                <w:tcPr>
                  <w:tcW w:w="1615" w:type="dxa"/>
                </w:tcPr>
                <w:p w14:paraId="01934DC4" w14:textId="77777777" w:rsidR="0092024F" w:rsidRPr="001963A0" w:rsidRDefault="0092024F" w:rsidP="00773C6C">
                  <w:pPr>
                    <w:rPr>
                      <w:sz w:val="16"/>
                      <w:szCs w:val="16"/>
                    </w:rPr>
                  </w:pPr>
                  <w:r w:rsidRPr="001963A0">
                    <w:rPr>
                      <w:sz w:val="16"/>
                      <w:szCs w:val="16"/>
                    </w:rPr>
                    <w:t>OK</w:t>
                  </w:r>
                </w:p>
              </w:tc>
              <w:tc>
                <w:tcPr>
                  <w:tcW w:w="1276" w:type="dxa"/>
                </w:tcPr>
                <w:p w14:paraId="01934DC5" w14:textId="77777777" w:rsidR="0092024F" w:rsidRPr="001963A0" w:rsidRDefault="0092024F" w:rsidP="00773C6C">
                  <w:pPr>
                    <w:rPr>
                      <w:sz w:val="16"/>
                      <w:szCs w:val="16"/>
                    </w:rPr>
                  </w:pPr>
                </w:p>
              </w:tc>
              <w:tc>
                <w:tcPr>
                  <w:tcW w:w="1276" w:type="dxa"/>
                </w:tcPr>
                <w:p w14:paraId="01934DC6" w14:textId="77777777" w:rsidR="0092024F" w:rsidRPr="001963A0" w:rsidRDefault="0092024F" w:rsidP="00773C6C">
                  <w:pPr>
                    <w:rPr>
                      <w:sz w:val="16"/>
                      <w:szCs w:val="16"/>
                    </w:rPr>
                  </w:pPr>
                </w:p>
              </w:tc>
              <w:tc>
                <w:tcPr>
                  <w:tcW w:w="2834" w:type="dxa"/>
                </w:tcPr>
                <w:p w14:paraId="01934DC7" w14:textId="77777777" w:rsidR="0092024F" w:rsidRPr="001963A0" w:rsidRDefault="0092024F" w:rsidP="00773C6C">
                  <w:pPr>
                    <w:rPr>
                      <w:sz w:val="16"/>
                      <w:szCs w:val="16"/>
                    </w:rPr>
                  </w:pPr>
                  <w:r>
                    <w:rPr>
                      <w:sz w:val="16"/>
                      <w:szCs w:val="16"/>
                    </w:rPr>
                    <w:t>Eligible</w:t>
                  </w:r>
                </w:p>
              </w:tc>
            </w:tr>
            <w:tr w:rsidR="0092024F" w:rsidRPr="001963A0" w14:paraId="01934DCF" w14:textId="77777777" w:rsidTr="00E4791F">
              <w:tc>
                <w:tcPr>
                  <w:tcW w:w="620" w:type="dxa"/>
                </w:tcPr>
                <w:p w14:paraId="01934DC9" w14:textId="77777777" w:rsidR="0092024F" w:rsidRPr="001963A0" w:rsidRDefault="0092024F" w:rsidP="00773C6C">
                  <w:pPr>
                    <w:rPr>
                      <w:sz w:val="16"/>
                      <w:szCs w:val="16"/>
                    </w:rPr>
                  </w:pPr>
                  <w:r w:rsidRPr="001963A0">
                    <w:rPr>
                      <w:sz w:val="16"/>
                      <w:szCs w:val="16"/>
                    </w:rPr>
                    <w:t>500</w:t>
                  </w:r>
                </w:p>
              </w:tc>
              <w:tc>
                <w:tcPr>
                  <w:tcW w:w="657" w:type="dxa"/>
                </w:tcPr>
                <w:p w14:paraId="01934DCA" w14:textId="77777777" w:rsidR="0092024F" w:rsidRDefault="0092024F" w:rsidP="00773C6C">
                  <w:pPr>
                    <w:rPr>
                      <w:sz w:val="16"/>
                      <w:szCs w:val="16"/>
                    </w:rPr>
                  </w:pPr>
                </w:p>
              </w:tc>
              <w:tc>
                <w:tcPr>
                  <w:tcW w:w="1615" w:type="dxa"/>
                </w:tcPr>
                <w:p w14:paraId="01934DCB" w14:textId="77777777" w:rsidR="0092024F" w:rsidRDefault="0092024F" w:rsidP="00773C6C">
                  <w:pPr>
                    <w:rPr>
                      <w:sz w:val="16"/>
                      <w:szCs w:val="16"/>
                    </w:rPr>
                  </w:pPr>
                  <w:r w:rsidRPr="001963A0">
                    <w:rPr>
                      <w:sz w:val="16"/>
                      <w:szCs w:val="16"/>
                    </w:rPr>
                    <w:t>general error</w:t>
                  </w:r>
                </w:p>
              </w:tc>
              <w:tc>
                <w:tcPr>
                  <w:tcW w:w="1276" w:type="dxa"/>
                </w:tcPr>
                <w:p w14:paraId="01934DCC" w14:textId="77777777" w:rsidR="0092024F" w:rsidRPr="001963A0" w:rsidRDefault="0092024F" w:rsidP="00773C6C">
                  <w:pPr>
                    <w:rPr>
                      <w:sz w:val="16"/>
                      <w:szCs w:val="16"/>
                    </w:rPr>
                  </w:pPr>
                </w:p>
              </w:tc>
              <w:tc>
                <w:tcPr>
                  <w:tcW w:w="1276" w:type="dxa"/>
                </w:tcPr>
                <w:p w14:paraId="01934DCD" w14:textId="77777777" w:rsidR="0092024F" w:rsidRPr="001963A0" w:rsidRDefault="0092024F" w:rsidP="00773C6C">
                  <w:pPr>
                    <w:rPr>
                      <w:sz w:val="16"/>
                      <w:szCs w:val="16"/>
                    </w:rPr>
                  </w:pPr>
                </w:p>
              </w:tc>
              <w:tc>
                <w:tcPr>
                  <w:tcW w:w="2834" w:type="dxa"/>
                </w:tcPr>
                <w:p w14:paraId="01934DCE" w14:textId="77777777" w:rsidR="0092024F" w:rsidRDefault="0092024F" w:rsidP="00773C6C">
                  <w:pPr>
                    <w:rPr>
                      <w:sz w:val="16"/>
                      <w:szCs w:val="16"/>
                    </w:rPr>
                  </w:pPr>
                  <w:r>
                    <w:rPr>
                      <w:sz w:val="16"/>
                      <w:szCs w:val="16"/>
                    </w:rPr>
                    <w:t>Any caught exception not captured elsewhere</w:t>
                  </w:r>
                </w:p>
              </w:tc>
            </w:tr>
          </w:tbl>
          <w:p w14:paraId="01934DD0" w14:textId="77777777" w:rsidR="0092024F" w:rsidRDefault="0092024F" w:rsidP="00773C6C">
            <w:pPr>
              <w:rPr>
                <w:sz w:val="18"/>
                <w:szCs w:val="16"/>
              </w:rPr>
            </w:pPr>
          </w:p>
          <w:p w14:paraId="01934DD1" w14:textId="77777777" w:rsidR="0092024F" w:rsidRDefault="0092024F" w:rsidP="00773C6C">
            <w:pPr>
              <w:rPr>
                <w:sz w:val="18"/>
                <w:szCs w:val="16"/>
              </w:rPr>
            </w:pPr>
          </w:p>
        </w:tc>
      </w:tr>
      <w:tr w:rsidR="0092024F" w14:paraId="01934EEA" w14:textId="77777777" w:rsidTr="00E4791F">
        <w:tc>
          <w:tcPr>
            <w:tcW w:w="817" w:type="dxa"/>
            <w:tcBorders>
              <w:top w:val="single" w:sz="4" w:space="0" w:color="auto"/>
              <w:left w:val="single" w:sz="4" w:space="0" w:color="auto"/>
              <w:bottom w:val="single" w:sz="4" w:space="0" w:color="auto"/>
              <w:right w:val="single" w:sz="4" w:space="0" w:color="auto"/>
            </w:tcBorders>
            <w:hideMark/>
          </w:tcPr>
          <w:p w14:paraId="01934DD3" w14:textId="07C9C9D3" w:rsidR="0092024F" w:rsidRDefault="0092024F" w:rsidP="00773C6C">
            <w:pPr>
              <w:rPr>
                <w:sz w:val="18"/>
                <w:szCs w:val="16"/>
              </w:rPr>
            </w:pPr>
            <w:r>
              <w:rPr>
                <w:b/>
                <w:sz w:val="18"/>
                <w:szCs w:val="16"/>
              </w:rPr>
              <w:t>Output</w:t>
            </w:r>
          </w:p>
        </w:tc>
        <w:tc>
          <w:tcPr>
            <w:tcW w:w="8759" w:type="dxa"/>
            <w:tcBorders>
              <w:top w:val="single" w:sz="4" w:space="0" w:color="auto"/>
              <w:left w:val="single" w:sz="4" w:space="0" w:color="auto"/>
              <w:bottom w:val="single" w:sz="4" w:space="0" w:color="auto"/>
              <w:right w:val="single" w:sz="4" w:space="0" w:color="auto"/>
            </w:tcBorders>
          </w:tcPr>
          <w:p w14:paraId="01934DD4" w14:textId="77777777" w:rsidR="0092024F" w:rsidRPr="00C763C8" w:rsidRDefault="0092024F" w:rsidP="00773C6C">
            <w:pPr>
              <w:rPr>
                <w:sz w:val="16"/>
                <w:szCs w:val="16"/>
              </w:rPr>
            </w:pPr>
            <w:r w:rsidRPr="00C763C8">
              <w:rPr>
                <w:sz w:val="16"/>
                <w:szCs w:val="16"/>
              </w:rPr>
              <w:t>{</w:t>
            </w:r>
          </w:p>
          <w:p w14:paraId="01934DD5" w14:textId="77777777" w:rsidR="0092024F" w:rsidRPr="00C763C8" w:rsidRDefault="0092024F" w:rsidP="00773C6C">
            <w:pPr>
              <w:rPr>
                <w:sz w:val="18"/>
                <w:szCs w:val="18"/>
              </w:rPr>
            </w:pPr>
            <w:r w:rsidRPr="00C763C8">
              <w:rPr>
                <w:sz w:val="16"/>
                <w:szCs w:val="16"/>
              </w:rPr>
              <w:t xml:space="preserve"> </w:t>
            </w:r>
            <w:r w:rsidRPr="00C763C8">
              <w:rPr>
                <w:sz w:val="18"/>
                <w:szCs w:val="18"/>
              </w:rPr>
              <w:t>[&lt;</w:t>
            </w:r>
            <w:r w:rsidR="00322A0B">
              <w:rPr>
                <w:sz w:val="18"/>
                <w:szCs w:val="18"/>
              </w:rPr>
              <w:t>p</w:t>
            </w:r>
            <w:r w:rsidR="005A40F1">
              <w:rPr>
                <w:sz w:val="18"/>
                <w:szCs w:val="18"/>
              </w:rPr>
              <w:t>romotion</w:t>
            </w:r>
            <w:r w:rsidRPr="00C763C8">
              <w:rPr>
                <w:sz w:val="18"/>
                <w:szCs w:val="18"/>
              </w:rPr>
              <w:t xml:space="preserve">&gt;  ] , </w:t>
            </w:r>
          </w:p>
          <w:p w14:paraId="01934DD6" w14:textId="77777777" w:rsidR="0092024F" w:rsidRPr="00C763C8" w:rsidRDefault="0092024F" w:rsidP="00773C6C">
            <w:pPr>
              <w:rPr>
                <w:sz w:val="18"/>
                <w:szCs w:val="18"/>
              </w:rPr>
            </w:pPr>
            <w:r w:rsidRPr="00C763C8">
              <w:rPr>
                <w:sz w:val="18"/>
                <w:szCs w:val="18"/>
              </w:rPr>
              <w:t xml:space="preserve"> “status”: &lt;status&gt;</w:t>
            </w:r>
          </w:p>
          <w:p w14:paraId="01934DD7" w14:textId="77777777" w:rsidR="0092024F" w:rsidRDefault="0092024F" w:rsidP="00773C6C">
            <w:pPr>
              <w:rPr>
                <w:sz w:val="18"/>
                <w:szCs w:val="18"/>
              </w:rPr>
            </w:pPr>
            <w:r w:rsidRPr="00C763C8">
              <w:rPr>
                <w:sz w:val="18"/>
                <w:szCs w:val="18"/>
              </w:rPr>
              <w:t>}</w:t>
            </w:r>
          </w:p>
          <w:p w14:paraId="01934DD8" w14:textId="5572946F" w:rsidR="0092024F" w:rsidRDefault="0092024F" w:rsidP="00773C6C">
            <w:pPr>
              <w:rPr>
                <w:sz w:val="18"/>
                <w:szCs w:val="18"/>
              </w:rPr>
            </w:pPr>
          </w:p>
          <w:p w14:paraId="01934DD9" w14:textId="77777777" w:rsidR="0092024F" w:rsidRDefault="005A40F1" w:rsidP="00773C6C">
            <w:pPr>
              <w:rPr>
                <w:sz w:val="18"/>
                <w:szCs w:val="18"/>
              </w:rPr>
            </w:pPr>
            <w:r>
              <w:rPr>
                <w:sz w:val="18"/>
                <w:szCs w:val="18"/>
              </w:rPr>
              <w:t>p</w:t>
            </w:r>
            <w:r w:rsidR="001B4CFC">
              <w:rPr>
                <w:sz w:val="18"/>
                <w:szCs w:val="18"/>
              </w:rPr>
              <w:t>romotion</w:t>
            </w:r>
            <w:r w:rsidR="0092024F">
              <w:rPr>
                <w:sz w:val="18"/>
                <w:szCs w:val="18"/>
              </w:rPr>
              <w:t>:</w:t>
            </w:r>
          </w:p>
          <w:tbl>
            <w:tblPr>
              <w:tblStyle w:val="TableGrid"/>
              <w:tblW w:w="0" w:type="auto"/>
              <w:tblLayout w:type="fixed"/>
              <w:tblLook w:val="04A0" w:firstRow="1" w:lastRow="0" w:firstColumn="1" w:lastColumn="0" w:noHBand="0" w:noVBand="1"/>
            </w:tblPr>
            <w:tblGrid>
              <w:gridCol w:w="2467"/>
              <w:gridCol w:w="1985"/>
              <w:gridCol w:w="1662"/>
              <w:gridCol w:w="2164"/>
            </w:tblGrid>
            <w:tr w:rsidR="0092024F" w:rsidRPr="001B35FC" w14:paraId="01934DDE" w14:textId="77777777" w:rsidTr="00E4791F">
              <w:tc>
                <w:tcPr>
                  <w:tcW w:w="2467" w:type="dxa"/>
                  <w:shd w:val="clear" w:color="auto" w:fill="D9D9D9" w:themeFill="background1" w:themeFillShade="D9"/>
                </w:tcPr>
                <w:p w14:paraId="01934DDA" w14:textId="77777777" w:rsidR="0092024F" w:rsidRPr="001B35FC" w:rsidRDefault="0092024F" w:rsidP="00773C6C">
                  <w:pPr>
                    <w:rPr>
                      <w:b/>
                      <w:sz w:val="18"/>
                      <w:szCs w:val="16"/>
                    </w:rPr>
                  </w:pPr>
                  <w:r w:rsidRPr="001B35FC">
                    <w:rPr>
                      <w:b/>
                      <w:sz w:val="18"/>
                      <w:szCs w:val="16"/>
                    </w:rPr>
                    <w:t>Field</w:t>
                  </w:r>
                </w:p>
              </w:tc>
              <w:tc>
                <w:tcPr>
                  <w:tcW w:w="1985" w:type="dxa"/>
                  <w:shd w:val="clear" w:color="auto" w:fill="D9D9D9" w:themeFill="background1" w:themeFillShade="D9"/>
                </w:tcPr>
                <w:p w14:paraId="01934DDB" w14:textId="77777777" w:rsidR="0092024F" w:rsidRPr="001B35FC" w:rsidRDefault="0092024F" w:rsidP="00773C6C">
                  <w:pPr>
                    <w:rPr>
                      <w:b/>
                      <w:sz w:val="18"/>
                      <w:szCs w:val="16"/>
                    </w:rPr>
                  </w:pPr>
                  <w:r w:rsidRPr="001B35FC">
                    <w:rPr>
                      <w:b/>
                      <w:sz w:val="18"/>
                      <w:szCs w:val="16"/>
                    </w:rPr>
                    <w:t>D</w:t>
                  </w:r>
                  <w:r>
                    <w:rPr>
                      <w:b/>
                      <w:sz w:val="18"/>
                      <w:szCs w:val="16"/>
                    </w:rPr>
                    <w:t>ata</w:t>
                  </w:r>
                  <w:r w:rsidRPr="001B35FC">
                    <w:rPr>
                      <w:b/>
                      <w:sz w:val="18"/>
                      <w:szCs w:val="16"/>
                    </w:rPr>
                    <w:t>type</w:t>
                  </w:r>
                </w:p>
              </w:tc>
              <w:tc>
                <w:tcPr>
                  <w:tcW w:w="1662" w:type="dxa"/>
                  <w:shd w:val="clear" w:color="auto" w:fill="D9D9D9" w:themeFill="background1" w:themeFillShade="D9"/>
                </w:tcPr>
                <w:p w14:paraId="01934DDC" w14:textId="77777777" w:rsidR="0092024F" w:rsidRPr="001B35FC" w:rsidRDefault="0092024F" w:rsidP="00773C6C">
                  <w:pPr>
                    <w:rPr>
                      <w:b/>
                      <w:sz w:val="18"/>
                      <w:szCs w:val="16"/>
                    </w:rPr>
                  </w:pPr>
                  <w:r w:rsidRPr="001B35FC">
                    <w:rPr>
                      <w:b/>
                      <w:sz w:val="18"/>
                      <w:szCs w:val="16"/>
                    </w:rPr>
                    <w:t>Description</w:t>
                  </w:r>
                </w:p>
              </w:tc>
              <w:tc>
                <w:tcPr>
                  <w:tcW w:w="2164" w:type="dxa"/>
                  <w:shd w:val="clear" w:color="auto" w:fill="D9D9D9" w:themeFill="background1" w:themeFillShade="D9"/>
                </w:tcPr>
                <w:p w14:paraId="01934DDD" w14:textId="77777777" w:rsidR="0092024F" w:rsidRPr="001B35FC" w:rsidRDefault="0092024F" w:rsidP="00773C6C">
                  <w:pPr>
                    <w:rPr>
                      <w:b/>
                      <w:sz w:val="18"/>
                      <w:szCs w:val="16"/>
                    </w:rPr>
                  </w:pPr>
                  <w:r w:rsidRPr="001B35FC">
                    <w:rPr>
                      <w:b/>
                      <w:sz w:val="18"/>
                      <w:szCs w:val="16"/>
                    </w:rPr>
                    <w:t>Possible/typical values</w:t>
                  </w:r>
                </w:p>
              </w:tc>
            </w:tr>
            <w:tr w:rsidR="0092024F" w14:paraId="01934DE3" w14:textId="77777777" w:rsidTr="00E4791F">
              <w:tc>
                <w:tcPr>
                  <w:tcW w:w="2467" w:type="dxa"/>
                </w:tcPr>
                <w:p w14:paraId="01934DDF" w14:textId="77777777" w:rsidR="0092024F" w:rsidRDefault="00801DA0" w:rsidP="00773C6C">
                  <w:pPr>
                    <w:rPr>
                      <w:sz w:val="18"/>
                      <w:szCs w:val="16"/>
                    </w:rPr>
                  </w:pPr>
                  <w:r>
                    <w:rPr>
                      <w:sz w:val="18"/>
                      <w:szCs w:val="16"/>
                    </w:rPr>
                    <w:t>promotionId</w:t>
                  </w:r>
                </w:p>
              </w:tc>
              <w:tc>
                <w:tcPr>
                  <w:tcW w:w="1985" w:type="dxa"/>
                </w:tcPr>
                <w:p w14:paraId="01934DE0" w14:textId="77777777" w:rsidR="0092024F" w:rsidRDefault="0092024F" w:rsidP="00773C6C">
                  <w:pPr>
                    <w:rPr>
                      <w:sz w:val="18"/>
                      <w:szCs w:val="16"/>
                    </w:rPr>
                  </w:pPr>
                  <w:r>
                    <w:rPr>
                      <w:sz w:val="18"/>
                      <w:szCs w:val="16"/>
                    </w:rPr>
                    <w:t>string</w:t>
                  </w:r>
                </w:p>
              </w:tc>
              <w:tc>
                <w:tcPr>
                  <w:tcW w:w="1662" w:type="dxa"/>
                </w:tcPr>
                <w:p w14:paraId="01934DE1" w14:textId="77777777" w:rsidR="0092024F" w:rsidRDefault="0092024F" w:rsidP="00773C6C">
                  <w:pPr>
                    <w:rPr>
                      <w:sz w:val="18"/>
                      <w:szCs w:val="16"/>
                    </w:rPr>
                  </w:pPr>
                </w:p>
              </w:tc>
              <w:tc>
                <w:tcPr>
                  <w:tcW w:w="2164" w:type="dxa"/>
                </w:tcPr>
                <w:p w14:paraId="01934DE2" w14:textId="77777777" w:rsidR="0092024F" w:rsidRDefault="0092024F" w:rsidP="00773C6C">
                  <w:pPr>
                    <w:rPr>
                      <w:sz w:val="18"/>
                      <w:szCs w:val="16"/>
                    </w:rPr>
                  </w:pPr>
                </w:p>
              </w:tc>
            </w:tr>
            <w:tr w:rsidR="0092024F" w14:paraId="01934DE8" w14:textId="77777777" w:rsidTr="00E4791F">
              <w:tc>
                <w:tcPr>
                  <w:tcW w:w="2467" w:type="dxa"/>
                </w:tcPr>
                <w:p w14:paraId="01934DE4" w14:textId="77777777" w:rsidR="0092024F" w:rsidRDefault="0092024F" w:rsidP="00773C6C">
                  <w:pPr>
                    <w:rPr>
                      <w:sz w:val="18"/>
                      <w:szCs w:val="16"/>
                    </w:rPr>
                  </w:pPr>
                  <w:r>
                    <w:rPr>
                      <w:sz w:val="18"/>
                      <w:szCs w:val="16"/>
                    </w:rPr>
                    <w:t>promotionTitle</w:t>
                  </w:r>
                </w:p>
              </w:tc>
              <w:tc>
                <w:tcPr>
                  <w:tcW w:w="1985" w:type="dxa"/>
                </w:tcPr>
                <w:p w14:paraId="01934DE5" w14:textId="77777777" w:rsidR="0092024F" w:rsidRDefault="0092024F" w:rsidP="00773C6C">
                  <w:pPr>
                    <w:rPr>
                      <w:sz w:val="18"/>
                      <w:szCs w:val="16"/>
                    </w:rPr>
                  </w:pPr>
                  <w:r>
                    <w:rPr>
                      <w:sz w:val="18"/>
                      <w:szCs w:val="16"/>
                    </w:rPr>
                    <w:t>string</w:t>
                  </w:r>
                </w:p>
              </w:tc>
              <w:tc>
                <w:tcPr>
                  <w:tcW w:w="1662" w:type="dxa"/>
                </w:tcPr>
                <w:p w14:paraId="01934DE6" w14:textId="77777777" w:rsidR="0092024F" w:rsidRDefault="0092024F" w:rsidP="00773C6C">
                  <w:pPr>
                    <w:rPr>
                      <w:sz w:val="18"/>
                      <w:szCs w:val="16"/>
                    </w:rPr>
                  </w:pPr>
                </w:p>
              </w:tc>
              <w:tc>
                <w:tcPr>
                  <w:tcW w:w="2164" w:type="dxa"/>
                </w:tcPr>
                <w:p w14:paraId="01934DE7" w14:textId="77777777" w:rsidR="0092024F" w:rsidRDefault="0092024F" w:rsidP="00773C6C">
                  <w:pPr>
                    <w:rPr>
                      <w:sz w:val="18"/>
                      <w:szCs w:val="16"/>
                    </w:rPr>
                  </w:pPr>
                </w:p>
              </w:tc>
            </w:tr>
            <w:tr w:rsidR="0092024F" w14:paraId="01934DED" w14:textId="77777777" w:rsidTr="00E4791F">
              <w:tc>
                <w:tcPr>
                  <w:tcW w:w="2467" w:type="dxa"/>
                </w:tcPr>
                <w:p w14:paraId="01934DE9" w14:textId="77777777" w:rsidR="0092024F" w:rsidRDefault="00273CFD" w:rsidP="00773C6C">
                  <w:pPr>
                    <w:rPr>
                      <w:sz w:val="18"/>
                      <w:szCs w:val="16"/>
                    </w:rPr>
                  </w:pPr>
                  <w:r>
                    <w:rPr>
                      <w:sz w:val="18"/>
                      <w:szCs w:val="16"/>
                    </w:rPr>
                    <w:t>promo</w:t>
                  </w:r>
                  <w:r w:rsidR="0092024F">
                    <w:rPr>
                      <w:sz w:val="18"/>
                      <w:szCs w:val="16"/>
                    </w:rPr>
                    <w:t xml:space="preserve">Categories </w:t>
                  </w:r>
                </w:p>
              </w:tc>
              <w:tc>
                <w:tcPr>
                  <w:tcW w:w="1985" w:type="dxa"/>
                </w:tcPr>
                <w:p w14:paraId="01934DEA" w14:textId="77777777" w:rsidR="0092024F" w:rsidRDefault="0092024F" w:rsidP="00773C6C">
                  <w:pPr>
                    <w:rPr>
                      <w:sz w:val="18"/>
                      <w:szCs w:val="16"/>
                    </w:rPr>
                  </w:pPr>
                  <w:r>
                    <w:rPr>
                      <w:sz w:val="18"/>
                      <w:szCs w:val="16"/>
                    </w:rPr>
                    <w:t>Array of &lt;String&gt;</w:t>
                  </w:r>
                </w:p>
              </w:tc>
              <w:tc>
                <w:tcPr>
                  <w:tcW w:w="1662" w:type="dxa"/>
                </w:tcPr>
                <w:p w14:paraId="01934DEB" w14:textId="77777777" w:rsidR="0092024F" w:rsidRDefault="0092024F" w:rsidP="00773C6C">
                  <w:pPr>
                    <w:rPr>
                      <w:sz w:val="18"/>
                      <w:szCs w:val="16"/>
                    </w:rPr>
                  </w:pPr>
                </w:p>
              </w:tc>
              <w:tc>
                <w:tcPr>
                  <w:tcW w:w="2164" w:type="dxa"/>
                </w:tcPr>
                <w:p w14:paraId="01934DEC" w14:textId="77777777" w:rsidR="0092024F" w:rsidRDefault="006A4FEE" w:rsidP="00773C6C">
                  <w:pPr>
                    <w:rPr>
                      <w:sz w:val="18"/>
                      <w:szCs w:val="16"/>
                    </w:rPr>
                  </w:pPr>
                  <w:r>
                    <w:rPr>
                      <w:sz w:val="18"/>
                      <w:szCs w:val="16"/>
                    </w:rPr>
                    <w:t>p</w:t>
                  </w:r>
                  <w:r w:rsidR="00D34208">
                    <w:rPr>
                      <w:sz w:val="18"/>
                      <w:szCs w:val="16"/>
                    </w:rPr>
                    <w:t xml:space="preserve">review </w:t>
                  </w:r>
                  <w:r w:rsidR="00540C16">
                    <w:rPr>
                      <w:sz w:val="18"/>
                      <w:szCs w:val="16"/>
                    </w:rPr>
                    <w:t>(?)</w:t>
                  </w:r>
                </w:p>
              </w:tc>
            </w:tr>
            <w:tr w:rsidR="0092024F" w14:paraId="01934DF2" w14:textId="77777777" w:rsidTr="00E4791F">
              <w:tc>
                <w:tcPr>
                  <w:tcW w:w="2467" w:type="dxa"/>
                </w:tcPr>
                <w:p w14:paraId="01934DEE" w14:textId="77777777" w:rsidR="0092024F" w:rsidRPr="003A08D7" w:rsidRDefault="0092024F" w:rsidP="00773C6C">
                  <w:pPr>
                    <w:rPr>
                      <w:sz w:val="18"/>
                      <w:szCs w:val="16"/>
                    </w:rPr>
                  </w:pPr>
                  <w:r w:rsidRPr="003A08D7">
                    <w:rPr>
                      <w:sz w:val="18"/>
                      <w:szCs w:val="16"/>
                    </w:rPr>
                    <w:t>collecti</w:t>
                  </w:r>
                  <w:r w:rsidR="00615DB9">
                    <w:rPr>
                      <w:sz w:val="18"/>
                      <w:szCs w:val="16"/>
                    </w:rPr>
                    <w:t>onList</w:t>
                  </w:r>
                </w:p>
              </w:tc>
              <w:tc>
                <w:tcPr>
                  <w:tcW w:w="1985" w:type="dxa"/>
                </w:tcPr>
                <w:p w14:paraId="01934DEF" w14:textId="77777777" w:rsidR="0092024F" w:rsidRPr="003A08D7" w:rsidRDefault="0092024F" w:rsidP="00773C6C">
                  <w:pPr>
                    <w:rPr>
                      <w:sz w:val="18"/>
                      <w:szCs w:val="16"/>
                    </w:rPr>
                  </w:pPr>
                  <w:r w:rsidRPr="003A08D7">
                    <w:rPr>
                      <w:sz w:val="18"/>
                      <w:szCs w:val="16"/>
                    </w:rPr>
                    <w:t>Array of&lt;</w:t>
                  </w:r>
                  <w:r w:rsidRPr="00F87883">
                    <w:rPr>
                      <w:sz w:val="18"/>
                      <w:szCs w:val="16"/>
                      <w:highlight w:val="cyan"/>
                    </w:rPr>
                    <w:t>Collection</w:t>
                  </w:r>
                  <w:r w:rsidRPr="003A08D7">
                    <w:rPr>
                      <w:sz w:val="18"/>
                      <w:szCs w:val="16"/>
                    </w:rPr>
                    <w:t>&gt;</w:t>
                  </w:r>
                </w:p>
              </w:tc>
              <w:tc>
                <w:tcPr>
                  <w:tcW w:w="1662" w:type="dxa"/>
                </w:tcPr>
                <w:p w14:paraId="01934DF0" w14:textId="77777777" w:rsidR="0092024F" w:rsidRDefault="0092024F" w:rsidP="00773C6C">
                  <w:pPr>
                    <w:rPr>
                      <w:sz w:val="18"/>
                      <w:szCs w:val="16"/>
                    </w:rPr>
                  </w:pPr>
                </w:p>
              </w:tc>
              <w:tc>
                <w:tcPr>
                  <w:tcW w:w="2164" w:type="dxa"/>
                </w:tcPr>
                <w:p w14:paraId="01934DF1" w14:textId="77777777" w:rsidR="0092024F" w:rsidRDefault="0092024F" w:rsidP="00773C6C">
                  <w:pPr>
                    <w:rPr>
                      <w:sz w:val="18"/>
                      <w:szCs w:val="16"/>
                    </w:rPr>
                  </w:pPr>
                </w:p>
              </w:tc>
            </w:tr>
            <w:tr w:rsidR="0092024F" w14:paraId="01934DF7" w14:textId="77777777" w:rsidTr="00E4791F">
              <w:tc>
                <w:tcPr>
                  <w:tcW w:w="2467" w:type="dxa"/>
                </w:tcPr>
                <w:p w14:paraId="01934DF3" w14:textId="77777777" w:rsidR="0092024F" w:rsidRDefault="00615DB9" w:rsidP="00773C6C">
                  <w:pPr>
                    <w:rPr>
                      <w:sz w:val="18"/>
                      <w:szCs w:val="16"/>
                    </w:rPr>
                  </w:pPr>
                  <w:r>
                    <w:rPr>
                      <w:sz w:val="18"/>
                      <w:szCs w:val="16"/>
                    </w:rPr>
                    <w:t>packList</w:t>
                  </w:r>
                </w:p>
              </w:tc>
              <w:tc>
                <w:tcPr>
                  <w:tcW w:w="1985" w:type="dxa"/>
                </w:tcPr>
                <w:p w14:paraId="01934DF4" w14:textId="77777777" w:rsidR="0092024F" w:rsidRDefault="0092024F" w:rsidP="006A4BA2">
                  <w:pPr>
                    <w:rPr>
                      <w:sz w:val="18"/>
                      <w:szCs w:val="16"/>
                    </w:rPr>
                  </w:pPr>
                  <w:r>
                    <w:rPr>
                      <w:sz w:val="18"/>
                      <w:szCs w:val="16"/>
                    </w:rPr>
                    <w:t>Array of &lt;</w:t>
                  </w:r>
                  <w:r w:rsidR="006A4BA2" w:rsidRPr="00F87883">
                    <w:rPr>
                      <w:sz w:val="18"/>
                      <w:szCs w:val="16"/>
                      <w:highlight w:val="cyan"/>
                    </w:rPr>
                    <w:t>P</w:t>
                  </w:r>
                  <w:r w:rsidRPr="00F87883">
                    <w:rPr>
                      <w:sz w:val="18"/>
                      <w:szCs w:val="16"/>
                      <w:highlight w:val="cyan"/>
                    </w:rPr>
                    <w:t>ack</w:t>
                  </w:r>
                  <w:r>
                    <w:rPr>
                      <w:sz w:val="18"/>
                      <w:szCs w:val="16"/>
                    </w:rPr>
                    <w:t>&gt;</w:t>
                  </w:r>
                </w:p>
              </w:tc>
              <w:tc>
                <w:tcPr>
                  <w:tcW w:w="1662" w:type="dxa"/>
                </w:tcPr>
                <w:p w14:paraId="01934DF5" w14:textId="77777777" w:rsidR="0092024F" w:rsidRDefault="0092024F" w:rsidP="00773C6C">
                  <w:pPr>
                    <w:rPr>
                      <w:sz w:val="18"/>
                      <w:szCs w:val="16"/>
                    </w:rPr>
                  </w:pPr>
                </w:p>
              </w:tc>
              <w:tc>
                <w:tcPr>
                  <w:tcW w:w="2164" w:type="dxa"/>
                </w:tcPr>
                <w:p w14:paraId="01934DF6" w14:textId="77777777" w:rsidR="0092024F" w:rsidRDefault="0092024F" w:rsidP="00773C6C">
                  <w:pPr>
                    <w:rPr>
                      <w:sz w:val="18"/>
                      <w:szCs w:val="16"/>
                    </w:rPr>
                  </w:pPr>
                </w:p>
              </w:tc>
            </w:tr>
            <w:tr w:rsidR="0092024F" w14:paraId="01934DFC" w14:textId="77777777" w:rsidTr="00E4791F">
              <w:tc>
                <w:tcPr>
                  <w:tcW w:w="2467" w:type="dxa"/>
                </w:tcPr>
                <w:p w14:paraId="01934DF8" w14:textId="77777777" w:rsidR="0092024F" w:rsidRDefault="00615DB9" w:rsidP="00773C6C">
                  <w:pPr>
                    <w:rPr>
                      <w:sz w:val="18"/>
                      <w:szCs w:val="16"/>
                    </w:rPr>
                  </w:pPr>
                  <w:r>
                    <w:rPr>
                      <w:sz w:val="18"/>
                      <w:szCs w:val="16"/>
                    </w:rPr>
                    <w:t>channelList</w:t>
                  </w:r>
                </w:p>
              </w:tc>
              <w:tc>
                <w:tcPr>
                  <w:tcW w:w="1985" w:type="dxa"/>
                </w:tcPr>
                <w:p w14:paraId="01934DF9" w14:textId="77777777" w:rsidR="0092024F" w:rsidRDefault="0092024F" w:rsidP="00773C6C">
                  <w:pPr>
                    <w:rPr>
                      <w:sz w:val="18"/>
                      <w:szCs w:val="16"/>
                    </w:rPr>
                  </w:pPr>
                  <w:r>
                    <w:rPr>
                      <w:sz w:val="18"/>
                      <w:szCs w:val="16"/>
                    </w:rPr>
                    <w:t>Array of &lt;</w:t>
                  </w:r>
                  <w:r w:rsidRPr="00F87883">
                    <w:rPr>
                      <w:sz w:val="18"/>
                      <w:szCs w:val="16"/>
                      <w:highlight w:val="cyan"/>
                    </w:rPr>
                    <w:t>Channel</w:t>
                  </w:r>
                  <w:r>
                    <w:rPr>
                      <w:sz w:val="18"/>
                      <w:szCs w:val="16"/>
                    </w:rPr>
                    <w:t>&gt;</w:t>
                  </w:r>
                </w:p>
              </w:tc>
              <w:tc>
                <w:tcPr>
                  <w:tcW w:w="1662" w:type="dxa"/>
                </w:tcPr>
                <w:p w14:paraId="01934DFA" w14:textId="77777777" w:rsidR="0092024F" w:rsidRDefault="0092024F" w:rsidP="00773C6C">
                  <w:pPr>
                    <w:rPr>
                      <w:sz w:val="18"/>
                      <w:szCs w:val="16"/>
                    </w:rPr>
                  </w:pPr>
                </w:p>
              </w:tc>
              <w:tc>
                <w:tcPr>
                  <w:tcW w:w="2164" w:type="dxa"/>
                </w:tcPr>
                <w:p w14:paraId="01934DFB" w14:textId="77777777" w:rsidR="0092024F" w:rsidRDefault="0092024F" w:rsidP="00773C6C">
                  <w:pPr>
                    <w:rPr>
                      <w:sz w:val="18"/>
                      <w:szCs w:val="16"/>
                    </w:rPr>
                  </w:pPr>
                </w:p>
              </w:tc>
            </w:tr>
          </w:tbl>
          <w:p w14:paraId="01934DFD" w14:textId="77777777" w:rsidR="0092024F" w:rsidRDefault="0092024F" w:rsidP="00773C6C">
            <w:pPr>
              <w:rPr>
                <w:sz w:val="18"/>
                <w:szCs w:val="18"/>
              </w:rPr>
            </w:pPr>
          </w:p>
          <w:p w14:paraId="01934DFE" w14:textId="77777777" w:rsidR="0086715F" w:rsidRDefault="0086715F" w:rsidP="00773C6C">
            <w:pPr>
              <w:rPr>
                <w:sz w:val="18"/>
                <w:szCs w:val="18"/>
              </w:rPr>
            </w:pPr>
          </w:p>
          <w:p w14:paraId="01934DFF" w14:textId="4259DB37" w:rsidR="0092024F" w:rsidRDefault="0092024F" w:rsidP="00773C6C">
            <w:pPr>
              <w:rPr>
                <w:sz w:val="18"/>
                <w:szCs w:val="16"/>
              </w:rPr>
            </w:pPr>
            <w:r w:rsidRPr="00F87883">
              <w:rPr>
                <w:sz w:val="18"/>
                <w:szCs w:val="16"/>
                <w:highlight w:val="cyan"/>
              </w:rPr>
              <w:t>Collection</w:t>
            </w:r>
            <w:r w:rsidR="00CC1859">
              <w:rPr>
                <w:sz w:val="18"/>
                <w:szCs w:val="16"/>
              </w:rPr>
              <w:t xml:space="preserve"> </w:t>
            </w:r>
            <w:r w:rsidR="00CD0876">
              <w:rPr>
                <w:sz w:val="18"/>
                <w:szCs w:val="16"/>
              </w:rPr>
              <w:t xml:space="preserve"> see </w:t>
            </w:r>
            <w:hyperlink w:anchor="_Collection_Model" w:history="1">
              <w:r w:rsidR="00CD0876" w:rsidRPr="00CD0876">
                <w:rPr>
                  <w:rStyle w:val="Hyperlink"/>
                  <w:sz w:val="18"/>
                  <w:szCs w:val="16"/>
                </w:rPr>
                <w:t>Collection</w:t>
              </w:r>
            </w:hyperlink>
            <w:r w:rsidR="00CD0876">
              <w:rPr>
                <w:sz w:val="18"/>
                <w:szCs w:val="16"/>
              </w:rPr>
              <w:t xml:space="preserve"> Model</w:t>
            </w:r>
          </w:p>
          <w:p w14:paraId="01934E60" w14:textId="77777777" w:rsidR="0092024F" w:rsidRDefault="0092024F" w:rsidP="00773C6C">
            <w:pPr>
              <w:rPr>
                <w:sz w:val="18"/>
                <w:szCs w:val="18"/>
              </w:rPr>
            </w:pPr>
          </w:p>
          <w:p w14:paraId="01934E61" w14:textId="77777777" w:rsidR="0086715F" w:rsidRDefault="0086715F" w:rsidP="00773C6C">
            <w:pPr>
              <w:rPr>
                <w:sz w:val="18"/>
                <w:szCs w:val="18"/>
              </w:rPr>
            </w:pPr>
          </w:p>
          <w:p w14:paraId="01934E62" w14:textId="0F79D41B" w:rsidR="0092024F" w:rsidRPr="00C3687D" w:rsidRDefault="0092024F" w:rsidP="00773C6C">
            <w:pPr>
              <w:rPr>
                <w:sz w:val="18"/>
                <w:szCs w:val="16"/>
              </w:rPr>
            </w:pPr>
            <w:r w:rsidRPr="00F87883">
              <w:rPr>
                <w:sz w:val="18"/>
                <w:szCs w:val="18"/>
                <w:highlight w:val="cyan"/>
              </w:rPr>
              <w:t>Pack</w:t>
            </w:r>
            <w:r>
              <w:rPr>
                <w:sz w:val="18"/>
                <w:szCs w:val="18"/>
              </w:rPr>
              <w:t>:</w:t>
            </w:r>
            <w:r w:rsidR="00C3687D">
              <w:rPr>
                <w:sz w:val="18"/>
                <w:szCs w:val="18"/>
              </w:rPr>
              <w:t xml:space="preserve"> </w:t>
            </w:r>
            <w:r w:rsidR="00CD0876">
              <w:rPr>
                <w:sz w:val="18"/>
                <w:szCs w:val="16"/>
              </w:rPr>
              <w:t xml:space="preserve">see </w:t>
            </w:r>
            <w:hyperlink w:anchor="_Pack_Model" w:history="1">
              <w:r w:rsidR="00CD0876" w:rsidRPr="00CD0876">
                <w:rPr>
                  <w:rStyle w:val="Hyperlink"/>
                  <w:sz w:val="18"/>
                  <w:szCs w:val="16"/>
                </w:rPr>
                <w:t>Pack</w:t>
              </w:r>
            </w:hyperlink>
            <w:r w:rsidR="00CD0876">
              <w:rPr>
                <w:sz w:val="18"/>
                <w:szCs w:val="16"/>
              </w:rPr>
              <w:t xml:space="preserve"> model</w:t>
            </w:r>
          </w:p>
          <w:p w14:paraId="01934EA5" w14:textId="77777777" w:rsidR="00C3687D" w:rsidRDefault="00C3687D" w:rsidP="00773C6C">
            <w:pPr>
              <w:rPr>
                <w:sz w:val="18"/>
                <w:szCs w:val="18"/>
              </w:rPr>
            </w:pPr>
          </w:p>
          <w:p w14:paraId="01934EA6" w14:textId="77777777" w:rsidR="00BA6D88" w:rsidRDefault="00BA6D88" w:rsidP="00773C6C">
            <w:pPr>
              <w:rPr>
                <w:sz w:val="18"/>
                <w:szCs w:val="18"/>
              </w:rPr>
            </w:pPr>
          </w:p>
          <w:p w14:paraId="01934EA7" w14:textId="0550BA09" w:rsidR="0092024F" w:rsidRDefault="0092024F" w:rsidP="00773C6C">
            <w:pPr>
              <w:rPr>
                <w:sz w:val="18"/>
                <w:szCs w:val="16"/>
              </w:rPr>
            </w:pPr>
            <w:r w:rsidRPr="00F87883">
              <w:rPr>
                <w:sz w:val="18"/>
                <w:szCs w:val="18"/>
                <w:highlight w:val="cyan"/>
              </w:rPr>
              <w:t>Channel</w:t>
            </w:r>
            <w:r>
              <w:rPr>
                <w:sz w:val="18"/>
                <w:szCs w:val="18"/>
              </w:rPr>
              <w:t>:</w:t>
            </w:r>
            <w:r w:rsidR="00BA6D88">
              <w:rPr>
                <w:sz w:val="18"/>
                <w:szCs w:val="16"/>
              </w:rPr>
              <w:t xml:space="preserve"> </w:t>
            </w:r>
            <w:r w:rsidR="00CD0876">
              <w:rPr>
                <w:sz w:val="18"/>
                <w:szCs w:val="16"/>
              </w:rPr>
              <w:t xml:space="preserve">see </w:t>
            </w:r>
            <w:hyperlink w:anchor="_Channel_Model" w:history="1">
              <w:r w:rsidR="00CD0876" w:rsidRPr="00CD0876">
                <w:rPr>
                  <w:rStyle w:val="Hyperlink"/>
                  <w:sz w:val="18"/>
                  <w:szCs w:val="16"/>
                </w:rPr>
                <w:t>Channel</w:t>
              </w:r>
            </w:hyperlink>
            <w:r w:rsidR="00CD0876">
              <w:rPr>
                <w:sz w:val="18"/>
                <w:szCs w:val="16"/>
              </w:rPr>
              <w:t xml:space="preserve"> Model</w:t>
            </w:r>
          </w:p>
          <w:p w14:paraId="01934EE4" w14:textId="77777777" w:rsidR="0092024F" w:rsidRDefault="0092024F" w:rsidP="00773C6C">
            <w:pPr>
              <w:rPr>
                <w:sz w:val="18"/>
                <w:szCs w:val="18"/>
              </w:rPr>
            </w:pPr>
          </w:p>
          <w:p w14:paraId="01934EE5" w14:textId="77777777" w:rsidR="0092024F" w:rsidRDefault="0092024F" w:rsidP="00773C6C">
            <w:pPr>
              <w:rPr>
                <w:sz w:val="18"/>
                <w:szCs w:val="18"/>
              </w:rPr>
            </w:pPr>
          </w:p>
          <w:p w14:paraId="01934EE6" w14:textId="77777777" w:rsidR="0092024F" w:rsidRDefault="0092024F" w:rsidP="00773C6C">
            <w:pPr>
              <w:rPr>
                <w:sz w:val="18"/>
                <w:szCs w:val="18"/>
              </w:rPr>
            </w:pPr>
            <w:r w:rsidRPr="00D03956">
              <w:rPr>
                <w:sz w:val="18"/>
                <w:szCs w:val="18"/>
                <w:u w:val="single"/>
              </w:rPr>
              <w:t>Example</w:t>
            </w:r>
            <w:r>
              <w:rPr>
                <w:sz w:val="18"/>
                <w:szCs w:val="18"/>
              </w:rPr>
              <w:t>:</w:t>
            </w:r>
          </w:p>
          <w:p w14:paraId="01934EE7" w14:textId="77777777" w:rsidR="0092024F" w:rsidRPr="001E43A2" w:rsidRDefault="0092024F" w:rsidP="00773C6C">
            <w:pPr>
              <w:rPr>
                <w:sz w:val="18"/>
                <w:szCs w:val="18"/>
              </w:rPr>
            </w:pPr>
            <w:r w:rsidRPr="001E43A2">
              <w:rPr>
                <w:color w:val="0070C0"/>
                <w:sz w:val="18"/>
                <w:szCs w:val="18"/>
              </w:rPr>
              <w:t>Input: /</w:t>
            </w:r>
            <w:r w:rsidR="0012617E">
              <w:rPr>
                <w:color w:val="0070C0"/>
                <w:sz w:val="18"/>
                <w:szCs w:val="18"/>
              </w:rPr>
              <w:t>tv</w:t>
            </w:r>
            <w:r w:rsidRPr="001E43A2">
              <w:rPr>
                <w:color w:val="0070C0"/>
                <w:sz w:val="18"/>
                <w:szCs w:val="18"/>
              </w:rPr>
              <w:t>/</w:t>
            </w:r>
            <w:r w:rsidR="0012617E">
              <w:rPr>
                <w:color w:val="0070C0"/>
                <w:sz w:val="18"/>
                <w:szCs w:val="18"/>
              </w:rPr>
              <w:t>reference</w:t>
            </w:r>
            <w:r w:rsidRPr="001E43A2">
              <w:rPr>
                <w:color w:val="0070C0"/>
                <w:sz w:val="18"/>
                <w:szCs w:val="18"/>
              </w:rPr>
              <w:t>/promotions?province=bc&amp;region=Vancouver</w:t>
            </w:r>
          </w:p>
          <w:p w14:paraId="01934EE8" w14:textId="77777777" w:rsidR="0092024F" w:rsidRPr="001E43A2" w:rsidRDefault="0092024F" w:rsidP="00773C6C">
            <w:pPr>
              <w:rPr>
                <w:sz w:val="18"/>
                <w:szCs w:val="18"/>
              </w:rPr>
            </w:pPr>
          </w:p>
          <w:p w14:paraId="01934EE9" w14:textId="6C7109EB" w:rsidR="0092024F" w:rsidRPr="00801DA0" w:rsidRDefault="00801DA0" w:rsidP="001A0A9E">
            <w:pPr>
              <w:rPr>
                <w:sz w:val="16"/>
                <w:szCs w:val="16"/>
              </w:rPr>
            </w:pPr>
            <w:r w:rsidRPr="00801DA0">
              <w:rPr>
                <w:rStyle w:val="sbrace"/>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"status"</w:t>
            </w:r>
            <w:r w:rsidRPr="00801DA0">
              <w:rPr>
                <w:rStyle w:val="scolon"/>
                <w:rFonts w:ascii="Consolas" w:hAnsi="Consolas" w:cs="Consolas"/>
                <w:color w:val="666666"/>
                <w:sz w:val="16"/>
                <w:szCs w:val="16"/>
              </w:rPr>
              <w:t>:</w:t>
            </w:r>
            <w:r w:rsidRPr="00801DA0">
              <w:rPr>
                <w:rStyle w:val="sbrace"/>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"statusCd"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"200"</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"statusTxt"</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"OK"</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"promotionList"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"promotionId"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"1834"</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"promotionTitle"</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"COLLECTION_CODE"</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"promoCategories "</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"preview"</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r>
            <w:r w:rsidRPr="00801DA0">
              <w:rPr>
                <w:rFonts w:ascii="Consolas" w:hAnsi="Consolas" w:cs="Consolas"/>
                <w:color w:val="555555"/>
                <w:sz w:val="16"/>
                <w:szCs w:val="16"/>
              </w:rPr>
              <w:lastRenderedPageBreak/>
              <w:t>            </w:t>
            </w:r>
            <w:r w:rsidRPr="00801DA0">
              <w:rPr>
                <w:rStyle w:val="sobjectk"/>
                <w:rFonts w:ascii="Consolas" w:hAnsi="Consolas" w:cs="Consolas"/>
                <w:b/>
                <w:bCs/>
                <w:color w:val="333333"/>
                <w:sz w:val="16"/>
                <w:szCs w:val="16"/>
              </w:rPr>
              <w:t>"collectionList"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"packList"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"packId"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"101144"</w:t>
            </w:r>
            <w:r w:rsidRPr="00801DA0">
              <w:rPr>
                <w:rStyle w:val="scomma"/>
                <w:rFonts w:ascii="Consolas" w:hAnsi="Consolas" w:cs="Consolas"/>
                <w:color w:val="666666"/>
                <w:sz w:val="16"/>
                <w:szCs w:val="16"/>
              </w:rPr>
              <w:t>,</w:t>
            </w:r>
            <w:r w:rsidR="00271EF9">
              <w:rPr>
                <w:noProof/>
                <w:lang w:eastAsia="en-CA"/>
              </w:rPr>
              <mc:AlternateContent>
                <mc:Choice Requires="wps">
                  <w:drawing>
                    <wp:anchor distT="0" distB="0" distL="114300" distR="114300" simplePos="0" relativeHeight="251663360" behindDoc="0" locked="0" layoutInCell="1" allowOverlap="1" wp14:anchorId="0DB6D344" wp14:editId="39D38CE7">
                      <wp:simplePos x="0" y="0"/>
                      <wp:positionH relativeFrom="column">
                        <wp:posOffset>-618490</wp:posOffset>
                      </wp:positionH>
                      <wp:positionV relativeFrom="paragraph">
                        <wp:posOffset>-451485</wp:posOffset>
                      </wp:positionV>
                      <wp:extent cx="5905500" cy="685800"/>
                      <wp:effectExtent l="0" t="1466850" r="0" b="1466850"/>
                      <wp:wrapNone/>
                      <wp:docPr id="2" name="Text Box 2"/>
                      <wp:cNvGraphicFramePr/>
                      <a:graphic xmlns:a="http://schemas.openxmlformats.org/drawingml/2006/main">
                        <a:graphicData uri="http://schemas.microsoft.com/office/word/2010/wordprocessingShape">
                          <wps:wsp>
                            <wps:cNvSpPr txBox="1"/>
                            <wps:spPr>
                              <a:xfrm rot="19688907">
                                <a:off x="0" y="0"/>
                                <a:ext cx="5905500" cy="685800"/>
                              </a:xfrm>
                              <a:prstGeom prst="rect">
                                <a:avLst/>
                              </a:prstGeom>
                              <a:noFill/>
                              <a:ln>
                                <a:noFill/>
                              </a:ln>
                              <a:effectLst/>
                            </wps:spPr>
                            <wps:txbx>
                              <w:txbxContent>
                                <w:p w14:paraId="7BC2819A" w14:textId="77777777" w:rsidR="009A16EA" w:rsidRPr="006B625A" w:rsidRDefault="009A16EA" w:rsidP="00271EF9">
                                  <w:pPr>
                                    <w:spacing w:after="0" w:line="240" w:lineRule="auto"/>
                                    <w:jc w:val="cente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Future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48.7pt;margin-top:-35.55pt;width:465pt;height:54pt;rotation:-2087423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" filled="f" stroked="f">
                      <v:textbox>
                        <w:txbxContent>
                          <w:p w14:paraId="7BC2819A" w14:textId="77777777" w:rsidR="009A16EA" w:rsidRPr="006B625A" w:rsidRDefault="009A16EA" w:rsidP="00271EF9">
                            <w:pPr>
                              <w:spacing w:after="0" w:line="240" w:lineRule="auto"/>
                              <w:jc w:val="cente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Future Implementation</w:t>
                            </w:r>
                          </w:p>
                        </w:txbxContent>
                      </v:textbox>
                    </v:shape>
                  </w:pict>
                </mc:Fallback>
              </mc:AlternateConten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"packNm"</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"Animal Planet"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"packCd"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"Animal Planet"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"packPriceAmt"</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4</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"priceplanCd"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"31879"</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"packTXT"</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"Animal Planet captivates viewers with amazing stories about animals and the people who connect with them."</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"displayCategoryCdList"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"1002"</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"1000"</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"purchasableInd"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true</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"channelId"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"705967"</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"channelNm"</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"Sony Movie Channel"</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"channelCd"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"HW Festival"</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"channelTxt"</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"A movie network created specifically for the Hollywood movie fan, featuring award-winning films, cult favorites, family comedies and gripping dramas."</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"purchasableInd"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null</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"tvResolutionCd"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"SD"</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"displayCategoryCdList"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"1000"</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"channelPriceAmt"</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null</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 geo</w:t>
            </w:r>
            <w:r w:rsidR="001A0A9E">
              <w:rPr>
                <w:rStyle w:val="sobjectk"/>
                <w:rFonts w:ascii="Consolas" w:hAnsi="Consolas" w:cs="Consolas"/>
                <w:b/>
                <w:bCs/>
                <w:color w:val="333333"/>
                <w:sz w:val="16"/>
                <w:szCs w:val="16"/>
              </w:rPr>
              <w:t>TargetMarket</w:t>
            </w:r>
            <w:r w:rsidRPr="00801DA0">
              <w:rPr>
                <w:rStyle w:val="sobjectk"/>
                <w:rFonts w:ascii="Consolas" w:hAnsi="Consolas" w:cs="Consolas"/>
                <w:b/>
                <w:bCs/>
                <w:color w:val="333333"/>
                <w:sz w:val="16"/>
                <w:szCs w:val="16"/>
              </w:rPr>
              <w:t>ChannelNum "</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"428"</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"alaCarteInd"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false</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"offerCdList"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"mediaroomtv-hs2"</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"channelId"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"705959"</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"channelNm"</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"AXN Movies"</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"channelCd"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"HW Storm"</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"channelTxt"</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"Delivers high octane, edge-of-your-seat movies."</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"purchasableInd"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null</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"tvResolutionCd"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"SD"</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"displayCategoryCdList"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"1000"</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"channelPriceAmt"</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null</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 geo</w:t>
            </w:r>
            <w:r w:rsidR="001A0A9E">
              <w:rPr>
                <w:rStyle w:val="sobjectk"/>
                <w:rFonts w:ascii="Consolas" w:hAnsi="Consolas" w:cs="Consolas"/>
                <w:b/>
                <w:bCs/>
                <w:color w:val="333333"/>
                <w:sz w:val="16"/>
                <w:szCs w:val="16"/>
              </w:rPr>
              <w:t>TargetMarket</w:t>
            </w:r>
            <w:r w:rsidRPr="00801DA0">
              <w:rPr>
                <w:rStyle w:val="sobjectk"/>
                <w:rFonts w:ascii="Consolas" w:hAnsi="Consolas" w:cs="Consolas"/>
                <w:b/>
                <w:bCs/>
                <w:color w:val="333333"/>
                <w:sz w:val="16"/>
                <w:szCs w:val="16"/>
              </w:rPr>
              <w:t>ChannelNum "</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"429"</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"alaCarteInd"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false</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"offerCdList"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"mediaroomtv-hs2"</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"onPromotionInd"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false</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"promotionalDiscountNum"</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0</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"offerCdList"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"mediaroomtv-hs"</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"mediaroomtv-hs2"</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"channelId"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"873004"</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"channelNm"</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"ABC Spark HD"</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"channelCd"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"ABC Spark HD"</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"channelTxt"</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"ABC Spark is a television channel featuring a unique blend of authentic and compelling entertainment -</w:t>
            </w:r>
            <w:r w:rsidRPr="00801DA0">
              <w:rPr>
                <w:rStyle w:val="sobjectv"/>
                <w:rFonts w:ascii="Consolas" w:hAnsi="Consolas" w:cs="Consolas"/>
                <w:color w:val="555555"/>
                <w:sz w:val="16"/>
                <w:szCs w:val="16"/>
              </w:rPr>
              <w:lastRenderedPageBreak/>
              <w:t> with diverse stories and relationships that are passionate, honest and real - all told with optimism, humour and heart. ABC Spark. Life just got brighter."</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"alaCarteInd"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false</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"purchasableInd"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null</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"tvResolutionCd"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"HD"</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"displayCategories"</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r>
            <w:r w:rsidR="00271EF9">
              <w:rPr>
                <w:noProof/>
                <w:lang w:eastAsia="en-CA"/>
              </w:rPr>
              <mc:AlternateContent>
                <mc:Choice Requires="wps">
                  <w:drawing>
                    <wp:anchor distT="0" distB="0" distL="114300" distR="114300" simplePos="0" relativeHeight="251665408" behindDoc="0" locked="0" layoutInCell="1" allowOverlap="1" wp14:anchorId="3854434B" wp14:editId="13A6536A">
                      <wp:simplePos x="0" y="0"/>
                      <wp:positionH relativeFrom="column">
                        <wp:posOffset>-466090</wp:posOffset>
                      </wp:positionH>
                      <wp:positionV relativeFrom="paragraph">
                        <wp:posOffset>3086735</wp:posOffset>
                      </wp:positionV>
                      <wp:extent cx="5905500" cy="685800"/>
                      <wp:effectExtent l="0" t="1466850" r="0" b="1466850"/>
                      <wp:wrapNone/>
                      <wp:docPr id="3" name="Text Box 3"/>
                      <wp:cNvGraphicFramePr/>
                      <a:graphic xmlns:a="http://schemas.openxmlformats.org/drawingml/2006/main">
                        <a:graphicData uri="http://schemas.microsoft.com/office/word/2010/wordprocessingShape">
                          <wps:wsp>
                            <wps:cNvSpPr txBox="1"/>
                            <wps:spPr>
                              <a:xfrm rot="19688907">
                                <a:off x="0" y="0"/>
                                <a:ext cx="5905500" cy="685800"/>
                              </a:xfrm>
                              <a:prstGeom prst="rect">
                                <a:avLst/>
                              </a:prstGeom>
                              <a:noFill/>
                              <a:ln>
                                <a:noFill/>
                              </a:ln>
                              <a:effectLst/>
                            </wps:spPr>
                            <wps:txbx>
                              <w:txbxContent>
                                <w:p w14:paraId="66D01829" w14:textId="77777777" w:rsidR="009A16EA" w:rsidRPr="006B625A" w:rsidRDefault="009A16EA" w:rsidP="00271EF9">
                                  <w:pPr>
                                    <w:spacing w:after="0" w:line="240" w:lineRule="auto"/>
                                    <w:jc w:val="cente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Future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36.7pt;margin-top:243.05pt;width:465pt;height:54pt;rotation:-208742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" filled="f" stroked="f">
                      <v:textbox>
                        <w:txbxContent>
                          <w:p w14:paraId="66D01829" w14:textId="77777777" w:rsidR="009A16EA" w:rsidRPr="006B625A" w:rsidRDefault="009A16EA" w:rsidP="00271EF9">
                            <w:pPr>
                              <w:spacing w:after="0" w:line="240" w:lineRule="auto"/>
                              <w:jc w:val="cente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Future Implementation</w:t>
                            </w:r>
                          </w:p>
                        </w:txbxContent>
                      </v:textbox>
                    </v:shape>
                  </w:pict>
                </mc:Fallback>
              </mc:AlternateConten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"channelPriceAmt"</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null</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"geoTargetMarketChannelNum"</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"327"</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"offerCdList"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"MediaroomTV-HS"</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"MediaroomTV-HS 2.0"</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"channelId"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"101381"</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"channelNm"</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"ABC Boston HD"</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"channelCd"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"ABCEHD"</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"channelTxt"</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"ABC is a popular choice for entertainment, with soaps, game shows, prime-time dramas and movies. Good Morning America and 20/20 are among the most-watched information programs. All of the ABC programming on the Toronto (Boston) Time Zone."</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"alaCarteInd"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false</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"purchasableInd"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null</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"tvResolutionCd"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"HD"</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"displayCategories"</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"1000"</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"channelPriceAmt"</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null</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"geoTargetMarketChannelNum"</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"250"</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"offerCdList"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"HELLO"</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"MediaroomTV-HS 2.0"</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"promotionId"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"1826"</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"promotionTitle"</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"Free Preview BBC Kids"</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"promoCategories"</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"preview"</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"collectionList"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"packList"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"channelId"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"101146"</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"channelNm"</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"BBC Kids"</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"channelCd"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"BBCK"</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"channelTxt"</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"BBC Kids is Canada's destination for 100% commercial-free fun for kids from their twos to teens. With programming that's 'As Original as Kids Are', BBC Kids features a wildly entertaining mix of premium-quality shows from the UK and around the world."</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"alaCarteInd"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true</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"purchasableInd"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true</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"tvResolutionCd"</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"SD"</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"displayCategories"</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00271EF9">
              <w:rPr>
                <w:noProof/>
                <w:lang w:eastAsia="en-CA"/>
              </w:rPr>
              <mc:AlternateContent>
                <mc:Choice Requires="wps">
                  <w:drawing>
                    <wp:anchor distT="0" distB="0" distL="114300" distR="114300" simplePos="0" relativeHeight="251667456" behindDoc="0" locked="0" layoutInCell="1" allowOverlap="1" wp14:anchorId="4796692B" wp14:editId="704D6691">
                      <wp:simplePos x="0" y="0"/>
                      <wp:positionH relativeFrom="column">
                        <wp:posOffset>-313690</wp:posOffset>
                      </wp:positionH>
                      <wp:positionV relativeFrom="paragraph">
                        <wp:posOffset>3239135</wp:posOffset>
                      </wp:positionV>
                      <wp:extent cx="5905500" cy="685800"/>
                      <wp:effectExtent l="0" t="1466850" r="0" b="1466850"/>
                      <wp:wrapNone/>
                      <wp:docPr id="4" name="Text Box 4"/>
                      <wp:cNvGraphicFramePr/>
                      <a:graphic xmlns:a="http://schemas.openxmlformats.org/drawingml/2006/main">
                        <a:graphicData uri="http://schemas.microsoft.com/office/word/2010/wordprocessingShape">
                          <wps:wsp>
                            <wps:cNvSpPr txBox="1"/>
                            <wps:spPr>
                              <a:xfrm rot="19688907">
                                <a:off x="0" y="0"/>
                                <a:ext cx="5905500" cy="685800"/>
                              </a:xfrm>
                              <a:prstGeom prst="rect">
                                <a:avLst/>
                              </a:prstGeom>
                              <a:noFill/>
                              <a:ln>
                                <a:noFill/>
                              </a:ln>
                              <a:effectLst/>
                            </wps:spPr>
                            <wps:txbx>
                              <w:txbxContent>
                                <w:p w14:paraId="6EDAC1B4" w14:textId="77777777" w:rsidR="009A16EA" w:rsidRPr="006B625A" w:rsidRDefault="009A16EA" w:rsidP="00271EF9">
                                  <w:pPr>
                                    <w:spacing w:after="0" w:line="240" w:lineRule="auto"/>
                                    <w:jc w:val="cente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Future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4.7pt;margin-top:255.05pt;width:465pt;height:54pt;rotation:-208742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" filled="f" stroked="f">
                      <v:textbox>
                        <w:txbxContent>
                          <w:p w14:paraId="6EDAC1B4" w14:textId="77777777" w:rsidR="009A16EA" w:rsidRPr="006B625A" w:rsidRDefault="009A16EA" w:rsidP="00271EF9">
                            <w:pPr>
                              <w:spacing w:after="0" w:line="240" w:lineRule="auto"/>
                              <w:jc w:val="cente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Future Implementation</w:t>
                            </w:r>
                          </w:p>
                        </w:txbxContent>
                      </v:textbox>
                    </v:shape>
                  </w:pict>
                </mc:Fallback>
              </mc:AlternateConten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"1002"</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"1000"</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"channelPriceAmt"</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4</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"geoTargetMarketChannelNum"</w:t>
            </w:r>
            <w:r w:rsidRPr="00801DA0">
              <w:rPr>
                <w:rStyle w:val="scolon"/>
                <w:rFonts w:ascii="Consolas" w:hAnsi="Consolas" w:cs="Consolas"/>
                <w:color w:val="666666"/>
                <w:sz w:val="16"/>
                <w:szCs w:val="16"/>
              </w:rPr>
              <w:t>:</w:t>
            </w:r>
            <w:r w:rsidRPr="00801DA0">
              <w:rPr>
                <w:rStyle w:val="sobjectv"/>
                <w:rFonts w:ascii="Consolas" w:hAnsi="Consolas" w:cs="Consolas"/>
                <w:color w:val="555555"/>
                <w:sz w:val="16"/>
                <w:szCs w:val="16"/>
              </w:rPr>
              <w:t>"631"</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t>                    </w:t>
            </w:r>
            <w:r w:rsidRPr="00801DA0">
              <w:rPr>
                <w:rStyle w:val="sobjectk"/>
                <w:rFonts w:ascii="Consolas" w:hAnsi="Consolas" w:cs="Consolas"/>
                <w:b/>
                <w:bCs/>
                <w:color w:val="333333"/>
                <w:sz w:val="16"/>
                <w:szCs w:val="16"/>
              </w:rPr>
              <w:t>"offerCdList"</w:t>
            </w:r>
            <w:r w:rsidRPr="00801DA0">
              <w:rPr>
                <w:rStyle w:val="scolon"/>
                <w:rFonts w:ascii="Consolas" w:hAnsi="Consolas" w:cs="Consolas"/>
                <w:color w:val="666666"/>
                <w:sz w:val="16"/>
                <w:szCs w:val="16"/>
              </w:rPr>
              <w:t>:</w:t>
            </w:r>
            <w:r w:rsidRPr="00801DA0">
              <w:rPr>
                <w:rStyle w:val="sbracket"/>
                <w:rFonts w:ascii="Consolas" w:hAnsi="Consolas" w:cs="Consolas"/>
                <w:color w:val="666666"/>
                <w:sz w:val="16"/>
                <w:szCs w:val="16"/>
              </w:rPr>
              <w:t>[</w:t>
            </w:r>
            <w:r w:rsidRPr="00801DA0">
              <w:rPr>
                <w:rStyle w:val="apple-converted-space"/>
                <w:rFonts w:ascii="Consolas" w:hAnsi="Consolas" w:cs="Consolas"/>
                <w:color w:val="666666"/>
                <w:sz w:val="16"/>
                <w:szCs w:val="16"/>
              </w:rPr>
              <w:t>  </w:t>
            </w:r>
            <w:r w:rsidRPr="00801DA0">
              <w:rPr>
                <w:rFonts w:ascii="Consolas" w:hAnsi="Consolas" w:cs="Consolas"/>
                <w:color w:val="555555"/>
                <w:sz w:val="16"/>
                <w:szCs w:val="16"/>
              </w:rPr>
              <w:br/>
              <w:t>                        </w:t>
            </w:r>
            <w:r w:rsidRPr="00801DA0">
              <w:rPr>
                <w:rStyle w:val="sarrayv"/>
                <w:rFonts w:ascii="Consolas" w:hAnsi="Consolas" w:cs="Consolas"/>
                <w:color w:val="555555"/>
                <w:sz w:val="16"/>
                <w:szCs w:val="16"/>
              </w:rPr>
              <w:t>"MediaroomTV-HS"</w:t>
            </w:r>
            <w:r w:rsidRPr="00801DA0">
              <w:rPr>
                <w:rStyle w:val="scomma"/>
                <w:rFonts w:ascii="Consolas" w:hAnsi="Consolas" w:cs="Consolas"/>
                <w:color w:val="666666"/>
                <w:sz w:val="16"/>
                <w:szCs w:val="16"/>
              </w:rPr>
              <w:t>,</w:t>
            </w:r>
            <w:r w:rsidRPr="00801DA0">
              <w:rPr>
                <w:rFonts w:ascii="Consolas" w:hAnsi="Consolas" w:cs="Consolas"/>
                <w:color w:val="555555"/>
                <w:sz w:val="16"/>
                <w:szCs w:val="16"/>
              </w:rPr>
              <w:br/>
            </w:r>
            <w:r w:rsidRPr="00801DA0">
              <w:rPr>
                <w:rFonts w:ascii="Consolas" w:hAnsi="Consolas" w:cs="Consolas"/>
                <w:color w:val="555555"/>
                <w:sz w:val="16"/>
                <w:szCs w:val="16"/>
              </w:rPr>
              <w:lastRenderedPageBreak/>
              <w:t>                        </w:t>
            </w:r>
            <w:r w:rsidRPr="00801DA0">
              <w:rPr>
                <w:rStyle w:val="sarrayv"/>
                <w:rFonts w:ascii="Consolas" w:hAnsi="Consolas" w:cs="Consolas"/>
                <w:color w:val="555555"/>
                <w:sz w:val="16"/>
                <w:szCs w:val="16"/>
              </w:rPr>
              <w:t>"MediaroomTV-HS 2.0"</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e"/>
                <w:rFonts w:ascii="Consolas" w:hAnsi="Consolas" w:cs="Consolas"/>
                <w:color w:val="666666"/>
                <w:sz w:val="16"/>
                <w:szCs w:val="16"/>
              </w:rPr>
              <w:t>}</w:t>
            </w:r>
            <w:r w:rsidRPr="00801DA0">
              <w:rPr>
                <w:rFonts w:ascii="Consolas" w:hAnsi="Consolas" w:cs="Consolas"/>
                <w:color w:val="555555"/>
                <w:sz w:val="16"/>
                <w:szCs w:val="16"/>
              </w:rPr>
              <w:br/>
              <w:t>    </w:t>
            </w:r>
            <w:r w:rsidRPr="00801DA0">
              <w:rPr>
                <w:rStyle w:val="sbracket"/>
                <w:rFonts w:ascii="Consolas" w:hAnsi="Consolas" w:cs="Consolas"/>
                <w:color w:val="666666"/>
                <w:sz w:val="16"/>
                <w:szCs w:val="16"/>
              </w:rPr>
              <w:t>]</w:t>
            </w:r>
            <w:r w:rsidRPr="00801DA0">
              <w:rPr>
                <w:rFonts w:ascii="Consolas" w:hAnsi="Consolas" w:cs="Consolas"/>
                <w:color w:val="555555"/>
                <w:sz w:val="16"/>
                <w:szCs w:val="16"/>
              </w:rPr>
              <w:br/>
            </w:r>
            <w:r w:rsidRPr="00801DA0">
              <w:rPr>
                <w:rStyle w:val="sbrace"/>
                <w:rFonts w:ascii="Consolas" w:hAnsi="Consolas" w:cs="Consolas"/>
                <w:color w:val="666666"/>
                <w:sz w:val="16"/>
                <w:szCs w:val="16"/>
              </w:rPr>
              <w:t>}</w:t>
            </w:r>
          </w:p>
        </w:tc>
      </w:tr>
    </w:tbl>
    <w:p w14:paraId="01934EEB" w14:textId="77777777" w:rsidR="0092024F" w:rsidRDefault="0092024F" w:rsidP="0092024F"/>
    <w:p w14:paraId="01934EEC" w14:textId="77777777" w:rsidR="0092024F" w:rsidRDefault="0092024F" w:rsidP="0092024F"/>
    <w:p w14:paraId="01934EED" w14:textId="6930511C" w:rsidR="0024280A" w:rsidRPr="00680D62" w:rsidRDefault="0024280A" w:rsidP="0024280A">
      <w:pPr>
        <w:pStyle w:val="Heading2"/>
        <w:rPr>
          <w:rFonts w:cstheme="minorHAnsi"/>
          <w:strike/>
        </w:rPr>
      </w:pPr>
      <w:bookmarkStart w:id="100" w:name="_Toc437935991"/>
      <w:r w:rsidRPr="00680D62">
        <w:rPr>
          <w:rFonts w:cstheme="minorHAnsi"/>
          <w:strike/>
        </w:rPr>
        <w:t xml:space="preserve">notifications </w:t>
      </w:r>
      <w:r w:rsidRPr="00680D62">
        <w:rPr>
          <w:strike/>
        </w:rPr>
        <w:t>(GET)</w:t>
      </w:r>
      <w:bookmarkEnd w:id="100"/>
      <w:r w:rsidR="00F0549A" w:rsidRPr="00680D62">
        <w:rPr>
          <w:strike/>
        </w:rPr>
        <w:t xml:space="preserve"> </w:t>
      </w:r>
    </w:p>
    <w:tbl>
      <w:tblPr>
        <w:tblStyle w:val="TableGrid"/>
        <w:tblW w:w="0" w:type="auto"/>
        <w:tblLayout w:type="fixed"/>
        <w:tblLook w:val="04A0" w:firstRow="1" w:lastRow="0" w:firstColumn="1" w:lastColumn="0" w:noHBand="0" w:noVBand="1"/>
      </w:tblPr>
      <w:tblGrid>
        <w:gridCol w:w="1101"/>
        <w:gridCol w:w="8475"/>
      </w:tblGrid>
      <w:tr w:rsidR="0024280A" w14:paraId="01934EF0" w14:textId="77777777" w:rsidTr="003B3AC2">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934EEE" w14:textId="77777777" w:rsidR="0024280A" w:rsidRDefault="0024280A" w:rsidP="003B3AC2">
            <w:pPr>
              <w:rPr>
                <w:b/>
                <w:szCs w:val="16"/>
              </w:rPr>
            </w:pPr>
            <w:r>
              <w:rPr>
                <w:b/>
                <w:szCs w:val="16"/>
              </w:rPr>
              <w:t>OPERATION</w:t>
            </w:r>
          </w:p>
          <w:p w14:paraId="01934EEF" w14:textId="698528B8" w:rsidR="0024280A" w:rsidRDefault="0024280A" w:rsidP="003B3AC2">
            <w:pPr>
              <w:rPr>
                <w:rFonts w:cstheme="minorHAnsi"/>
                <w:color w:val="1F497D"/>
              </w:rPr>
            </w:pPr>
            <w:r>
              <w:rPr>
                <w:rFonts w:cstheme="minorHAnsi"/>
              </w:rPr>
              <w:t>tv/reference</w:t>
            </w:r>
            <w:r w:rsidRPr="00F12752">
              <w:rPr>
                <w:rFonts w:cstheme="minorHAnsi"/>
              </w:rPr>
              <w:t xml:space="preserve"> /notifications</w:t>
            </w:r>
          </w:p>
        </w:tc>
      </w:tr>
      <w:tr w:rsidR="0024280A" w14:paraId="01934EF3" w14:textId="77777777" w:rsidTr="003B3AC2">
        <w:tc>
          <w:tcPr>
            <w:tcW w:w="1101" w:type="dxa"/>
            <w:tcBorders>
              <w:top w:val="single" w:sz="4" w:space="0" w:color="auto"/>
              <w:left w:val="single" w:sz="4" w:space="0" w:color="auto"/>
              <w:bottom w:val="single" w:sz="4" w:space="0" w:color="auto"/>
              <w:right w:val="single" w:sz="4" w:space="0" w:color="auto"/>
            </w:tcBorders>
            <w:hideMark/>
          </w:tcPr>
          <w:p w14:paraId="01934EF1" w14:textId="77777777" w:rsidR="0024280A" w:rsidRDefault="0024280A" w:rsidP="003B3AC2">
            <w:pPr>
              <w:rPr>
                <w:b/>
                <w:sz w:val="18"/>
                <w:szCs w:val="16"/>
              </w:rPr>
            </w:pPr>
            <w:r>
              <w:rPr>
                <w:b/>
                <w:sz w:val="18"/>
                <w:szCs w:val="16"/>
              </w:rPr>
              <w:t>Method</w:t>
            </w:r>
          </w:p>
        </w:tc>
        <w:tc>
          <w:tcPr>
            <w:tcW w:w="8475" w:type="dxa"/>
            <w:tcBorders>
              <w:top w:val="single" w:sz="4" w:space="0" w:color="auto"/>
              <w:left w:val="single" w:sz="4" w:space="0" w:color="auto"/>
              <w:bottom w:val="single" w:sz="4" w:space="0" w:color="auto"/>
              <w:right w:val="single" w:sz="4" w:space="0" w:color="auto"/>
            </w:tcBorders>
            <w:hideMark/>
          </w:tcPr>
          <w:p w14:paraId="01934EF2" w14:textId="77777777" w:rsidR="0024280A" w:rsidRDefault="0024280A" w:rsidP="003B3AC2">
            <w:pPr>
              <w:rPr>
                <w:sz w:val="18"/>
                <w:szCs w:val="16"/>
              </w:rPr>
            </w:pPr>
            <w:r>
              <w:rPr>
                <w:sz w:val="18"/>
                <w:szCs w:val="16"/>
              </w:rPr>
              <w:t>Get</w:t>
            </w:r>
          </w:p>
        </w:tc>
      </w:tr>
      <w:tr w:rsidR="0024280A" w14:paraId="01934EF6" w14:textId="77777777" w:rsidTr="003B3AC2">
        <w:tc>
          <w:tcPr>
            <w:tcW w:w="1101" w:type="dxa"/>
            <w:tcBorders>
              <w:top w:val="single" w:sz="4" w:space="0" w:color="auto"/>
              <w:left w:val="single" w:sz="4" w:space="0" w:color="auto"/>
              <w:bottom w:val="single" w:sz="4" w:space="0" w:color="auto"/>
              <w:right w:val="single" w:sz="4" w:space="0" w:color="auto"/>
            </w:tcBorders>
            <w:hideMark/>
          </w:tcPr>
          <w:p w14:paraId="01934EF4" w14:textId="77777777" w:rsidR="0024280A" w:rsidRDefault="0024280A" w:rsidP="003B3AC2">
            <w:pPr>
              <w:rPr>
                <w:b/>
                <w:sz w:val="18"/>
                <w:szCs w:val="16"/>
              </w:rPr>
            </w:pPr>
            <w:r>
              <w:rPr>
                <w:b/>
                <w:sz w:val="18"/>
                <w:szCs w:val="16"/>
              </w:rPr>
              <w:t>Description</w:t>
            </w:r>
          </w:p>
        </w:tc>
        <w:tc>
          <w:tcPr>
            <w:tcW w:w="8475" w:type="dxa"/>
            <w:tcBorders>
              <w:top w:val="single" w:sz="4" w:space="0" w:color="auto"/>
              <w:left w:val="single" w:sz="4" w:space="0" w:color="auto"/>
              <w:bottom w:val="single" w:sz="4" w:space="0" w:color="auto"/>
              <w:right w:val="single" w:sz="4" w:space="0" w:color="auto"/>
            </w:tcBorders>
            <w:hideMark/>
          </w:tcPr>
          <w:p w14:paraId="01934EF5" w14:textId="77777777" w:rsidR="0024280A" w:rsidRPr="007B1BBE" w:rsidRDefault="0024280A" w:rsidP="003B3AC2">
            <w:pPr>
              <w:rPr>
                <w:sz w:val="18"/>
                <w:szCs w:val="16"/>
              </w:rPr>
            </w:pPr>
            <w:r>
              <w:rPr>
                <w:sz w:val="18"/>
                <w:szCs w:val="16"/>
              </w:rPr>
              <w:t>Provide</w:t>
            </w:r>
            <w:r w:rsidRPr="007B1BBE">
              <w:rPr>
                <w:sz w:val="18"/>
                <w:szCs w:val="16"/>
              </w:rPr>
              <w:t xml:space="preserve"> Telus TV </w:t>
            </w:r>
            <w:r>
              <w:rPr>
                <w:sz w:val="18"/>
                <w:szCs w:val="16"/>
              </w:rPr>
              <w:t xml:space="preserve">general </w:t>
            </w:r>
            <w:r w:rsidRPr="007B1BBE">
              <w:rPr>
                <w:sz w:val="18"/>
                <w:szCs w:val="16"/>
              </w:rPr>
              <w:t>notifications (for all customers).</w:t>
            </w:r>
          </w:p>
        </w:tc>
      </w:tr>
      <w:tr w:rsidR="0024280A" w14:paraId="01934EFA" w14:textId="77777777" w:rsidTr="003B3AC2">
        <w:tc>
          <w:tcPr>
            <w:tcW w:w="1101" w:type="dxa"/>
            <w:tcBorders>
              <w:top w:val="single" w:sz="4" w:space="0" w:color="auto"/>
              <w:left w:val="single" w:sz="4" w:space="0" w:color="auto"/>
              <w:bottom w:val="single" w:sz="4" w:space="0" w:color="auto"/>
              <w:right w:val="single" w:sz="4" w:space="0" w:color="auto"/>
            </w:tcBorders>
            <w:hideMark/>
          </w:tcPr>
          <w:p w14:paraId="01934EF7" w14:textId="77777777" w:rsidR="0024280A" w:rsidRDefault="0024280A" w:rsidP="003B3AC2">
            <w:pPr>
              <w:rPr>
                <w:b/>
                <w:sz w:val="18"/>
                <w:szCs w:val="16"/>
              </w:rPr>
            </w:pPr>
            <w:r>
              <w:rPr>
                <w:b/>
                <w:sz w:val="18"/>
                <w:szCs w:val="16"/>
              </w:rPr>
              <w:t>Input</w:t>
            </w:r>
          </w:p>
        </w:tc>
        <w:tc>
          <w:tcPr>
            <w:tcW w:w="8475" w:type="dxa"/>
            <w:tcBorders>
              <w:top w:val="single" w:sz="4" w:space="0" w:color="auto"/>
              <w:left w:val="single" w:sz="4" w:space="0" w:color="auto"/>
              <w:bottom w:val="single" w:sz="4" w:space="0" w:color="auto"/>
              <w:right w:val="single" w:sz="4" w:space="0" w:color="auto"/>
            </w:tcBorders>
          </w:tcPr>
          <w:p w14:paraId="01934EF8" w14:textId="77777777" w:rsidR="0024280A" w:rsidRDefault="0024280A" w:rsidP="003B3AC2">
            <w:pPr>
              <w:rPr>
                <w:sz w:val="18"/>
                <w:szCs w:val="16"/>
              </w:rPr>
            </w:pPr>
            <w:r>
              <w:rPr>
                <w:sz w:val="18"/>
                <w:szCs w:val="16"/>
              </w:rPr>
              <w:t>n/a</w:t>
            </w:r>
          </w:p>
          <w:p w14:paraId="01934EF9" w14:textId="77777777" w:rsidR="0024280A" w:rsidRDefault="0024280A" w:rsidP="003B3AC2">
            <w:pPr>
              <w:rPr>
                <w:sz w:val="18"/>
                <w:szCs w:val="16"/>
              </w:rPr>
            </w:pPr>
          </w:p>
        </w:tc>
      </w:tr>
      <w:tr w:rsidR="0024280A" w14:paraId="01934F16" w14:textId="77777777" w:rsidTr="003B3AC2">
        <w:tc>
          <w:tcPr>
            <w:tcW w:w="1101" w:type="dxa"/>
            <w:tcBorders>
              <w:top w:val="single" w:sz="4" w:space="0" w:color="auto"/>
              <w:left w:val="single" w:sz="4" w:space="0" w:color="auto"/>
              <w:bottom w:val="single" w:sz="4" w:space="0" w:color="auto"/>
              <w:right w:val="single" w:sz="4" w:space="0" w:color="auto"/>
            </w:tcBorders>
            <w:hideMark/>
          </w:tcPr>
          <w:p w14:paraId="01934EFB" w14:textId="77777777" w:rsidR="0024280A" w:rsidRDefault="0024280A" w:rsidP="003B3AC2">
            <w:pPr>
              <w:rPr>
                <w:b/>
                <w:sz w:val="18"/>
                <w:szCs w:val="16"/>
              </w:rPr>
            </w:pPr>
            <w:r>
              <w:rPr>
                <w:b/>
                <w:sz w:val="18"/>
                <w:szCs w:val="16"/>
              </w:rPr>
              <w:t>Status Codes</w:t>
            </w:r>
          </w:p>
        </w:tc>
        <w:tc>
          <w:tcPr>
            <w:tcW w:w="8475" w:type="dxa"/>
            <w:tcBorders>
              <w:top w:val="single" w:sz="4" w:space="0" w:color="auto"/>
              <w:left w:val="single" w:sz="4" w:space="0" w:color="auto"/>
              <w:bottom w:val="single" w:sz="4" w:space="0" w:color="auto"/>
              <w:right w:val="single" w:sz="4" w:space="0" w:color="auto"/>
            </w:tcBorders>
          </w:tcPr>
          <w:p w14:paraId="01934EFC" w14:textId="77777777" w:rsidR="0024280A" w:rsidRDefault="0024280A" w:rsidP="003B3AC2">
            <w:pPr>
              <w:rPr>
                <w:sz w:val="18"/>
                <w:szCs w:val="16"/>
              </w:rPr>
            </w:pPr>
          </w:p>
          <w:tbl>
            <w:tblPr>
              <w:tblStyle w:val="TableGrid"/>
              <w:tblW w:w="0" w:type="auto"/>
              <w:tblLayout w:type="fixed"/>
              <w:tblLook w:val="04A0" w:firstRow="1" w:lastRow="0" w:firstColumn="1" w:lastColumn="0" w:noHBand="0" w:noVBand="1"/>
            </w:tblPr>
            <w:tblGrid>
              <w:gridCol w:w="620"/>
              <w:gridCol w:w="657"/>
              <w:gridCol w:w="1615"/>
              <w:gridCol w:w="1276"/>
              <w:gridCol w:w="1276"/>
              <w:gridCol w:w="2834"/>
            </w:tblGrid>
            <w:tr w:rsidR="0024280A" w:rsidRPr="001963A0" w14:paraId="01934F05" w14:textId="77777777" w:rsidTr="003B3AC2">
              <w:tc>
                <w:tcPr>
                  <w:tcW w:w="620" w:type="dxa"/>
                  <w:shd w:val="clear" w:color="auto" w:fill="D9D9D9" w:themeFill="background1" w:themeFillShade="D9"/>
                </w:tcPr>
                <w:p w14:paraId="01934EFD" w14:textId="77777777" w:rsidR="0024280A" w:rsidRPr="001963A0" w:rsidRDefault="0024280A" w:rsidP="003B3AC2">
                  <w:pPr>
                    <w:rPr>
                      <w:b/>
                      <w:sz w:val="16"/>
                      <w:szCs w:val="16"/>
                    </w:rPr>
                  </w:pPr>
                  <w:r w:rsidRPr="001963A0">
                    <w:rPr>
                      <w:b/>
                      <w:sz w:val="16"/>
                      <w:szCs w:val="16"/>
                    </w:rPr>
                    <w:t>status</w:t>
                  </w:r>
                </w:p>
                <w:p w14:paraId="01934EFE" w14:textId="77777777" w:rsidR="0024280A" w:rsidRPr="001963A0" w:rsidRDefault="0024280A" w:rsidP="003B3AC2">
                  <w:pPr>
                    <w:rPr>
                      <w:b/>
                      <w:sz w:val="16"/>
                      <w:szCs w:val="16"/>
                    </w:rPr>
                  </w:pPr>
                  <w:r w:rsidRPr="001963A0">
                    <w:rPr>
                      <w:b/>
                      <w:sz w:val="16"/>
                      <w:szCs w:val="16"/>
                    </w:rPr>
                    <w:t>Cd</w:t>
                  </w:r>
                </w:p>
              </w:tc>
              <w:tc>
                <w:tcPr>
                  <w:tcW w:w="657" w:type="dxa"/>
                  <w:shd w:val="clear" w:color="auto" w:fill="D9D9D9" w:themeFill="background1" w:themeFillShade="D9"/>
                </w:tcPr>
                <w:p w14:paraId="01934EFF" w14:textId="77777777" w:rsidR="0024280A" w:rsidRPr="001963A0" w:rsidRDefault="0024280A" w:rsidP="003B3AC2">
                  <w:pPr>
                    <w:rPr>
                      <w:b/>
                      <w:sz w:val="16"/>
                      <w:szCs w:val="16"/>
                    </w:rPr>
                  </w:pPr>
                  <w:r w:rsidRPr="001963A0">
                    <w:rPr>
                      <w:b/>
                      <w:sz w:val="16"/>
                      <w:szCs w:val="16"/>
                    </w:rPr>
                    <w:t>status</w:t>
                  </w:r>
                </w:p>
                <w:p w14:paraId="01934F00" w14:textId="77777777" w:rsidR="0024280A" w:rsidRPr="001963A0" w:rsidRDefault="0024280A" w:rsidP="003B3AC2">
                  <w:pPr>
                    <w:rPr>
                      <w:b/>
                      <w:sz w:val="16"/>
                      <w:szCs w:val="16"/>
                    </w:rPr>
                  </w:pPr>
                  <w:r w:rsidRPr="001963A0">
                    <w:rPr>
                      <w:b/>
                      <w:sz w:val="16"/>
                      <w:szCs w:val="16"/>
                    </w:rPr>
                    <w:t>SubCd</w:t>
                  </w:r>
                </w:p>
              </w:tc>
              <w:tc>
                <w:tcPr>
                  <w:tcW w:w="1615" w:type="dxa"/>
                  <w:shd w:val="clear" w:color="auto" w:fill="D9D9D9" w:themeFill="background1" w:themeFillShade="D9"/>
                </w:tcPr>
                <w:p w14:paraId="01934F01" w14:textId="77777777" w:rsidR="0024280A" w:rsidRPr="001963A0" w:rsidRDefault="0024280A" w:rsidP="003B3AC2">
                  <w:pPr>
                    <w:rPr>
                      <w:b/>
                      <w:sz w:val="16"/>
                      <w:szCs w:val="16"/>
                    </w:rPr>
                  </w:pPr>
                  <w:r w:rsidRPr="001963A0">
                    <w:rPr>
                      <w:b/>
                      <w:sz w:val="16"/>
                      <w:szCs w:val="16"/>
                    </w:rPr>
                    <w:t>statusTxt</w:t>
                  </w:r>
                </w:p>
              </w:tc>
              <w:tc>
                <w:tcPr>
                  <w:tcW w:w="1276" w:type="dxa"/>
                  <w:shd w:val="clear" w:color="auto" w:fill="D9D9D9" w:themeFill="background1" w:themeFillShade="D9"/>
                </w:tcPr>
                <w:p w14:paraId="01934F02" w14:textId="77777777" w:rsidR="0024280A" w:rsidRPr="001963A0" w:rsidRDefault="0024280A" w:rsidP="003B3AC2">
                  <w:pPr>
                    <w:rPr>
                      <w:b/>
                      <w:sz w:val="16"/>
                      <w:szCs w:val="16"/>
                    </w:rPr>
                  </w:pPr>
                  <w:r w:rsidRPr="001963A0">
                    <w:rPr>
                      <w:b/>
                      <w:sz w:val="16"/>
                      <w:szCs w:val="16"/>
                    </w:rPr>
                    <w:t>systemErrorCd</w:t>
                  </w:r>
                </w:p>
              </w:tc>
              <w:tc>
                <w:tcPr>
                  <w:tcW w:w="1276" w:type="dxa"/>
                  <w:shd w:val="clear" w:color="auto" w:fill="D9D9D9" w:themeFill="background1" w:themeFillShade="D9"/>
                </w:tcPr>
                <w:p w14:paraId="01934F03" w14:textId="77777777" w:rsidR="0024280A" w:rsidRPr="001963A0" w:rsidRDefault="0024280A" w:rsidP="003B3AC2">
                  <w:pPr>
                    <w:rPr>
                      <w:b/>
                      <w:sz w:val="16"/>
                      <w:szCs w:val="16"/>
                    </w:rPr>
                  </w:pPr>
                  <w:r w:rsidRPr="001963A0">
                    <w:rPr>
                      <w:b/>
                      <w:sz w:val="16"/>
                      <w:szCs w:val="16"/>
                    </w:rPr>
                    <w:t>systemErrorTxt</w:t>
                  </w:r>
                </w:p>
              </w:tc>
              <w:tc>
                <w:tcPr>
                  <w:tcW w:w="2834" w:type="dxa"/>
                  <w:shd w:val="clear" w:color="auto" w:fill="D9D9D9" w:themeFill="background1" w:themeFillShade="D9"/>
                </w:tcPr>
                <w:p w14:paraId="01934F04" w14:textId="77777777" w:rsidR="0024280A" w:rsidRPr="001963A0" w:rsidRDefault="0024280A" w:rsidP="003B3AC2">
                  <w:pPr>
                    <w:rPr>
                      <w:b/>
                      <w:i/>
                      <w:sz w:val="16"/>
                      <w:szCs w:val="16"/>
                    </w:rPr>
                  </w:pPr>
                  <w:r w:rsidRPr="001963A0">
                    <w:rPr>
                      <w:b/>
                      <w:i/>
                      <w:sz w:val="16"/>
                      <w:szCs w:val="16"/>
                    </w:rPr>
                    <w:t>Notes</w:t>
                  </w:r>
                </w:p>
              </w:tc>
            </w:tr>
            <w:tr w:rsidR="0024280A" w:rsidRPr="001963A0" w14:paraId="01934F0C" w14:textId="77777777" w:rsidTr="003B3AC2">
              <w:tc>
                <w:tcPr>
                  <w:tcW w:w="620" w:type="dxa"/>
                </w:tcPr>
                <w:p w14:paraId="01934F06" w14:textId="77777777" w:rsidR="0024280A" w:rsidRPr="001963A0" w:rsidRDefault="0024280A" w:rsidP="003B3AC2">
                  <w:pPr>
                    <w:rPr>
                      <w:sz w:val="16"/>
                      <w:szCs w:val="16"/>
                    </w:rPr>
                  </w:pPr>
                  <w:r w:rsidRPr="001963A0">
                    <w:rPr>
                      <w:sz w:val="16"/>
                      <w:szCs w:val="16"/>
                    </w:rPr>
                    <w:t>200</w:t>
                  </w:r>
                </w:p>
              </w:tc>
              <w:tc>
                <w:tcPr>
                  <w:tcW w:w="657" w:type="dxa"/>
                </w:tcPr>
                <w:p w14:paraId="01934F07" w14:textId="77777777" w:rsidR="0024280A" w:rsidRPr="001963A0" w:rsidRDefault="0024280A" w:rsidP="003B3AC2">
                  <w:pPr>
                    <w:rPr>
                      <w:sz w:val="16"/>
                      <w:szCs w:val="16"/>
                    </w:rPr>
                  </w:pPr>
                </w:p>
              </w:tc>
              <w:tc>
                <w:tcPr>
                  <w:tcW w:w="1615" w:type="dxa"/>
                </w:tcPr>
                <w:p w14:paraId="01934F08" w14:textId="77777777" w:rsidR="0024280A" w:rsidRPr="001963A0" w:rsidRDefault="0024280A" w:rsidP="003B3AC2">
                  <w:pPr>
                    <w:rPr>
                      <w:sz w:val="16"/>
                      <w:szCs w:val="16"/>
                    </w:rPr>
                  </w:pPr>
                  <w:r w:rsidRPr="001963A0">
                    <w:rPr>
                      <w:sz w:val="16"/>
                      <w:szCs w:val="16"/>
                    </w:rPr>
                    <w:t>OK</w:t>
                  </w:r>
                </w:p>
              </w:tc>
              <w:tc>
                <w:tcPr>
                  <w:tcW w:w="1276" w:type="dxa"/>
                </w:tcPr>
                <w:p w14:paraId="01934F09" w14:textId="77777777" w:rsidR="0024280A" w:rsidRPr="001963A0" w:rsidRDefault="0024280A" w:rsidP="003B3AC2">
                  <w:pPr>
                    <w:rPr>
                      <w:sz w:val="16"/>
                      <w:szCs w:val="16"/>
                    </w:rPr>
                  </w:pPr>
                </w:p>
              </w:tc>
              <w:tc>
                <w:tcPr>
                  <w:tcW w:w="1276" w:type="dxa"/>
                </w:tcPr>
                <w:p w14:paraId="01934F0A" w14:textId="77777777" w:rsidR="0024280A" w:rsidRPr="001963A0" w:rsidRDefault="0024280A" w:rsidP="003B3AC2">
                  <w:pPr>
                    <w:rPr>
                      <w:sz w:val="16"/>
                      <w:szCs w:val="16"/>
                    </w:rPr>
                  </w:pPr>
                </w:p>
              </w:tc>
              <w:tc>
                <w:tcPr>
                  <w:tcW w:w="2834" w:type="dxa"/>
                </w:tcPr>
                <w:p w14:paraId="01934F0B" w14:textId="77777777" w:rsidR="0024280A" w:rsidRPr="001963A0" w:rsidRDefault="0024280A" w:rsidP="003B3AC2">
                  <w:pPr>
                    <w:rPr>
                      <w:sz w:val="16"/>
                      <w:szCs w:val="16"/>
                    </w:rPr>
                  </w:pPr>
                  <w:r>
                    <w:rPr>
                      <w:sz w:val="16"/>
                      <w:szCs w:val="16"/>
                    </w:rPr>
                    <w:t>Eligible</w:t>
                  </w:r>
                </w:p>
              </w:tc>
            </w:tr>
            <w:tr w:rsidR="0024280A" w:rsidRPr="001963A0" w14:paraId="01934F13" w14:textId="77777777" w:rsidTr="003B3AC2">
              <w:tc>
                <w:tcPr>
                  <w:tcW w:w="620" w:type="dxa"/>
                </w:tcPr>
                <w:p w14:paraId="01934F0D" w14:textId="77777777" w:rsidR="0024280A" w:rsidRPr="001963A0" w:rsidRDefault="0024280A" w:rsidP="003B3AC2">
                  <w:pPr>
                    <w:rPr>
                      <w:sz w:val="16"/>
                      <w:szCs w:val="16"/>
                    </w:rPr>
                  </w:pPr>
                  <w:r w:rsidRPr="001963A0">
                    <w:rPr>
                      <w:sz w:val="16"/>
                      <w:szCs w:val="16"/>
                    </w:rPr>
                    <w:t>500</w:t>
                  </w:r>
                </w:p>
              </w:tc>
              <w:tc>
                <w:tcPr>
                  <w:tcW w:w="657" w:type="dxa"/>
                </w:tcPr>
                <w:p w14:paraId="01934F0E" w14:textId="77777777" w:rsidR="0024280A" w:rsidRDefault="0024280A" w:rsidP="003B3AC2">
                  <w:pPr>
                    <w:rPr>
                      <w:sz w:val="16"/>
                      <w:szCs w:val="16"/>
                    </w:rPr>
                  </w:pPr>
                </w:p>
              </w:tc>
              <w:tc>
                <w:tcPr>
                  <w:tcW w:w="1615" w:type="dxa"/>
                </w:tcPr>
                <w:p w14:paraId="01934F0F" w14:textId="77777777" w:rsidR="0024280A" w:rsidRDefault="0024280A" w:rsidP="003B3AC2">
                  <w:pPr>
                    <w:rPr>
                      <w:sz w:val="16"/>
                      <w:szCs w:val="16"/>
                    </w:rPr>
                  </w:pPr>
                  <w:r w:rsidRPr="001963A0">
                    <w:rPr>
                      <w:sz w:val="16"/>
                      <w:szCs w:val="16"/>
                    </w:rPr>
                    <w:t>general error</w:t>
                  </w:r>
                </w:p>
              </w:tc>
              <w:tc>
                <w:tcPr>
                  <w:tcW w:w="1276" w:type="dxa"/>
                </w:tcPr>
                <w:p w14:paraId="01934F10" w14:textId="77777777" w:rsidR="0024280A" w:rsidRPr="001963A0" w:rsidRDefault="0024280A" w:rsidP="003B3AC2">
                  <w:pPr>
                    <w:rPr>
                      <w:sz w:val="16"/>
                      <w:szCs w:val="16"/>
                    </w:rPr>
                  </w:pPr>
                </w:p>
              </w:tc>
              <w:tc>
                <w:tcPr>
                  <w:tcW w:w="1276" w:type="dxa"/>
                </w:tcPr>
                <w:p w14:paraId="01934F11" w14:textId="77777777" w:rsidR="0024280A" w:rsidRPr="001963A0" w:rsidRDefault="0024280A" w:rsidP="003B3AC2">
                  <w:pPr>
                    <w:rPr>
                      <w:sz w:val="16"/>
                      <w:szCs w:val="16"/>
                    </w:rPr>
                  </w:pPr>
                </w:p>
              </w:tc>
              <w:tc>
                <w:tcPr>
                  <w:tcW w:w="2834" w:type="dxa"/>
                </w:tcPr>
                <w:p w14:paraId="01934F12" w14:textId="77777777" w:rsidR="0024280A" w:rsidRDefault="0024280A" w:rsidP="003B3AC2">
                  <w:pPr>
                    <w:rPr>
                      <w:sz w:val="16"/>
                      <w:szCs w:val="16"/>
                    </w:rPr>
                  </w:pPr>
                  <w:r>
                    <w:rPr>
                      <w:sz w:val="16"/>
                      <w:szCs w:val="16"/>
                    </w:rPr>
                    <w:t>Any caught exception not captured elsewhere</w:t>
                  </w:r>
                </w:p>
              </w:tc>
            </w:tr>
          </w:tbl>
          <w:p w14:paraId="01934F14" w14:textId="77777777" w:rsidR="0024280A" w:rsidRDefault="0024280A" w:rsidP="003B3AC2">
            <w:pPr>
              <w:rPr>
                <w:sz w:val="18"/>
                <w:szCs w:val="16"/>
              </w:rPr>
            </w:pPr>
          </w:p>
          <w:p w14:paraId="01934F15" w14:textId="77777777" w:rsidR="0024280A" w:rsidRDefault="0024280A" w:rsidP="003B3AC2">
            <w:pPr>
              <w:rPr>
                <w:sz w:val="18"/>
                <w:szCs w:val="16"/>
              </w:rPr>
            </w:pPr>
          </w:p>
        </w:tc>
      </w:tr>
      <w:tr w:rsidR="0024280A" w14:paraId="01934F35" w14:textId="77777777" w:rsidTr="003B3AC2">
        <w:tc>
          <w:tcPr>
            <w:tcW w:w="1101" w:type="dxa"/>
            <w:tcBorders>
              <w:top w:val="single" w:sz="4" w:space="0" w:color="auto"/>
              <w:left w:val="single" w:sz="4" w:space="0" w:color="auto"/>
              <w:bottom w:val="single" w:sz="4" w:space="0" w:color="auto"/>
              <w:right w:val="single" w:sz="4" w:space="0" w:color="auto"/>
            </w:tcBorders>
            <w:hideMark/>
          </w:tcPr>
          <w:p w14:paraId="01934F17" w14:textId="77777777" w:rsidR="0024280A" w:rsidRDefault="0024280A" w:rsidP="003B3AC2">
            <w:pPr>
              <w:rPr>
                <w:sz w:val="18"/>
                <w:szCs w:val="16"/>
              </w:rPr>
            </w:pPr>
            <w:r>
              <w:rPr>
                <w:b/>
                <w:sz w:val="18"/>
                <w:szCs w:val="16"/>
              </w:rPr>
              <w:t>Output</w:t>
            </w:r>
          </w:p>
        </w:tc>
        <w:tc>
          <w:tcPr>
            <w:tcW w:w="8475" w:type="dxa"/>
            <w:tcBorders>
              <w:top w:val="single" w:sz="4" w:space="0" w:color="auto"/>
              <w:left w:val="single" w:sz="4" w:space="0" w:color="auto"/>
              <w:bottom w:val="single" w:sz="4" w:space="0" w:color="auto"/>
              <w:right w:val="single" w:sz="4" w:space="0" w:color="auto"/>
            </w:tcBorders>
          </w:tcPr>
          <w:p w14:paraId="01934F18" w14:textId="77777777" w:rsidR="0024280A" w:rsidRPr="005843E3" w:rsidRDefault="0024280A" w:rsidP="003B3AC2">
            <w:pPr>
              <w:rPr>
                <w:sz w:val="16"/>
                <w:szCs w:val="16"/>
              </w:rPr>
            </w:pPr>
            <w:r w:rsidRPr="005843E3">
              <w:rPr>
                <w:sz w:val="16"/>
                <w:szCs w:val="16"/>
              </w:rPr>
              <w:t>{</w:t>
            </w:r>
          </w:p>
          <w:p w14:paraId="01934F19" w14:textId="77777777" w:rsidR="0024280A" w:rsidRPr="005843E3" w:rsidRDefault="0024280A" w:rsidP="003B3AC2">
            <w:pPr>
              <w:rPr>
                <w:sz w:val="18"/>
                <w:szCs w:val="18"/>
              </w:rPr>
            </w:pPr>
            <w:r w:rsidRPr="005843E3">
              <w:rPr>
                <w:sz w:val="16"/>
                <w:szCs w:val="16"/>
              </w:rPr>
              <w:t xml:space="preserve"> </w:t>
            </w:r>
            <w:r w:rsidRPr="005843E3">
              <w:rPr>
                <w:sz w:val="18"/>
                <w:szCs w:val="18"/>
              </w:rPr>
              <w:t>[&lt;</w:t>
            </w:r>
            <w:r>
              <w:rPr>
                <w:sz w:val="18"/>
                <w:szCs w:val="18"/>
              </w:rPr>
              <w:t>TV</w:t>
            </w:r>
            <w:r w:rsidRPr="005843E3">
              <w:rPr>
                <w:sz w:val="18"/>
                <w:szCs w:val="18"/>
              </w:rPr>
              <w:t xml:space="preserve">Notification&gt;  ] , </w:t>
            </w:r>
          </w:p>
          <w:p w14:paraId="01934F1A" w14:textId="77777777" w:rsidR="0024280A" w:rsidRPr="005843E3" w:rsidRDefault="0024280A" w:rsidP="003B3AC2">
            <w:pPr>
              <w:rPr>
                <w:sz w:val="18"/>
                <w:szCs w:val="18"/>
              </w:rPr>
            </w:pPr>
            <w:r w:rsidRPr="005843E3">
              <w:rPr>
                <w:sz w:val="18"/>
                <w:szCs w:val="18"/>
              </w:rPr>
              <w:t xml:space="preserve"> “status”: &lt;status&gt;</w:t>
            </w:r>
          </w:p>
          <w:p w14:paraId="01934F1B" w14:textId="77777777" w:rsidR="0024280A" w:rsidRDefault="0024280A" w:rsidP="003B3AC2">
            <w:pPr>
              <w:rPr>
                <w:sz w:val="18"/>
                <w:szCs w:val="18"/>
              </w:rPr>
            </w:pPr>
            <w:r w:rsidRPr="005843E3">
              <w:rPr>
                <w:sz w:val="18"/>
                <w:szCs w:val="18"/>
              </w:rPr>
              <w:t>}</w:t>
            </w:r>
          </w:p>
          <w:p w14:paraId="01934F1C" w14:textId="77777777" w:rsidR="0024280A" w:rsidRDefault="0024280A" w:rsidP="003B3AC2">
            <w:pPr>
              <w:rPr>
                <w:sz w:val="18"/>
                <w:szCs w:val="18"/>
              </w:rPr>
            </w:pPr>
          </w:p>
          <w:p w14:paraId="01934F1D" w14:textId="77777777" w:rsidR="0024280A" w:rsidRDefault="0024280A" w:rsidP="003B3AC2">
            <w:pPr>
              <w:rPr>
                <w:sz w:val="18"/>
                <w:szCs w:val="18"/>
              </w:rPr>
            </w:pPr>
            <w:r>
              <w:rPr>
                <w:sz w:val="18"/>
                <w:szCs w:val="18"/>
              </w:rPr>
              <w:t>TV</w:t>
            </w:r>
            <w:r w:rsidRPr="005843E3">
              <w:rPr>
                <w:sz w:val="18"/>
                <w:szCs w:val="18"/>
              </w:rPr>
              <w:t>Notification</w:t>
            </w:r>
            <w:r>
              <w:rPr>
                <w:sz w:val="18"/>
                <w:szCs w:val="18"/>
              </w:rPr>
              <w:t>:</w:t>
            </w:r>
          </w:p>
          <w:tbl>
            <w:tblPr>
              <w:tblStyle w:val="TableGrid"/>
              <w:tblW w:w="0" w:type="auto"/>
              <w:tblLayout w:type="fixed"/>
              <w:tblLook w:val="04A0" w:firstRow="1" w:lastRow="0" w:firstColumn="1" w:lastColumn="0" w:noHBand="0" w:noVBand="1"/>
            </w:tblPr>
            <w:tblGrid>
              <w:gridCol w:w="2609"/>
              <w:gridCol w:w="1364"/>
              <w:gridCol w:w="2141"/>
              <w:gridCol w:w="2164"/>
            </w:tblGrid>
            <w:tr w:rsidR="0024280A" w:rsidRPr="001B35FC" w14:paraId="01934F22" w14:textId="77777777" w:rsidTr="003B3AC2">
              <w:tc>
                <w:tcPr>
                  <w:tcW w:w="2609" w:type="dxa"/>
                  <w:shd w:val="clear" w:color="auto" w:fill="D9D9D9" w:themeFill="background1" w:themeFillShade="D9"/>
                </w:tcPr>
                <w:p w14:paraId="01934F1E" w14:textId="77777777" w:rsidR="0024280A" w:rsidRPr="001B35FC" w:rsidRDefault="0024280A" w:rsidP="003B3AC2">
                  <w:pPr>
                    <w:rPr>
                      <w:b/>
                      <w:sz w:val="18"/>
                      <w:szCs w:val="16"/>
                    </w:rPr>
                  </w:pPr>
                  <w:r w:rsidRPr="001B35FC">
                    <w:rPr>
                      <w:b/>
                      <w:sz w:val="18"/>
                      <w:szCs w:val="16"/>
                    </w:rPr>
                    <w:t>Field</w:t>
                  </w:r>
                </w:p>
              </w:tc>
              <w:tc>
                <w:tcPr>
                  <w:tcW w:w="1364" w:type="dxa"/>
                  <w:shd w:val="clear" w:color="auto" w:fill="D9D9D9" w:themeFill="background1" w:themeFillShade="D9"/>
                </w:tcPr>
                <w:p w14:paraId="01934F1F" w14:textId="77777777" w:rsidR="0024280A" w:rsidRPr="001B35FC" w:rsidRDefault="0024280A" w:rsidP="003B3AC2">
                  <w:pPr>
                    <w:rPr>
                      <w:b/>
                      <w:sz w:val="18"/>
                      <w:szCs w:val="16"/>
                    </w:rPr>
                  </w:pPr>
                  <w:r w:rsidRPr="001B35FC">
                    <w:rPr>
                      <w:b/>
                      <w:sz w:val="18"/>
                      <w:szCs w:val="16"/>
                    </w:rPr>
                    <w:t>D</w:t>
                  </w:r>
                  <w:r>
                    <w:rPr>
                      <w:b/>
                      <w:sz w:val="18"/>
                      <w:szCs w:val="16"/>
                    </w:rPr>
                    <w:t>ata</w:t>
                  </w:r>
                  <w:r w:rsidRPr="001B35FC">
                    <w:rPr>
                      <w:b/>
                      <w:sz w:val="18"/>
                      <w:szCs w:val="16"/>
                    </w:rPr>
                    <w:t>type</w:t>
                  </w:r>
                </w:p>
              </w:tc>
              <w:tc>
                <w:tcPr>
                  <w:tcW w:w="2141" w:type="dxa"/>
                  <w:shd w:val="clear" w:color="auto" w:fill="D9D9D9" w:themeFill="background1" w:themeFillShade="D9"/>
                </w:tcPr>
                <w:p w14:paraId="01934F20" w14:textId="77777777" w:rsidR="0024280A" w:rsidRPr="001B35FC" w:rsidRDefault="0024280A" w:rsidP="003B3AC2">
                  <w:pPr>
                    <w:rPr>
                      <w:b/>
                      <w:sz w:val="18"/>
                      <w:szCs w:val="16"/>
                    </w:rPr>
                  </w:pPr>
                  <w:r w:rsidRPr="001B35FC">
                    <w:rPr>
                      <w:b/>
                      <w:sz w:val="18"/>
                      <w:szCs w:val="16"/>
                    </w:rPr>
                    <w:t>Description</w:t>
                  </w:r>
                </w:p>
              </w:tc>
              <w:tc>
                <w:tcPr>
                  <w:tcW w:w="2164" w:type="dxa"/>
                  <w:shd w:val="clear" w:color="auto" w:fill="D9D9D9" w:themeFill="background1" w:themeFillShade="D9"/>
                </w:tcPr>
                <w:p w14:paraId="01934F21" w14:textId="77777777" w:rsidR="0024280A" w:rsidRPr="001B35FC" w:rsidRDefault="0024280A" w:rsidP="003B3AC2">
                  <w:pPr>
                    <w:rPr>
                      <w:b/>
                      <w:sz w:val="18"/>
                      <w:szCs w:val="16"/>
                    </w:rPr>
                  </w:pPr>
                  <w:r w:rsidRPr="001B35FC">
                    <w:rPr>
                      <w:b/>
                      <w:sz w:val="18"/>
                      <w:szCs w:val="16"/>
                    </w:rPr>
                    <w:t>Possible/typical values</w:t>
                  </w:r>
                </w:p>
              </w:tc>
            </w:tr>
            <w:tr w:rsidR="0024280A" w14:paraId="01934F27" w14:textId="77777777" w:rsidTr="003B3AC2">
              <w:tc>
                <w:tcPr>
                  <w:tcW w:w="2609" w:type="dxa"/>
                </w:tcPr>
                <w:p w14:paraId="01934F23" w14:textId="77777777" w:rsidR="0024280A" w:rsidRDefault="0024280A" w:rsidP="003B3AC2">
                  <w:pPr>
                    <w:rPr>
                      <w:sz w:val="18"/>
                      <w:szCs w:val="16"/>
                    </w:rPr>
                  </w:pPr>
                  <w:r>
                    <w:rPr>
                      <w:sz w:val="18"/>
                      <w:szCs w:val="16"/>
                    </w:rPr>
                    <w:t>notificationId</w:t>
                  </w:r>
                </w:p>
              </w:tc>
              <w:tc>
                <w:tcPr>
                  <w:tcW w:w="1364" w:type="dxa"/>
                </w:tcPr>
                <w:p w14:paraId="01934F24" w14:textId="77777777" w:rsidR="0024280A" w:rsidRDefault="0024280A" w:rsidP="003B3AC2">
                  <w:pPr>
                    <w:rPr>
                      <w:sz w:val="18"/>
                      <w:szCs w:val="16"/>
                    </w:rPr>
                  </w:pPr>
                  <w:r>
                    <w:rPr>
                      <w:sz w:val="18"/>
                      <w:szCs w:val="16"/>
                    </w:rPr>
                    <w:t>string</w:t>
                  </w:r>
                </w:p>
              </w:tc>
              <w:tc>
                <w:tcPr>
                  <w:tcW w:w="2141" w:type="dxa"/>
                </w:tcPr>
                <w:p w14:paraId="01934F25" w14:textId="77777777" w:rsidR="0024280A" w:rsidRDefault="0024280A" w:rsidP="003B3AC2">
                  <w:pPr>
                    <w:rPr>
                      <w:sz w:val="18"/>
                      <w:szCs w:val="16"/>
                    </w:rPr>
                  </w:pPr>
                </w:p>
              </w:tc>
              <w:tc>
                <w:tcPr>
                  <w:tcW w:w="2164" w:type="dxa"/>
                </w:tcPr>
                <w:p w14:paraId="01934F26" w14:textId="77777777" w:rsidR="0024280A" w:rsidRDefault="0024280A" w:rsidP="003B3AC2">
                  <w:pPr>
                    <w:rPr>
                      <w:sz w:val="18"/>
                      <w:szCs w:val="16"/>
                    </w:rPr>
                  </w:pPr>
                </w:p>
              </w:tc>
            </w:tr>
            <w:tr w:rsidR="0024280A" w14:paraId="01934F2C" w14:textId="77777777" w:rsidTr="003B3AC2">
              <w:tc>
                <w:tcPr>
                  <w:tcW w:w="2609" w:type="dxa"/>
                </w:tcPr>
                <w:p w14:paraId="01934F28" w14:textId="77777777" w:rsidR="0024280A" w:rsidRDefault="0024280A" w:rsidP="003B3AC2">
                  <w:pPr>
                    <w:rPr>
                      <w:sz w:val="18"/>
                      <w:szCs w:val="16"/>
                    </w:rPr>
                  </w:pPr>
                  <w:r>
                    <w:rPr>
                      <w:sz w:val="18"/>
                      <w:szCs w:val="16"/>
                    </w:rPr>
                    <w:t>notificationTitle</w:t>
                  </w:r>
                </w:p>
              </w:tc>
              <w:tc>
                <w:tcPr>
                  <w:tcW w:w="1364" w:type="dxa"/>
                </w:tcPr>
                <w:p w14:paraId="01934F29" w14:textId="77777777" w:rsidR="0024280A" w:rsidRDefault="0024280A" w:rsidP="003B3AC2">
                  <w:pPr>
                    <w:rPr>
                      <w:sz w:val="18"/>
                      <w:szCs w:val="16"/>
                    </w:rPr>
                  </w:pPr>
                  <w:r>
                    <w:rPr>
                      <w:sz w:val="18"/>
                      <w:szCs w:val="16"/>
                    </w:rPr>
                    <w:t>string</w:t>
                  </w:r>
                </w:p>
              </w:tc>
              <w:tc>
                <w:tcPr>
                  <w:tcW w:w="2141" w:type="dxa"/>
                </w:tcPr>
                <w:p w14:paraId="01934F2A" w14:textId="77777777" w:rsidR="0024280A" w:rsidRDefault="0024280A" w:rsidP="003B3AC2">
                  <w:pPr>
                    <w:rPr>
                      <w:sz w:val="18"/>
                      <w:szCs w:val="16"/>
                    </w:rPr>
                  </w:pPr>
                </w:p>
              </w:tc>
              <w:tc>
                <w:tcPr>
                  <w:tcW w:w="2164" w:type="dxa"/>
                </w:tcPr>
                <w:p w14:paraId="01934F2B" w14:textId="77777777" w:rsidR="0024280A" w:rsidRDefault="0024280A" w:rsidP="003B3AC2">
                  <w:pPr>
                    <w:rPr>
                      <w:sz w:val="18"/>
                      <w:szCs w:val="16"/>
                    </w:rPr>
                  </w:pPr>
                </w:p>
              </w:tc>
            </w:tr>
            <w:tr w:rsidR="0024280A" w14:paraId="01934F31" w14:textId="77777777" w:rsidTr="003B3AC2">
              <w:tc>
                <w:tcPr>
                  <w:tcW w:w="2609" w:type="dxa"/>
                </w:tcPr>
                <w:p w14:paraId="01934F2D" w14:textId="77777777" w:rsidR="0024280A" w:rsidRDefault="0024280A" w:rsidP="003B3AC2">
                  <w:pPr>
                    <w:rPr>
                      <w:sz w:val="18"/>
                      <w:szCs w:val="16"/>
                    </w:rPr>
                  </w:pPr>
                  <w:r>
                    <w:rPr>
                      <w:sz w:val="18"/>
                      <w:szCs w:val="16"/>
                    </w:rPr>
                    <w:t>notificationTxt</w:t>
                  </w:r>
                </w:p>
              </w:tc>
              <w:tc>
                <w:tcPr>
                  <w:tcW w:w="1364" w:type="dxa"/>
                </w:tcPr>
                <w:p w14:paraId="01934F2E" w14:textId="77777777" w:rsidR="0024280A" w:rsidRDefault="0024280A" w:rsidP="003B3AC2">
                  <w:pPr>
                    <w:rPr>
                      <w:sz w:val="18"/>
                      <w:szCs w:val="16"/>
                    </w:rPr>
                  </w:pPr>
                  <w:r>
                    <w:rPr>
                      <w:sz w:val="18"/>
                      <w:szCs w:val="16"/>
                    </w:rPr>
                    <w:t>string</w:t>
                  </w:r>
                </w:p>
              </w:tc>
              <w:tc>
                <w:tcPr>
                  <w:tcW w:w="2141" w:type="dxa"/>
                </w:tcPr>
                <w:p w14:paraId="01934F2F" w14:textId="77777777" w:rsidR="0024280A" w:rsidRDefault="0024280A" w:rsidP="003B3AC2">
                  <w:pPr>
                    <w:rPr>
                      <w:sz w:val="18"/>
                      <w:szCs w:val="16"/>
                    </w:rPr>
                  </w:pPr>
                </w:p>
              </w:tc>
              <w:tc>
                <w:tcPr>
                  <w:tcW w:w="2164" w:type="dxa"/>
                </w:tcPr>
                <w:p w14:paraId="01934F30" w14:textId="77777777" w:rsidR="0024280A" w:rsidRDefault="0024280A" w:rsidP="003B3AC2">
                  <w:pPr>
                    <w:rPr>
                      <w:sz w:val="18"/>
                      <w:szCs w:val="16"/>
                    </w:rPr>
                  </w:pPr>
                </w:p>
              </w:tc>
            </w:tr>
          </w:tbl>
          <w:p w14:paraId="01934F32" w14:textId="77777777" w:rsidR="0024280A" w:rsidRDefault="0024280A" w:rsidP="003B3AC2">
            <w:pPr>
              <w:rPr>
                <w:sz w:val="18"/>
                <w:szCs w:val="18"/>
              </w:rPr>
            </w:pPr>
          </w:p>
          <w:p w14:paraId="01934F33" w14:textId="77777777" w:rsidR="0024280A" w:rsidRDefault="0024280A" w:rsidP="003B3AC2">
            <w:pPr>
              <w:rPr>
                <w:sz w:val="18"/>
                <w:szCs w:val="18"/>
              </w:rPr>
            </w:pPr>
            <w:r w:rsidRPr="00D03956">
              <w:rPr>
                <w:sz w:val="18"/>
                <w:szCs w:val="18"/>
                <w:u w:val="single"/>
              </w:rPr>
              <w:t>Example</w:t>
            </w:r>
            <w:r>
              <w:rPr>
                <w:sz w:val="18"/>
                <w:szCs w:val="18"/>
              </w:rPr>
              <w:t>:</w:t>
            </w:r>
          </w:p>
          <w:p w14:paraId="01934F34" w14:textId="232EA42A" w:rsidR="0024280A" w:rsidRDefault="0024280A" w:rsidP="003B3AC2">
            <w:pPr>
              <w:rPr>
                <w:sz w:val="18"/>
                <w:szCs w:val="16"/>
              </w:rPr>
            </w:pPr>
            <w:r w:rsidRPr="00E8764E">
              <w:rPr>
                <w:rStyle w:val="sbrace"/>
                <w:rFonts w:cstheme="minorHAnsi"/>
                <w:color w:val="666666"/>
                <w:sz w:val="18"/>
                <w:szCs w:val="18"/>
              </w:rPr>
              <w:t>{</w:t>
            </w:r>
            <w:r w:rsidRPr="00E8764E">
              <w:rPr>
                <w:rStyle w:val="apple-converted-space"/>
                <w:rFonts w:cstheme="minorHAnsi"/>
                <w:color w:val="666666"/>
                <w:sz w:val="18"/>
                <w:szCs w:val="18"/>
              </w:rPr>
              <w:t>  </w:t>
            </w:r>
            <w:r w:rsidRPr="00E8764E">
              <w:rPr>
                <w:rFonts w:cstheme="minorHAnsi"/>
                <w:color w:val="555555"/>
                <w:sz w:val="18"/>
                <w:szCs w:val="18"/>
              </w:rPr>
              <w:br/>
              <w:t>   </w:t>
            </w:r>
            <w:r w:rsidRPr="00E8764E">
              <w:rPr>
                <w:rStyle w:val="sobjectk"/>
                <w:rFonts w:cstheme="minorHAnsi"/>
                <w:b/>
                <w:bCs/>
                <w:color w:val="333333"/>
                <w:sz w:val="18"/>
                <w:szCs w:val="18"/>
              </w:rPr>
              <w:t>"tvNotification</w:t>
            </w:r>
            <w:r>
              <w:rPr>
                <w:rStyle w:val="sobjectk"/>
                <w:rFonts w:cstheme="minorHAnsi"/>
                <w:b/>
                <w:bCs/>
                <w:color w:val="333333"/>
                <w:sz w:val="18"/>
                <w:szCs w:val="18"/>
              </w:rPr>
              <w:t>List</w:t>
            </w:r>
            <w:r w:rsidRPr="00E8764E">
              <w:rPr>
                <w:rStyle w:val="sobjectk"/>
                <w:rFonts w:cstheme="minorHAnsi"/>
                <w:b/>
                <w:bCs/>
                <w:color w:val="333333"/>
                <w:sz w:val="18"/>
                <w:szCs w:val="18"/>
              </w:rPr>
              <w:t>"</w:t>
            </w:r>
            <w:r w:rsidRPr="00E8764E">
              <w:rPr>
                <w:rStyle w:val="scolon"/>
                <w:rFonts w:cstheme="minorHAnsi"/>
                <w:color w:val="666666"/>
                <w:sz w:val="18"/>
                <w:szCs w:val="18"/>
              </w:rPr>
              <w:t>:</w:t>
            </w:r>
            <w:r w:rsidRPr="00E8764E">
              <w:rPr>
                <w:rStyle w:val="sbracket"/>
                <w:rFonts w:cstheme="minorHAnsi"/>
                <w:color w:val="666666"/>
                <w:sz w:val="18"/>
                <w:szCs w:val="18"/>
              </w:rPr>
              <w:t>[</w:t>
            </w:r>
            <w:r w:rsidRPr="00E8764E">
              <w:rPr>
                <w:rStyle w:val="apple-converted-space"/>
                <w:rFonts w:cstheme="minorHAnsi"/>
                <w:color w:val="666666"/>
                <w:sz w:val="18"/>
                <w:szCs w:val="18"/>
              </w:rPr>
              <w:t>  </w:t>
            </w:r>
            <w:r w:rsidRPr="00E8764E">
              <w:rPr>
                <w:rFonts w:cstheme="minorHAnsi"/>
                <w:color w:val="555555"/>
                <w:sz w:val="18"/>
                <w:szCs w:val="18"/>
              </w:rPr>
              <w:br/>
              <w:t>      </w:t>
            </w:r>
            <w:r w:rsidRPr="00E8764E">
              <w:rPr>
                <w:rStyle w:val="sbrace"/>
                <w:rFonts w:cstheme="minorHAnsi"/>
                <w:color w:val="666666"/>
                <w:sz w:val="18"/>
                <w:szCs w:val="18"/>
              </w:rPr>
              <w:t>{</w:t>
            </w:r>
            <w:r w:rsidRPr="00E8764E">
              <w:rPr>
                <w:rStyle w:val="apple-converted-space"/>
                <w:rFonts w:cstheme="minorHAnsi"/>
                <w:color w:val="666666"/>
                <w:sz w:val="18"/>
                <w:szCs w:val="18"/>
              </w:rPr>
              <w:t>  </w:t>
            </w:r>
            <w:r w:rsidRPr="00E8764E">
              <w:rPr>
                <w:rFonts w:cstheme="minorHAnsi"/>
                <w:color w:val="555555"/>
                <w:sz w:val="18"/>
                <w:szCs w:val="18"/>
              </w:rPr>
              <w:br/>
              <w:t>         </w:t>
            </w:r>
            <w:r w:rsidRPr="00E8764E">
              <w:rPr>
                <w:rStyle w:val="sobjectk"/>
                <w:rFonts w:cstheme="minorHAnsi"/>
                <w:b/>
                <w:bCs/>
                <w:color w:val="333333"/>
                <w:sz w:val="18"/>
                <w:szCs w:val="18"/>
              </w:rPr>
              <w:t>"notificationI</w:t>
            </w:r>
            <w:r>
              <w:rPr>
                <w:rStyle w:val="sobjectk"/>
                <w:rFonts w:cstheme="minorHAnsi"/>
                <w:b/>
                <w:bCs/>
                <w:color w:val="333333"/>
                <w:sz w:val="18"/>
                <w:szCs w:val="18"/>
              </w:rPr>
              <w:t>d</w:t>
            </w:r>
            <w:r w:rsidRPr="00E8764E">
              <w:rPr>
                <w:rStyle w:val="sobjectk"/>
                <w:rFonts w:cstheme="minorHAnsi"/>
                <w:b/>
                <w:bCs/>
                <w:color w:val="333333"/>
                <w:sz w:val="18"/>
                <w:szCs w:val="18"/>
              </w:rPr>
              <w:t>"</w:t>
            </w:r>
            <w:r w:rsidRPr="00E8764E">
              <w:rPr>
                <w:rStyle w:val="scolon"/>
                <w:rFonts w:cstheme="minorHAnsi"/>
                <w:color w:val="666666"/>
                <w:sz w:val="18"/>
                <w:szCs w:val="18"/>
              </w:rPr>
              <w:t>:</w:t>
            </w:r>
            <w:r w:rsidRPr="00E8764E">
              <w:rPr>
                <w:rStyle w:val="sobjectv"/>
                <w:rFonts w:cstheme="minorHAnsi"/>
                <w:color w:val="555555"/>
                <w:sz w:val="18"/>
                <w:szCs w:val="18"/>
              </w:rPr>
              <w:t>"634"</w:t>
            </w:r>
            <w:r w:rsidRPr="00E8764E">
              <w:rPr>
                <w:rStyle w:val="scomma"/>
                <w:rFonts w:cstheme="minorHAnsi"/>
                <w:color w:val="666666"/>
                <w:sz w:val="18"/>
                <w:szCs w:val="18"/>
              </w:rPr>
              <w:t>,</w:t>
            </w:r>
            <w:r w:rsidRPr="00E8764E">
              <w:rPr>
                <w:rFonts w:cstheme="minorHAnsi"/>
                <w:color w:val="555555"/>
                <w:sz w:val="18"/>
                <w:szCs w:val="18"/>
              </w:rPr>
              <w:br/>
              <w:t>         </w:t>
            </w:r>
            <w:r w:rsidRPr="00E8764E">
              <w:rPr>
                <w:rStyle w:val="sobjectk"/>
                <w:rFonts w:cstheme="minorHAnsi"/>
                <w:b/>
                <w:bCs/>
                <w:color w:val="333333"/>
                <w:sz w:val="18"/>
                <w:szCs w:val="18"/>
              </w:rPr>
              <w:t>"notificationTitle"</w:t>
            </w:r>
            <w:r w:rsidRPr="00E8764E">
              <w:rPr>
                <w:rStyle w:val="scolon"/>
                <w:rFonts w:cstheme="minorHAnsi"/>
                <w:color w:val="666666"/>
                <w:sz w:val="18"/>
                <w:szCs w:val="18"/>
              </w:rPr>
              <w:t>:</w:t>
            </w:r>
            <w:r w:rsidRPr="00E8764E">
              <w:rPr>
                <w:rStyle w:val="sobjectv"/>
                <w:rFonts w:cstheme="minorHAnsi"/>
                <w:color w:val="555555"/>
                <w:sz w:val="18"/>
                <w:szCs w:val="18"/>
              </w:rPr>
              <w:t>"AMC channel move"</w:t>
            </w:r>
            <w:r w:rsidRPr="00E8764E">
              <w:rPr>
                <w:rStyle w:val="scomma"/>
                <w:rFonts w:cstheme="minorHAnsi"/>
                <w:color w:val="666666"/>
                <w:sz w:val="18"/>
                <w:szCs w:val="18"/>
              </w:rPr>
              <w:t>,</w:t>
            </w:r>
            <w:r w:rsidRPr="00E8764E">
              <w:rPr>
                <w:rFonts w:cstheme="minorHAnsi"/>
                <w:color w:val="555555"/>
                <w:sz w:val="18"/>
                <w:szCs w:val="18"/>
              </w:rPr>
              <w:br/>
              <w:t>         </w:t>
            </w:r>
            <w:r w:rsidRPr="00E8764E">
              <w:rPr>
                <w:rStyle w:val="sobjectk"/>
                <w:rFonts w:cstheme="minorHAnsi"/>
                <w:b/>
                <w:bCs/>
                <w:color w:val="333333"/>
                <w:sz w:val="18"/>
                <w:szCs w:val="18"/>
              </w:rPr>
              <w:t>"notificationT</w:t>
            </w:r>
            <w:r>
              <w:rPr>
                <w:rStyle w:val="sobjectk"/>
                <w:rFonts w:cstheme="minorHAnsi"/>
                <w:b/>
                <w:bCs/>
                <w:color w:val="333333"/>
                <w:sz w:val="18"/>
                <w:szCs w:val="18"/>
              </w:rPr>
              <w:t>xt</w:t>
            </w:r>
            <w:r w:rsidRPr="00E8764E">
              <w:rPr>
                <w:rStyle w:val="sobjectk"/>
                <w:rFonts w:cstheme="minorHAnsi"/>
                <w:b/>
                <w:bCs/>
                <w:color w:val="333333"/>
                <w:sz w:val="18"/>
                <w:szCs w:val="18"/>
              </w:rPr>
              <w:t>"</w:t>
            </w:r>
            <w:r w:rsidRPr="00E8764E">
              <w:rPr>
                <w:rStyle w:val="scolon"/>
                <w:rFonts w:cstheme="minorHAnsi"/>
                <w:color w:val="666666"/>
                <w:sz w:val="18"/>
                <w:szCs w:val="18"/>
              </w:rPr>
              <w:t>:</w:t>
            </w:r>
            <w:r w:rsidRPr="00E8764E">
              <w:rPr>
                <w:rStyle w:val="sobjectv"/>
                <w:rFonts w:cstheme="minorHAnsi"/>
                <w:color w:val="555555"/>
                <w:sz w:val="18"/>
                <w:szCs w:val="18"/>
              </w:rPr>
              <w:t>"As of April 11, 2014, AMC will be moving to channel 303 in the Entertainment category. Recordings, settings and subscription will not be affected by the channel number change. AMC On Demand by pressing On Demand and navigating to TV On Demand/Entertainment/AMC On Demand."</w:t>
            </w:r>
            <w:r w:rsidRPr="00E8764E">
              <w:rPr>
                <w:rFonts w:cstheme="minorHAnsi"/>
                <w:color w:val="555555"/>
                <w:sz w:val="18"/>
                <w:szCs w:val="18"/>
              </w:rPr>
              <w:br/>
              <w:t>      </w:t>
            </w:r>
            <w:r w:rsidRPr="00E8764E">
              <w:rPr>
                <w:rStyle w:val="sbrace"/>
                <w:rFonts w:cstheme="minorHAnsi"/>
                <w:color w:val="666666"/>
                <w:sz w:val="18"/>
                <w:szCs w:val="18"/>
              </w:rPr>
              <w:t>}</w:t>
            </w:r>
            <w:r w:rsidRPr="00E8764E">
              <w:rPr>
                <w:rStyle w:val="scomma"/>
                <w:rFonts w:cstheme="minorHAnsi"/>
                <w:color w:val="666666"/>
                <w:sz w:val="18"/>
                <w:szCs w:val="18"/>
              </w:rPr>
              <w:t>,</w:t>
            </w:r>
            <w:r w:rsidRPr="00E8764E">
              <w:rPr>
                <w:rFonts w:cstheme="minorHAnsi"/>
                <w:color w:val="555555"/>
                <w:sz w:val="18"/>
                <w:szCs w:val="18"/>
              </w:rPr>
              <w:br/>
              <w:t>      </w:t>
            </w:r>
            <w:r w:rsidRPr="00E8764E">
              <w:rPr>
                <w:rStyle w:val="sbrace"/>
                <w:rFonts w:cstheme="minorHAnsi"/>
                <w:color w:val="666666"/>
                <w:sz w:val="18"/>
                <w:szCs w:val="18"/>
              </w:rPr>
              <w:t>{</w:t>
            </w:r>
            <w:r w:rsidRPr="00E8764E">
              <w:rPr>
                <w:rStyle w:val="apple-converted-space"/>
                <w:rFonts w:cstheme="minorHAnsi"/>
                <w:color w:val="666666"/>
                <w:sz w:val="18"/>
                <w:szCs w:val="18"/>
              </w:rPr>
              <w:t>  </w:t>
            </w:r>
            <w:r w:rsidRPr="00E8764E">
              <w:rPr>
                <w:rFonts w:cstheme="minorHAnsi"/>
                <w:color w:val="555555"/>
                <w:sz w:val="18"/>
                <w:szCs w:val="18"/>
              </w:rPr>
              <w:br/>
              <w:t>         </w:t>
            </w:r>
            <w:r w:rsidRPr="00E8764E">
              <w:rPr>
                <w:rStyle w:val="sobjectk"/>
                <w:rFonts w:cstheme="minorHAnsi"/>
                <w:b/>
                <w:bCs/>
                <w:color w:val="333333"/>
                <w:sz w:val="18"/>
                <w:szCs w:val="18"/>
              </w:rPr>
              <w:t>"notificationI</w:t>
            </w:r>
            <w:r>
              <w:rPr>
                <w:rStyle w:val="sobjectk"/>
                <w:rFonts w:cstheme="minorHAnsi"/>
                <w:b/>
                <w:bCs/>
                <w:color w:val="333333"/>
                <w:sz w:val="18"/>
                <w:szCs w:val="18"/>
              </w:rPr>
              <w:t>d</w:t>
            </w:r>
            <w:r w:rsidRPr="00E8764E">
              <w:rPr>
                <w:rStyle w:val="sobjectk"/>
                <w:rFonts w:cstheme="minorHAnsi"/>
                <w:b/>
                <w:bCs/>
                <w:color w:val="333333"/>
                <w:sz w:val="18"/>
                <w:szCs w:val="18"/>
              </w:rPr>
              <w:t>"</w:t>
            </w:r>
            <w:r w:rsidRPr="00E8764E">
              <w:rPr>
                <w:rStyle w:val="scolon"/>
                <w:rFonts w:cstheme="minorHAnsi"/>
                <w:color w:val="666666"/>
                <w:sz w:val="18"/>
                <w:szCs w:val="18"/>
              </w:rPr>
              <w:t>:</w:t>
            </w:r>
            <w:r w:rsidRPr="00E8764E">
              <w:rPr>
                <w:rStyle w:val="sobjectv"/>
                <w:rFonts w:cstheme="minorHAnsi"/>
                <w:color w:val="555555"/>
                <w:sz w:val="18"/>
                <w:szCs w:val="18"/>
              </w:rPr>
              <w:t>"635"</w:t>
            </w:r>
            <w:r w:rsidRPr="00E8764E">
              <w:rPr>
                <w:rStyle w:val="scomma"/>
                <w:rFonts w:cstheme="minorHAnsi"/>
                <w:color w:val="666666"/>
                <w:sz w:val="18"/>
                <w:szCs w:val="18"/>
              </w:rPr>
              <w:t>,</w:t>
            </w:r>
            <w:r w:rsidR="00271EF9">
              <w:rPr>
                <w:noProof/>
                <w:lang w:eastAsia="en-CA"/>
              </w:rPr>
              <mc:AlternateContent>
                <mc:Choice Requires="wps">
                  <w:drawing>
                    <wp:anchor distT="0" distB="0" distL="114300" distR="114300" simplePos="0" relativeHeight="251661312" behindDoc="0" locked="0" layoutInCell="1" allowOverlap="1" wp14:anchorId="4F5C99ED" wp14:editId="2E89FB8E">
                      <wp:simplePos x="0" y="0"/>
                      <wp:positionH relativeFrom="column">
                        <wp:posOffset>-951230</wp:posOffset>
                      </wp:positionH>
                      <wp:positionV relativeFrom="paragraph">
                        <wp:posOffset>669290</wp:posOffset>
                      </wp:positionV>
                      <wp:extent cx="5905500" cy="685800"/>
                      <wp:effectExtent l="0" t="1466850" r="0" b="1466850"/>
                      <wp:wrapNone/>
                      <wp:docPr id="1" name="Text Box 1"/>
                      <wp:cNvGraphicFramePr/>
                      <a:graphic xmlns:a="http://schemas.openxmlformats.org/drawingml/2006/main">
                        <a:graphicData uri="http://schemas.microsoft.com/office/word/2010/wordprocessingShape">
                          <wps:wsp>
                            <wps:cNvSpPr txBox="1"/>
                            <wps:spPr>
                              <a:xfrm rot="19688907">
                                <a:off x="0" y="0"/>
                                <a:ext cx="5905500" cy="685800"/>
                              </a:xfrm>
                              <a:prstGeom prst="rect">
                                <a:avLst/>
                              </a:prstGeom>
                              <a:noFill/>
                              <a:ln>
                                <a:noFill/>
                              </a:ln>
                              <a:effectLst/>
                            </wps:spPr>
                            <wps:txbx>
                              <w:txbxContent>
                                <w:p w14:paraId="2312006F" w14:textId="77777777" w:rsidR="009A16EA" w:rsidRPr="006B625A" w:rsidRDefault="009A16EA" w:rsidP="00271EF9">
                                  <w:pPr>
                                    <w:spacing w:after="0" w:line="240" w:lineRule="auto"/>
                                    <w:jc w:val="cente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Future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margin-left:-74.9pt;margin-top:52.7pt;width:465pt;height:54pt;rotation:-208742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" filled="f" stroked="f">
                      <v:textbox>
                        <w:txbxContent>
                          <w:p w14:paraId="2312006F" w14:textId="77777777" w:rsidR="009A16EA" w:rsidRPr="006B625A" w:rsidRDefault="009A16EA" w:rsidP="00271EF9">
                            <w:pPr>
                              <w:spacing w:after="0" w:line="240" w:lineRule="auto"/>
                              <w:jc w:val="cente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Future Implementation</w:t>
                            </w:r>
                          </w:p>
                        </w:txbxContent>
                      </v:textbox>
                    </v:shape>
                  </w:pict>
                </mc:Fallback>
              </mc:AlternateContent>
            </w:r>
            <w:r w:rsidRPr="00E8764E">
              <w:rPr>
                <w:rFonts w:cstheme="minorHAnsi"/>
                <w:color w:val="555555"/>
                <w:sz w:val="18"/>
                <w:szCs w:val="18"/>
              </w:rPr>
              <w:br/>
              <w:t>         </w:t>
            </w:r>
            <w:r w:rsidRPr="00E8764E">
              <w:rPr>
                <w:rStyle w:val="sobjectk"/>
                <w:rFonts w:cstheme="minorHAnsi"/>
                <w:b/>
                <w:bCs/>
                <w:color w:val="333333"/>
                <w:sz w:val="18"/>
                <w:szCs w:val="18"/>
              </w:rPr>
              <w:t>"notificationTitle"</w:t>
            </w:r>
            <w:r w:rsidRPr="00E8764E">
              <w:rPr>
                <w:rStyle w:val="scolon"/>
                <w:rFonts w:cstheme="minorHAnsi"/>
                <w:color w:val="666666"/>
                <w:sz w:val="18"/>
                <w:szCs w:val="18"/>
              </w:rPr>
              <w:t>:</w:t>
            </w:r>
            <w:r w:rsidRPr="00E8764E">
              <w:rPr>
                <w:rStyle w:val="sobjectv"/>
                <w:rFonts w:cstheme="minorHAnsi"/>
                <w:color w:val="555555"/>
                <w:sz w:val="18"/>
                <w:szCs w:val="18"/>
              </w:rPr>
              <w:t>"SPEED &amp; Big Ten"</w:t>
            </w:r>
            <w:r w:rsidRPr="00E8764E">
              <w:rPr>
                <w:rStyle w:val="scomma"/>
                <w:rFonts w:cstheme="minorHAnsi"/>
                <w:color w:val="666666"/>
                <w:sz w:val="18"/>
                <w:szCs w:val="18"/>
              </w:rPr>
              <w:t>,</w:t>
            </w:r>
            <w:r w:rsidRPr="00E8764E">
              <w:rPr>
                <w:rFonts w:cstheme="minorHAnsi"/>
                <w:color w:val="555555"/>
                <w:sz w:val="18"/>
                <w:szCs w:val="18"/>
              </w:rPr>
              <w:br/>
              <w:t>         </w:t>
            </w:r>
            <w:r w:rsidRPr="00E8764E">
              <w:rPr>
                <w:rStyle w:val="sobjectk"/>
                <w:rFonts w:cstheme="minorHAnsi"/>
                <w:b/>
                <w:bCs/>
                <w:color w:val="333333"/>
                <w:sz w:val="18"/>
                <w:szCs w:val="18"/>
              </w:rPr>
              <w:t>"notificationT</w:t>
            </w:r>
            <w:r>
              <w:rPr>
                <w:rStyle w:val="sobjectk"/>
                <w:rFonts w:cstheme="minorHAnsi"/>
                <w:b/>
                <w:bCs/>
                <w:color w:val="333333"/>
                <w:sz w:val="18"/>
                <w:szCs w:val="18"/>
              </w:rPr>
              <w:t>xt</w:t>
            </w:r>
            <w:r w:rsidRPr="00E8764E">
              <w:rPr>
                <w:rStyle w:val="sobjectk"/>
                <w:rFonts w:cstheme="minorHAnsi"/>
                <w:b/>
                <w:bCs/>
                <w:color w:val="333333"/>
                <w:sz w:val="18"/>
                <w:szCs w:val="18"/>
              </w:rPr>
              <w:t>"</w:t>
            </w:r>
            <w:r w:rsidRPr="00E8764E">
              <w:rPr>
                <w:rStyle w:val="scolon"/>
                <w:rFonts w:cstheme="minorHAnsi"/>
                <w:color w:val="666666"/>
                <w:sz w:val="18"/>
                <w:szCs w:val="18"/>
              </w:rPr>
              <w:t>:</w:t>
            </w:r>
            <w:r w:rsidRPr="00E8764E">
              <w:rPr>
                <w:rStyle w:val="sobjectv"/>
                <w:rFonts w:cstheme="minorHAnsi"/>
                <w:color w:val="555555"/>
                <w:sz w:val="18"/>
                <w:szCs w:val="18"/>
              </w:rPr>
              <w:t>"As of May 30, 2014, SPEED (Ch. 933/9933) and as of July 1, 2014, Big Ten Network (Ch. 939/9939) will no longer be available on Optik TV. All other channels in the Sports and Sports Extra theme packs remain unchanged.  Thank you."</w:t>
            </w:r>
            <w:r w:rsidRPr="00E8764E">
              <w:rPr>
                <w:rFonts w:cstheme="minorHAnsi"/>
                <w:color w:val="555555"/>
                <w:sz w:val="18"/>
                <w:szCs w:val="18"/>
              </w:rPr>
              <w:br/>
              <w:t>      </w:t>
            </w:r>
            <w:r w:rsidRPr="00E8764E">
              <w:rPr>
                <w:rStyle w:val="sbrace"/>
                <w:rFonts w:cstheme="minorHAnsi"/>
                <w:color w:val="666666"/>
                <w:sz w:val="18"/>
                <w:szCs w:val="18"/>
              </w:rPr>
              <w:t>}</w:t>
            </w:r>
            <w:r w:rsidRPr="00E8764E">
              <w:rPr>
                <w:rFonts w:cstheme="minorHAnsi"/>
                <w:color w:val="555555"/>
                <w:sz w:val="18"/>
                <w:szCs w:val="18"/>
              </w:rPr>
              <w:br/>
              <w:t>   </w:t>
            </w:r>
            <w:r w:rsidRPr="00E8764E">
              <w:rPr>
                <w:rStyle w:val="sbracket"/>
                <w:rFonts w:cstheme="minorHAnsi"/>
                <w:color w:val="666666"/>
                <w:sz w:val="18"/>
                <w:szCs w:val="18"/>
              </w:rPr>
              <w:t>]</w:t>
            </w:r>
            <w:r w:rsidRPr="00E8764E">
              <w:rPr>
                <w:rStyle w:val="scomma"/>
                <w:rFonts w:cstheme="minorHAnsi"/>
                <w:color w:val="666666"/>
                <w:sz w:val="18"/>
                <w:szCs w:val="18"/>
              </w:rPr>
              <w:t>,</w:t>
            </w:r>
            <w:r w:rsidRPr="00E8764E">
              <w:rPr>
                <w:rFonts w:cstheme="minorHAnsi"/>
                <w:color w:val="555555"/>
                <w:sz w:val="18"/>
                <w:szCs w:val="18"/>
              </w:rPr>
              <w:br/>
              <w:t>   </w:t>
            </w:r>
            <w:r w:rsidRPr="00E8764E">
              <w:rPr>
                <w:rStyle w:val="sobjectk"/>
                <w:rFonts w:cstheme="minorHAnsi"/>
                <w:b/>
                <w:bCs/>
                <w:color w:val="333333"/>
                <w:sz w:val="18"/>
                <w:szCs w:val="18"/>
              </w:rPr>
              <w:t>"status"</w:t>
            </w:r>
            <w:r w:rsidRPr="00E8764E">
              <w:rPr>
                <w:rStyle w:val="scolon"/>
                <w:rFonts w:cstheme="minorHAnsi"/>
                <w:color w:val="666666"/>
                <w:sz w:val="18"/>
                <w:szCs w:val="18"/>
              </w:rPr>
              <w:t>:</w:t>
            </w:r>
            <w:r w:rsidRPr="00E8764E">
              <w:rPr>
                <w:rStyle w:val="sbrace"/>
                <w:rFonts w:cstheme="minorHAnsi"/>
                <w:color w:val="666666"/>
                <w:sz w:val="18"/>
                <w:szCs w:val="18"/>
              </w:rPr>
              <w:t>{</w:t>
            </w:r>
            <w:r w:rsidRPr="00E8764E">
              <w:rPr>
                <w:rStyle w:val="apple-converted-space"/>
                <w:rFonts w:cstheme="minorHAnsi"/>
                <w:color w:val="666666"/>
                <w:sz w:val="18"/>
                <w:szCs w:val="18"/>
              </w:rPr>
              <w:t>  </w:t>
            </w:r>
            <w:r w:rsidRPr="00E8764E">
              <w:rPr>
                <w:rFonts w:cstheme="minorHAnsi"/>
                <w:color w:val="555555"/>
                <w:sz w:val="18"/>
                <w:szCs w:val="18"/>
              </w:rPr>
              <w:br/>
              <w:t>      </w:t>
            </w:r>
            <w:r w:rsidRPr="00E8764E">
              <w:rPr>
                <w:rStyle w:val="sobjectk"/>
                <w:rFonts w:cstheme="minorHAnsi"/>
                <w:b/>
                <w:bCs/>
                <w:color w:val="333333"/>
                <w:sz w:val="18"/>
                <w:szCs w:val="18"/>
              </w:rPr>
              <w:t>"statusCd"</w:t>
            </w:r>
            <w:r w:rsidRPr="00E8764E">
              <w:rPr>
                <w:rStyle w:val="scolon"/>
                <w:rFonts w:cstheme="minorHAnsi"/>
                <w:color w:val="666666"/>
                <w:sz w:val="18"/>
                <w:szCs w:val="18"/>
              </w:rPr>
              <w:t>:</w:t>
            </w:r>
            <w:r w:rsidRPr="00E8764E">
              <w:rPr>
                <w:rStyle w:val="sobjectv"/>
                <w:rFonts w:cstheme="minorHAnsi"/>
                <w:color w:val="555555"/>
                <w:sz w:val="18"/>
                <w:szCs w:val="18"/>
              </w:rPr>
              <w:t>"200"</w:t>
            </w:r>
            <w:r w:rsidRPr="00E8764E">
              <w:rPr>
                <w:rStyle w:val="scomma"/>
                <w:rFonts w:cstheme="minorHAnsi"/>
                <w:color w:val="666666"/>
                <w:sz w:val="18"/>
                <w:szCs w:val="18"/>
              </w:rPr>
              <w:t>,</w:t>
            </w:r>
            <w:r w:rsidRPr="00E8764E">
              <w:rPr>
                <w:rFonts w:cstheme="minorHAnsi"/>
                <w:color w:val="555555"/>
                <w:sz w:val="18"/>
                <w:szCs w:val="18"/>
              </w:rPr>
              <w:br/>
              <w:t>      </w:t>
            </w:r>
            <w:r w:rsidRPr="00E8764E">
              <w:rPr>
                <w:rStyle w:val="sobjectk"/>
                <w:rFonts w:cstheme="minorHAnsi"/>
                <w:b/>
                <w:bCs/>
                <w:color w:val="333333"/>
                <w:sz w:val="18"/>
                <w:szCs w:val="18"/>
              </w:rPr>
              <w:t>"statusTxt"</w:t>
            </w:r>
            <w:r w:rsidRPr="00E8764E">
              <w:rPr>
                <w:rStyle w:val="scolon"/>
                <w:rFonts w:cstheme="minorHAnsi"/>
                <w:color w:val="666666"/>
                <w:sz w:val="18"/>
                <w:szCs w:val="18"/>
              </w:rPr>
              <w:t>:</w:t>
            </w:r>
            <w:r w:rsidRPr="00E8764E">
              <w:rPr>
                <w:rStyle w:val="sobjectv"/>
                <w:rFonts w:cstheme="minorHAnsi"/>
                <w:color w:val="555555"/>
                <w:sz w:val="18"/>
                <w:szCs w:val="18"/>
              </w:rPr>
              <w:t>"OK"</w:t>
            </w:r>
            <w:r w:rsidRPr="00E8764E">
              <w:rPr>
                <w:rFonts w:cstheme="minorHAnsi"/>
                <w:color w:val="555555"/>
                <w:sz w:val="18"/>
                <w:szCs w:val="18"/>
              </w:rPr>
              <w:br/>
            </w:r>
            <w:r w:rsidRPr="00E8764E">
              <w:rPr>
                <w:rFonts w:cstheme="minorHAnsi"/>
                <w:color w:val="555555"/>
                <w:sz w:val="18"/>
                <w:szCs w:val="18"/>
              </w:rPr>
              <w:lastRenderedPageBreak/>
              <w:t>   </w:t>
            </w:r>
            <w:r w:rsidRPr="00E8764E">
              <w:rPr>
                <w:rStyle w:val="sbrace"/>
                <w:rFonts w:cstheme="minorHAnsi"/>
                <w:color w:val="666666"/>
                <w:sz w:val="18"/>
                <w:szCs w:val="18"/>
              </w:rPr>
              <w:t>}</w:t>
            </w:r>
            <w:r>
              <w:rPr>
                <w:rFonts w:ascii="Consolas" w:hAnsi="Consolas" w:cs="Consolas"/>
                <w:color w:val="555555"/>
              </w:rPr>
              <w:br/>
            </w:r>
            <w:r w:rsidRPr="00DB4BE9">
              <w:rPr>
                <w:rStyle w:val="sbrace"/>
                <w:rFonts w:cstheme="minorHAnsi"/>
                <w:color w:val="666666"/>
                <w:sz w:val="18"/>
                <w:szCs w:val="18"/>
              </w:rPr>
              <w:t>}</w:t>
            </w:r>
          </w:p>
        </w:tc>
      </w:tr>
    </w:tbl>
    <w:p w14:paraId="01934F36" w14:textId="77777777" w:rsidR="0024280A" w:rsidRDefault="0024280A" w:rsidP="0024280A"/>
    <w:p w14:paraId="01934F37" w14:textId="77777777" w:rsidR="0024280A" w:rsidRDefault="0024280A" w:rsidP="0024280A"/>
    <w:p w14:paraId="2EC90E46" w14:textId="012F9391" w:rsidR="00A64063" w:rsidRDefault="00A64063" w:rsidP="00A64063">
      <w:pPr>
        <w:pStyle w:val="Heading1"/>
      </w:pPr>
      <w:bookmarkStart w:id="101" w:name="_Toc437935993"/>
      <w:r>
        <w:t>TVSubscription REST Service</w:t>
      </w:r>
      <w:bookmarkEnd w:id="101"/>
    </w:p>
    <w:p w14:paraId="7235507E" w14:textId="77777777" w:rsidR="00A64063" w:rsidRDefault="00A64063" w:rsidP="00A64063">
      <w:r>
        <w:t>This service provides customer’s Telus TV subscription information.</w:t>
      </w:r>
    </w:p>
    <w:p w14:paraId="025DF367" w14:textId="77777777" w:rsidR="00A64063" w:rsidRDefault="00A64063" w:rsidP="00A64063">
      <w:pPr>
        <w:pStyle w:val="Heading2"/>
        <w:rPr>
          <w:rFonts w:cstheme="minorHAnsi"/>
        </w:rPr>
      </w:pPr>
      <w:bookmarkStart w:id="102" w:name="_Toc437935994"/>
      <w:r>
        <w:t>tv-subscription-info (GET)</w:t>
      </w:r>
      <w:bookmarkEnd w:id="102"/>
    </w:p>
    <w:tbl>
      <w:tblPr>
        <w:tblStyle w:val="TableGrid"/>
        <w:tblW w:w="0" w:type="auto"/>
        <w:tblLook w:val="04A0" w:firstRow="1" w:lastRow="0" w:firstColumn="1" w:lastColumn="0" w:noHBand="0" w:noVBand="1"/>
      </w:tblPr>
      <w:tblGrid>
        <w:gridCol w:w="1072"/>
        <w:gridCol w:w="8504"/>
      </w:tblGrid>
      <w:tr w:rsidR="00A64063" w14:paraId="0B532420" w14:textId="77777777" w:rsidTr="00A64063">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4F732F" w14:textId="77777777" w:rsidR="00A64063" w:rsidRDefault="00A64063" w:rsidP="00A64063">
            <w:pPr>
              <w:rPr>
                <w:b/>
                <w:szCs w:val="16"/>
              </w:rPr>
            </w:pPr>
            <w:r>
              <w:rPr>
                <w:b/>
                <w:szCs w:val="16"/>
              </w:rPr>
              <w:t>OPERATION</w:t>
            </w:r>
          </w:p>
          <w:p w14:paraId="2802B7D5" w14:textId="7DB85847" w:rsidR="00A64063" w:rsidRPr="009E6B45" w:rsidRDefault="00A64063" w:rsidP="00A64063">
            <w:pPr>
              <w:rPr>
                <w:rFonts w:cstheme="minorHAnsi"/>
                <w:color w:val="1F497D"/>
              </w:rPr>
            </w:pPr>
            <w:r>
              <w:rPr>
                <w:rFonts w:cstheme="minorHAnsi"/>
              </w:rPr>
              <w:t>tv/subscription</w:t>
            </w:r>
            <w:r>
              <w:t>/account/{ban}/productinstance/{tvproductinstanceid}</w:t>
            </w:r>
          </w:p>
        </w:tc>
      </w:tr>
      <w:tr w:rsidR="00A64063" w14:paraId="5257C0A8"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0F9D8684" w14:textId="77777777" w:rsidR="00A64063" w:rsidRDefault="00A64063" w:rsidP="00A64063">
            <w:pPr>
              <w:rPr>
                <w:b/>
                <w:sz w:val="18"/>
                <w:szCs w:val="16"/>
              </w:rPr>
            </w:pPr>
            <w:r>
              <w:rPr>
                <w:b/>
                <w:sz w:val="18"/>
                <w:szCs w:val="16"/>
              </w:rPr>
              <w:t>Method</w:t>
            </w:r>
          </w:p>
        </w:tc>
        <w:tc>
          <w:tcPr>
            <w:tcW w:w="8504" w:type="dxa"/>
            <w:tcBorders>
              <w:top w:val="single" w:sz="4" w:space="0" w:color="auto"/>
              <w:left w:val="single" w:sz="4" w:space="0" w:color="auto"/>
              <w:bottom w:val="single" w:sz="4" w:space="0" w:color="auto"/>
              <w:right w:val="single" w:sz="4" w:space="0" w:color="auto"/>
            </w:tcBorders>
            <w:hideMark/>
          </w:tcPr>
          <w:p w14:paraId="293E33D8" w14:textId="77777777" w:rsidR="00A64063" w:rsidRDefault="00A64063" w:rsidP="00A64063">
            <w:pPr>
              <w:rPr>
                <w:sz w:val="18"/>
                <w:szCs w:val="16"/>
              </w:rPr>
            </w:pPr>
            <w:r>
              <w:rPr>
                <w:sz w:val="18"/>
                <w:szCs w:val="16"/>
              </w:rPr>
              <w:t>Get</w:t>
            </w:r>
          </w:p>
        </w:tc>
      </w:tr>
      <w:tr w:rsidR="00A64063" w14:paraId="1CD453CC"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0B86C90C" w14:textId="77777777" w:rsidR="00A64063" w:rsidRDefault="00A64063" w:rsidP="00A64063">
            <w:pPr>
              <w:rPr>
                <w:b/>
                <w:sz w:val="18"/>
                <w:szCs w:val="16"/>
              </w:rPr>
            </w:pPr>
            <w:r>
              <w:rPr>
                <w:b/>
                <w:sz w:val="18"/>
                <w:szCs w:val="16"/>
              </w:rPr>
              <w:t>Description</w:t>
            </w:r>
          </w:p>
        </w:tc>
        <w:tc>
          <w:tcPr>
            <w:tcW w:w="8504" w:type="dxa"/>
            <w:tcBorders>
              <w:top w:val="single" w:sz="4" w:space="0" w:color="auto"/>
              <w:left w:val="single" w:sz="4" w:space="0" w:color="auto"/>
              <w:bottom w:val="single" w:sz="4" w:space="0" w:color="auto"/>
              <w:right w:val="single" w:sz="4" w:space="0" w:color="auto"/>
            </w:tcBorders>
            <w:hideMark/>
          </w:tcPr>
          <w:p w14:paraId="4CDB86EF" w14:textId="77777777" w:rsidR="00A64063" w:rsidRDefault="00A64063" w:rsidP="00A64063">
            <w:pPr>
              <w:rPr>
                <w:sz w:val="18"/>
                <w:szCs w:val="16"/>
              </w:rPr>
            </w:pPr>
            <w:r>
              <w:rPr>
                <w:sz w:val="18"/>
                <w:szCs w:val="16"/>
              </w:rPr>
              <w:t>Retrieve customer’s subscription based on BAN and product instance ID.</w:t>
            </w:r>
          </w:p>
        </w:tc>
      </w:tr>
      <w:tr w:rsidR="00A64063" w14:paraId="6AAE2A8C"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189F6BD7" w14:textId="77777777" w:rsidR="00A64063" w:rsidRDefault="00A64063" w:rsidP="00A64063">
            <w:pPr>
              <w:rPr>
                <w:b/>
                <w:sz w:val="18"/>
                <w:szCs w:val="16"/>
              </w:rPr>
            </w:pPr>
            <w:r>
              <w:rPr>
                <w:b/>
                <w:sz w:val="18"/>
                <w:szCs w:val="16"/>
              </w:rPr>
              <w:t>Input</w:t>
            </w:r>
          </w:p>
        </w:tc>
        <w:tc>
          <w:tcPr>
            <w:tcW w:w="8504" w:type="dxa"/>
            <w:tcBorders>
              <w:top w:val="single" w:sz="4" w:space="0" w:color="auto"/>
              <w:left w:val="single" w:sz="4" w:space="0" w:color="auto"/>
              <w:bottom w:val="single" w:sz="4" w:space="0" w:color="auto"/>
              <w:right w:val="single" w:sz="4" w:space="0" w:color="auto"/>
            </w:tcBorders>
          </w:tcPr>
          <w:p w14:paraId="36F8C975" w14:textId="77777777" w:rsidR="00A64063" w:rsidRDefault="00A64063" w:rsidP="00A64063">
            <w:pPr>
              <w:rPr>
                <w:b/>
                <w:sz w:val="18"/>
                <w:szCs w:val="16"/>
              </w:rPr>
            </w:pPr>
            <w:r w:rsidRPr="00A2368C">
              <w:rPr>
                <w:b/>
                <w:sz w:val="18"/>
                <w:szCs w:val="18"/>
              </w:rPr>
              <w:t>ban</w:t>
            </w:r>
            <w:r>
              <w:rPr>
                <w:rStyle w:val="scolon"/>
                <w:rFonts w:cstheme="minorHAnsi"/>
                <w:color w:val="666666"/>
                <w:sz w:val="18"/>
                <w:szCs w:val="18"/>
              </w:rPr>
              <w:t>: account number</w:t>
            </w:r>
          </w:p>
          <w:p w14:paraId="015569BF" w14:textId="6EC8E2C6" w:rsidR="00A64063" w:rsidRDefault="00A64063" w:rsidP="00A64063">
            <w:pPr>
              <w:rPr>
                <w:b/>
                <w:sz w:val="18"/>
                <w:szCs w:val="16"/>
              </w:rPr>
            </w:pPr>
            <w:r>
              <w:rPr>
                <w:b/>
                <w:sz w:val="18"/>
                <w:szCs w:val="16"/>
              </w:rPr>
              <w:t>tvproductinstanceid</w:t>
            </w:r>
            <w:r w:rsidRPr="0003324C">
              <w:rPr>
                <w:b/>
                <w:sz w:val="18"/>
                <w:szCs w:val="18"/>
              </w:rPr>
              <w:t xml:space="preserve">: </w:t>
            </w:r>
            <w:r w:rsidRPr="0003324C">
              <w:rPr>
                <w:rStyle w:val="scolon"/>
                <w:rFonts w:cstheme="minorHAnsi"/>
                <w:color w:val="666666"/>
                <w:sz w:val="18"/>
                <w:szCs w:val="18"/>
              </w:rPr>
              <w:t>Telus TV product instance ID, unique id represent</w:t>
            </w:r>
            <w:r w:rsidR="00E94829">
              <w:rPr>
                <w:rStyle w:val="scolon"/>
                <w:rFonts w:cstheme="minorHAnsi"/>
                <w:color w:val="666666"/>
                <w:sz w:val="18"/>
                <w:szCs w:val="18"/>
              </w:rPr>
              <w:t>s</w:t>
            </w:r>
            <w:r w:rsidRPr="0003324C">
              <w:rPr>
                <w:rStyle w:val="scolon"/>
                <w:rFonts w:cstheme="minorHAnsi"/>
                <w:color w:val="666666"/>
                <w:sz w:val="18"/>
                <w:szCs w:val="18"/>
              </w:rPr>
              <w:t xml:space="preserve"> customer’s TV product information.</w:t>
            </w:r>
          </w:p>
          <w:p w14:paraId="44C66881" w14:textId="77777777" w:rsidR="00A64063" w:rsidRDefault="00A64063" w:rsidP="00A64063">
            <w:pPr>
              <w:rPr>
                <w:rStyle w:val="sbrace"/>
                <w:rFonts w:ascii="Consolas" w:hAnsi="Consolas" w:cs="Consolas"/>
                <w:color w:val="666666"/>
                <w:sz w:val="16"/>
                <w:szCs w:val="16"/>
              </w:rPr>
            </w:pPr>
          </w:p>
          <w:tbl>
            <w:tblPr>
              <w:tblStyle w:val="TableGrid"/>
              <w:tblW w:w="6860" w:type="dxa"/>
              <w:tblLook w:val="04A0" w:firstRow="1" w:lastRow="0" w:firstColumn="1" w:lastColumn="0" w:noHBand="0" w:noVBand="1"/>
            </w:tblPr>
            <w:tblGrid>
              <w:gridCol w:w="1191"/>
              <w:gridCol w:w="1276"/>
              <w:gridCol w:w="1275"/>
              <w:gridCol w:w="3118"/>
            </w:tblGrid>
            <w:tr w:rsidR="00E94829" w:rsidRPr="00444190" w14:paraId="6CEC249E" w14:textId="77777777" w:rsidTr="00E94829">
              <w:tc>
                <w:tcPr>
                  <w:tcW w:w="1191" w:type="dxa"/>
                  <w:shd w:val="clear" w:color="auto" w:fill="D9D9D9" w:themeFill="background1" w:themeFillShade="D9"/>
                </w:tcPr>
                <w:p w14:paraId="0AA3E579" w14:textId="33CB44D9" w:rsidR="00E94829" w:rsidRPr="00444190" w:rsidRDefault="00E94829" w:rsidP="00A64063">
                  <w:pPr>
                    <w:rPr>
                      <w:b/>
                      <w:sz w:val="18"/>
                      <w:szCs w:val="16"/>
                    </w:rPr>
                  </w:pPr>
                  <w:r>
                    <w:rPr>
                      <w:b/>
                      <w:sz w:val="18"/>
                      <w:szCs w:val="16"/>
                    </w:rPr>
                    <w:t>Name</w:t>
                  </w:r>
                </w:p>
              </w:tc>
              <w:tc>
                <w:tcPr>
                  <w:tcW w:w="1276" w:type="dxa"/>
                  <w:shd w:val="clear" w:color="auto" w:fill="D9D9D9" w:themeFill="background1" w:themeFillShade="D9"/>
                </w:tcPr>
                <w:p w14:paraId="4CA71245" w14:textId="2A93AE00" w:rsidR="00E94829" w:rsidRPr="00444190" w:rsidRDefault="00E94829" w:rsidP="00A64063">
                  <w:pPr>
                    <w:rPr>
                      <w:b/>
                      <w:sz w:val="18"/>
                      <w:szCs w:val="16"/>
                    </w:rPr>
                  </w:pPr>
                  <w:r>
                    <w:rPr>
                      <w:b/>
                      <w:sz w:val="18"/>
                      <w:szCs w:val="16"/>
                    </w:rPr>
                    <w:t>Values</w:t>
                  </w:r>
                </w:p>
              </w:tc>
              <w:tc>
                <w:tcPr>
                  <w:tcW w:w="1275" w:type="dxa"/>
                  <w:shd w:val="clear" w:color="auto" w:fill="D9D9D9" w:themeFill="background1" w:themeFillShade="D9"/>
                </w:tcPr>
                <w:p w14:paraId="5BFEE7C0" w14:textId="77777777" w:rsidR="00E94829" w:rsidRPr="00444190" w:rsidRDefault="00E94829" w:rsidP="00A64063">
                  <w:pPr>
                    <w:rPr>
                      <w:b/>
                      <w:sz w:val="18"/>
                      <w:szCs w:val="16"/>
                    </w:rPr>
                  </w:pPr>
                  <w:r w:rsidRPr="00444190">
                    <w:rPr>
                      <w:b/>
                      <w:sz w:val="18"/>
                      <w:szCs w:val="16"/>
                    </w:rPr>
                    <w:t>Mandatory</w:t>
                  </w:r>
                  <w:r>
                    <w:rPr>
                      <w:b/>
                      <w:sz w:val="18"/>
                      <w:szCs w:val="16"/>
                    </w:rPr>
                    <w:t>?</w:t>
                  </w:r>
                </w:p>
              </w:tc>
              <w:tc>
                <w:tcPr>
                  <w:tcW w:w="3118" w:type="dxa"/>
                  <w:shd w:val="clear" w:color="auto" w:fill="D9D9D9" w:themeFill="background1" w:themeFillShade="D9"/>
                </w:tcPr>
                <w:p w14:paraId="5D0D93CE" w14:textId="4CA01CC9" w:rsidR="00E94829" w:rsidRPr="00444190" w:rsidRDefault="00E94829" w:rsidP="00A64063">
                  <w:pPr>
                    <w:rPr>
                      <w:b/>
                      <w:sz w:val="18"/>
                      <w:szCs w:val="16"/>
                    </w:rPr>
                  </w:pPr>
                  <w:r>
                    <w:rPr>
                      <w:b/>
                      <w:sz w:val="18"/>
                      <w:szCs w:val="16"/>
                    </w:rPr>
                    <w:t>Comments</w:t>
                  </w:r>
                </w:p>
              </w:tc>
            </w:tr>
            <w:tr w:rsidR="00E94829" w14:paraId="34D945CD" w14:textId="77777777" w:rsidTr="00E94829">
              <w:tc>
                <w:tcPr>
                  <w:tcW w:w="1191" w:type="dxa"/>
                </w:tcPr>
                <w:p w14:paraId="3A45B8FC" w14:textId="77777777" w:rsidR="00E94829" w:rsidRPr="00CB0975" w:rsidRDefault="00E94829" w:rsidP="00A64063">
                  <w:pPr>
                    <w:rPr>
                      <w:sz w:val="18"/>
                      <w:szCs w:val="16"/>
                    </w:rPr>
                  </w:pPr>
                  <w:r>
                    <w:rPr>
                      <w:sz w:val="18"/>
                      <w:szCs w:val="16"/>
                    </w:rPr>
                    <w:t>customerI</w:t>
                  </w:r>
                  <w:r w:rsidRPr="00CB0975">
                    <w:rPr>
                      <w:sz w:val="18"/>
                      <w:szCs w:val="16"/>
                    </w:rPr>
                    <w:t>d</w:t>
                  </w:r>
                </w:p>
              </w:tc>
              <w:tc>
                <w:tcPr>
                  <w:tcW w:w="1276" w:type="dxa"/>
                </w:tcPr>
                <w:p w14:paraId="1FD6717E" w14:textId="1726A4F3" w:rsidR="00E94829" w:rsidRPr="006B4E68" w:rsidRDefault="00E94829" w:rsidP="00A64063">
                  <w:pPr>
                    <w:rPr>
                      <w:sz w:val="18"/>
                      <w:szCs w:val="16"/>
                    </w:rPr>
                  </w:pPr>
                  <w:r>
                    <w:rPr>
                      <w:sz w:val="18"/>
                      <w:szCs w:val="16"/>
                    </w:rPr>
                    <w:t>“</w:t>
                  </w:r>
                  <w:r w:rsidRPr="00E94829">
                    <w:rPr>
                      <w:sz w:val="18"/>
                      <w:szCs w:val="16"/>
                    </w:rPr>
                    <w:t>73101941</w:t>
                  </w:r>
                  <w:r>
                    <w:rPr>
                      <w:sz w:val="18"/>
                      <w:szCs w:val="16"/>
                    </w:rPr>
                    <w:t>”</w:t>
                  </w:r>
                </w:p>
              </w:tc>
              <w:tc>
                <w:tcPr>
                  <w:tcW w:w="1275" w:type="dxa"/>
                </w:tcPr>
                <w:p w14:paraId="47704C4A" w14:textId="77777777" w:rsidR="00E94829" w:rsidRPr="006B4E68" w:rsidRDefault="00E94829" w:rsidP="00A64063">
                  <w:pPr>
                    <w:rPr>
                      <w:sz w:val="18"/>
                      <w:szCs w:val="16"/>
                    </w:rPr>
                  </w:pPr>
                  <w:r>
                    <w:rPr>
                      <w:sz w:val="18"/>
                      <w:szCs w:val="16"/>
                    </w:rPr>
                    <w:t>N</w:t>
                  </w:r>
                </w:p>
              </w:tc>
              <w:tc>
                <w:tcPr>
                  <w:tcW w:w="3118" w:type="dxa"/>
                </w:tcPr>
                <w:p w14:paraId="3A2B93FE" w14:textId="077CD4D4" w:rsidR="00E94829" w:rsidRPr="006B4E68" w:rsidRDefault="00E94829" w:rsidP="00A64063">
                  <w:pPr>
                    <w:rPr>
                      <w:sz w:val="18"/>
                      <w:szCs w:val="16"/>
                    </w:rPr>
                  </w:pPr>
                  <w:r>
                    <w:rPr>
                      <w:sz w:val="18"/>
                      <w:szCs w:val="16"/>
                    </w:rPr>
                    <w:t>Customer ID</w:t>
                  </w:r>
                </w:p>
              </w:tc>
            </w:tr>
          </w:tbl>
          <w:p w14:paraId="0E578ABD" w14:textId="77777777" w:rsidR="00A64063" w:rsidRDefault="00A64063" w:rsidP="00A64063">
            <w:pPr>
              <w:rPr>
                <w:rStyle w:val="sbrace"/>
                <w:rFonts w:ascii="Consolas" w:hAnsi="Consolas" w:cs="Consolas"/>
                <w:color w:val="666666"/>
                <w:sz w:val="16"/>
                <w:szCs w:val="16"/>
              </w:rPr>
            </w:pPr>
          </w:p>
          <w:p w14:paraId="4F723027" w14:textId="77777777" w:rsidR="00A64063" w:rsidRPr="00004133" w:rsidRDefault="00A64063" w:rsidP="00A64063">
            <w:pPr>
              <w:rPr>
                <w:sz w:val="16"/>
                <w:szCs w:val="16"/>
              </w:rPr>
            </w:pPr>
          </w:p>
        </w:tc>
      </w:tr>
      <w:tr w:rsidR="00A64063" w14:paraId="01E48E37"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36A329A8" w14:textId="77777777" w:rsidR="00A64063" w:rsidRDefault="00A64063" w:rsidP="00A64063">
            <w:pPr>
              <w:rPr>
                <w:b/>
                <w:sz w:val="18"/>
                <w:szCs w:val="16"/>
              </w:rPr>
            </w:pPr>
            <w:r>
              <w:rPr>
                <w:b/>
                <w:sz w:val="18"/>
                <w:szCs w:val="16"/>
              </w:rPr>
              <w:t>Status Codes</w:t>
            </w:r>
          </w:p>
        </w:tc>
        <w:tc>
          <w:tcPr>
            <w:tcW w:w="8504" w:type="dxa"/>
            <w:tcBorders>
              <w:top w:val="single" w:sz="4" w:space="0" w:color="auto"/>
              <w:left w:val="single" w:sz="4" w:space="0" w:color="auto"/>
              <w:bottom w:val="single" w:sz="4" w:space="0" w:color="auto"/>
              <w:right w:val="single" w:sz="4" w:space="0" w:color="auto"/>
            </w:tcBorders>
          </w:tcPr>
          <w:p w14:paraId="2C81E1FB" w14:textId="77777777" w:rsidR="00A64063" w:rsidRDefault="00A64063" w:rsidP="00A64063">
            <w:pPr>
              <w:rPr>
                <w:sz w:val="18"/>
                <w:szCs w:val="16"/>
              </w:rPr>
            </w:pPr>
          </w:p>
          <w:tbl>
            <w:tblPr>
              <w:tblStyle w:val="TableGrid"/>
              <w:tblW w:w="0" w:type="auto"/>
              <w:tblLook w:val="04A0" w:firstRow="1" w:lastRow="0" w:firstColumn="1" w:lastColumn="0" w:noHBand="0" w:noVBand="1"/>
            </w:tblPr>
            <w:tblGrid>
              <w:gridCol w:w="713"/>
              <w:gridCol w:w="771"/>
              <w:gridCol w:w="2261"/>
              <w:gridCol w:w="1224"/>
              <w:gridCol w:w="1229"/>
              <w:gridCol w:w="2080"/>
            </w:tblGrid>
            <w:tr w:rsidR="00A64063" w:rsidRPr="001963A0" w14:paraId="411A79CF" w14:textId="77777777" w:rsidTr="00A64063">
              <w:tc>
                <w:tcPr>
                  <w:tcW w:w="713" w:type="dxa"/>
                  <w:shd w:val="clear" w:color="auto" w:fill="D9D9D9" w:themeFill="background1" w:themeFillShade="D9"/>
                </w:tcPr>
                <w:p w14:paraId="0DC72CC2" w14:textId="77777777" w:rsidR="00A64063" w:rsidRPr="001963A0" w:rsidRDefault="00A64063" w:rsidP="00A64063">
                  <w:pPr>
                    <w:rPr>
                      <w:b/>
                      <w:sz w:val="16"/>
                      <w:szCs w:val="16"/>
                    </w:rPr>
                  </w:pPr>
                  <w:r w:rsidRPr="001963A0">
                    <w:rPr>
                      <w:b/>
                      <w:sz w:val="16"/>
                      <w:szCs w:val="16"/>
                    </w:rPr>
                    <w:t>status</w:t>
                  </w:r>
                </w:p>
                <w:p w14:paraId="2D0CC866" w14:textId="77777777" w:rsidR="00A64063" w:rsidRPr="001963A0" w:rsidRDefault="00A64063" w:rsidP="00A64063">
                  <w:pPr>
                    <w:rPr>
                      <w:b/>
                      <w:sz w:val="16"/>
                      <w:szCs w:val="16"/>
                    </w:rPr>
                  </w:pPr>
                  <w:r w:rsidRPr="001963A0">
                    <w:rPr>
                      <w:b/>
                      <w:sz w:val="16"/>
                      <w:szCs w:val="16"/>
                    </w:rPr>
                    <w:t>Cd</w:t>
                  </w:r>
                </w:p>
              </w:tc>
              <w:tc>
                <w:tcPr>
                  <w:tcW w:w="771" w:type="dxa"/>
                  <w:shd w:val="clear" w:color="auto" w:fill="D9D9D9" w:themeFill="background1" w:themeFillShade="D9"/>
                </w:tcPr>
                <w:p w14:paraId="5E70B430" w14:textId="77777777" w:rsidR="00A64063" w:rsidRPr="001963A0" w:rsidRDefault="00A64063" w:rsidP="00A64063">
                  <w:pPr>
                    <w:rPr>
                      <w:b/>
                      <w:sz w:val="16"/>
                      <w:szCs w:val="16"/>
                    </w:rPr>
                  </w:pPr>
                  <w:r w:rsidRPr="001963A0">
                    <w:rPr>
                      <w:b/>
                      <w:sz w:val="16"/>
                      <w:szCs w:val="16"/>
                    </w:rPr>
                    <w:t>status</w:t>
                  </w:r>
                </w:p>
                <w:p w14:paraId="24BD8C0D" w14:textId="77777777" w:rsidR="00A64063" w:rsidRPr="001963A0" w:rsidRDefault="00A64063" w:rsidP="00A64063">
                  <w:pPr>
                    <w:rPr>
                      <w:b/>
                      <w:sz w:val="16"/>
                      <w:szCs w:val="16"/>
                    </w:rPr>
                  </w:pPr>
                  <w:r w:rsidRPr="001963A0">
                    <w:rPr>
                      <w:b/>
                      <w:sz w:val="16"/>
                      <w:szCs w:val="16"/>
                    </w:rPr>
                    <w:t>SubCd</w:t>
                  </w:r>
                </w:p>
              </w:tc>
              <w:tc>
                <w:tcPr>
                  <w:tcW w:w="2261" w:type="dxa"/>
                  <w:shd w:val="clear" w:color="auto" w:fill="D9D9D9" w:themeFill="background1" w:themeFillShade="D9"/>
                </w:tcPr>
                <w:p w14:paraId="16B296CE" w14:textId="77777777" w:rsidR="00A64063" w:rsidRPr="001963A0" w:rsidRDefault="00A64063" w:rsidP="00A64063">
                  <w:pPr>
                    <w:rPr>
                      <w:b/>
                      <w:sz w:val="16"/>
                      <w:szCs w:val="16"/>
                    </w:rPr>
                  </w:pPr>
                  <w:r w:rsidRPr="001963A0">
                    <w:rPr>
                      <w:b/>
                      <w:sz w:val="16"/>
                      <w:szCs w:val="16"/>
                    </w:rPr>
                    <w:t>statusTxt</w:t>
                  </w:r>
                </w:p>
              </w:tc>
              <w:tc>
                <w:tcPr>
                  <w:tcW w:w="1224" w:type="dxa"/>
                  <w:shd w:val="clear" w:color="auto" w:fill="D9D9D9" w:themeFill="background1" w:themeFillShade="D9"/>
                </w:tcPr>
                <w:p w14:paraId="5C502CA2" w14:textId="77777777" w:rsidR="00A64063" w:rsidRPr="001963A0" w:rsidRDefault="00A64063" w:rsidP="00A64063">
                  <w:pPr>
                    <w:rPr>
                      <w:b/>
                      <w:sz w:val="16"/>
                      <w:szCs w:val="16"/>
                    </w:rPr>
                  </w:pPr>
                  <w:r w:rsidRPr="001963A0">
                    <w:rPr>
                      <w:b/>
                      <w:sz w:val="16"/>
                      <w:szCs w:val="16"/>
                    </w:rPr>
                    <w:t>systemErrorCd</w:t>
                  </w:r>
                </w:p>
              </w:tc>
              <w:tc>
                <w:tcPr>
                  <w:tcW w:w="1229" w:type="dxa"/>
                  <w:shd w:val="clear" w:color="auto" w:fill="D9D9D9" w:themeFill="background1" w:themeFillShade="D9"/>
                </w:tcPr>
                <w:p w14:paraId="0ACD2DDA" w14:textId="77777777" w:rsidR="00A64063" w:rsidRPr="001963A0" w:rsidRDefault="00A64063" w:rsidP="00A64063">
                  <w:pPr>
                    <w:rPr>
                      <w:b/>
                      <w:sz w:val="16"/>
                      <w:szCs w:val="16"/>
                    </w:rPr>
                  </w:pPr>
                  <w:r w:rsidRPr="001963A0">
                    <w:rPr>
                      <w:b/>
                      <w:sz w:val="16"/>
                      <w:szCs w:val="16"/>
                    </w:rPr>
                    <w:t>systemErrorTxt</w:t>
                  </w:r>
                </w:p>
              </w:tc>
              <w:tc>
                <w:tcPr>
                  <w:tcW w:w="2080" w:type="dxa"/>
                  <w:shd w:val="clear" w:color="auto" w:fill="D9D9D9" w:themeFill="background1" w:themeFillShade="D9"/>
                </w:tcPr>
                <w:p w14:paraId="7C64C65B" w14:textId="77777777" w:rsidR="00A64063" w:rsidRPr="001963A0" w:rsidRDefault="00A64063" w:rsidP="00A64063">
                  <w:pPr>
                    <w:rPr>
                      <w:b/>
                      <w:i/>
                      <w:sz w:val="16"/>
                      <w:szCs w:val="16"/>
                    </w:rPr>
                  </w:pPr>
                  <w:r w:rsidRPr="001963A0">
                    <w:rPr>
                      <w:b/>
                      <w:i/>
                      <w:sz w:val="16"/>
                      <w:szCs w:val="16"/>
                    </w:rPr>
                    <w:t>Notes</w:t>
                  </w:r>
                </w:p>
              </w:tc>
            </w:tr>
            <w:tr w:rsidR="00A64063" w:rsidRPr="001963A0" w14:paraId="73BD288E" w14:textId="77777777" w:rsidTr="00A64063">
              <w:tc>
                <w:tcPr>
                  <w:tcW w:w="713" w:type="dxa"/>
                </w:tcPr>
                <w:p w14:paraId="2FBFD1A4" w14:textId="77777777" w:rsidR="00A64063" w:rsidRPr="001963A0" w:rsidRDefault="00A64063" w:rsidP="00A64063">
                  <w:pPr>
                    <w:rPr>
                      <w:sz w:val="16"/>
                      <w:szCs w:val="16"/>
                    </w:rPr>
                  </w:pPr>
                  <w:r w:rsidRPr="001963A0">
                    <w:rPr>
                      <w:sz w:val="16"/>
                      <w:szCs w:val="16"/>
                    </w:rPr>
                    <w:t>200</w:t>
                  </w:r>
                </w:p>
              </w:tc>
              <w:tc>
                <w:tcPr>
                  <w:tcW w:w="771" w:type="dxa"/>
                </w:tcPr>
                <w:p w14:paraId="6CDA5971" w14:textId="77777777" w:rsidR="00A64063" w:rsidRPr="001963A0" w:rsidRDefault="00A64063" w:rsidP="00A64063">
                  <w:pPr>
                    <w:rPr>
                      <w:sz w:val="16"/>
                      <w:szCs w:val="16"/>
                    </w:rPr>
                  </w:pPr>
                </w:p>
              </w:tc>
              <w:tc>
                <w:tcPr>
                  <w:tcW w:w="2261" w:type="dxa"/>
                </w:tcPr>
                <w:p w14:paraId="0FA62E3A" w14:textId="77777777" w:rsidR="00A64063" w:rsidRPr="001963A0" w:rsidRDefault="00A64063" w:rsidP="00A64063">
                  <w:pPr>
                    <w:rPr>
                      <w:sz w:val="16"/>
                      <w:szCs w:val="16"/>
                    </w:rPr>
                  </w:pPr>
                  <w:r w:rsidRPr="001963A0">
                    <w:rPr>
                      <w:sz w:val="16"/>
                      <w:szCs w:val="16"/>
                    </w:rPr>
                    <w:t>OK</w:t>
                  </w:r>
                </w:p>
              </w:tc>
              <w:tc>
                <w:tcPr>
                  <w:tcW w:w="1224" w:type="dxa"/>
                </w:tcPr>
                <w:p w14:paraId="75482961" w14:textId="77777777" w:rsidR="00A64063" w:rsidRPr="001963A0" w:rsidRDefault="00A64063" w:rsidP="00A64063">
                  <w:pPr>
                    <w:rPr>
                      <w:sz w:val="16"/>
                      <w:szCs w:val="16"/>
                    </w:rPr>
                  </w:pPr>
                </w:p>
              </w:tc>
              <w:tc>
                <w:tcPr>
                  <w:tcW w:w="1229" w:type="dxa"/>
                </w:tcPr>
                <w:p w14:paraId="6C6864EC" w14:textId="77777777" w:rsidR="00A64063" w:rsidRPr="001963A0" w:rsidRDefault="00A64063" w:rsidP="00A64063">
                  <w:pPr>
                    <w:rPr>
                      <w:sz w:val="16"/>
                      <w:szCs w:val="16"/>
                    </w:rPr>
                  </w:pPr>
                </w:p>
              </w:tc>
              <w:tc>
                <w:tcPr>
                  <w:tcW w:w="2080" w:type="dxa"/>
                </w:tcPr>
                <w:p w14:paraId="7BF4A725" w14:textId="77777777" w:rsidR="00A64063" w:rsidRPr="001963A0" w:rsidRDefault="00A64063" w:rsidP="00A64063">
                  <w:pPr>
                    <w:rPr>
                      <w:sz w:val="16"/>
                      <w:szCs w:val="16"/>
                    </w:rPr>
                  </w:pPr>
                  <w:r>
                    <w:rPr>
                      <w:sz w:val="16"/>
                      <w:szCs w:val="16"/>
                    </w:rPr>
                    <w:t>Eligible</w:t>
                  </w:r>
                </w:p>
              </w:tc>
            </w:tr>
            <w:tr w:rsidR="00A64063" w:rsidRPr="001963A0" w14:paraId="1FCA9976" w14:textId="77777777" w:rsidTr="00A64063">
              <w:tc>
                <w:tcPr>
                  <w:tcW w:w="713" w:type="dxa"/>
                </w:tcPr>
                <w:p w14:paraId="3AC9C201" w14:textId="77777777" w:rsidR="00A64063" w:rsidRPr="001963A0" w:rsidRDefault="00A64063" w:rsidP="00A64063">
                  <w:pPr>
                    <w:rPr>
                      <w:sz w:val="16"/>
                      <w:szCs w:val="16"/>
                    </w:rPr>
                  </w:pPr>
                  <w:r w:rsidRPr="001963A0">
                    <w:rPr>
                      <w:sz w:val="16"/>
                      <w:szCs w:val="16"/>
                    </w:rPr>
                    <w:t>500</w:t>
                  </w:r>
                </w:p>
              </w:tc>
              <w:tc>
                <w:tcPr>
                  <w:tcW w:w="771" w:type="dxa"/>
                </w:tcPr>
                <w:p w14:paraId="692461EC" w14:textId="77777777" w:rsidR="00A64063" w:rsidRDefault="00A64063" w:rsidP="00A64063">
                  <w:pPr>
                    <w:rPr>
                      <w:sz w:val="16"/>
                      <w:szCs w:val="16"/>
                    </w:rPr>
                  </w:pPr>
                </w:p>
              </w:tc>
              <w:tc>
                <w:tcPr>
                  <w:tcW w:w="2261" w:type="dxa"/>
                </w:tcPr>
                <w:p w14:paraId="33CD9877" w14:textId="77777777" w:rsidR="00A64063" w:rsidRDefault="00A64063" w:rsidP="00A64063">
                  <w:pPr>
                    <w:rPr>
                      <w:sz w:val="16"/>
                      <w:szCs w:val="16"/>
                    </w:rPr>
                  </w:pPr>
                  <w:r w:rsidRPr="009D3932">
                    <w:rPr>
                      <w:sz w:val="16"/>
                      <w:szCs w:val="16"/>
                    </w:rPr>
                    <w:t>General Error</w:t>
                  </w:r>
                </w:p>
              </w:tc>
              <w:tc>
                <w:tcPr>
                  <w:tcW w:w="1224" w:type="dxa"/>
                </w:tcPr>
                <w:p w14:paraId="715EDF20" w14:textId="77777777" w:rsidR="00A64063" w:rsidRPr="001963A0" w:rsidRDefault="00A64063" w:rsidP="00A64063">
                  <w:pPr>
                    <w:rPr>
                      <w:sz w:val="16"/>
                      <w:szCs w:val="16"/>
                    </w:rPr>
                  </w:pPr>
                </w:p>
              </w:tc>
              <w:tc>
                <w:tcPr>
                  <w:tcW w:w="1229" w:type="dxa"/>
                </w:tcPr>
                <w:p w14:paraId="5FA2BCEB" w14:textId="77777777" w:rsidR="00A64063" w:rsidRPr="001963A0" w:rsidRDefault="00A64063" w:rsidP="00A64063">
                  <w:pPr>
                    <w:rPr>
                      <w:sz w:val="16"/>
                      <w:szCs w:val="16"/>
                    </w:rPr>
                  </w:pPr>
                </w:p>
              </w:tc>
              <w:tc>
                <w:tcPr>
                  <w:tcW w:w="2080" w:type="dxa"/>
                </w:tcPr>
                <w:p w14:paraId="01366B9A" w14:textId="77777777" w:rsidR="00A64063" w:rsidRDefault="00A64063" w:rsidP="00A64063">
                  <w:pPr>
                    <w:rPr>
                      <w:sz w:val="16"/>
                      <w:szCs w:val="16"/>
                    </w:rPr>
                  </w:pPr>
                  <w:r>
                    <w:rPr>
                      <w:sz w:val="16"/>
                      <w:szCs w:val="16"/>
                    </w:rPr>
                    <w:t>Any caught exception not captured elsewhere</w:t>
                  </w:r>
                </w:p>
              </w:tc>
            </w:tr>
            <w:tr w:rsidR="00A64063" w:rsidRPr="001963A0" w14:paraId="2D53FF06" w14:textId="77777777" w:rsidTr="00A64063">
              <w:tc>
                <w:tcPr>
                  <w:tcW w:w="713" w:type="dxa"/>
                </w:tcPr>
                <w:p w14:paraId="3A6E0548" w14:textId="77777777" w:rsidR="00A64063" w:rsidRPr="001963A0" w:rsidRDefault="00A64063" w:rsidP="00A64063">
                  <w:pPr>
                    <w:rPr>
                      <w:sz w:val="16"/>
                      <w:szCs w:val="16"/>
                    </w:rPr>
                  </w:pPr>
                  <w:r w:rsidRPr="001963A0">
                    <w:rPr>
                      <w:sz w:val="16"/>
                      <w:szCs w:val="16"/>
                    </w:rPr>
                    <w:t>500</w:t>
                  </w:r>
                </w:p>
              </w:tc>
              <w:tc>
                <w:tcPr>
                  <w:tcW w:w="771" w:type="dxa"/>
                </w:tcPr>
                <w:p w14:paraId="29CD7017" w14:textId="77777777" w:rsidR="00A64063" w:rsidRPr="00C82D0D" w:rsidRDefault="00A64063" w:rsidP="00A64063">
                  <w:pPr>
                    <w:rPr>
                      <w:strike/>
                      <w:sz w:val="16"/>
                      <w:szCs w:val="16"/>
                    </w:rPr>
                  </w:pPr>
                </w:p>
              </w:tc>
              <w:tc>
                <w:tcPr>
                  <w:tcW w:w="2261" w:type="dxa"/>
                </w:tcPr>
                <w:p w14:paraId="4951E4BE" w14:textId="77777777" w:rsidR="00A64063" w:rsidRPr="001963A0" w:rsidRDefault="00A64063" w:rsidP="00A64063">
                  <w:pPr>
                    <w:rPr>
                      <w:sz w:val="16"/>
                      <w:szCs w:val="16"/>
                    </w:rPr>
                  </w:pPr>
                  <w:r w:rsidRPr="009D3932">
                    <w:rPr>
                      <w:sz w:val="16"/>
                      <w:szCs w:val="16"/>
                    </w:rPr>
                    <w:t>Call OrderMgmtRetrieval Service Failed</w:t>
                  </w:r>
                </w:p>
              </w:tc>
              <w:tc>
                <w:tcPr>
                  <w:tcW w:w="1224" w:type="dxa"/>
                </w:tcPr>
                <w:p w14:paraId="65C12450" w14:textId="77777777" w:rsidR="00A64063" w:rsidRPr="001963A0" w:rsidRDefault="00A64063" w:rsidP="00A64063">
                  <w:pPr>
                    <w:rPr>
                      <w:sz w:val="16"/>
                      <w:szCs w:val="16"/>
                    </w:rPr>
                  </w:pPr>
                </w:p>
              </w:tc>
              <w:tc>
                <w:tcPr>
                  <w:tcW w:w="1229" w:type="dxa"/>
                </w:tcPr>
                <w:p w14:paraId="3D9B025B" w14:textId="77777777" w:rsidR="00A64063" w:rsidRPr="001963A0" w:rsidRDefault="00A64063" w:rsidP="00A64063">
                  <w:pPr>
                    <w:rPr>
                      <w:sz w:val="16"/>
                      <w:szCs w:val="16"/>
                    </w:rPr>
                  </w:pPr>
                </w:p>
              </w:tc>
              <w:tc>
                <w:tcPr>
                  <w:tcW w:w="2080" w:type="dxa"/>
                </w:tcPr>
                <w:p w14:paraId="7EB6291B" w14:textId="77777777" w:rsidR="00A64063" w:rsidRPr="001963A0" w:rsidRDefault="00A64063" w:rsidP="00A64063">
                  <w:pPr>
                    <w:rPr>
                      <w:sz w:val="16"/>
                      <w:szCs w:val="16"/>
                    </w:rPr>
                  </w:pPr>
                  <w:r>
                    <w:rPr>
                      <w:sz w:val="16"/>
                      <w:szCs w:val="16"/>
                    </w:rPr>
                    <w:t>service P</w:t>
                  </w:r>
                  <w:r w:rsidRPr="001963A0">
                    <w:rPr>
                      <w:sz w:val="16"/>
                      <w:szCs w:val="16"/>
                    </w:rPr>
                    <w:t>olicy or Service Exception</w:t>
                  </w:r>
                  <w:r>
                    <w:rPr>
                      <w:sz w:val="16"/>
                      <w:szCs w:val="16"/>
                    </w:rPr>
                    <w:t xml:space="preserve"> error</w:t>
                  </w:r>
                </w:p>
              </w:tc>
            </w:tr>
            <w:tr w:rsidR="00A64063" w:rsidRPr="001963A0" w14:paraId="404FB0BB" w14:textId="77777777" w:rsidTr="00A64063">
              <w:tc>
                <w:tcPr>
                  <w:tcW w:w="713" w:type="dxa"/>
                </w:tcPr>
                <w:p w14:paraId="0A6B59BB" w14:textId="77777777" w:rsidR="00A64063" w:rsidRPr="001963A0" w:rsidRDefault="00A64063" w:rsidP="00A64063">
                  <w:pPr>
                    <w:rPr>
                      <w:sz w:val="16"/>
                      <w:szCs w:val="16"/>
                    </w:rPr>
                  </w:pPr>
                  <w:r>
                    <w:rPr>
                      <w:sz w:val="16"/>
                      <w:szCs w:val="16"/>
                    </w:rPr>
                    <w:t>500</w:t>
                  </w:r>
                </w:p>
              </w:tc>
              <w:tc>
                <w:tcPr>
                  <w:tcW w:w="771" w:type="dxa"/>
                </w:tcPr>
                <w:p w14:paraId="535E1886" w14:textId="77777777" w:rsidR="00A64063" w:rsidRPr="00C82D0D" w:rsidRDefault="00A64063" w:rsidP="00A64063">
                  <w:pPr>
                    <w:rPr>
                      <w:strike/>
                      <w:sz w:val="16"/>
                      <w:szCs w:val="16"/>
                    </w:rPr>
                  </w:pPr>
                </w:p>
              </w:tc>
              <w:tc>
                <w:tcPr>
                  <w:tcW w:w="2261" w:type="dxa"/>
                </w:tcPr>
                <w:p w14:paraId="5BDFB25B" w14:textId="77777777" w:rsidR="00A64063" w:rsidRPr="009D3932" w:rsidRDefault="00A64063" w:rsidP="00A64063">
                  <w:pPr>
                    <w:rPr>
                      <w:sz w:val="16"/>
                      <w:szCs w:val="16"/>
                    </w:rPr>
                  </w:pPr>
                  <w:r w:rsidRPr="009D3932">
                    <w:rPr>
                      <w:sz w:val="16"/>
                      <w:szCs w:val="16"/>
                    </w:rPr>
                    <w:t xml:space="preserve">Call </w:t>
                  </w:r>
                  <w:r>
                    <w:rPr>
                      <w:sz w:val="16"/>
                      <w:szCs w:val="16"/>
                    </w:rPr>
                    <w:t xml:space="preserve">ConsumerCustomerMgmt </w:t>
                  </w:r>
                  <w:r w:rsidRPr="009D3932">
                    <w:rPr>
                      <w:sz w:val="16"/>
                      <w:szCs w:val="16"/>
                    </w:rPr>
                    <w:t xml:space="preserve"> Service Failed</w:t>
                  </w:r>
                </w:p>
              </w:tc>
              <w:tc>
                <w:tcPr>
                  <w:tcW w:w="1224" w:type="dxa"/>
                </w:tcPr>
                <w:p w14:paraId="2FCA398E" w14:textId="77777777" w:rsidR="00A64063" w:rsidRPr="001963A0" w:rsidRDefault="00A64063" w:rsidP="00A64063">
                  <w:pPr>
                    <w:rPr>
                      <w:sz w:val="16"/>
                      <w:szCs w:val="16"/>
                    </w:rPr>
                  </w:pPr>
                </w:p>
              </w:tc>
              <w:tc>
                <w:tcPr>
                  <w:tcW w:w="1229" w:type="dxa"/>
                </w:tcPr>
                <w:p w14:paraId="7C0ED705" w14:textId="77777777" w:rsidR="00A64063" w:rsidRPr="001963A0" w:rsidRDefault="00A64063" w:rsidP="00A64063">
                  <w:pPr>
                    <w:rPr>
                      <w:sz w:val="16"/>
                      <w:szCs w:val="16"/>
                    </w:rPr>
                  </w:pPr>
                </w:p>
              </w:tc>
              <w:tc>
                <w:tcPr>
                  <w:tcW w:w="2080" w:type="dxa"/>
                </w:tcPr>
                <w:p w14:paraId="605BE43C" w14:textId="77777777" w:rsidR="00A64063" w:rsidRDefault="00A64063" w:rsidP="00A64063">
                  <w:pPr>
                    <w:rPr>
                      <w:sz w:val="16"/>
                      <w:szCs w:val="16"/>
                    </w:rPr>
                  </w:pPr>
                  <w:r>
                    <w:rPr>
                      <w:sz w:val="16"/>
                      <w:szCs w:val="16"/>
                    </w:rPr>
                    <w:t>service P</w:t>
                  </w:r>
                  <w:r w:rsidRPr="001963A0">
                    <w:rPr>
                      <w:sz w:val="16"/>
                      <w:szCs w:val="16"/>
                    </w:rPr>
                    <w:t>olicy or Service Exception</w:t>
                  </w:r>
                  <w:r>
                    <w:rPr>
                      <w:sz w:val="16"/>
                      <w:szCs w:val="16"/>
                    </w:rPr>
                    <w:t xml:space="preserve"> error</w:t>
                  </w:r>
                </w:p>
              </w:tc>
            </w:tr>
            <w:tr w:rsidR="00A64063" w:rsidRPr="001963A0" w14:paraId="131A8B30" w14:textId="77777777" w:rsidTr="00A64063">
              <w:tc>
                <w:tcPr>
                  <w:tcW w:w="713" w:type="dxa"/>
                </w:tcPr>
                <w:p w14:paraId="4C3BD518" w14:textId="77777777" w:rsidR="00A64063" w:rsidRPr="003F65E7" w:rsidRDefault="00A64063" w:rsidP="00A64063">
                  <w:pPr>
                    <w:rPr>
                      <w:sz w:val="16"/>
                      <w:szCs w:val="16"/>
                    </w:rPr>
                  </w:pPr>
                  <w:r>
                    <w:rPr>
                      <w:sz w:val="16"/>
                      <w:szCs w:val="16"/>
                    </w:rPr>
                    <w:t>400</w:t>
                  </w:r>
                </w:p>
              </w:tc>
              <w:tc>
                <w:tcPr>
                  <w:tcW w:w="771" w:type="dxa"/>
                </w:tcPr>
                <w:p w14:paraId="2E6AC76C" w14:textId="77777777" w:rsidR="00A64063" w:rsidRPr="003F65E7" w:rsidRDefault="00A64063" w:rsidP="00A64063">
                  <w:pPr>
                    <w:rPr>
                      <w:sz w:val="16"/>
                      <w:szCs w:val="16"/>
                    </w:rPr>
                  </w:pPr>
                  <w:r w:rsidRPr="003F65E7">
                    <w:rPr>
                      <w:sz w:val="16"/>
                      <w:szCs w:val="16"/>
                    </w:rPr>
                    <w:t>103</w:t>
                  </w:r>
                </w:p>
              </w:tc>
              <w:tc>
                <w:tcPr>
                  <w:tcW w:w="2261" w:type="dxa"/>
                </w:tcPr>
                <w:p w14:paraId="51713B92" w14:textId="77777777" w:rsidR="00A64063" w:rsidRPr="003F65E7" w:rsidRDefault="00A64063" w:rsidP="00A64063">
                  <w:pPr>
                    <w:rPr>
                      <w:sz w:val="16"/>
                      <w:szCs w:val="16"/>
                    </w:rPr>
                  </w:pPr>
                  <w:r w:rsidRPr="009D3932">
                    <w:rPr>
                      <w:sz w:val="16"/>
                      <w:szCs w:val="16"/>
                    </w:rPr>
                    <w:t>Legacy Discount</w:t>
                  </w:r>
                </w:p>
              </w:tc>
              <w:tc>
                <w:tcPr>
                  <w:tcW w:w="1224" w:type="dxa"/>
                </w:tcPr>
                <w:p w14:paraId="000738DE" w14:textId="77777777" w:rsidR="00A64063" w:rsidRPr="003F65E7" w:rsidRDefault="00A64063" w:rsidP="00A64063">
                  <w:pPr>
                    <w:rPr>
                      <w:sz w:val="16"/>
                      <w:szCs w:val="16"/>
                    </w:rPr>
                  </w:pPr>
                </w:p>
              </w:tc>
              <w:tc>
                <w:tcPr>
                  <w:tcW w:w="1229" w:type="dxa"/>
                </w:tcPr>
                <w:p w14:paraId="301D548C" w14:textId="77777777" w:rsidR="00A64063" w:rsidRPr="003F65E7" w:rsidRDefault="00A64063" w:rsidP="00A64063">
                  <w:pPr>
                    <w:rPr>
                      <w:sz w:val="16"/>
                      <w:szCs w:val="16"/>
                    </w:rPr>
                  </w:pPr>
                </w:p>
              </w:tc>
              <w:tc>
                <w:tcPr>
                  <w:tcW w:w="2080" w:type="dxa"/>
                </w:tcPr>
                <w:p w14:paraId="704145AA" w14:textId="77777777" w:rsidR="00A64063" w:rsidRPr="003F65E7" w:rsidRDefault="00A64063" w:rsidP="00A64063">
                  <w:pPr>
                    <w:rPr>
                      <w:sz w:val="16"/>
                      <w:szCs w:val="16"/>
                    </w:rPr>
                  </w:pPr>
                  <w:r w:rsidRPr="000F7D2E">
                    <w:rPr>
                      <w:sz w:val="16"/>
                      <w:szCs w:val="16"/>
                    </w:rPr>
                    <w:t>Customer has out-of-scope (“legacy”) discounts: Displays error advising the customer to call 310-MYTV and exits the app.</w:t>
                  </w:r>
                </w:p>
              </w:tc>
            </w:tr>
            <w:tr w:rsidR="00A64063" w:rsidRPr="001963A0" w14:paraId="619C9345" w14:textId="77777777" w:rsidTr="00A64063">
              <w:tc>
                <w:tcPr>
                  <w:tcW w:w="713" w:type="dxa"/>
                </w:tcPr>
                <w:p w14:paraId="7C5A70CC" w14:textId="77777777" w:rsidR="00A64063" w:rsidRPr="003F65E7" w:rsidRDefault="00A64063" w:rsidP="00A64063">
                  <w:pPr>
                    <w:rPr>
                      <w:sz w:val="16"/>
                      <w:szCs w:val="16"/>
                    </w:rPr>
                  </w:pPr>
                  <w:r>
                    <w:rPr>
                      <w:sz w:val="16"/>
                      <w:szCs w:val="16"/>
                    </w:rPr>
                    <w:t>400</w:t>
                  </w:r>
                </w:p>
              </w:tc>
              <w:tc>
                <w:tcPr>
                  <w:tcW w:w="771" w:type="dxa"/>
                </w:tcPr>
                <w:p w14:paraId="34A64370" w14:textId="77777777" w:rsidR="00A64063" w:rsidRPr="003F65E7" w:rsidRDefault="00A64063" w:rsidP="00A64063">
                  <w:pPr>
                    <w:rPr>
                      <w:sz w:val="16"/>
                      <w:szCs w:val="16"/>
                    </w:rPr>
                  </w:pPr>
                  <w:r>
                    <w:rPr>
                      <w:sz w:val="16"/>
                      <w:szCs w:val="16"/>
                    </w:rPr>
                    <w:t>104</w:t>
                  </w:r>
                </w:p>
              </w:tc>
              <w:tc>
                <w:tcPr>
                  <w:tcW w:w="2261" w:type="dxa"/>
                </w:tcPr>
                <w:p w14:paraId="6975E6F1" w14:textId="77777777" w:rsidR="00A64063" w:rsidRPr="003F65E7" w:rsidRDefault="00A64063" w:rsidP="00A64063">
                  <w:pPr>
                    <w:rPr>
                      <w:sz w:val="16"/>
                      <w:szCs w:val="16"/>
                    </w:rPr>
                  </w:pPr>
                  <w:r w:rsidRPr="009D3932">
                    <w:rPr>
                      <w:sz w:val="16"/>
                      <w:szCs w:val="16"/>
                    </w:rPr>
                    <w:t>Invalid Collection Dependency Rule</w:t>
                  </w:r>
                </w:p>
              </w:tc>
              <w:tc>
                <w:tcPr>
                  <w:tcW w:w="1224" w:type="dxa"/>
                </w:tcPr>
                <w:p w14:paraId="6B29A1C9" w14:textId="77777777" w:rsidR="00A64063" w:rsidRPr="003F65E7" w:rsidRDefault="00A64063" w:rsidP="00A64063">
                  <w:pPr>
                    <w:rPr>
                      <w:sz w:val="16"/>
                      <w:szCs w:val="16"/>
                    </w:rPr>
                  </w:pPr>
                </w:p>
              </w:tc>
              <w:tc>
                <w:tcPr>
                  <w:tcW w:w="1229" w:type="dxa"/>
                </w:tcPr>
                <w:p w14:paraId="37308DFD" w14:textId="77777777" w:rsidR="00A64063" w:rsidRPr="003F65E7" w:rsidRDefault="00A64063" w:rsidP="00A64063">
                  <w:pPr>
                    <w:rPr>
                      <w:sz w:val="16"/>
                      <w:szCs w:val="16"/>
                    </w:rPr>
                  </w:pPr>
                </w:p>
              </w:tc>
              <w:tc>
                <w:tcPr>
                  <w:tcW w:w="2080" w:type="dxa"/>
                </w:tcPr>
                <w:p w14:paraId="5CC3E106" w14:textId="77777777" w:rsidR="00A64063" w:rsidRPr="003F65E7" w:rsidRDefault="00A64063" w:rsidP="00A64063">
                  <w:pPr>
                    <w:rPr>
                      <w:sz w:val="16"/>
                      <w:szCs w:val="16"/>
                    </w:rPr>
                  </w:pPr>
                  <w:r w:rsidRPr="000F7D2E">
                    <w:rPr>
                      <w:sz w:val="16"/>
                      <w:szCs w:val="16"/>
                    </w:rPr>
                    <w:t>Customer has Combo discount but does not meet combo (grandfathered or new) requirements: Displays error advising the customer to call 310-MYTV and exits the app.</w:t>
                  </w:r>
                </w:p>
              </w:tc>
            </w:tr>
            <w:tr w:rsidR="00A64063" w:rsidRPr="001963A0" w14:paraId="0B0A97FB" w14:textId="77777777" w:rsidTr="00A64063">
              <w:tc>
                <w:tcPr>
                  <w:tcW w:w="713" w:type="dxa"/>
                </w:tcPr>
                <w:p w14:paraId="4ECAB414" w14:textId="77777777" w:rsidR="00A64063" w:rsidRPr="003F65E7" w:rsidRDefault="00A64063" w:rsidP="00A64063">
                  <w:pPr>
                    <w:rPr>
                      <w:sz w:val="16"/>
                      <w:szCs w:val="16"/>
                    </w:rPr>
                  </w:pPr>
                  <w:r>
                    <w:rPr>
                      <w:sz w:val="16"/>
                      <w:szCs w:val="16"/>
                    </w:rPr>
                    <w:t>400</w:t>
                  </w:r>
                </w:p>
              </w:tc>
              <w:tc>
                <w:tcPr>
                  <w:tcW w:w="771" w:type="dxa"/>
                </w:tcPr>
                <w:p w14:paraId="516B4053" w14:textId="77777777" w:rsidR="00A64063" w:rsidRPr="003F65E7" w:rsidRDefault="00A64063" w:rsidP="00A64063">
                  <w:pPr>
                    <w:rPr>
                      <w:sz w:val="16"/>
                      <w:szCs w:val="16"/>
                    </w:rPr>
                  </w:pPr>
                  <w:r>
                    <w:rPr>
                      <w:sz w:val="16"/>
                      <w:szCs w:val="16"/>
                    </w:rPr>
                    <w:t>106</w:t>
                  </w:r>
                </w:p>
              </w:tc>
              <w:tc>
                <w:tcPr>
                  <w:tcW w:w="2261" w:type="dxa"/>
                </w:tcPr>
                <w:p w14:paraId="1A8FA0EC" w14:textId="77777777" w:rsidR="00A64063" w:rsidRPr="003F65E7" w:rsidRDefault="00A64063" w:rsidP="00A64063">
                  <w:pPr>
                    <w:rPr>
                      <w:sz w:val="16"/>
                      <w:szCs w:val="16"/>
                    </w:rPr>
                  </w:pPr>
                  <w:r w:rsidRPr="009D3932">
                    <w:rPr>
                      <w:sz w:val="16"/>
                      <w:szCs w:val="16"/>
                    </w:rPr>
                    <w:t>Invalid Product Dependency Rule</w:t>
                  </w:r>
                </w:p>
              </w:tc>
              <w:tc>
                <w:tcPr>
                  <w:tcW w:w="1224" w:type="dxa"/>
                </w:tcPr>
                <w:p w14:paraId="131D3F60" w14:textId="77777777" w:rsidR="00A64063" w:rsidRPr="003F65E7" w:rsidRDefault="00A64063" w:rsidP="00A64063">
                  <w:pPr>
                    <w:rPr>
                      <w:sz w:val="16"/>
                      <w:szCs w:val="16"/>
                    </w:rPr>
                  </w:pPr>
                </w:p>
              </w:tc>
              <w:tc>
                <w:tcPr>
                  <w:tcW w:w="1229" w:type="dxa"/>
                </w:tcPr>
                <w:p w14:paraId="6414FDD8" w14:textId="77777777" w:rsidR="00A64063" w:rsidRPr="003F65E7" w:rsidRDefault="00A64063" w:rsidP="00A64063">
                  <w:pPr>
                    <w:rPr>
                      <w:sz w:val="16"/>
                      <w:szCs w:val="16"/>
                    </w:rPr>
                  </w:pPr>
                </w:p>
              </w:tc>
              <w:tc>
                <w:tcPr>
                  <w:tcW w:w="2080" w:type="dxa"/>
                </w:tcPr>
                <w:p w14:paraId="145B3B9C" w14:textId="77777777" w:rsidR="00A64063" w:rsidRPr="003F65E7" w:rsidRDefault="00A64063" w:rsidP="00A64063">
                  <w:pPr>
                    <w:rPr>
                      <w:sz w:val="16"/>
                      <w:szCs w:val="16"/>
                    </w:rPr>
                  </w:pPr>
                  <w:r w:rsidRPr="000F7D2E">
                    <w:rPr>
                      <w:sz w:val="16"/>
                      <w:szCs w:val="16"/>
                    </w:rPr>
                    <w:t>Customer has pack or channel without having requisite pack/ packs or channel: Displays error advising the customer to call 310-MYTV and exits the app.</w:t>
                  </w:r>
                </w:p>
              </w:tc>
            </w:tr>
            <w:tr w:rsidR="00A64063" w:rsidRPr="001963A0" w14:paraId="2C4B7226" w14:textId="77777777" w:rsidTr="00A64063">
              <w:tc>
                <w:tcPr>
                  <w:tcW w:w="713" w:type="dxa"/>
                </w:tcPr>
                <w:p w14:paraId="30753686" w14:textId="77777777" w:rsidR="00A64063" w:rsidRPr="003F65E7" w:rsidRDefault="00A64063" w:rsidP="00A64063">
                  <w:pPr>
                    <w:rPr>
                      <w:sz w:val="16"/>
                      <w:szCs w:val="16"/>
                    </w:rPr>
                  </w:pPr>
                  <w:r>
                    <w:rPr>
                      <w:sz w:val="16"/>
                      <w:szCs w:val="16"/>
                    </w:rPr>
                    <w:t>400</w:t>
                  </w:r>
                </w:p>
              </w:tc>
              <w:tc>
                <w:tcPr>
                  <w:tcW w:w="771" w:type="dxa"/>
                </w:tcPr>
                <w:p w14:paraId="1BB99151" w14:textId="77777777" w:rsidR="00A64063" w:rsidRPr="003F65E7" w:rsidRDefault="00A64063" w:rsidP="00A64063">
                  <w:pPr>
                    <w:rPr>
                      <w:sz w:val="16"/>
                      <w:szCs w:val="16"/>
                    </w:rPr>
                  </w:pPr>
                  <w:r>
                    <w:rPr>
                      <w:sz w:val="16"/>
                      <w:szCs w:val="16"/>
                    </w:rPr>
                    <w:t>107</w:t>
                  </w:r>
                </w:p>
              </w:tc>
              <w:tc>
                <w:tcPr>
                  <w:tcW w:w="2261" w:type="dxa"/>
                </w:tcPr>
                <w:p w14:paraId="390893B6" w14:textId="77777777" w:rsidR="00A64063" w:rsidRPr="003F65E7" w:rsidRDefault="00A64063" w:rsidP="00A64063">
                  <w:pPr>
                    <w:rPr>
                      <w:sz w:val="16"/>
                      <w:szCs w:val="16"/>
                    </w:rPr>
                  </w:pPr>
                  <w:r w:rsidRPr="009D3932">
                    <w:rPr>
                      <w:sz w:val="16"/>
                      <w:szCs w:val="16"/>
                    </w:rPr>
                    <w:t>Has both 'All in Combo' and 'Best of HD pack'</w:t>
                  </w:r>
                </w:p>
              </w:tc>
              <w:tc>
                <w:tcPr>
                  <w:tcW w:w="1224" w:type="dxa"/>
                </w:tcPr>
                <w:p w14:paraId="19178B4E" w14:textId="77777777" w:rsidR="00A64063" w:rsidRPr="003F65E7" w:rsidRDefault="00A64063" w:rsidP="00A64063">
                  <w:pPr>
                    <w:rPr>
                      <w:sz w:val="16"/>
                      <w:szCs w:val="16"/>
                    </w:rPr>
                  </w:pPr>
                </w:p>
              </w:tc>
              <w:tc>
                <w:tcPr>
                  <w:tcW w:w="1229" w:type="dxa"/>
                </w:tcPr>
                <w:p w14:paraId="3747EF2D" w14:textId="77777777" w:rsidR="00A64063" w:rsidRPr="003F65E7" w:rsidRDefault="00A64063" w:rsidP="00A64063">
                  <w:pPr>
                    <w:rPr>
                      <w:sz w:val="16"/>
                      <w:szCs w:val="16"/>
                    </w:rPr>
                  </w:pPr>
                </w:p>
              </w:tc>
              <w:tc>
                <w:tcPr>
                  <w:tcW w:w="2080" w:type="dxa"/>
                </w:tcPr>
                <w:p w14:paraId="5DAF61E5" w14:textId="77777777" w:rsidR="00A64063" w:rsidRPr="003F65E7" w:rsidRDefault="00A64063" w:rsidP="00A64063">
                  <w:pPr>
                    <w:rPr>
                      <w:sz w:val="16"/>
                      <w:szCs w:val="16"/>
                    </w:rPr>
                  </w:pPr>
                  <w:r w:rsidRPr="000F7D2E">
                    <w:rPr>
                      <w:sz w:val="16"/>
                      <w:szCs w:val="16"/>
                    </w:rPr>
                    <w:t>Customer has invalid subscription: subscribes to both All in Combo and Best of HD pack</w:t>
                  </w:r>
                </w:p>
              </w:tc>
            </w:tr>
            <w:tr w:rsidR="00A64063" w:rsidRPr="001963A0" w14:paraId="7F0B3275" w14:textId="77777777" w:rsidTr="00A64063">
              <w:tc>
                <w:tcPr>
                  <w:tcW w:w="713" w:type="dxa"/>
                </w:tcPr>
                <w:p w14:paraId="6566DB1E" w14:textId="77777777" w:rsidR="00A64063" w:rsidRDefault="00A64063" w:rsidP="00A64063">
                  <w:pPr>
                    <w:rPr>
                      <w:sz w:val="16"/>
                      <w:szCs w:val="16"/>
                    </w:rPr>
                  </w:pPr>
                  <w:r>
                    <w:rPr>
                      <w:sz w:val="16"/>
                      <w:szCs w:val="16"/>
                    </w:rPr>
                    <w:t>400</w:t>
                  </w:r>
                </w:p>
              </w:tc>
              <w:tc>
                <w:tcPr>
                  <w:tcW w:w="771" w:type="dxa"/>
                </w:tcPr>
                <w:p w14:paraId="35F0FA65" w14:textId="77777777" w:rsidR="00A64063" w:rsidRDefault="00A64063" w:rsidP="00A64063">
                  <w:pPr>
                    <w:rPr>
                      <w:sz w:val="16"/>
                      <w:szCs w:val="16"/>
                    </w:rPr>
                  </w:pPr>
                  <w:r w:rsidRPr="00935642">
                    <w:rPr>
                      <w:sz w:val="16"/>
                      <w:szCs w:val="16"/>
                    </w:rPr>
                    <w:t>IPID</w:t>
                  </w:r>
                </w:p>
              </w:tc>
              <w:tc>
                <w:tcPr>
                  <w:tcW w:w="2261" w:type="dxa"/>
                </w:tcPr>
                <w:p w14:paraId="78C2CF20" w14:textId="77777777" w:rsidR="00A64063" w:rsidRPr="003F65E7" w:rsidRDefault="00A64063" w:rsidP="00A64063">
                  <w:pPr>
                    <w:rPr>
                      <w:sz w:val="16"/>
                      <w:szCs w:val="16"/>
                    </w:rPr>
                  </w:pPr>
                  <w:r w:rsidRPr="009D3932">
                    <w:rPr>
                      <w:sz w:val="16"/>
                      <w:szCs w:val="16"/>
                    </w:rPr>
                    <w:t>Invalid Product Instance ID</w:t>
                  </w:r>
                </w:p>
              </w:tc>
              <w:tc>
                <w:tcPr>
                  <w:tcW w:w="1224" w:type="dxa"/>
                </w:tcPr>
                <w:p w14:paraId="6491080B" w14:textId="77777777" w:rsidR="00A64063" w:rsidRPr="003F65E7" w:rsidRDefault="00A64063" w:rsidP="00A64063">
                  <w:pPr>
                    <w:rPr>
                      <w:sz w:val="16"/>
                      <w:szCs w:val="16"/>
                    </w:rPr>
                  </w:pPr>
                </w:p>
              </w:tc>
              <w:tc>
                <w:tcPr>
                  <w:tcW w:w="1229" w:type="dxa"/>
                </w:tcPr>
                <w:p w14:paraId="2AEE6CEF" w14:textId="77777777" w:rsidR="00A64063" w:rsidRPr="003F65E7" w:rsidRDefault="00A64063" w:rsidP="00A64063">
                  <w:pPr>
                    <w:rPr>
                      <w:sz w:val="16"/>
                      <w:szCs w:val="16"/>
                    </w:rPr>
                  </w:pPr>
                </w:p>
              </w:tc>
              <w:tc>
                <w:tcPr>
                  <w:tcW w:w="2080" w:type="dxa"/>
                </w:tcPr>
                <w:p w14:paraId="17D5C59F" w14:textId="77777777" w:rsidR="00A64063" w:rsidRPr="003F65E7" w:rsidRDefault="00A64063" w:rsidP="00A64063">
                  <w:pPr>
                    <w:rPr>
                      <w:sz w:val="16"/>
                      <w:szCs w:val="16"/>
                    </w:rPr>
                  </w:pPr>
                  <w:r>
                    <w:rPr>
                      <w:sz w:val="16"/>
                      <w:szCs w:val="16"/>
                    </w:rPr>
                    <w:t xml:space="preserve">Product instance id is empty </w:t>
                  </w:r>
                </w:p>
              </w:tc>
            </w:tr>
            <w:tr w:rsidR="00A64063" w:rsidRPr="001963A0" w14:paraId="3BE33FDE" w14:textId="77777777" w:rsidTr="00A64063">
              <w:tc>
                <w:tcPr>
                  <w:tcW w:w="713" w:type="dxa"/>
                </w:tcPr>
                <w:p w14:paraId="6B9BC091" w14:textId="77777777" w:rsidR="00A64063" w:rsidRDefault="00A64063" w:rsidP="00A64063">
                  <w:pPr>
                    <w:rPr>
                      <w:sz w:val="16"/>
                      <w:szCs w:val="16"/>
                    </w:rPr>
                  </w:pPr>
                  <w:r>
                    <w:rPr>
                      <w:sz w:val="16"/>
                      <w:szCs w:val="16"/>
                    </w:rPr>
                    <w:t>400</w:t>
                  </w:r>
                </w:p>
              </w:tc>
              <w:tc>
                <w:tcPr>
                  <w:tcW w:w="771" w:type="dxa"/>
                </w:tcPr>
                <w:p w14:paraId="51376380" w14:textId="77777777" w:rsidR="00A64063" w:rsidRPr="00935642" w:rsidRDefault="00A64063" w:rsidP="00A64063">
                  <w:pPr>
                    <w:rPr>
                      <w:sz w:val="16"/>
                      <w:szCs w:val="16"/>
                    </w:rPr>
                  </w:pPr>
                  <w:r w:rsidRPr="00935642">
                    <w:rPr>
                      <w:sz w:val="16"/>
                      <w:szCs w:val="16"/>
                    </w:rPr>
                    <w:t>I</w:t>
                  </w:r>
                  <w:r>
                    <w:rPr>
                      <w:sz w:val="16"/>
                      <w:szCs w:val="16"/>
                    </w:rPr>
                    <w:t>B</w:t>
                  </w:r>
                </w:p>
              </w:tc>
              <w:tc>
                <w:tcPr>
                  <w:tcW w:w="2261" w:type="dxa"/>
                </w:tcPr>
                <w:p w14:paraId="54F103D5" w14:textId="77777777" w:rsidR="00A64063" w:rsidRPr="009D3932" w:rsidRDefault="00A64063" w:rsidP="00A64063">
                  <w:pPr>
                    <w:rPr>
                      <w:sz w:val="16"/>
                      <w:szCs w:val="16"/>
                    </w:rPr>
                  </w:pPr>
                  <w:r>
                    <w:rPr>
                      <w:sz w:val="16"/>
                      <w:szCs w:val="16"/>
                    </w:rPr>
                    <w:t>Invalid BAN</w:t>
                  </w:r>
                </w:p>
              </w:tc>
              <w:tc>
                <w:tcPr>
                  <w:tcW w:w="1224" w:type="dxa"/>
                </w:tcPr>
                <w:p w14:paraId="3D2CF685" w14:textId="77777777" w:rsidR="00A64063" w:rsidRPr="003F65E7" w:rsidRDefault="00A64063" w:rsidP="00A64063">
                  <w:pPr>
                    <w:rPr>
                      <w:sz w:val="16"/>
                      <w:szCs w:val="16"/>
                    </w:rPr>
                  </w:pPr>
                </w:p>
              </w:tc>
              <w:tc>
                <w:tcPr>
                  <w:tcW w:w="1229" w:type="dxa"/>
                </w:tcPr>
                <w:p w14:paraId="00FA14A0" w14:textId="77777777" w:rsidR="00A64063" w:rsidRPr="003F65E7" w:rsidRDefault="00A64063" w:rsidP="00A64063">
                  <w:pPr>
                    <w:rPr>
                      <w:sz w:val="16"/>
                      <w:szCs w:val="16"/>
                    </w:rPr>
                  </w:pPr>
                </w:p>
              </w:tc>
              <w:tc>
                <w:tcPr>
                  <w:tcW w:w="2080" w:type="dxa"/>
                </w:tcPr>
                <w:p w14:paraId="14F5FC78" w14:textId="77777777" w:rsidR="00A64063" w:rsidRDefault="00A64063" w:rsidP="00A64063">
                  <w:pPr>
                    <w:rPr>
                      <w:sz w:val="16"/>
                      <w:szCs w:val="16"/>
                    </w:rPr>
                  </w:pPr>
                  <w:r>
                    <w:rPr>
                      <w:sz w:val="16"/>
                      <w:szCs w:val="16"/>
                    </w:rPr>
                    <w:t>BAN is invalid</w:t>
                  </w:r>
                </w:p>
              </w:tc>
            </w:tr>
          </w:tbl>
          <w:p w14:paraId="1815F670" w14:textId="77777777" w:rsidR="00A64063" w:rsidRDefault="00A64063" w:rsidP="00A64063">
            <w:pPr>
              <w:rPr>
                <w:sz w:val="18"/>
                <w:szCs w:val="16"/>
              </w:rPr>
            </w:pPr>
          </w:p>
          <w:p w14:paraId="1D9BED1F" w14:textId="77777777" w:rsidR="00A64063" w:rsidRDefault="00A64063" w:rsidP="00A64063">
            <w:pPr>
              <w:rPr>
                <w:sz w:val="18"/>
                <w:szCs w:val="16"/>
              </w:rPr>
            </w:pPr>
          </w:p>
        </w:tc>
      </w:tr>
      <w:tr w:rsidR="00A64063" w14:paraId="097FF6C4"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38308030" w14:textId="77777777" w:rsidR="00A64063" w:rsidRDefault="00A64063" w:rsidP="00A64063">
            <w:pPr>
              <w:rPr>
                <w:sz w:val="18"/>
                <w:szCs w:val="16"/>
              </w:rPr>
            </w:pPr>
            <w:r>
              <w:rPr>
                <w:b/>
                <w:sz w:val="18"/>
                <w:szCs w:val="16"/>
              </w:rPr>
              <w:lastRenderedPageBreak/>
              <w:t>Output</w:t>
            </w:r>
          </w:p>
        </w:tc>
        <w:tc>
          <w:tcPr>
            <w:tcW w:w="8504" w:type="dxa"/>
            <w:tcBorders>
              <w:top w:val="single" w:sz="4" w:space="0" w:color="auto"/>
              <w:left w:val="single" w:sz="4" w:space="0" w:color="auto"/>
              <w:bottom w:val="single" w:sz="4" w:space="0" w:color="auto"/>
              <w:right w:val="single" w:sz="4" w:space="0" w:color="auto"/>
            </w:tcBorders>
          </w:tcPr>
          <w:p w14:paraId="37B291B9" w14:textId="77777777" w:rsidR="00A64063" w:rsidRPr="00B1398A" w:rsidRDefault="00A64063" w:rsidP="00A64063">
            <w:pPr>
              <w:rPr>
                <w:sz w:val="16"/>
                <w:szCs w:val="16"/>
              </w:rPr>
            </w:pPr>
            <w:r w:rsidRPr="00B1398A">
              <w:rPr>
                <w:sz w:val="16"/>
                <w:szCs w:val="16"/>
              </w:rPr>
              <w:t>{</w:t>
            </w:r>
          </w:p>
          <w:p w14:paraId="588D4058" w14:textId="77777777" w:rsidR="00A64063" w:rsidRPr="00B1398A" w:rsidRDefault="00A64063" w:rsidP="00A64063">
            <w:pPr>
              <w:rPr>
                <w:sz w:val="18"/>
                <w:szCs w:val="18"/>
              </w:rPr>
            </w:pPr>
            <w:r>
              <w:rPr>
                <w:sz w:val="18"/>
                <w:szCs w:val="18"/>
              </w:rPr>
              <w:t xml:space="preserve"> “subscription”: </w:t>
            </w:r>
            <w:r w:rsidRPr="003E3F6F">
              <w:rPr>
                <w:sz w:val="18"/>
                <w:szCs w:val="18"/>
              </w:rPr>
              <w:t>&lt;</w:t>
            </w:r>
            <w:r>
              <w:rPr>
                <w:sz w:val="18"/>
                <w:szCs w:val="18"/>
              </w:rPr>
              <w:t>subscription</w:t>
            </w:r>
            <w:r w:rsidRPr="00B1398A">
              <w:rPr>
                <w:sz w:val="18"/>
                <w:szCs w:val="18"/>
              </w:rPr>
              <w:t>&gt; ,</w:t>
            </w:r>
          </w:p>
          <w:p w14:paraId="3DEA5D84" w14:textId="77777777" w:rsidR="00A64063" w:rsidRPr="00B1398A" w:rsidRDefault="00A64063" w:rsidP="00A64063">
            <w:pPr>
              <w:rPr>
                <w:sz w:val="18"/>
                <w:szCs w:val="18"/>
              </w:rPr>
            </w:pPr>
            <w:r w:rsidRPr="00B1398A">
              <w:rPr>
                <w:sz w:val="18"/>
                <w:szCs w:val="18"/>
              </w:rPr>
              <w:t xml:space="preserve"> </w:t>
            </w:r>
            <w:r w:rsidRPr="00B1398A">
              <w:rPr>
                <w:sz w:val="18"/>
                <w:szCs w:val="16"/>
              </w:rPr>
              <w:t>“status”: &lt;status&gt;</w:t>
            </w:r>
          </w:p>
          <w:p w14:paraId="631259DB" w14:textId="77777777" w:rsidR="00A64063" w:rsidRDefault="00A64063" w:rsidP="00A64063">
            <w:pPr>
              <w:rPr>
                <w:sz w:val="18"/>
                <w:szCs w:val="18"/>
              </w:rPr>
            </w:pPr>
            <w:r w:rsidRPr="00B1398A">
              <w:rPr>
                <w:sz w:val="18"/>
                <w:szCs w:val="18"/>
              </w:rPr>
              <w:t>}</w:t>
            </w:r>
          </w:p>
          <w:p w14:paraId="520E1CA5" w14:textId="77777777" w:rsidR="00A64063" w:rsidRDefault="00A64063" w:rsidP="00A64063">
            <w:pPr>
              <w:rPr>
                <w:sz w:val="18"/>
                <w:szCs w:val="18"/>
              </w:rPr>
            </w:pPr>
          </w:p>
          <w:p w14:paraId="026DC9FA" w14:textId="77777777" w:rsidR="00A64063" w:rsidRDefault="00A64063" w:rsidP="00A64063">
            <w:pPr>
              <w:rPr>
                <w:sz w:val="18"/>
                <w:szCs w:val="18"/>
              </w:rPr>
            </w:pPr>
            <w:r>
              <w:rPr>
                <w:sz w:val="18"/>
                <w:szCs w:val="18"/>
              </w:rPr>
              <w:t>subscription:</w:t>
            </w:r>
          </w:p>
          <w:tbl>
            <w:tblPr>
              <w:tblStyle w:val="TableGrid"/>
              <w:tblW w:w="0" w:type="auto"/>
              <w:tblLook w:val="04A0" w:firstRow="1" w:lastRow="0" w:firstColumn="1" w:lastColumn="0" w:noHBand="0" w:noVBand="1"/>
            </w:tblPr>
            <w:tblGrid>
              <w:gridCol w:w="2465"/>
              <w:gridCol w:w="2166"/>
              <w:gridCol w:w="1805"/>
              <w:gridCol w:w="1842"/>
            </w:tblGrid>
            <w:tr w:rsidR="00A64063" w:rsidRPr="001B35FC" w14:paraId="0C81E8E0" w14:textId="77777777" w:rsidTr="001D3149">
              <w:tc>
                <w:tcPr>
                  <w:tcW w:w="2465" w:type="dxa"/>
                  <w:shd w:val="clear" w:color="auto" w:fill="D9D9D9" w:themeFill="background1" w:themeFillShade="D9"/>
                </w:tcPr>
                <w:p w14:paraId="48EA1BBD" w14:textId="77777777" w:rsidR="00A64063" w:rsidRPr="001B35FC" w:rsidRDefault="00A64063" w:rsidP="00A64063">
                  <w:pPr>
                    <w:rPr>
                      <w:b/>
                      <w:sz w:val="18"/>
                      <w:szCs w:val="16"/>
                    </w:rPr>
                  </w:pPr>
                  <w:r w:rsidRPr="001B35FC">
                    <w:rPr>
                      <w:b/>
                      <w:sz w:val="18"/>
                      <w:szCs w:val="16"/>
                    </w:rPr>
                    <w:t>Field</w:t>
                  </w:r>
                </w:p>
              </w:tc>
              <w:tc>
                <w:tcPr>
                  <w:tcW w:w="2166" w:type="dxa"/>
                  <w:shd w:val="clear" w:color="auto" w:fill="D9D9D9" w:themeFill="background1" w:themeFillShade="D9"/>
                </w:tcPr>
                <w:p w14:paraId="58370A09" w14:textId="77777777" w:rsidR="00A64063" w:rsidRPr="001B35FC" w:rsidRDefault="00A64063" w:rsidP="00A64063">
                  <w:pPr>
                    <w:rPr>
                      <w:b/>
                      <w:sz w:val="18"/>
                      <w:szCs w:val="16"/>
                    </w:rPr>
                  </w:pPr>
                  <w:r w:rsidRPr="001B35FC">
                    <w:rPr>
                      <w:b/>
                      <w:sz w:val="18"/>
                      <w:szCs w:val="16"/>
                    </w:rPr>
                    <w:t>D</w:t>
                  </w:r>
                  <w:r>
                    <w:rPr>
                      <w:b/>
                      <w:sz w:val="18"/>
                      <w:szCs w:val="16"/>
                    </w:rPr>
                    <w:t>ata</w:t>
                  </w:r>
                  <w:r w:rsidRPr="001B35FC">
                    <w:rPr>
                      <w:b/>
                      <w:sz w:val="18"/>
                      <w:szCs w:val="16"/>
                    </w:rPr>
                    <w:t>type</w:t>
                  </w:r>
                </w:p>
              </w:tc>
              <w:tc>
                <w:tcPr>
                  <w:tcW w:w="1805" w:type="dxa"/>
                  <w:shd w:val="clear" w:color="auto" w:fill="D9D9D9" w:themeFill="background1" w:themeFillShade="D9"/>
                </w:tcPr>
                <w:p w14:paraId="5288ED16" w14:textId="77777777" w:rsidR="00A64063" w:rsidRPr="001B35FC" w:rsidRDefault="00A64063" w:rsidP="00A64063">
                  <w:pPr>
                    <w:rPr>
                      <w:b/>
                      <w:sz w:val="18"/>
                      <w:szCs w:val="16"/>
                    </w:rPr>
                  </w:pPr>
                  <w:r w:rsidRPr="001B35FC">
                    <w:rPr>
                      <w:b/>
                      <w:sz w:val="18"/>
                      <w:szCs w:val="16"/>
                    </w:rPr>
                    <w:t>Description</w:t>
                  </w:r>
                </w:p>
              </w:tc>
              <w:tc>
                <w:tcPr>
                  <w:tcW w:w="1842" w:type="dxa"/>
                  <w:shd w:val="clear" w:color="auto" w:fill="D9D9D9" w:themeFill="background1" w:themeFillShade="D9"/>
                </w:tcPr>
                <w:p w14:paraId="69FC3B75" w14:textId="77777777" w:rsidR="00A64063" w:rsidRPr="001B35FC" w:rsidRDefault="00A64063" w:rsidP="00A64063">
                  <w:pPr>
                    <w:rPr>
                      <w:b/>
                      <w:sz w:val="18"/>
                      <w:szCs w:val="16"/>
                    </w:rPr>
                  </w:pPr>
                  <w:r w:rsidRPr="001B35FC">
                    <w:rPr>
                      <w:b/>
                      <w:sz w:val="18"/>
                      <w:szCs w:val="16"/>
                    </w:rPr>
                    <w:t>Possible/typical values</w:t>
                  </w:r>
                </w:p>
              </w:tc>
            </w:tr>
            <w:tr w:rsidR="00A64063" w14:paraId="24CBDDFD" w14:textId="77777777" w:rsidTr="001D3149">
              <w:tc>
                <w:tcPr>
                  <w:tcW w:w="2465" w:type="dxa"/>
                </w:tcPr>
                <w:p w14:paraId="6ECF8608" w14:textId="77777777" w:rsidR="00A64063" w:rsidRDefault="00A64063" w:rsidP="00A64063">
                  <w:pPr>
                    <w:rPr>
                      <w:sz w:val="18"/>
                      <w:szCs w:val="16"/>
                    </w:rPr>
                  </w:pPr>
                  <w:r w:rsidRPr="00D34459">
                    <w:rPr>
                      <w:sz w:val="18"/>
                      <w:szCs w:val="18"/>
                    </w:rPr>
                    <w:t>provinceCode</w:t>
                  </w:r>
                </w:p>
              </w:tc>
              <w:tc>
                <w:tcPr>
                  <w:tcW w:w="2166" w:type="dxa"/>
                </w:tcPr>
                <w:p w14:paraId="2A55C4A3" w14:textId="77777777" w:rsidR="00A64063" w:rsidRDefault="00A64063" w:rsidP="00A64063">
                  <w:pPr>
                    <w:rPr>
                      <w:sz w:val="18"/>
                      <w:szCs w:val="16"/>
                    </w:rPr>
                  </w:pPr>
                  <w:r>
                    <w:rPr>
                      <w:sz w:val="18"/>
                      <w:szCs w:val="16"/>
                    </w:rPr>
                    <w:t>string</w:t>
                  </w:r>
                </w:p>
              </w:tc>
              <w:tc>
                <w:tcPr>
                  <w:tcW w:w="1805" w:type="dxa"/>
                </w:tcPr>
                <w:p w14:paraId="37657210" w14:textId="77777777" w:rsidR="00A64063" w:rsidRDefault="00A64063" w:rsidP="00A64063">
                  <w:pPr>
                    <w:rPr>
                      <w:sz w:val="18"/>
                      <w:szCs w:val="16"/>
                    </w:rPr>
                  </w:pPr>
                  <w:r>
                    <w:rPr>
                      <w:sz w:val="18"/>
                      <w:szCs w:val="16"/>
                    </w:rPr>
                    <w:t xml:space="preserve">Province </w:t>
                  </w:r>
                </w:p>
              </w:tc>
              <w:tc>
                <w:tcPr>
                  <w:tcW w:w="1842" w:type="dxa"/>
                </w:tcPr>
                <w:p w14:paraId="49D5A947" w14:textId="77777777" w:rsidR="00A64063" w:rsidRDefault="00A64063" w:rsidP="00A64063">
                  <w:pPr>
                    <w:rPr>
                      <w:sz w:val="18"/>
                      <w:szCs w:val="16"/>
                    </w:rPr>
                  </w:pPr>
                </w:p>
              </w:tc>
            </w:tr>
            <w:tr w:rsidR="00A64063" w14:paraId="4BE388DB" w14:textId="77777777" w:rsidTr="001D3149">
              <w:tc>
                <w:tcPr>
                  <w:tcW w:w="2465" w:type="dxa"/>
                </w:tcPr>
                <w:p w14:paraId="3C0FFA8B" w14:textId="77777777" w:rsidR="00A64063" w:rsidRDefault="00A64063" w:rsidP="00A64063">
                  <w:pPr>
                    <w:rPr>
                      <w:sz w:val="18"/>
                      <w:szCs w:val="16"/>
                    </w:rPr>
                  </w:pPr>
                  <w:r>
                    <w:rPr>
                      <w:sz w:val="18"/>
                      <w:szCs w:val="18"/>
                    </w:rPr>
                    <w:t>geoTargetMarket</w:t>
                  </w:r>
                </w:p>
              </w:tc>
              <w:tc>
                <w:tcPr>
                  <w:tcW w:w="2166" w:type="dxa"/>
                </w:tcPr>
                <w:p w14:paraId="4C0B72D9" w14:textId="77777777" w:rsidR="00A64063" w:rsidRDefault="00A64063" w:rsidP="00A64063">
                  <w:pPr>
                    <w:rPr>
                      <w:sz w:val="18"/>
                      <w:szCs w:val="16"/>
                    </w:rPr>
                  </w:pPr>
                  <w:r>
                    <w:rPr>
                      <w:sz w:val="18"/>
                      <w:szCs w:val="16"/>
                    </w:rPr>
                    <w:t>string</w:t>
                  </w:r>
                </w:p>
              </w:tc>
              <w:tc>
                <w:tcPr>
                  <w:tcW w:w="1805" w:type="dxa"/>
                </w:tcPr>
                <w:p w14:paraId="6E41CC31" w14:textId="77777777" w:rsidR="00A64063" w:rsidRDefault="00A64063" w:rsidP="00A64063">
                  <w:pPr>
                    <w:rPr>
                      <w:sz w:val="18"/>
                      <w:szCs w:val="16"/>
                    </w:rPr>
                  </w:pPr>
                  <w:r>
                    <w:rPr>
                      <w:sz w:val="18"/>
                      <w:szCs w:val="16"/>
                    </w:rPr>
                    <w:t>region</w:t>
                  </w:r>
                </w:p>
              </w:tc>
              <w:tc>
                <w:tcPr>
                  <w:tcW w:w="1842" w:type="dxa"/>
                </w:tcPr>
                <w:p w14:paraId="6D435A13" w14:textId="77777777" w:rsidR="00A64063" w:rsidRDefault="00A64063" w:rsidP="00A64063">
                  <w:pPr>
                    <w:rPr>
                      <w:sz w:val="18"/>
                      <w:szCs w:val="16"/>
                    </w:rPr>
                  </w:pPr>
                </w:p>
              </w:tc>
            </w:tr>
            <w:tr w:rsidR="00A64063" w14:paraId="1B104C28" w14:textId="77777777" w:rsidTr="001D3149">
              <w:tc>
                <w:tcPr>
                  <w:tcW w:w="2465" w:type="dxa"/>
                </w:tcPr>
                <w:p w14:paraId="7306206F" w14:textId="77777777" w:rsidR="00A64063" w:rsidRDefault="00A64063" w:rsidP="00A64063">
                  <w:pPr>
                    <w:rPr>
                      <w:sz w:val="18"/>
                      <w:szCs w:val="18"/>
                    </w:rPr>
                  </w:pPr>
                  <w:r>
                    <w:rPr>
                      <w:sz w:val="18"/>
                      <w:szCs w:val="18"/>
                    </w:rPr>
                    <w:t>offerCd</w:t>
                  </w:r>
                </w:p>
              </w:tc>
              <w:tc>
                <w:tcPr>
                  <w:tcW w:w="2166" w:type="dxa"/>
                </w:tcPr>
                <w:p w14:paraId="4D172B39" w14:textId="77777777" w:rsidR="00A64063" w:rsidRDefault="00A64063" w:rsidP="00A64063">
                  <w:pPr>
                    <w:rPr>
                      <w:sz w:val="18"/>
                      <w:szCs w:val="16"/>
                    </w:rPr>
                  </w:pPr>
                  <w:r>
                    <w:rPr>
                      <w:sz w:val="18"/>
                      <w:szCs w:val="16"/>
                    </w:rPr>
                    <w:t>string</w:t>
                  </w:r>
                </w:p>
              </w:tc>
              <w:tc>
                <w:tcPr>
                  <w:tcW w:w="1805" w:type="dxa"/>
                </w:tcPr>
                <w:p w14:paraId="0CE20EF0" w14:textId="77777777" w:rsidR="00A64063" w:rsidRDefault="00A64063" w:rsidP="00A64063">
                  <w:pPr>
                    <w:rPr>
                      <w:sz w:val="18"/>
                      <w:szCs w:val="16"/>
                    </w:rPr>
                  </w:pPr>
                  <w:r>
                    <w:rPr>
                      <w:sz w:val="18"/>
                      <w:szCs w:val="16"/>
                    </w:rPr>
                    <w:t>Offer type code</w:t>
                  </w:r>
                </w:p>
              </w:tc>
              <w:tc>
                <w:tcPr>
                  <w:tcW w:w="1842" w:type="dxa"/>
                </w:tcPr>
                <w:p w14:paraId="5763CFDF" w14:textId="77777777" w:rsidR="00A64063" w:rsidRDefault="00A64063" w:rsidP="00A64063">
                  <w:pPr>
                    <w:rPr>
                      <w:sz w:val="18"/>
                      <w:szCs w:val="16"/>
                    </w:rPr>
                  </w:pPr>
                  <w:r w:rsidRPr="004B4CD6">
                    <w:rPr>
                      <w:sz w:val="18"/>
                      <w:szCs w:val="16"/>
                    </w:rPr>
                    <w:t>MediaroomTV-HS</w:t>
                  </w:r>
                </w:p>
                <w:p w14:paraId="2B2A912E" w14:textId="19EF26D3" w:rsidR="00A64063" w:rsidRDefault="00A64063" w:rsidP="00A64063">
                  <w:pPr>
                    <w:rPr>
                      <w:sz w:val="18"/>
                      <w:szCs w:val="16"/>
                    </w:rPr>
                  </w:pPr>
                  <w:r w:rsidRPr="004B4CD6">
                    <w:rPr>
                      <w:sz w:val="18"/>
                      <w:szCs w:val="16"/>
                    </w:rPr>
                    <w:t>MediaroomTV-HS</w:t>
                  </w:r>
                  <w:r w:rsidR="001D3149">
                    <w:rPr>
                      <w:sz w:val="18"/>
                      <w:szCs w:val="16"/>
                    </w:rPr>
                    <w:t xml:space="preserve"> 2.0</w:t>
                  </w:r>
                </w:p>
              </w:tc>
            </w:tr>
            <w:tr w:rsidR="00A64063" w14:paraId="620190BD" w14:textId="77777777" w:rsidTr="001D3149">
              <w:tc>
                <w:tcPr>
                  <w:tcW w:w="2465" w:type="dxa"/>
                </w:tcPr>
                <w:p w14:paraId="5B466815" w14:textId="77777777" w:rsidR="00A64063" w:rsidRDefault="00A64063" w:rsidP="00A64063">
                  <w:pPr>
                    <w:rPr>
                      <w:sz w:val="18"/>
                      <w:szCs w:val="16"/>
                    </w:rPr>
                  </w:pPr>
                  <w:r>
                    <w:rPr>
                      <w:sz w:val="18"/>
                      <w:szCs w:val="18"/>
                    </w:rPr>
                    <w:t>collectionList</w:t>
                  </w:r>
                </w:p>
              </w:tc>
              <w:tc>
                <w:tcPr>
                  <w:tcW w:w="2166" w:type="dxa"/>
                </w:tcPr>
                <w:p w14:paraId="3713C765" w14:textId="77777777" w:rsidR="00A64063" w:rsidRDefault="00A64063" w:rsidP="00A64063">
                  <w:pPr>
                    <w:rPr>
                      <w:sz w:val="18"/>
                      <w:szCs w:val="16"/>
                    </w:rPr>
                  </w:pPr>
                  <w:r w:rsidRPr="001D3149">
                    <w:rPr>
                      <w:sz w:val="18"/>
                      <w:szCs w:val="16"/>
                    </w:rPr>
                    <w:t>Array of</w:t>
                  </w:r>
                  <w:r w:rsidRPr="00E07F07">
                    <w:rPr>
                      <w:color w:val="FF0000"/>
                      <w:sz w:val="18"/>
                      <w:szCs w:val="16"/>
                    </w:rPr>
                    <w:t xml:space="preserve"> </w:t>
                  </w:r>
                  <w:r>
                    <w:rPr>
                      <w:sz w:val="18"/>
                      <w:szCs w:val="16"/>
                    </w:rPr>
                    <w:t>&lt;Collection&gt;</w:t>
                  </w:r>
                </w:p>
              </w:tc>
              <w:tc>
                <w:tcPr>
                  <w:tcW w:w="1805" w:type="dxa"/>
                </w:tcPr>
                <w:p w14:paraId="0CD53866" w14:textId="77777777" w:rsidR="00A64063" w:rsidRDefault="00A64063" w:rsidP="00A64063">
                  <w:pPr>
                    <w:rPr>
                      <w:sz w:val="18"/>
                      <w:szCs w:val="16"/>
                    </w:rPr>
                  </w:pPr>
                </w:p>
              </w:tc>
              <w:tc>
                <w:tcPr>
                  <w:tcW w:w="1842" w:type="dxa"/>
                </w:tcPr>
                <w:p w14:paraId="6AE15833" w14:textId="77777777" w:rsidR="00A64063" w:rsidRDefault="00A64063" w:rsidP="00A64063">
                  <w:pPr>
                    <w:rPr>
                      <w:sz w:val="18"/>
                      <w:szCs w:val="16"/>
                    </w:rPr>
                  </w:pPr>
                </w:p>
              </w:tc>
            </w:tr>
            <w:tr w:rsidR="00A64063" w14:paraId="6D513C3E" w14:textId="77777777" w:rsidTr="001D3149">
              <w:trPr>
                <w:trHeight w:val="205"/>
              </w:trPr>
              <w:tc>
                <w:tcPr>
                  <w:tcW w:w="2465" w:type="dxa"/>
                </w:tcPr>
                <w:p w14:paraId="711A985F" w14:textId="77777777" w:rsidR="00A64063" w:rsidRPr="004455BC" w:rsidRDefault="00A64063" w:rsidP="00A64063">
                  <w:pPr>
                    <w:rPr>
                      <w:sz w:val="18"/>
                      <w:szCs w:val="18"/>
                    </w:rPr>
                  </w:pPr>
                  <w:r>
                    <w:rPr>
                      <w:sz w:val="18"/>
                      <w:szCs w:val="18"/>
                    </w:rPr>
                    <w:t>packList</w:t>
                  </w:r>
                </w:p>
              </w:tc>
              <w:tc>
                <w:tcPr>
                  <w:tcW w:w="2166" w:type="dxa"/>
                </w:tcPr>
                <w:p w14:paraId="24545C11" w14:textId="77777777" w:rsidR="00A64063" w:rsidRDefault="00A64063" w:rsidP="00A64063">
                  <w:pPr>
                    <w:rPr>
                      <w:sz w:val="18"/>
                      <w:szCs w:val="16"/>
                    </w:rPr>
                  </w:pPr>
                  <w:r w:rsidRPr="001D3149">
                    <w:rPr>
                      <w:sz w:val="18"/>
                      <w:szCs w:val="16"/>
                    </w:rPr>
                    <w:t xml:space="preserve">Array of </w:t>
                  </w:r>
                  <w:r>
                    <w:rPr>
                      <w:sz w:val="18"/>
                      <w:szCs w:val="16"/>
                    </w:rPr>
                    <w:t xml:space="preserve">&lt;Pack&gt; </w:t>
                  </w:r>
                  <w:r w:rsidRPr="006D7488">
                    <w:rPr>
                      <w:color w:val="FF0000"/>
                      <w:sz w:val="18"/>
                      <w:szCs w:val="16"/>
                    </w:rPr>
                    <w:t xml:space="preserve"> </w:t>
                  </w:r>
                </w:p>
              </w:tc>
              <w:tc>
                <w:tcPr>
                  <w:tcW w:w="1805" w:type="dxa"/>
                </w:tcPr>
                <w:p w14:paraId="535CACD9" w14:textId="77777777" w:rsidR="00A64063" w:rsidRDefault="00A64063" w:rsidP="00A64063">
                  <w:pPr>
                    <w:rPr>
                      <w:sz w:val="18"/>
                      <w:szCs w:val="16"/>
                    </w:rPr>
                  </w:pPr>
                </w:p>
              </w:tc>
              <w:tc>
                <w:tcPr>
                  <w:tcW w:w="1842" w:type="dxa"/>
                </w:tcPr>
                <w:p w14:paraId="255FF546" w14:textId="77777777" w:rsidR="00A64063" w:rsidRDefault="00A64063" w:rsidP="00A64063">
                  <w:pPr>
                    <w:rPr>
                      <w:sz w:val="18"/>
                      <w:szCs w:val="16"/>
                    </w:rPr>
                  </w:pPr>
                </w:p>
              </w:tc>
            </w:tr>
            <w:tr w:rsidR="00A64063" w14:paraId="0CFD99E1" w14:textId="77777777" w:rsidTr="001D3149">
              <w:trPr>
                <w:trHeight w:val="205"/>
              </w:trPr>
              <w:tc>
                <w:tcPr>
                  <w:tcW w:w="2465" w:type="dxa"/>
                </w:tcPr>
                <w:p w14:paraId="6081111B" w14:textId="77777777" w:rsidR="00A64063" w:rsidRDefault="00A64063" w:rsidP="00A64063">
                  <w:pPr>
                    <w:rPr>
                      <w:sz w:val="18"/>
                      <w:szCs w:val="18"/>
                    </w:rPr>
                  </w:pPr>
                  <w:r>
                    <w:rPr>
                      <w:sz w:val="18"/>
                      <w:szCs w:val="18"/>
                    </w:rPr>
                    <w:t>channelList</w:t>
                  </w:r>
                </w:p>
              </w:tc>
              <w:tc>
                <w:tcPr>
                  <w:tcW w:w="2166" w:type="dxa"/>
                </w:tcPr>
                <w:p w14:paraId="527A18F1" w14:textId="77777777" w:rsidR="00A64063" w:rsidRDefault="00A64063" w:rsidP="00A64063">
                  <w:pPr>
                    <w:rPr>
                      <w:sz w:val="18"/>
                      <w:szCs w:val="16"/>
                    </w:rPr>
                  </w:pPr>
                  <w:r w:rsidRPr="001D3149">
                    <w:rPr>
                      <w:sz w:val="18"/>
                      <w:szCs w:val="16"/>
                    </w:rPr>
                    <w:t>Array of</w:t>
                  </w:r>
                  <w:r w:rsidRPr="00E07F07">
                    <w:rPr>
                      <w:color w:val="FF0000"/>
                      <w:sz w:val="18"/>
                      <w:szCs w:val="16"/>
                    </w:rPr>
                    <w:t xml:space="preserve"> </w:t>
                  </w:r>
                  <w:r>
                    <w:rPr>
                      <w:sz w:val="18"/>
                      <w:szCs w:val="16"/>
                    </w:rPr>
                    <w:t xml:space="preserve">&lt;Channel&gt; </w:t>
                  </w:r>
                  <w:r w:rsidRPr="006D7488">
                    <w:rPr>
                      <w:color w:val="FF0000"/>
                      <w:sz w:val="18"/>
                      <w:szCs w:val="16"/>
                    </w:rPr>
                    <w:t xml:space="preserve"> </w:t>
                  </w:r>
                </w:p>
              </w:tc>
              <w:tc>
                <w:tcPr>
                  <w:tcW w:w="1805" w:type="dxa"/>
                </w:tcPr>
                <w:p w14:paraId="311BB11D" w14:textId="77777777" w:rsidR="00A64063" w:rsidRDefault="00A64063" w:rsidP="00A64063">
                  <w:pPr>
                    <w:rPr>
                      <w:sz w:val="18"/>
                      <w:szCs w:val="16"/>
                    </w:rPr>
                  </w:pPr>
                </w:p>
              </w:tc>
              <w:tc>
                <w:tcPr>
                  <w:tcW w:w="1842" w:type="dxa"/>
                </w:tcPr>
                <w:p w14:paraId="0E667E07" w14:textId="77777777" w:rsidR="00A64063" w:rsidRDefault="00A64063" w:rsidP="00A64063">
                  <w:pPr>
                    <w:rPr>
                      <w:sz w:val="18"/>
                      <w:szCs w:val="16"/>
                    </w:rPr>
                  </w:pPr>
                </w:p>
              </w:tc>
            </w:tr>
            <w:tr w:rsidR="00A64063" w14:paraId="3D4DA97E" w14:textId="77777777" w:rsidTr="001D3149">
              <w:trPr>
                <w:trHeight w:val="205"/>
              </w:trPr>
              <w:tc>
                <w:tcPr>
                  <w:tcW w:w="2465" w:type="dxa"/>
                </w:tcPr>
                <w:p w14:paraId="7804FD37" w14:textId="77777777" w:rsidR="00A64063" w:rsidRDefault="00A64063" w:rsidP="00A64063">
                  <w:pPr>
                    <w:rPr>
                      <w:sz w:val="18"/>
                      <w:szCs w:val="18"/>
                    </w:rPr>
                  </w:pPr>
                  <w:r>
                    <w:rPr>
                      <w:sz w:val="18"/>
                      <w:szCs w:val="18"/>
                    </w:rPr>
                    <w:t>discountList</w:t>
                  </w:r>
                </w:p>
              </w:tc>
              <w:tc>
                <w:tcPr>
                  <w:tcW w:w="2166" w:type="dxa"/>
                </w:tcPr>
                <w:p w14:paraId="727314D3" w14:textId="77777777" w:rsidR="00A64063" w:rsidRDefault="00A64063" w:rsidP="00A64063">
                  <w:pPr>
                    <w:rPr>
                      <w:sz w:val="18"/>
                      <w:szCs w:val="16"/>
                    </w:rPr>
                  </w:pPr>
                  <w:r>
                    <w:rPr>
                      <w:sz w:val="18"/>
                      <w:szCs w:val="16"/>
                    </w:rPr>
                    <w:t>Array of &lt;ProductDiscount&gt;</w:t>
                  </w:r>
                </w:p>
              </w:tc>
              <w:tc>
                <w:tcPr>
                  <w:tcW w:w="1805" w:type="dxa"/>
                </w:tcPr>
                <w:p w14:paraId="43F2C795" w14:textId="77777777" w:rsidR="00A64063" w:rsidRDefault="00A64063" w:rsidP="00A64063">
                  <w:pPr>
                    <w:rPr>
                      <w:sz w:val="18"/>
                      <w:szCs w:val="16"/>
                    </w:rPr>
                  </w:pPr>
                </w:p>
              </w:tc>
              <w:tc>
                <w:tcPr>
                  <w:tcW w:w="1842" w:type="dxa"/>
                </w:tcPr>
                <w:p w14:paraId="53DF6C61" w14:textId="77777777" w:rsidR="00A64063" w:rsidRDefault="00A64063" w:rsidP="00A64063">
                  <w:pPr>
                    <w:rPr>
                      <w:sz w:val="18"/>
                      <w:szCs w:val="16"/>
                    </w:rPr>
                  </w:pPr>
                </w:p>
              </w:tc>
            </w:tr>
            <w:tr w:rsidR="00A64063" w14:paraId="22293E85" w14:textId="77777777" w:rsidTr="001D3149">
              <w:trPr>
                <w:trHeight w:val="205"/>
              </w:trPr>
              <w:tc>
                <w:tcPr>
                  <w:tcW w:w="2465" w:type="dxa"/>
                </w:tcPr>
                <w:p w14:paraId="676C21F6" w14:textId="77777777" w:rsidR="00A64063" w:rsidRPr="008E4D93" w:rsidRDefault="00A64063" w:rsidP="00A64063">
                  <w:pPr>
                    <w:rPr>
                      <w:strike/>
                      <w:sz w:val="18"/>
                      <w:szCs w:val="18"/>
                    </w:rPr>
                  </w:pPr>
                  <w:r>
                    <w:rPr>
                      <w:sz w:val="18"/>
                      <w:szCs w:val="18"/>
                    </w:rPr>
                    <w:t>unremovableProductCodeList</w:t>
                  </w:r>
                </w:p>
              </w:tc>
              <w:tc>
                <w:tcPr>
                  <w:tcW w:w="2166" w:type="dxa"/>
                </w:tcPr>
                <w:p w14:paraId="3A5FB661" w14:textId="77777777" w:rsidR="00A64063" w:rsidRPr="00F8623B" w:rsidRDefault="00A64063" w:rsidP="00A64063">
                  <w:pPr>
                    <w:rPr>
                      <w:sz w:val="18"/>
                      <w:szCs w:val="16"/>
                    </w:rPr>
                  </w:pPr>
                  <w:r w:rsidRPr="00F8623B">
                    <w:rPr>
                      <w:sz w:val="18"/>
                      <w:szCs w:val="16"/>
                    </w:rPr>
                    <w:t>Array of &lt;string&gt;</w:t>
                  </w:r>
                </w:p>
              </w:tc>
              <w:tc>
                <w:tcPr>
                  <w:tcW w:w="1805" w:type="dxa"/>
                </w:tcPr>
                <w:p w14:paraId="04E4832E" w14:textId="77777777" w:rsidR="00A64063" w:rsidRPr="004957CD" w:rsidRDefault="00A64063" w:rsidP="00A64063">
                  <w:pPr>
                    <w:rPr>
                      <w:sz w:val="18"/>
                      <w:szCs w:val="16"/>
                    </w:rPr>
                  </w:pPr>
                </w:p>
              </w:tc>
              <w:tc>
                <w:tcPr>
                  <w:tcW w:w="1842" w:type="dxa"/>
                </w:tcPr>
                <w:p w14:paraId="4D892A51" w14:textId="77777777" w:rsidR="00A64063" w:rsidRPr="008D48F8" w:rsidRDefault="00A64063" w:rsidP="00A64063">
                  <w:pPr>
                    <w:rPr>
                      <w:color w:val="FF0000"/>
                      <w:sz w:val="18"/>
                      <w:szCs w:val="16"/>
                    </w:rPr>
                  </w:pPr>
                </w:p>
              </w:tc>
            </w:tr>
          </w:tbl>
          <w:p w14:paraId="235026AC" w14:textId="77777777" w:rsidR="00A64063" w:rsidRDefault="00A64063" w:rsidP="00A64063">
            <w:pPr>
              <w:rPr>
                <w:sz w:val="18"/>
                <w:szCs w:val="18"/>
              </w:rPr>
            </w:pPr>
          </w:p>
          <w:p w14:paraId="54E84A5B" w14:textId="77777777" w:rsidR="00A64063" w:rsidRDefault="00A64063" w:rsidP="00A64063">
            <w:pPr>
              <w:rPr>
                <w:sz w:val="18"/>
                <w:szCs w:val="18"/>
              </w:rPr>
            </w:pPr>
          </w:p>
          <w:p w14:paraId="6E7975E6" w14:textId="77777777" w:rsidR="00A64063" w:rsidRDefault="00A64063" w:rsidP="00A64063">
            <w:pPr>
              <w:rPr>
                <w:sz w:val="18"/>
                <w:szCs w:val="18"/>
              </w:rPr>
            </w:pPr>
          </w:p>
          <w:p w14:paraId="44ACE786" w14:textId="77777777" w:rsidR="00A64063" w:rsidRDefault="00A64063" w:rsidP="00A64063">
            <w:pPr>
              <w:rPr>
                <w:sz w:val="18"/>
                <w:szCs w:val="16"/>
              </w:rPr>
            </w:pPr>
            <w:r>
              <w:rPr>
                <w:sz w:val="18"/>
                <w:szCs w:val="16"/>
              </w:rPr>
              <w:t>collection</w:t>
            </w:r>
          </w:p>
          <w:tbl>
            <w:tblPr>
              <w:tblStyle w:val="TableGrid"/>
              <w:tblW w:w="0" w:type="auto"/>
              <w:tblLook w:val="04A0" w:firstRow="1" w:lastRow="0" w:firstColumn="1" w:lastColumn="0" w:noHBand="0" w:noVBand="1"/>
            </w:tblPr>
            <w:tblGrid>
              <w:gridCol w:w="2184"/>
              <w:gridCol w:w="2009"/>
              <w:gridCol w:w="2263"/>
              <w:gridCol w:w="1822"/>
            </w:tblGrid>
            <w:tr w:rsidR="00A64063" w:rsidRPr="001B35FC" w14:paraId="48C9737E" w14:textId="77777777" w:rsidTr="00A64063">
              <w:tc>
                <w:tcPr>
                  <w:tcW w:w="2184" w:type="dxa"/>
                  <w:shd w:val="clear" w:color="auto" w:fill="D9D9D9" w:themeFill="background1" w:themeFillShade="D9"/>
                </w:tcPr>
                <w:p w14:paraId="383AD9F8" w14:textId="77777777" w:rsidR="00A64063" w:rsidRPr="001B35FC" w:rsidRDefault="00A64063" w:rsidP="00A64063">
                  <w:pPr>
                    <w:rPr>
                      <w:b/>
                      <w:sz w:val="18"/>
                      <w:szCs w:val="16"/>
                    </w:rPr>
                  </w:pPr>
                  <w:r w:rsidRPr="001B35FC">
                    <w:rPr>
                      <w:b/>
                      <w:sz w:val="18"/>
                      <w:szCs w:val="16"/>
                    </w:rPr>
                    <w:t>Field</w:t>
                  </w:r>
                </w:p>
              </w:tc>
              <w:tc>
                <w:tcPr>
                  <w:tcW w:w="2009" w:type="dxa"/>
                  <w:shd w:val="clear" w:color="auto" w:fill="D9D9D9" w:themeFill="background1" w:themeFillShade="D9"/>
                </w:tcPr>
                <w:p w14:paraId="44C8D436" w14:textId="77777777" w:rsidR="00A64063" w:rsidRPr="001B35FC" w:rsidRDefault="00A64063" w:rsidP="00A64063">
                  <w:pPr>
                    <w:rPr>
                      <w:b/>
                      <w:sz w:val="18"/>
                      <w:szCs w:val="16"/>
                    </w:rPr>
                  </w:pPr>
                  <w:r w:rsidRPr="001B35FC">
                    <w:rPr>
                      <w:b/>
                      <w:sz w:val="18"/>
                      <w:szCs w:val="16"/>
                    </w:rPr>
                    <w:t>D</w:t>
                  </w:r>
                  <w:r>
                    <w:rPr>
                      <w:b/>
                      <w:sz w:val="18"/>
                      <w:szCs w:val="16"/>
                    </w:rPr>
                    <w:t>ata</w:t>
                  </w:r>
                  <w:r w:rsidRPr="001B35FC">
                    <w:rPr>
                      <w:b/>
                      <w:sz w:val="18"/>
                      <w:szCs w:val="16"/>
                    </w:rPr>
                    <w:t>type</w:t>
                  </w:r>
                </w:p>
              </w:tc>
              <w:tc>
                <w:tcPr>
                  <w:tcW w:w="2263" w:type="dxa"/>
                  <w:shd w:val="clear" w:color="auto" w:fill="D9D9D9" w:themeFill="background1" w:themeFillShade="D9"/>
                </w:tcPr>
                <w:p w14:paraId="678202A4" w14:textId="77777777" w:rsidR="00A64063" w:rsidRPr="001B35FC" w:rsidRDefault="00A64063" w:rsidP="00A64063">
                  <w:pPr>
                    <w:rPr>
                      <w:b/>
                      <w:sz w:val="18"/>
                      <w:szCs w:val="16"/>
                    </w:rPr>
                  </w:pPr>
                  <w:r w:rsidRPr="001B35FC">
                    <w:rPr>
                      <w:b/>
                      <w:sz w:val="18"/>
                      <w:szCs w:val="16"/>
                    </w:rPr>
                    <w:t>Description</w:t>
                  </w:r>
                </w:p>
              </w:tc>
              <w:tc>
                <w:tcPr>
                  <w:tcW w:w="1822" w:type="dxa"/>
                  <w:shd w:val="clear" w:color="auto" w:fill="D9D9D9" w:themeFill="background1" w:themeFillShade="D9"/>
                </w:tcPr>
                <w:p w14:paraId="01AC446B" w14:textId="77777777" w:rsidR="00A64063" w:rsidRPr="001B35FC" w:rsidRDefault="00A64063" w:rsidP="00A64063">
                  <w:pPr>
                    <w:rPr>
                      <w:b/>
                      <w:sz w:val="18"/>
                      <w:szCs w:val="16"/>
                    </w:rPr>
                  </w:pPr>
                  <w:r w:rsidRPr="001B35FC">
                    <w:rPr>
                      <w:b/>
                      <w:sz w:val="18"/>
                      <w:szCs w:val="16"/>
                    </w:rPr>
                    <w:t>Possible/typical values</w:t>
                  </w:r>
                </w:p>
              </w:tc>
            </w:tr>
            <w:tr w:rsidR="00A64063" w14:paraId="55B04FA6" w14:textId="77777777" w:rsidTr="00A64063">
              <w:tc>
                <w:tcPr>
                  <w:tcW w:w="2184" w:type="dxa"/>
                </w:tcPr>
                <w:p w14:paraId="73609292" w14:textId="77777777" w:rsidR="00A64063" w:rsidRDefault="00A64063" w:rsidP="00A64063">
                  <w:pPr>
                    <w:rPr>
                      <w:sz w:val="18"/>
                      <w:szCs w:val="16"/>
                    </w:rPr>
                  </w:pPr>
                  <w:r>
                    <w:rPr>
                      <w:sz w:val="18"/>
                      <w:szCs w:val="16"/>
                    </w:rPr>
                    <w:t>collectionId</w:t>
                  </w:r>
                </w:p>
              </w:tc>
              <w:tc>
                <w:tcPr>
                  <w:tcW w:w="2009" w:type="dxa"/>
                </w:tcPr>
                <w:p w14:paraId="5AE3EE2A" w14:textId="77777777" w:rsidR="00A64063" w:rsidRDefault="00A64063" w:rsidP="00A64063">
                  <w:pPr>
                    <w:rPr>
                      <w:sz w:val="18"/>
                      <w:szCs w:val="16"/>
                    </w:rPr>
                  </w:pPr>
                  <w:r>
                    <w:rPr>
                      <w:sz w:val="18"/>
                      <w:szCs w:val="16"/>
                    </w:rPr>
                    <w:t>string</w:t>
                  </w:r>
                </w:p>
              </w:tc>
              <w:tc>
                <w:tcPr>
                  <w:tcW w:w="2263" w:type="dxa"/>
                </w:tcPr>
                <w:p w14:paraId="7534964C" w14:textId="77777777" w:rsidR="00A64063" w:rsidRDefault="00A64063" w:rsidP="00A64063">
                  <w:pPr>
                    <w:rPr>
                      <w:sz w:val="18"/>
                      <w:szCs w:val="16"/>
                    </w:rPr>
                  </w:pPr>
                  <w:r>
                    <w:rPr>
                      <w:sz w:val="18"/>
                      <w:szCs w:val="16"/>
                    </w:rPr>
                    <w:t>Collection ID</w:t>
                  </w:r>
                </w:p>
              </w:tc>
              <w:tc>
                <w:tcPr>
                  <w:tcW w:w="1822" w:type="dxa"/>
                </w:tcPr>
                <w:p w14:paraId="7D76E807" w14:textId="77777777" w:rsidR="00A64063" w:rsidRDefault="00A64063" w:rsidP="00A64063">
                  <w:pPr>
                    <w:rPr>
                      <w:sz w:val="18"/>
                      <w:szCs w:val="16"/>
                    </w:rPr>
                  </w:pPr>
                </w:p>
              </w:tc>
            </w:tr>
            <w:tr w:rsidR="00A64063" w14:paraId="14229F6F" w14:textId="77777777" w:rsidTr="00A64063">
              <w:tc>
                <w:tcPr>
                  <w:tcW w:w="2184" w:type="dxa"/>
                </w:tcPr>
                <w:p w14:paraId="67EC7DED" w14:textId="77777777" w:rsidR="00A64063" w:rsidRDefault="00A64063" w:rsidP="00A64063">
                  <w:pPr>
                    <w:rPr>
                      <w:sz w:val="18"/>
                      <w:szCs w:val="16"/>
                    </w:rPr>
                  </w:pPr>
                  <w:r>
                    <w:rPr>
                      <w:sz w:val="18"/>
                      <w:szCs w:val="16"/>
                    </w:rPr>
                    <w:t>collectionNm</w:t>
                  </w:r>
                </w:p>
              </w:tc>
              <w:tc>
                <w:tcPr>
                  <w:tcW w:w="2009" w:type="dxa"/>
                </w:tcPr>
                <w:p w14:paraId="76A7D924" w14:textId="77777777" w:rsidR="00A64063" w:rsidRDefault="00A64063" w:rsidP="00A64063">
                  <w:pPr>
                    <w:rPr>
                      <w:sz w:val="18"/>
                      <w:szCs w:val="16"/>
                    </w:rPr>
                  </w:pPr>
                  <w:r>
                    <w:rPr>
                      <w:sz w:val="18"/>
                      <w:szCs w:val="16"/>
                    </w:rPr>
                    <w:t>string</w:t>
                  </w:r>
                </w:p>
              </w:tc>
              <w:tc>
                <w:tcPr>
                  <w:tcW w:w="2263" w:type="dxa"/>
                </w:tcPr>
                <w:p w14:paraId="2042376F" w14:textId="77777777" w:rsidR="00A64063" w:rsidRDefault="00A64063" w:rsidP="00A64063">
                  <w:pPr>
                    <w:rPr>
                      <w:sz w:val="18"/>
                      <w:szCs w:val="16"/>
                    </w:rPr>
                  </w:pPr>
                  <w:r>
                    <w:rPr>
                      <w:sz w:val="18"/>
                      <w:szCs w:val="16"/>
                    </w:rPr>
                    <w:t>Collection name</w:t>
                  </w:r>
                </w:p>
              </w:tc>
              <w:tc>
                <w:tcPr>
                  <w:tcW w:w="1822" w:type="dxa"/>
                </w:tcPr>
                <w:p w14:paraId="275572D2" w14:textId="77777777" w:rsidR="00A64063" w:rsidRDefault="00A64063" w:rsidP="00A64063">
                  <w:pPr>
                    <w:rPr>
                      <w:sz w:val="18"/>
                      <w:szCs w:val="16"/>
                    </w:rPr>
                  </w:pPr>
                </w:p>
              </w:tc>
            </w:tr>
            <w:tr w:rsidR="00A64063" w14:paraId="721C4263" w14:textId="77777777" w:rsidTr="00A64063">
              <w:tc>
                <w:tcPr>
                  <w:tcW w:w="2184" w:type="dxa"/>
                </w:tcPr>
                <w:p w14:paraId="0F4B2132" w14:textId="77777777" w:rsidR="00A64063" w:rsidRDefault="00A64063" w:rsidP="00A64063">
                  <w:pPr>
                    <w:rPr>
                      <w:sz w:val="18"/>
                      <w:szCs w:val="16"/>
                    </w:rPr>
                  </w:pPr>
                  <w:r>
                    <w:rPr>
                      <w:sz w:val="18"/>
                      <w:szCs w:val="16"/>
                    </w:rPr>
                    <w:t>collectionCd</w:t>
                  </w:r>
                </w:p>
              </w:tc>
              <w:tc>
                <w:tcPr>
                  <w:tcW w:w="2009" w:type="dxa"/>
                </w:tcPr>
                <w:p w14:paraId="504533A9" w14:textId="77777777" w:rsidR="00A64063" w:rsidRDefault="00A64063" w:rsidP="00A64063">
                  <w:pPr>
                    <w:rPr>
                      <w:sz w:val="18"/>
                      <w:szCs w:val="16"/>
                    </w:rPr>
                  </w:pPr>
                  <w:r>
                    <w:rPr>
                      <w:sz w:val="18"/>
                      <w:szCs w:val="16"/>
                    </w:rPr>
                    <w:t>string</w:t>
                  </w:r>
                </w:p>
              </w:tc>
              <w:tc>
                <w:tcPr>
                  <w:tcW w:w="2263" w:type="dxa"/>
                </w:tcPr>
                <w:p w14:paraId="09DBB297" w14:textId="77777777" w:rsidR="00A64063" w:rsidRDefault="00A64063" w:rsidP="00A64063">
                  <w:pPr>
                    <w:rPr>
                      <w:sz w:val="18"/>
                      <w:szCs w:val="16"/>
                    </w:rPr>
                  </w:pPr>
                  <w:r>
                    <w:rPr>
                      <w:sz w:val="18"/>
                      <w:szCs w:val="16"/>
                    </w:rPr>
                    <w:t>Collection code</w:t>
                  </w:r>
                </w:p>
              </w:tc>
              <w:tc>
                <w:tcPr>
                  <w:tcW w:w="1822" w:type="dxa"/>
                </w:tcPr>
                <w:p w14:paraId="4C5EF650" w14:textId="77777777" w:rsidR="00A64063" w:rsidRDefault="00A64063" w:rsidP="00A64063">
                  <w:pPr>
                    <w:rPr>
                      <w:sz w:val="18"/>
                      <w:szCs w:val="16"/>
                    </w:rPr>
                  </w:pPr>
                </w:p>
              </w:tc>
            </w:tr>
            <w:tr w:rsidR="00A64063" w14:paraId="42D43E6D" w14:textId="77777777" w:rsidTr="00A64063">
              <w:tc>
                <w:tcPr>
                  <w:tcW w:w="2184" w:type="dxa"/>
                </w:tcPr>
                <w:p w14:paraId="412BBC50" w14:textId="77777777" w:rsidR="00A64063" w:rsidRDefault="00A64063" w:rsidP="00A64063">
                  <w:pPr>
                    <w:rPr>
                      <w:sz w:val="18"/>
                      <w:szCs w:val="16"/>
                    </w:rPr>
                  </w:pPr>
                  <w:r>
                    <w:rPr>
                      <w:sz w:val="18"/>
                      <w:szCs w:val="16"/>
                    </w:rPr>
                    <w:t>collectionTxt</w:t>
                  </w:r>
                </w:p>
              </w:tc>
              <w:tc>
                <w:tcPr>
                  <w:tcW w:w="2009" w:type="dxa"/>
                </w:tcPr>
                <w:p w14:paraId="45E415B7" w14:textId="77777777" w:rsidR="00A64063" w:rsidRDefault="00A64063" w:rsidP="00A64063">
                  <w:pPr>
                    <w:rPr>
                      <w:sz w:val="18"/>
                      <w:szCs w:val="16"/>
                    </w:rPr>
                  </w:pPr>
                  <w:r>
                    <w:rPr>
                      <w:sz w:val="18"/>
                      <w:szCs w:val="16"/>
                    </w:rPr>
                    <w:t>string</w:t>
                  </w:r>
                </w:p>
              </w:tc>
              <w:tc>
                <w:tcPr>
                  <w:tcW w:w="2263" w:type="dxa"/>
                </w:tcPr>
                <w:p w14:paraId="5A21E05A" w14:textId="77777777" w:rsidR="00A64063" w:rsidRDefault="00A64063" w:rsidP="00A64063">
                  <w:pPr>
                    <w:rPr>
                      <w:sz w:val="18"/>
                      <w:szCs w:val="16"/>
                    </w:rPr>
                  </w:pPr>
                  <w:r>
                    <w:rPr>
                      <w:sz w:val="18"/>
                      <w:szCs w:val="16"/>
                    </w:rPr>
                    <w:t>Collection description</w:t>
                  </w:r>
                </w:p>
              </w:tc>
              <w:tc>
                <w:tcPr>
                  <w:tcW w:w="1822" w:type="dxa"/>
                </w:tcPr>
                <w:p w14:paraId="60A8B27D" w14:textId="77777777" w:rsidR="00A64063" w:rsidRDefault="00A64063" w:rsidP="00A64063">
                  <w:pPr>
                    <w:rPr>
                      <w:sz w:val="18"/>
                      <w:szCs w:val="16"/>
                    </w:rPr>
                  </w:pPr>
                </w:p>
              </w:tc>
            </w:tr>
            <w:tr w:rsidR="00A64063" w14:paraId="3B68A349" w14:textId="77777777" w:rsidTr="00A64063">
              <w:tc>
                <w:tcPr>
                  <w:tcW w:w="2184" w:type="dxa"/>
                </w:tcPr>
                <w:p w14:paraId="636BAD58" w14:textId="77777777" w:rsidR="00A64063" w:rsidRDefault="00A64063" w:rsidP="00A64063">
                  <w:pPr>
                    <w:rPr>
                      <w:sz w:val="18"/>
                      <w:szCs w:val="16"/>
                    </w:rPr>
                  </w:pPr>
                  <w:r>
                    <w:rPr>
                      <w:sz w:val="18"/>
                      <w:szCs w:val="16"/>
                    </w:rPr>
                    <w:t>purchasableInd</w:t>
                  </w:r>
                </w:p>
              </w:tc>
              <w:tc>
                <w:tcPr>
                  <w:tcW w:w="2009" w:type="dxa"/>
                </w:tcPr>
                <w:p w14:paraId="34E5E954" w14:textId="77777777" w:rsidR="00A64063" w:rsidRDefault="00A64063" w:rsidP="00A64063">
                  <w:pPr>
                    <w:rPr>
                      <w:sz w:val="18"/>
                      <w:szCs w:val="16"/>
                    </w:rPr>
                  </w:pPr>
                  <w:r>
                    <w:rPr>
                      <w:sz w:val="18"/>
                      <w:szCs w:val="16"/>
                    </w:rPr>
                    <w:t>Boolean</w:t>
                  </w:r>
                </w:p>
              </w:tc>
              <w:tc>
                <w:tcPr>
                  <w:tcW w:w="2263" w:type="dxa"/>
                </w:tcPr>
                <w:p w14:paraId="7335059E" w14:textId="77777777" w:rsidR="00A64063" w:rsidRDefault="00A64063" w:rsidP="00A64063">
                  <w:pPr>
                    <w:rPr>
                      <w:sz w:val="18"/>
                      <w:szCs w:val="16"/>
                    </w:rPr>
                  </w:pPr>
                </w:p>
              </w:tc>
              <w:tc>
                <w:tcPr>
                  <w:tcW w:w="1822" w:type="dxa"/>
                </w:tcPr>
                <w:p w14:paraId="542570E3" w14:textId="77777777" w:rsidR="00A64063" w:rsidRDefault="00A64063" w:rsidP="00A64063">
                  <w:pPr>
                    <w:rPr>
                      <w:sz w:val="18"/>
                      <w:szCs w:val="16"/>
                    </w:rPr>
                  </w:pPr>
                </w:p>
              </w:tc>
            </w:tr>
            <w:tr w:rsidR="00B32783" w:rsidRPr="00B32783" w14:paraId="08FB29A6" w14:textId="77777777" w:rsidTr="00AD42C7">
              <w:tc>
                <w:tcPr>
                  <w:tcW w:w="2184" w:type="dxa"/>
                </w:tcPr>
                <w:p w14:paraId="028FC687" w14:textId="03155989" w:rsidR="00B32783" w:rsidRPr="00B32783" w:rsidRDefault="00B32783" w:rsidP="00AD42C7">
                  <w:pPr>
                    <w:rPr>
                      <w:color w:val="FF0000"/>
                      <w:sz w:val="18"/>
                      <w:szCs w:val="16"/>
                    </w:rPr>
                  </w:pPr>
                  <w:r w:rsidRPr="00B32783">
                    <w:rPr>
                      <w:color w:val="FF0000"/>
                      <w:sz w:val="18"/>
                      <w:szCs w:val="16"/>
                    </w:rPr>
                    <w:t>purchaseDate</w:t>
                  </w:r>
                </w:p>
              </w:tc>
              <w:tc>
                <w:tcPr>
                  <w:tcW w:w="2009" w:type="dxa"/>
                </w:tcPr>
                <w:p w14:paraId="60BFD061" w14:textId="3C3EF9C5" w:rsidR="00B32783" w:rsidRPr="00B32783" w:rsidRDefault="00B32783" w:rsidP="00AD42C7">
                  <w:pPr>
                    <w:rPr>
                      <w:color w:val="FF0000"/>
                      <w:sz w:val="18"/>
                      <w:szCs w:val="16"/>
                    </w:rPr>
                  </w:pPr>
                  <w:r w:rsidRPr="00B32783">
                    <w:rPr>
                      <w:color w:val="FF0000"/>
                      <w:sz w:val="18"/>
                      <w:szCs w:val="16"/>
                    </w:rPr>
                    <w:t>Date</w:t>
                  </w:r>
                </w:p>
              </w:tc>
              <w:tc>
                <w:tcPr>
                  <w:tcW w:w="2263" w:type="dxa"/>
                </w:tcPr>
                <w:p w14:paraId="39AA00F1" w14:textId="77777777" w:rsidR="00B32783" w:rsidRPr="00B32783" w:rsidRDefault="00B32783" w:rsidP="00AD42C7">
                  <w:pPr>
                    <w:rPr>
                      <w:color w:val="FF0000"/>
                      <w:sz w:val="18"/>
                      <w:szCs w:val="16"/>
                    </w:rPr>
                  </w:pPr>
                </w:p>
              </w:tc>
              <w:tc>
                <w:tcPr>
                  <w:tcW w:w="1822" w:type="dxa"/>
                </w:tcPr>
                <w:p w14:paraId="49F2F704" w14:textId="77777777" w:rsidR="00B32783" w:rsidRPr="00B32783" w:rsidRDefault="00B32783" w:rsidP="00AD42C7">
                  <w:pPr>
                    <w:rPr>
                      <w:color w:val="FF0000"/>
                      <w:sz w:val="18"/>
                      <w:szCs w:val="16"/>
                    </w:rPr>
                  </w:pPr>
                </w:p>
              </w:tc>
            </w:tr>
            <w:tr w:rsidR="00A64063" w14:paraId="5C862904" w14:textId="77777777" w:rsidTr="00A64063">
              <w:tc>
                <w:tcPr>
                  <w:tcW w:w="2184" w:type="dxa"/>
                </w:tcPr>
                <w:p w14:paraId="384CF3CC" w14:textId="77777777" w:rsidR="00A64063" w:rsidRDefault="00A64063" w:rsidP="00A64063">
                  <w:pPr>
                    <w:rPr>
                      <w:sz w:val="18"/>
                      <w:szCs w:val="16"/>
                    </w:rPr>
                  </w:pPr>
                  <w:r>
                    <w:rPr>
                      <w:sz w:val="18"/>
                      <w:szCs w:val="16"/>
                    </w:rPr>
                    <w:t>rank</w:t>
                  </w:r>
                </w:p>
              </w:tc>
              <w:tc>
                <w:tcPr>
                  <w:tcW w:w="2009" w:type="dxa"/>
                </w:tcPr>
                <w:p w14:paraId="7B31AF80" w14:textId="77777777" w:rsidR="00A64063" w:rsidRDefault="00A64063" w:rsidP="00A64063">
                  <w:pPr>
                    <w:rPr>
                      <w:sz w:val="18"/>
                      <w:szCs w:val="16"/>
                    </w:rPr>
                  </w:pPr>
                  <w:r>
                    <w:rPr>
                      <w:sz w:val="18"/>
                      <w:szCs w:val="16"/>
                    </w:rPr>
                    <w:t>number</w:t>
                  </w:r>
                </w:p>
              </w:tc>
              <w:tc>
                <w:tcPr>
                  <w:tcW w:w="2263" w:type="dxa"/>
                </w:tcPr>
                <w:p w14:paraId="3C26ABE6" w14:textId="77777777" w:rsidR="00A64063" w:rsidRDefault="00A64063" w:rsidP="00A64063">
                  <w:pPr>
                    <w:rPr>
                      <w:sz w:val="18"/>
                      <w:szCs w:val="16"/>
                    </w:rPr>
                  </w:pPr>
                </w:p>
              </w:tc>
              <w:tc>
                <w:tcPr>
                  <w:tcW w:w="1822" w:type="dxa"/>
                </w:tcPr>
                <w:p w14:paraId="329D6DB3" w14:textId="77777777" w:rsidR="00A64063" w:rsidRDefault="00A64063" w:rsidP="00A64063">
                  <w:pPr>
                    <w:rPr>
                      <w:sz w:val="18"/>
                      <w:szCs w:val="16"/>
                    </w:rPr>
                  </w:pPr>
                </w:p>
              </w:tc>
            </w:tr>
            <w:tr w:rsidR="00A64063" w14:paraId="1A130C8D" w14:textId="77777777" w:rsidTr="00A64063">
              <w:tc>
                <w:tcPr>
                  <w:tcW w:w="2184" w:type="dxa"/>
                </w:tcPr>
                <w:p w14:paraId="21E0791D" w14:textId="77777777" w:rsidR="00A64063" w:rsidRDefault="00A64063" w:rsidP="00A64063">
                  <w:pPr>
                    <w:rPr>
                      <w:sz w:val="18"/>
                      <w:szCs w:val="16"/>
                    </w:rPr>
                  </w:pPr>
                  <w:r>
                    <w:rPr>
                      <w:sz w:val="18"/>
                      <w:szCs w:val="16"/>
                    </w:rPr>
                    <w:t>pricePlanCode</w:t>
                  </w:r>
                </w:p>
              </w:tc>
              <w:tc>
                <w:tcPr>
                  <w:tcW w:w="2009" w:type="dxa"/>
                </w:tcPr>
                <w:p w14:paraId="3B930E46" w14:textId="77777777" w:rsidR="00A64063" w:rsidRDefault="00A64063" w:rsidP="00A64063">
                  <w:pPr>
                    <w:rPr>
                      <w:sz w:val="18"/>
                      <w:szCs w:val="16"/>
                    </w:rPr>
                  </w:pPr>
                  <w:r>
                    <w:rPr>
                      <w:sz w:val="18"/>
                      <w:szCs w:val="16"/>
                    </w:rPr>
                    <w:t>string</w:t>
                  </w:r>
                </w:p>
              </w:tc>
              <w:tc>
                <w:tcPr>
                  <w:tcW w:w="2263" w:type="dxa"/>
                </w:tcPr>
                <w:p w14:paraId="13976AE0" w14:textId="77777777" w:rsidR="00A64063" w:rsidRDefault="00A64063" w:rsidP="00A64063">
                  <w:pPr>
                    <w:rPr>
                      <w:sz w:val="18"/>
                      <w:szCs w:val="16"/>
                    </w:rPr>
                  </w:pPr>
                </w:p>
              </w:tc>
              <w:tc>
                <w:tcPr>
                  <w:tcW w:w="1822" w:type="dxa"/>
                </w:tcPr>
                <w:p w14:paraId="32EBC5E1" w14:textId="77777777" w:rsidR="00A64063" w:rsidRDefault="00A64063" w:rsidP="00A64063">
                  <w:pPr>
                    <w:rPr>
                      <w:sz w:val="18"/>
                      <w:szCs w:val="16"/>
                    </w:rPr>
                  </w:pPr>
                </w:p>
              </w:tc>
            </w:tr>
            <w:tr w:rsidR="00A64063" w14:paraId="240F0266" w14:textId="77777777" w:rsidTr="00A64063">
              <w:tc>
                <w:tcPr>
                  <w:tcW w:w="2184" w:type="dxa"/>
                </w:tcPr>
                <w:p w14:paraId="67D53F75" w14:textId="77777777" w:rsidR="00A64063" w:rsidRDefault="00A64063" w:rsidP="00A64063">
                  <w:pPr>
                    <w:rPr>
                      <w:sz w:val="18"/>
                      <w:szCs w:val="16"/>
                    </w:rPr>
                  </w:pPr>
                  <w:r>
                    <w:rPr>
                      <w:sz w:val="18"/>
                      <w:szCs w:val="16"/>
                    </w:rPr>
                    <w:t>collectionCategory (new)</w:t>
                  </w:r>
                </w:p>
              </w:tc>
              <w:tc>
                <w:tcPr>
                  <w:tcW w:w="2009" w:type="dxa"/>
                </w:tcPr>
                <w:p w14:paraId="7AF05B38" w14:textId="77777777" w:rsidR="00A64063" w:rsidRDefault="00A64063" w:rsidP="00A64063">
                  <w:pPr>
                    <w:rPr>
                      <w:sz w:val="18"/>
                      <w:szCs w:val="16"/>
                    </w:rPr>
                  </w:pPr>
                  <w:r>
                    <w:rPr>
                      <w:sz w:val="18"/>
                      <w:szCs w:val="16"/>
                    </w:rPr>
                    <w:t>string</w:t>
                  </w:r>
                </w:p>
              </w:tc>
              <w:tc>
                <w:tcPr>
                  <w:tcW w:w="2263" w:type="dxa"/>
                </w:tcPr>
                <w:p w14:paraId="71E86CE0" w14:textId="77777777" w:rsidR="00A64063" w:rsidRPr="00BF5A2A" w:rsidRDefault="00A64063" w:rsidP="00A64063">
                  <w:pPr>
                    <w:tabs>
                      <w:tab w:val="center" w:pos="884"/>
                    </w:tabs>
                    <w:rPr>
                      <w:color w:val="FF0000"/>
                      <w:sz w:val="18"/>
                      <w:szCs w:val="16"/>
                    </w:rPr>
                  </w:pPr>
                  <w:r w:rsidRPr="006A5ADF">
                    <w:rPr>
                      <w:sz w:val="18"/>
                      <w:szCs w:val="16"/>
                    </w:rPr>
                    <w:t>Determine collection  is curated or flex</w:t>
                  </w:r>
                </w:p>
              </w:tc>
              <w:tc>
                <w:tcPr>
                  <w:tcW w:w="1822" w:type="dxa"/>
                </w:tcPr>
                <w:p w14:paraId="7CA5BF30" w14:textId="77777777" w:rsidR="00A64063" w:rsidRDefault="00A64063" w:rsidP="00A64063">
                  <w:pPr>
                    <w:rPr>
                      <w:sz w:val="18"/>
                      <w:szCs w:val="16"/>
                    </w:rPr>
                  </w:pPr>
                  <w:r>
                    <w:rPr>
                      <w:sz w:val="18"/>
                      <w:szCs w:val="16"/>
                    </w:rPr>
                    <w:t>Theme packs (?)</w:t>
                  </w:r>
                </w:p>
                <w:p w14:paraId="7DA49157" w14:textId="77777777" w:rsidR="00A64063" w:rsidRDefault="00A64063" w:rsidP="00A64063">
                  <w:pPr>
                    <w:rPr>
                      <w:sz w:val="18"/>
                      <w:szCs w:val="16"/>
                    </w:rPr>
                  </w:pPr>
                  <w:r>
                    <w:rPr>
                      <w:sz w:val="18"/>
                      <w:szCs w:val="16"/>
                    </w:rPr>
                    <w:t>Second (?)</w:t>
                  </w:r>
                </w:p>
                <w:p w14:paraId="2D68AF04" w14:textId="77777777" w:rsidR="00A64063" w:rsidRDefault="00A64063" w:rsidP="00A64063">
                  <w:pPr>
                    <w:rPr>
                      <w:sz w:val="18"/>
                      <w:szCs w:val="16"/>
                    </w:rPr>
                  </w:pPr>
                </w:p>
              </w:tc>
            </w:tr>
            <w:tr w:rsidR="00A64063" w14:paraId="53618F10" w14:textId="77777777" w:rsidTr="00A64063">
              <w:tc>
                <w:tcPr>
                  <w:tcW w:w="2184" w:type="dxa"/>
                </w:tcPr>
                <w:p w14:paraId="6EDBC3A4" w14:textId="77777777" w:rsidR="00A64063" w:rsidRPr="00CF7F5C" w:rsidRDefault="00A64063" w:rsidP="00A64063">
                  <w:pPr>
                    <w:rPr>
                      <w:sz w:val="18"/>
                      <w:szCs w:val="16"/>
                    </w:rPr>
                  </w:pPr>
                  <w:r>
                    <w:rPr>
                      <w:sz w:val="18"/>
                      <w:szCs w:val="16"/>
                    </w:rPr>
                    <w:t>p</w:t>
                  </w:r>
                  <w:r w:rsidRPr="00CF7F5C">
                    <w:rPr>
                      <w:sz w:val="18"/>
                      <w:szCs w:val="16"/>
                    </w:rPr>
                    <w:t>rice</w:t>
                  </w:r>
                  <w:r>
                    <w:rPr>
                      <w:sz w:val="18"/>
                      <w:szCs w:val="16"/>
                    </w:rPr>
                    <w:t>Amt</w:t>
                  </w:r>
                </w:p>
              </w:tc>
              <w:tc>
                <w:tcPr>
                  <w:tcW w:w="2009" w:type="dxa"/>
                </w:tcPr>
                <w:p w14:paraId="7FED5A71" w14:textId="77777777" w:rsidR="00A64063" w:rsidRDefault="00A64063" w:rsidP="00A64063">
                  <w:pPr>
                    <w:rPr>
                      <w:sz w:val="18"/>
                      <w:szCs w:val="16"/>
                    </w:rPr>
                  </w:pPr>
                  <w:r>
                    <w:rPr>
                      <w:sz w:val="18"/>
                      <w:szCs w:val="16"/>
                    </w:rPr>
                    <w:t>double</w:t>
                  </w:r>
                </w:p>
              </w:tc>
              <w:tc>
                <w:tcPr>
                  <w:tcW w:w="2263" w:type="dxa"/>
                </w:tcPr>
                <w:p w14:paraId="4FB3A898" w14:textId="77777777" w:rsidR="00A64063" w:rsidRDefault="00A64063" w:rsidP="00A64063">
                  <w:pPr>
                    <w:rPr>
                      <w:sz w:val="18"/>
                      <w:szCs w:val="16"/>
                    </w:rPr>
                  </w:pPr>
                  <w:r>
                    <w:rPr>
                      <w:sz w:val="18"/>
                      <w:szCs w:val="16"/>
                    </w:rPr>
                    <w:t xml:space="preserve">This value calculated by this service; </w:t>
                  </w:r>
                </w:p>
              </w:tc>
              <w:tc>
                <w:tcPr>
                  <w:tcW w:w="1822" w:type="dxa"/>
                </w:tcPr>
                <w:p w14:paraId="3A57BFB0" w14:textId="77777777" w:rsidR="00A64063" w:rsidRDefault="00A64063" w:rsidP="00A64063">
                  <w:pPr>
                    <w:rPr>
                      <w:sz w:val="18"/>
                      <w:szCs w:val="16"/>
                    </w:rPr>
                  </w:pPr>
                </w:p>
              </w:tc>
            </w:tr>
            <w:tr w:rsidR="00A64063" w14:paraId="1304695C" w14:textId="77777777" w:rsidTr="00A64063">
              <w:tc>
                <w:tcPr>
                  <w:tcW w:w="2184" w:type="dxa"/>
                </w:tcPr>
                <w:p w14:paraId="60BA47A1" w14:textId="77777777" w:rsidR="00A64063" w:rsidRPr="00CF7F5C" w:rsidRDefault="00A64063" w:rsidP="00A64063">
                  <w:pPr>
                    <w:rPr>
                      <w:sz w:val="18"/>
                      <w:szCs w:val="16"/>
                    </w:rPr>
                  </w:pPr>
                  <w:r>
                    <w:rPr>
                      <w:sz w:val="18"/>
                      <w:szCs w:val="16"/>
                    </w:rPr>
                    <w:t>promotionInd (new)</w:t>
                  </w:r>
                </w:p>
              </w:tc>
              <w:tc>
                <w:tcPr>
                  <w:tcW w:w="2009" w:type="dxa"/>
                </w:tcPr>
                <w:p w14:paraId="655ADE20" w14:textId="77777777" w:rsidR="00A64063" w:rsidRDefault="00A64063" w:rsidP="00A64063">
                  <w:pPr>
                    <w:rPr>
                      <w:sz w:val="18"/>
                      <w:szCs w:val="16"/>
                    </w:rPr>
                  </w:pPr>
                  <w:r>
                    <w:rPr>
                      <w:sz w:val="18"/>
                      <w:szCs w:val="16"/>
                    </w:rPr>
                    <w:t>Boolean</w:t>
                  </w:r>
                </w:p>
              </w:tc>
              <w:tc>
                <w:tcPr>
                  <w:tcW w:w="2263" w:type="dxa"/>
                </w:tcPr>
                <w:p w14:paraId="6A086E61" w14:textId="77777777" w:rsidR="00A64063" w:rsidRDefault="00A64063" w:rsidP="00A64063">
                  <w:pPr>
                    <w:rPr>
                      <w:sz w:val="18"/>
                      <w:szCs w:val="16"/>
                    </w:rPr>
                  </w:pPr>
                  <w:r>
                    <w:rPr>
                      <w:sz w:val="18"/>
                      <w:szCs w:val="16"/>
                    </w:rPr>
                    <w:t>Future use</w:t>
                  </w:r>
                </w:p>
              </w:tc>
              <w:tc>
                <w:tcPr>
                  <w:tcW w:w="1822" w:type="dxa"/>
                </w:tcPr>
                <w:p w14:paraId="607F69A3" w14:textId="77777777" w:rsidR="00A64063" w:rsidRDefault="00A64063" w:rsidP="00A64063">
                  <w:pPr>
                    <w:rPr>
                      <w:sz w:val="18"/>
                      <w:szCs w:val="16"/>
                    </w:rPr>
                  </w:pPr>
                </w:p>
              </w:tc>
            </w:tr>
            <w:tr w:rsidR="00A64063" w14:paraId="08F0DD56" w14:textId="77777777" w:rsidTr="00A64063">
              <w:tc>
                <w:tcPr>
                  <w:tcW w:w="2184" w:type="dxa"/>
                </w:tcPr>
                <w:p w14:paraId="2B4AAB6A" w14:textId="77777777" w:rsidR="00A64063" w:rsidRPr="00CF7F5C" w:rsidRDefault="00A64063" w:rsidP="00A64063">
                  <w:pPr>
                    <w:rPr>
                      <w:sz w:val="18"/>
                      <w:szCs w:val="16"/>
                    </w:rPr>
                  </w:pPr>
                  <w:r>
                    <w:rPr>
                      <w:sz w:val="18"/>
                      <w:szCs w:val="16"/>
                    </w:rPr>
                    <w:t>promotionPriceAmt (new)</w:t>
                  </w:r>
                </w:p>
              </w:tc>
              <w:tc>
                <w:tcPr>
                  <w:tcW w:w="2009" w:type="dxa"/>
                </w:tcPr>
                <w:p w14:paraId="6A9ED5CD" w14:textId="77777777" w:rsidR="00A64063" w:rsidRDefault="00A64063" w:rsidP="00A64063">
                  <w:pPr>
                    <w:rPr>
                      <w:sz w:val="18"/>
                      <w:szCs w:val="16"/>
                    </w:rPr>
                  </w:pPr>
                  <w:r>
                    <w:rPr>
                      <w:sz w:val="18"/>
                      <w:szCs w:val="16"/>
                    </w:rPr>
                    <w:t>double</w:t>
                  </w:r>
                </w:p>
              </w:tc>
              <w:tc>
                <w:tcPr>
                  <w:tcW w:w="2263" w:type="dxa"/>
                </w:tcPr>
                <w:p w14:paraId="6A7D0092" w14:textId="77777777" w:rsidR="00A64063" w:rsidRDefault="00A64063" w:rsidP="00A64063">
                  <w:pPr>
                    <w:rPr>
                      <w:sz w:val="18"/>
                      <w:szCs w:val="16"/>
                    </w:rPr>
                  </w:pPr>
                  <w:r>
                    <w:rPr>
                      <w:sz w:val="18"/>
                      <w:szCs w:val="16"/>
                    </w:rPr>
                    <w:t>Future use</w:t>
                  </w:r>
                </w:p>
              </w:tc>
              <w:tc>
                <w:tcPr>
                  <w:tcW w:w="1822" w:type="dxa"/>
                </w:tcPr>
                <w:p w14:paraId="588BDED8" w14:textId="77777777" w:rsidR="00A64063" w:rsidRDefault="00A64063" w:rsidP="00A64063">
                  <w:pPr>
                    <w:rPr>
                      <w:sz w:val="18"/>
                      <w:szCs w:val="16"/>
                    </w:rPr>
                  </w:pPr>
                </w:p>
              </w:tc>
            </w:tr>
            <w:tr w:rsidR="00A64063" w14:paraId="031F424F" w14:textId="77777777" w:rsidTr="00A64063">
              <w:tc>
                <w:tcPr>
                  <w:tcW w:w="2184" w:type="dxa"/>
                </w:tcPr>
                <w:p w14:paraId="1B67F00E" w14:textId="77777777" w:rsidR="00A64063" w:rsidRPr="00CF7F5C" w:rsidRDefault="00A64063" w:rsidP="00A64063">
                  <w:pPr>
                    <w:rPr>
                      <w:sz w:val="18"/>
                      <w:szCs w:val="16"/>
                    </w:rPr>
                  </w:pPr>
                  <w:r>
                    <w:rPr>
                      <w:sz w:val="18"/>
                      <w:szCs w:val="16"/>
                    </w:rPr>
                    <w:t>dispCategoryList</w:t>
                  </w:r>
                </w:p>
              </w:tc>
              <w:tc>
                <w:tcPr>
                  <w:tcW w:w="2009" w:type="dxa"/>
                </w:tcPr>
                <w:p w14:paraId="7D710B52" w14:textId="77777777" w:rsidR="00A64063" w:rsidRDefault="00A64063" w:rsidP="00A64063">
                  <w:pPr>
                    <w:rPr>
                      <w:sz w:val="18"/>
                      <w:szCs w:val="16"/>
                    </w:rPr>
                  </w:pPr>
                  <w:r>
                    <w:rPr>
                      <w:sz w:val="18"/>
                      <w:szCs w:val="16"/>
                    </w:rPr>
                    <w:t>Array of &lt;string&gt;</w:t>
                  </w:r>
                </w:p>
              </w:tc>
              <w:tc>
                <w:tcPr>
                  <w:tcW w:w="2263" w:type="dxa"/>
                </w:tcPr>
                <w:p w14:paraId="74CC3881" w14:textId="77777777" w:rsidR="00A64063" w:rsidRDefault="00A64063" w:rsidP="00A64063">
                  <w:pPr>
                    <w:rPr>
                      <w:sz w:val="18"/>
                      <w:szCs w:val="16"/>
                    </w:rPr>
                  </w:pPr>
                </w:p>
              </w:tc>
              <w:tc>
                <w:tcPr>
                  <w:tcW w:w="1822" w:type="dxa"/>
                </w:tcPr>
                <w:p w14:paraId="59A0A678" w14:textId="77777777" w:rsidR="00A64063" w:rsidRDefault="00A64063" w:rsidP="00A64063">
                  <w:pPr>
                    <w:rPr>
                      <w:sz w:val="18"/>
                      <w:szCs w:val="16"/>
                    </w:rPr>
                  </w:pPr>
                </w:p>
              </w:tc>
            </w:tr>
            <w:tr w:rsidR="00A64063" w14:paraId="26ABF0CE" w14:textId="77777777" w:rsidTr="00A64063">
              <w:tc>
                <w:tcPr>
                  <w:tcW w:w="2184" w:type="dxa"/>
                </w:tcPr>
                <w:p w14:paraId="613F75B6" w14:textId="77777777" w:rsidR="00A64063" w:rsidRPr="00B32783" w:rsidRDefault="00A64063" w:rsidP="00A64063">
                  <w:pPr>
                    <w:rPr>
                      <w:sz w:val="18"/>
                      <w:szCs w:val="16"/>
                    </w:rPr>
                  </w:pPr>
                  <w:r w:rsidRPr="00B32783">
                    <w:rPr>
                      <w:sz w:val="18"/>
                      <w:szCs w:val="16"/>
                    </w:rPr>
                    <w:t>selectedPackList</w:t>
                  </w:r>
                </w:p>
              </w:tc>
              <w:tc>
                <w:tcPr>
                  <w:tcW w:w="2009" w:type="dxa"/>
                </w:tcPr>
                <w:p w14:paraId="5A93BCFB" w14:textId="77777777" w:rsidR="00A64063" w:rsidRPr="00B32783" w:rsidRDefault="00A64063" w:rsidP="00A64063">
                  <w:pPr>
                    <w:rPr>
                      <w:sz w:val="18"/>
                      <w:szCs w:val="16"/>
                    </w:rPr>
                  </w:pPr>
                  <w:r w:rsidRPr="00B32783">
                    <w:rPr>
                      <w:sz w:val="18"/>
                      <w:szCs w:val="16"/>
                    </w:rPr>
                    <w:t>Array of &lt;</w:t>
                  </w:r>
                  <w:r w:rsidRPr="00B32783">
                    <w:rPr>
                      <w:sz w:val="18"/>
                      <w:szCs w:val="18"/>
                    </w:rPr>
                    <w:t>pack&gt;</w:t>
                  </w:r>
                </w:p>
              </w:tc>
              <w:tc>
                <w:tcPr>
                  <w:tcW w:w="2263" w:type="dxa"/>
                </w:tcPr>
                <w:p w14:paraId="70C5CF4F" w14:textId="77777777" w:rsidR="00A64063" w:rsidRPr="00B32783" w:rsidRDefault="00A64063" w:rsidP="00A64063">
                  <w:pPr>
                    <w:rPr>
                      <w:sz w:val="18"/>
                      <w:szCs w:val="16"/>
                    </w:rPr>
                  </w:pPr>
                  <w:r w:rsidRPr="00B32783">
                    <w:rPr>
                      <w:sz w:val="18"/>
                      <w:szCs w:val="16"/>
                    </w:rPr>
                    <w:t>Packs chosen in this collection by customer</w:t>
                  </w:r>
                </w:p>
              </w:tc>
              <w:tc>
                <w:tcPr>
                  <w:tcW w:w="1822" w:type="dxa"/>
                </w:tcPr>
                <w:p w14:paraId="6FAEF9A4" w14:textId="77777777" w:rsidR="00A64063" w:rsidRDefault="00A64063" w:rsidP="00A64063">
                  <w:pPr>
                    <w:rPr>
                      <w:sz w:val="18"/>
                      <w:szCs w:val="16"/>
                    </w:rPr>
                  </w:pPr>
                </w:p>
              </w:tc>
            </w:tr>
            <w:tr w:rsidR="00A64063" w14:paraId="47D02B78" w14:textId="77777777" w:rsidTr="00A64063">
              <w:tc>
                <w:tcPr>
                  <w:tcW w:w="2184" w:type="dxa"/>
                </w:tcPr>
                <w:p w14:paraId="2D41DBCA" w14:textId="77777777" w:rsidR="00A64063" w:rsidRPr="00B32783" w:rsidRDefault="00A64063" w:rsidP="00A64063">
                  <w:pPr>
                    <w:rPr>
                      <w:sz w:val="18"/>
                      <w:szCs w:val="16"/>
                    </w:rPr>
                  </w:pPr>
                  <w:r w:rsidRPr="00B32783">
                    <w:rPr>
                      <w:sz w:val="18"/>
                      <w:szCs w:val="16"/>
                    </w:rPr>
                    <w:t>selectedChannelList</w:t>
                  </w:r>
                </w:p>
              </w:tc>
              <w:tc>
                <w:tcPr>
                  <w:tcW w:w="2009" w:type="dxa"/>
                </w:tcPr>
                <w:p w14:paraId="52999CC3" w14:textId="77777777" w:rsidR="00A64063" w:rsidRPr="00B32783" w:rsidRDefault="00A64063" w:rsidP="00A64063">
                  <w:pPr>
                    <w:rPr>
                      <w:sz w:val="18"/>
                      <w:szCs w:val="16"/>
                    </w:rPr>
                  </w:pPr>
                  <w:r w:rsidRPr="00B32783">
                    <w:rPr>
                      <w:sz w:val="18"/>
                      <w:szCs w:val="16"/>
                    </w:rPr>
                    <w:t>Array of &lt;channel&gt;</w:t>
                  </w:r>
                </w:p>
              </w:tc>
              <w:tc>
                <w:tcPr>
                  <w:tcW w:w="2263" w:type="dxa"/>
                </w:tcPr>
                <w:p w14:paraId="6A1FD082" w14:textId="77777777" w:rsidR="00A64063" w:rsidRPr="00B32783" w:rsidRDefault="00A64063" w:rsidP="00A64063">
                  <w:pPr>
                    <w:rPr>
                      <w:sz w:val="18"/>
                      <w:szCs w:val="16"/>
                    </w:rPr>
                  </w:pPr>
                  <w:r w:rsidRPr="00B32783">
                    <w:rPr>
                      <w:sz w:val="18"/>
                      <w:szCs w:val="16"/>
                    </w:rPr>
                    <w:t>Channels chosen in this collection by customer</w:t>
                  </w:r>
                </w:p>
              </w:tc>
              <w:tc>
                <w:tcPr>
                  <w:tcW w:w="1822" w:type="dxa"/>
                </w:tcPr>
                <w:p w14:paraId="618F0C1A" w14:textId="77777777" w:rsidR="00A64063" w:rsidRDefault="00A64063" w:rsidP="00A64063">
                  <w:pPr>
                    <w:rPr>
                      <w:sz w:val="18"/>
                      <w:szCs w:val="16"/>
                    </w:rPr>
                  </w:pPr>
                </w:p>
              </w:tc>
            </w:tr>
          </w:tbl>
          <w:p w14:paraId="18207542" w14:textId="77777777" w:rsidR="00A64063" w:rsidRDefault="00A64063" w:rsidP="00A64063">
            <w:pPr>
              <w:rPr>
                <w:sz w:val="18"/>
                <w:szCs w:val="18"/>
              </w:rPr>
            </w:pPr>
          </w:p>
          <w:p w14:paraId="303F3693" w14:textId="77777777" w:rsidR="00A64063" w:rsidRDefault="00A64063" w:rsidP="00A64063">
            <w:pPr>
              <w:rPr>
                <w:sz w:val="18"/>
                <w:szCs w:val="18"/>
              </w:rPr>
            </w:pPr>
            <w:r>
              <w:rPr>
                <w:sz w:val="18"/>
                <w:szCs w:val="18"/>
              </w:rPr>
              <w:t>p</w:t>
            </w:r>
            <w:r w:rsidRPr="00E65517">
              <w:rPr>
                <w:sz w:val="18"/>
                <w:szCs w:val="18"/>
              </w:rPr>
              <w:t>ack</w:t>
            </w:r>
            <w:r>
              <w:rPr>
                <w:sz w:val="18"/>
                <w:szCs w:val="18"/>
              </w:rPr>
              <w:t>:</w:t>
            </w:r>
          </w:p>
          <w:tbl>
            <w:tblPr>
              <w:tblStyle w:val="TableGrid"/>
              <w:tblW w:w="0" w:type="auto"/>
              <w:tblLook w:val="04A0" w:firstRow="1" w:lastRow="0" w:firstColumn="1" w:lastColumn="0" w:noHBand="0" w:noVBand="1"/>
            </w:tblPr>
            <w:tblGrid>
              <w:gridCol w:w="3120"/>
              <w:gridCol w:w="1559"/>
              <w:gridCol w:w="1985"/>
              <w:gridCol w:w="1614"/>
            </w:tblGrid>
            <w:tr w:rsidR="00A64063" w:rsidRPr="001B35FC" w14:paraId="212D9887" w14:textId="77777777" w:rsidTr="00A64063">
              <w:tc>
                <w:tcPr>
                  <w:tcW w:w="3120" w:type="dxa"/>
                  <w:shd w:val="clear" w:color="auto" w:fill="D9D9D9" w:themeFill="background1" w:themeFillShade="D9"/>
                </w:tcPr>
                <w:p w14:paraId="041D77D4" w14:textId="77777777" w:rsidR="00A64063" w:rsidRPr="001B35FC" w:rsidRDefault="00A64063" w:rsidP="00A64063">
                  <w:pPr>
                    <w:rPr>
                      <w:b/>
                      <w:sz w:val="18"/>
                      <w:szCs w:val="16"/>
                    </w:rPr>
                  </w:pPr>
                  <w:r w:rsidRPr="001B35FC">
                    <w:rPr>
                      <w:b/>
                      <w:sz w:val="18"/>
                      <w:szCs w:val="16"/>
                    </w:rPr>
                    <w:t>Field</w:t>
                  </w:r>
                </w:p>
              </w:tc>
              <w:tc>
                <w:tcPr>
                  <w:tcW w:w="1559" w:type="dxa"/>
                  <w:shd w:val="clear" w:color="auto" w:fill="D9D9D9" w:themeFill="background1" w:themeFillShade="D9"/>
                </w:tcPr>
                <w:p w14:paraId="798AABFF" w14:textId="77777777" w:rsidR="00A64063" w:rsidRPr="001B35FC" w:rsidRDefault="00A64063" w:rsidP="00A64063">
                  <w:pPr>
                    <w:rPr>
                      <w:b/>
                      <w:sz w:val="18"/>
                      <w:szCs w:val="16"/>
                    </w:rPr>
                  </w:pPr>
                  <w:r w:rsidRPr="001B35FC">
                    <w:rPr>
                      <w:b/>
                      <w:sz w:val="18"/>
                      <w:szCs w:val="16"/>
                    </w:rPr>
                    <w:t>D</w:t>
                  </w:r>
                  <w:r>
                    <w:rPr>
                      <w:b/>
                      <w:sz w:val="18"/>
                      <w:szCs w:val="16"/>
                    </w:rPr>
                    <w:t>ata</w:t>
                  </w:r>
                  <w:r w:rsidRPr="001B35FC">
                    <w:rPr>
                      <w:b/>
                      <w:sz w:val="18"/>
                      <w:szCs w:val="16"/>
                    </w:rPr>
                    <w:t>type</w:t>
                  </w:r>
                </w:p>
              </w:tc>
              <w:tc>
                <w:tcPr>
                  <w:tcW w:w="1985" w:type="dxa"/>
                  <w:shd w:val="clear" w:color="auto" w:fill="D9D9D9" w:themeFill="background1" w:themeFillShade="D9"/>
                </w:tcPr>
                <w:p w14:paraId="57F54760" w14:textId="77777777" w:rsidR="00A64063" w:rsidRPr="001B35FC" w:rsidRDefault="00A64063" w:rsidP="00A64063">
                  <w:pPr>
                    <w:rPr>
                      <w:b/>
                      <w:sz w:val="18"/>
                      <w:szCs w:val="16"/>
                    </w:rPr>
                  </w:pPr>
                  <w:r w:rsidRPr="001B35FC">
                    <w:rPr>
                      <w:b/>
                      <w:sz w:val="18"/>
                      <w:szCs w:val="16"/>
                    </w:rPr>
                    <w:t>Description</w:t>
                  </w:r>
                </w:p>
              </w:tc>
              <w:tc>
                <w:tcPr>
                  <w:tcW w:w="1614" w:type="dxa"/>
                  <w:shd w:val="clear" w:color="auto" w:fill="D9D9D9" w:themeFill="background1" w:themeFillShade="D9"/>
                </w:tcPr>
                <w:p w14:paraId="77C023E2" w14:textId="77777777" w:rsidR="00A64063" w:rsidRPr="001B35FC" w:rsidRDefault="00A64063" w:rsidP="00A64063">
                  <w:pPr>
                    <w:rPr>
                      <w:b/>
                      <w:sz w:val="18"/>
                      <w:szCs w:val="16"/>
                    </w:rPr>
                  </w:pPr>
                  <w:r w:rsidRPr="001B35FC">
                    <w:rPr>
                      <w:b/>
                      <w:sz w:val="18"/>
                      <w:szCs w:val="16"/>
                    </w:rPr>
                    <w:t>Possible/typical values</w:t>
                  </w:r>
                </w:p>
              </w:tc>
            </w:tr>
            <w:tr w:rsidR="00A64063" w14:paraId="6A371595" w14:textId="77777777" w:rsidTr="00A64063">
              <w:tc>
                <w:tcPr>
                  <w:tcW w:w="3120" w:type="dxa"/>
                </w:tcPr>
                <w:p w14:paraId="6D413D98" w14:textId="77777777" w:rsidR="00A64063" w:rsidRDefault="00A64063" w:rsidP="00A64063">
                  <w:pPr>
                    <w:rPr>
                      <w:sz w:val="18"/>
                      <w:szCs w:val="16"/>
                    </w:rPr>
                  </w:pPr>
                  <w:r>
                    <w:rPr>
                      <w:sz w:val="18"/>
                      <w:szCs w:val="16"/>
                    </w:rPr>
                    <w:t>packId</w:t>
                  </w:r>
                </w:p>
              </w:tc>
              <w:tc>
                <w:tcPr>
                  <w:tcW w:w="1559" w:type="dxa"/>
                </w:tcPr>
                <w:p w14:paraId="7AE4E627" w14:textId="77777777" w:rsidR="00A64063" w:rsidRDefault="00A64063" w:rsidP="00A64063">
                  <w:pPr>
                    <w:rPr>
                      <w:sz w:val="18"/>
                      <w:szCs w:val="16"/>
                    </w:rPr>
                  </w:pPr>
                  <w:r>
                    <w:rPr>
                      <w:sz w:val="18"/>
                      <w:szCs w:val="16"/>
                    </w:rPr>
                    <w:t>string</w:t>
                  </w:r>
                </w:p>
              </w:tc>
              <w:tc>
                <w:tcPr>
                  <w:tcW w:w="1985" w:type="dxa"/>
                </w:tcPr>
                <w:p w14:paraId="3A5E62C6" w14:textId="77777777" w:rsidR="00A64063" w:rsidRDefault="00A64063" w:rsidP="00A64063">
                  <w:pPr>
                    <w:rPr>
                      <w:sz w:val="18"/>
                      <w:szCs w:val="16"/>
                    </w:rPr>
                  </w:pPr>
                  <w:r>
                    <w:rPr>
                      <w:sz w:val="18"/>
                      <w:szCs w:val="16"/>
                    </w:rPr>
                    <w:t>Pack ID</w:t>
                  </w:r>
                </w:p>
              </w:tc>
              <w:tc>
                <w:tcPr>
                  <w:tcW w:w="1614" w:type="dxa"/>
                </w:tcPr>
                <w:p w14:paraId="52002277" w14:textId="77777777" w:rsidR="00A64063" w:rsidRDefault="00A64063" w:rsidP="00A64063">
                  <w:pPr>
                    <w:rPr>
                      <w:sz w:val="18"/>
                      <w:szCs w:val="16"/>
                    </w:rPr>
                  </w:pPr>
                </w:p>
              </w:tc>
            </w:tr>
            <w:tr w:rsidR="00A64063" w14:paraId="13ED17EB" w14:textId="77777777" w:rsidTr="00A64063">
              <w:tc>
                <w:tcPr>
                  <w:tcW w:w="3120" w:type="dxa"/>
                </w:tcPr>
                <w:p w14:paraId="5E43D39D" w14:textId="77777777" w:rsidR="00A64063" w:rsidRDefault="00A64063" w:rsidP="00A64063">
                  <w:pPr>
                    <w:rPr>
                      <w:sz w:val="18"/>
                      <w:szCs w:val="16"/>
                    </w:rPr>
                  </w:pPr>
                  <w:r>
                    <w:rPr>
                      <w:sz w:val="18"/>
                      <w:szCs w:val="16"/>
                    </w:rPr>
                    <w:t>packNm</w:t>
                  </w:r>
                </w:p>
              </w:tc>
              <w:tc>
                <w:tcPr>
                  <w:tcW w:w="1559" w:type="dxa"/>
                </w:tcPr>
                <w:p w14:paraId="6B1A09BF" w14:textId="77777777" w:rsidR="00A64063" w:rsidRDefault="00A64063" w:rsidP="00A64063">
                  <w:pPr>
                    <w:rPr>
                      <w:sz w:val="18"/>
                      <w:szCs w:val="16"/>
                    </w:rPr>
                  </w:pPr>
                  <w:r>
                    <w:rPr>
                      <w:sz w:val="18"/>
                      <w:szCs w:val="16"/>
                    </w:rPr>
                    <w:t>string</w:t>
                  </w:r>
                </w:p>
              </w:tc>
              <w:tc>
                <w:tcPr>
                  <w:tcW w:w="1985" w:type="dxa"/>
                </w:tcPr>
                <w:p w14:paraId="60F4CAD0" w14:textId="77777777" w:rsidR="00A64063" w:rsidRDefault="00A64063" w:rsidP="00A64063">
                  <w:pPr>
                    <w:rPr>
                      <w:sz w:val="18"/>
                      <w:szCs w:val="16"/>
                    </w:rPr>
                  </w:pPr>
                  <w:r>
                    <w:rPr>
                      <w:sz w:val="18"/>
                      <w:szCs w:val="16"/>
                    </w:rPr>
                    <w:t>Pack Name</w:t>
                  </w:r>
                </w:p>
              </w:tc>
              <w:tc>
                <w:tcPr>
                  <w:tcW w:w="1614" w:type="dxa"/>
                </w:tcPr>
                <w:p w14:paraId="2A157318" w14:textId="77777777" w:rsidR="00A64063" w:rsidRDefault="00A64063" w:rsidP="00A64063">
                  <w:pPr>
                    <w:rPr>
                      <w:sz w:val="18"/>
                      <w:szCs w:val="16"/>
                    </w:rPr>
                  </w:pPr>
                </w:p>
              </w:tc>
            </w:tr>
            <w:tr w:rsidR="00A64063" w14:paraId="7918C958" w14:textId="77777777" w:rsidTr="00A64063">
              <w:tc>
                <w:tcPr>
                  <w:tcW w:w="3120" w:type="dxa"/>
                </w:tcPr>
                <w:p w14:paraId="09BB4EB1" w14:textId="77777777" w:rsidR="00A64063" w:rsidRDefault="00A64063" w:rsidP="00A64063">
                  <w:pPr>
                    <w:rPr>
                      <w:sz w:val="18"/>
                      <w:szCs w:val="16"/>
                    </w:rPr>
                  </w:pPr>
                  <w:r>
                    <w:rPr>
                      <w:sz w:val="18"/>
                      <w:szCs w:val="16"/>
                    </w:rPr>
                    <w:t>packCd</w:t>
                  </w:r>
                </w:p>
              </w:tc>
              <w:tc>
                <w:tcPr>
                  <w:tcW w:w="1559" w:type="dxa"/>
                </w:tcPr>
                <w:p w14:paraId="71C6983E" w14:textId="77777777" w:rsidR="00A64063" w:rsidRDefault="00A64063" w:rsidP="00A64063">
                  <w:pPr>
                    <w:rPr>
                      <w:sz w:val="18"/>
                      <w:szCs w:val="16"/>
                    </w:rPr>
                  </w:pPr>
                  <w:r>
                    <w:rPr>
                      <w:sz w:val="18"/>
                      <w:szCs w:val="16"/>
                    </w:rPr>
                    <w:t>string</w:t>
                  </w:r>
                </w:p>
              </w:tc>
              <w:tc>
                <w:tcPr>
                  <w:tcW w:w="1985" w:type="dxa"/>
                </w:tcPr>
                <w:p w14:paraId="6ACB6859" w14:textId="77777777" w:rsidR="00A64063" w:rsidRDefault="00A64063" w:rsidP="00A64063">
                  <w:pPr>
                    <w:rPr>
                      <w:sz w:val="18"/>
                      <w:szCs w:val="16"/>
                    </w:rPr>
                  </w:pPr>
                  <w:r>
                    <w:rPr>
                      <w:sz w:val="18"/>
                      <w:szCs w:val="16"/>
                    </w:rPr>
                    <w:t>Pack Code</w:t>
                  </w:r>
                </w:p>
              </w:tc>
              <w:tc>
                <w:tcPr>
                  <w:tcW w:w="1614" w:type="dxa"/>
                </w:tcPr>
                <w:p w14:paraId="186F18D8" w14:textId="77777777" w:rsidR="00A64063" w:rsidRDefault="00A64063" w:rsidP="00A64063">
                  <w:pPr>
                    <w:rPr>
                      <w:sz w:val="18"/>
                      <w:szCs w:val="16"/>
                    </w:rPr>
                  </w:pPr>
                </w:p>
              </w:tc>
            </w:tr>
            <w:tr w:rsidR="00A64063" w14:paraId="257F2B33" w14:textId="77777777" w:rsidTr="00A64063">
              <w:tc>
                <w:tcPr>
                  <w:tcW w:w="3120" w:type="dxa"/>
                </w:tcPr>
                <w:p w14:paraId="46F11B9F" w14:textId="77777777" w:rsidR="00A64063" w:rsidRDefault="00A64063" w:rsidP="00A64063">
                  <w:pPr>
                    <w:rPr>
                      <w:sz w:val="18"/>
                      <w:szCs w:val="16"/>
                    </w:rPr>
                  </w:pPr>
                  <w:r>
                    <w:rPr>
                      <w:sz w:val="18"/>
                      <w:szCs w:val="16"/>
                    </w:rPr>
                    <w:t>packPriceAmt</w:t>
                  </w:r>
                </w:p>
              </w:tc>
              <w:tc>
                <w:tcPr>
                  <w:tcW w:w="1559" w:type="dxa"/>
                </w:tcPr>
                <w:p w14:paraId="2ABD76E8" w14:textId="77777777" w:rsidR="00A64063" w:rsidRDefault="00A64063" w:rsidP="00A64063">
                  <w:pPr>
                    <w:rPr>
                      <w:sz w:val="18"/>
                      <w:szCs w:val="16"/>
                    </w:rPr>
                  </w:pPr>
                  <w:r>
                    <w:rPr>
                      <w:sz w:val="18"/>
                      <w:szCs w:val="16"/>
                    </w:rPr>
                    <w:t>Double</w:t>
                  </w:r>
                </w:p>
              </w:tc>
              <w:tc>
                <w:tcPr>
                  <w:tcW w:w="1985" w:type="dxa"/>
                </w:tcPr>
                <w:p w14:paraId="41877B72" w14:textId="77777777" w:rsidR="00A64063" w:rsidRDefault="00A64063" w:rsidP="00A64063">
                  <w:pPr>
                    <w:rPr>
                      <w:sz w:val="18"/>
                      <w:szCs w:val="16"/>
                    </w:rPr>
                  </w:pPr>
                </w:p>
              </w:tc>
              <w:tc>
                <w:tcPr>
                  <w:tcW w:w="1614" w:type="dxa"/>
                </w:tcPr>
                <w:p w14:paraId="0597A41A" w14:textId="77777777" w:rsidR="00A64063" w:rsidRDefault="00A64063" w:rsidP="00A64063">
                  <w:pPr>
                    <w:rPr>
                      <w:sz w:val="18"/>
                      <w:szCs w:val="16"/>
                    </w:rPr>
                  </w:pPr>
                </w:p>
              </w:tc>
            </w:tr>
            <w:tr w:rsidR="00A64063" w14:paraId="6C4DD8A3" w14:textId="77777777" w:rsidTr="00A64063">
              <w:tc>
                <w:tcPr>
                  <w:tcW w:w="3120" w:type="dxa"/>
                </w:tcPr>
                <w:p w14:paraId="1AA90E62" w14:textId="77777777" w:rsidR="00A64063" w:rsidRDefault="00A64063" w:rsidP="00A64063">
                  <w:pPr>
                    <w:rPr>
                      <w:sz w:val="18"/>
                      <w:szCs w:val="16"/>
                    </w:rPr>
                  </w:pPr>
                  <w:r>
                    <w:rPr>
                      <w:sz w:val="18"/>
                      <w:szCs w:val="16"/>
                    </w:rPr>
                    <w:t>pricePlanCd</w:t>
                  </w:r>
                </w:p>
              </w:tc>
              <w:tc>
                <w:tcPr>
                  <w:tcW w:w="1559" w:type="dxa"/>
                </w:tcPr>
                <w:p w14:paraId="62998AAF" w14:textId="77777777" w:rsidR="00A64063" w:rsidRDefault="00A64063" w:rsidP="00A64063">
                  <w:pPr>
                    <w:rPr>
                      <w:sz w:val="18"/>
                      <w:szCs w:val="16"/>
                    </w:rPr>
                  </w:pPr>
                  <w:r>
                    <w:rPr>
                      <w:sz w:val="18"/>
                      <w:szCs w:val="16"/>
                    </w:rPr>
                    <w:t>string</w:t>
                  </w:r>
                </w:p>
              </w:tc>
              <w:tc>
                <w:tcPr>
                  <w:tcW w:w="1985" w:type="dxa"/>
                </w:tcPr>
                <w:p w14:paraId="376A478C" w14:textId="77777777" w:rsidR="00A64063" w:rsidRDefault="00A64063" w:rsidP="00A64063">
                  <w:pPr>
                    <w:rPr>
                      <w:sz w:val="18"/>
                      <w:szCs w:val="16"/>
                    </w:rPr>
                  </w:pPr>
                  <w:r>
                    <w:rPr>
                      <w:sz w:val="18"/>
                      <w:szCs w:val="16"/>
                    </w:rPr>
                    <w:t>Price plan code</w:t>
                  </w:r>
                </w:p>
              </w:tc>
              <w:tc>
                <w:tcPr>
                  <w:tcW w:w="1614" w:type="dxa"/>
                </w:tcPr>
                <w:p w14:paraId="034795E3" w14:textId="77777777" w:rsidR="00A64063" w:rsidRDefault="00A64063" w:rsidP="00A64063">
                  <w:pPr>
                    <w:rPr>
                      <w:sz w:val="18"/>
                      <w:szCs w:val="16"/>
                    </w:rPr>
                  </w:pPr>
                </w:p>
              </w:tc>
            </w:tr>
            <w:tr w:rsidR="00A64063" w14:paraId="6D5012F7" w14:textId="77777777" w:rsidTr="00A64063">
              <w:tc>
                <w:tcPr>
                  <w:tcW w:w="3120" w:type="dxa"/>
                </w:tcPr>
                <w:p w14:paraId="017CE7BF" w14:textId="77777777" w:rsidR="00A64063" w:rsidRPr="009E1E53" w:rsidRDefault="00A64063" w:rsidP="00A64063">
                  <w:pPr>
                    <w:rPr>
                      <w:sz w:val="18"/>
                      <w:szCs w:val="16"/>
                    </w:rPr>
                  </w:pPr>
                  <w:r w:rsidRPr="009E1E53">
                    <w:rPr>
                      <w:sz w:val="18"/>
                      <w:szCs w:val="16"/>
                    </w:rPr>
                    <w:t>grandfatheredPricePlan</w:t>
                  </w:r>
                  <w:r>
                    <w:rPr>
                      <w:sz w:val="18"/>
                      <w:szCs w:val="16"/>
                    </w:rPr>
                    <w:t>Cd</w:t>
                  </w:r>
                </w:p>
              </w:tc>
              <w:tc>
                <w:tcPr>
                  <w:tcW w:w="1559" w:type="dxa"/>
                </w:tcPr>
                <w:p w14:paraId="2FD33E9D" w14:textId="77777777" w:rsidR="00A64063" w:rsidRPr="009E1E53" w:rsidRDefault="00A64063" w:rsidP="00A64063">
                  <w:pPr>
                    <w:rPr>
                      <w:sz w:val="18"/>
                      <w:szCs w:val="16"/>
                    </w:rPr>
                  </w:pPr>
                  <w:r w:rsidRPr="009E1E53">
                    <w:rPr>
                      <w:sz w:val="18"/>
                      <w:szCs w:val="16"/>
                    </w:rPr>
                    <w:t>string</w:t>
                  </w:r>
                </w:p>
              </w:tc>
              <w:tc>
                <w:tcPr>
                  <w:tcW w:w="1985" w:type="dxa"/>
                </w:tcPr>
                <w:p w14:paraId="5615D7AA" w14:textId="77777777" w:rsidR="00A64063" w:rsidRPr="009E1E53" w:rsidRDefault="00A64063" w:rsidP="00A64063">
                  <w:pPr>
                    <w:rPr>
                      <w:sz w:val="18"/>
                      <w:szCs w:val="16"/>
                    </w:rPr>
                  </w:pPr>
                  <w:r w:rsidRPr="009E1E53">
                    <w:rPr>
                      <w:sz w:val="18"/>
                      <w:szCs w:val="16"/>
                    </w:rPr>
                    <w:t>Price plan code</w:t>
                  </w:r>
                </w:p>
                <w:p w14:paraId="1EFF76CE" w14:textId="77777777" w:rsidR="00A64063" w:rsidRPr="009E1E53" w:rsidRDefault="00A64063" w:rsidP="00A64063">
                  <w:pPr>
                    <w:rPr>
                      <w:sz w:val="18"/>
                      <w:szCs w:val="16"/>
                    </w:rPr>
                  </w:pPr>
                  <w:r>
                    <w:rPr>
                      <w:sz w:val="18"/>
                      <w:szCs w:val="16"/>
                    </w:rPr>
                    <w:t>(Not apply for</w:t>
                  </w:r>
                  <w:r w:rsidRPr="009E1E53">
                    <w:rPr>
                      <w:sz w:val="18"/>
                      <w:szCs w:val="16"/>
                    </w:rPr>
                    <w:t xml:space="preserve"> 2.0</w:t>
                  </w:r>
                  <w:r>
                    <w:rPr>
                      <w:sz w:val="18"/>
                      <w:szCs w:val="16"/>
                    </w:rPr>
                    <w:t xml:space="preserve"> programs</w:t>
                  </w:r>
                </w:p>
              </w:tc>
              <w:tc>
                <w:tcPr>
                  <w:tcW w:w="1614" w:type="dxa"/>
                </w:tcPr>
                <w:p w14:paraId="497D7721" w14:textId="77777777" w:rsidR="00A64063" w:rsidRDefault="00A64063" w:rsidP="00A64063">
                  <w:pPr>
                    <w:rPr>
                      <w:sz w:val="18"/>
                      <w:szCs w:val="16"/>
                    </w:rPr>
                  </w:pPr>
                </w:p>
              </w:tc>
            </w:tr>
            <w:tr w:rsidR="00A64063" w14:paraId="1E444E1E" w14:textId="77777777" w:rsidTr="00A64063">
              <w:tc>
                <w:tcPr>
                  <w:tcW w:w="3120" w:type="dxa"/>
                </w:tcPr>
                <w:p w14:paraId="33F46FBD" w14:textId="77777777" w:rsidR="00A64063" w:rsidRDefault="00A64063" w:rsidP="00A64063">
                  <w:pPr>
                    <w:rPr>
                      <w:sz w:val="18"/>
                      <w:szCs w:val="16"/>
                    </w:rPr>
                  </w:pPr>
                  <w:r>
                    <w:rPr>
                      <w:sz w:val="18"/>
                      <w:szCs w:val="16"/>
                    </w:rPr>
                    <w:t>packTxt</w:t>
                  </w:r>
                </w:p>
              </w:tc>
              <w:tc>
                <w:tcPr>
                  <w:tcW w:w="1559" w:type="dxa"/>
                </w:tcPr>
                <w:p w14:paraId="436F6F9D" w14:textId="77777777" w:rsidR="00A64063" w:rsidRDefault="00A64063" w:rsidP="00A64063">
                  <w:pPr>
                    <w:rPr>
                      <w:sz w:val="18"/>
                      <w:szCs w:val="16"/>
                    </w:rPr>
                  </w:pPr>
                  <w:r>
                    <w:rPr>
                      <w:sz w:val="18"/>
                      <w:szCs w:val="16"/>
                    </w:rPr>
                    <w:t>String</w:t>
                  </w:r>
                </w:p>
              </w:tc>
              <w:tc>
                <w:tcPr>
                  <w:tcW w:w="1985" w:type="dxa"/>
                </w:tcPr>
                <w:p w14:paraId="2519BE97" w14:textId="77777777" w:rsidR="00A64063" w:rsidRDefault="00A64063" w:rsidP="00A64063">
                  <w:pPr>
                    <w:rPr>
                      <w:sz w:val="18"/>
                      <w:szCs w:val="16"/>
                    </w:rPr>
                  </w:pPr>
                  <w:r>
                    <w:rPr>
                      <w:sz w:val="18"/>
                      <w:szCs w:val="16"/>
                    </w:rPr>
                    <w:t>Pack description</w:t>
                  </w:r>
                </w:p>
              </w:tc>
              <w:tc>
                <w:tcPr>
                  <w:tcW w:w="1614" w:type="dxa"/>
                </w:tcPr>
                <w:p w14:paraId="67B1778D" w14:textId="77777777" w:rsidR="00A64063" w:rsidRDefault="00A64063" w:rsidP="00A64063">
                  <w:pPr>
                    <w:rPr>
                      <w:sz w:val="18"/>
                      <w:szCs w:val="16"/>
                    </w:rPr>
                  </w:pPr>
                </w:p>
              </w:tc>
            </w:tr>
            <w:tr w:rsidR="00A64063" w14:paraId="114FA6CA" w14:textId="77777777" w:rsidTr="00A64063">
              <w:tc>
                <w:tcPr>
                  <w:tcW w:w="3120" w:type="dxa"/>
                </w:tcPr>
                <w:p w14:paraId="3D758BF9" w14:textId="77777777" w:rsidR="00A64063" w:rsidRDefault="00A64063" w:rsidP="00A64063">
                  <w:pPr>
                    <w:rPr>
                      <w:sz w:val="18"/>
                      <w:szCs w:val="16"/>
                    </w:rPr>
                  </w:pPr>
                  <w:r>
                    <w:rPr>
                      <w:sz w:val="18"/>
                      <w:szCs w:val="16"/>
                    </w:rPr>
                    <w:lastRenderedPageBreak/>
                    <w:t>displayCategoryCdList</w:t>
                  </w:r>
                </w:p>
              </w:tc>
              <w:tc>
                <w:tcPr>
                  <w:tcW w:w="1559" w:type="dxa"/>
                </w:tcPr>
                <w:p w14:paraId="61879656" w14:textId="77777777" w:rsidR="00A64063" w:rsidRDefault="00A64063" w:rsidP="00A64063">
                  <w:pPr>
                    <w:rPr>
                      <w:sz w:val="18"/>
                      <w:szCs w:val="16"/>
                    </w:rPr>
                  </w:pPr>
                  <w:r>
                    <w:rPr>
                      <w:sz w:val="18"/>
                      <w:szCs w:val="16"/>
                    </w:rPr>
                    <w:t>Array of &lt;string&gt;</w:t>
                  </w:r>
                </w:p>
              </w:tc>
              <w:tc>
                <w:tcPr>
                  <w:tcW w:w="1985" w:type="dxa"/>
                </w:tcPr>
                <w:p w14:paraId="299F5B01" w14:textId="77777777" w:rsidR="00A64063" w:rsidRDefault="00A64063" w:rsidP="00A64063">
                  <w:pPr>
                    <w:rPr>
                      <w:sz w:val="18"/>
                      <w:szCs w:val="16"/>
                    </w:rPr>
                  </w:pPr>
                </w:p>
              </w:tc>
              <w:tc>
                <w:tcPr>
                  <w:tcW w:w="1614" w:type="dxa"/>
                </w:tcPr>
                <w:p w14:paraId="6172EF35" w14:textId="77777777" w:rsidR="00A64063" w:rsidRDefault="00A64063" w:rsidP="00A64063">
                  <w:pPr>
                    <w:rPr>
                      <w:sz w:val="18"/>
                      <w:szCs w:val="16"/>
                    </w:rPr>
                  </w:pPr>
                </w:p>
              </w:tc>
            </w:tr>
            <w:tr w:rsidR="00A64063" w14:paraId="36D1425F" w14:textId="77777777" w:rsidTr="00A64063">
              <w:tc>
                <w:tcPr>
                  <w:tcW w:w="3120" w:type="dxa"/>
                </w:tcPr>
                <w:p w14:paraId="37BE4164" w14:textId="77777777" w:rsidR="00A64063" w:rsidRDefault="00A64063" w:rsidP="00A64063">
                  <w:pPr>
                    <w:rPr>
                      <w:sz w:val="18"/>
                      <w:szCs w:val="16"/>
                    </w:rPr>
                  </w:pPr>
                  <w:r>
                    <w:rPr>
                      <w:sz w:val="18"/>
                      <w:szCs w:val="16"/>
                    </w:rPr>
                    <w:t xml:space="preserve">purchasableInd </w:t>
                  </w:r>
                </w:p>
              </w:tc>
              <w:tc>
                <w:tcPr>
                  <w:tcW w:w="1559" w:type="dxa"/>
                </w:tcPr>
                <w:p w14:paraId="18DF610A" w14:textId="77777777" w:rsidR="00A64063" w:rsidRDefault="00A64063" w:rsidP="00A64063">
                  <w:pPr>
                    <w:rPr>
                      <w:sz w:val="18"/>
                      <w:szCs w:val="16"/>
                    </w:rPr>
                  </w:pPr>
                  <w:r>
                    <w:rPr>
                      <w:sz w:val="18"/>
                      <w:szCs w:val="16"/>
                    </w:rPr>
                    <w:t>Boolean</w:t>
                  </w:r>
                </w:p>
              </w:tc>
              <w:tc>
                <w:tcPr>
                  <w:tcW w:w="1985" w:type="dxa"/>
                </w:tcPr>
                <w:p w14:paraId="4C9A6997" w14:textId="77777777" w:rsidR="00A64063" w:rsidRDefault="00A64063" w:rsidP="00A64063">
                  <w:pPr>
                    <w:rPr>
                      <w:sz w:val="18"/>
                      <w:szCs w:val="16"/>
                    </w:rPr>
                  </w:pPr>
                </w:p>
              </w:tc>
              <w:tc>
                <w:tcPr>
                  <w:tcW w:w="1614" w:type="dxa"/>
                </w:tcPr>
                <w:p w14:paraId="5AD19F18" w14:textId="77777777" w:rsidR="00A64063" w:rsidRDefault="00A64063" w:rsidP="00A64063">
                  <w:pPr>
                    <w:rPr>
                      <w:sz w:val="18"/>
                      <w:szCs w:val="16"/>
                    </w:rPr>
                  </w:pPr>
                </w:p>
              </w:tc>
            </w:tr>
            <w:tr w:rsidR="00B32783" w:rsidRPr="00B32783" w14:paraId="7A19B246" w14:textId="77777777" w:rsidTr="00AD42C7">
              <w:tc>
                <w:tcPr>
                  <w:tcW w:w="3120" w:type="dxa"/>
                </w:tcPr>
                <w:p w14:paraId="09386592" w14:textId="06DF80A7" w:rsidR="00B32783" w:rsidRPr="00B32783" w:rsidRDefault="00B32783" w:rsidP="00B32783">
                  <w:pPr>
                    <w:rPr>
                      <w:color w:val="FF0000"/>
                      <w:sz w:val="18"/>
                      <w:szCs w:val="16"/>
                    </w:rPr>
                  </w:pPr>
                  <w:r w:rsidRPr="00B32783">
                    <w:rPr>
                      <w:color w:val="FF0000"/>
                      <w:sz w:val="18"/>
                      <w:szCs w:val="16"/>
                    </w:rPr>
                    <w:t>purchaseDate</w:t>
                  </w:r>
                </w:p>
              </w:tc>
              <w:tc>
                <w:tcPr>
                  <w:tcW w:w="1559" w:type="dxa"/>
                </w:tcPr>
                <w:p w14:paraId="539D37E1" w14:textId="53AA2C1E" w:rsidR="00B32783" w:rsidRPr="00B32783" w:rsidRDefault="00B32783" w:rsidP="00AD42C7">
                  <w:pPr>
                    <w:rPr>
                      <w:color w:val="FF0000"/>
                      <w:sz w:val="18"/>
                      <w:szCs w:val="16"/>
                    </w:rPr>
                  </w:pPr>
                  <w:r w:rsidRPr="00B32783">
                    <w:rPr>
                      <w:color w:val="FF0000"/>
                      <w:sz w:val="18"/>
                      <w:szCs w:val="16"/>
                    </w:rPr>
                    <w:t>Date</w:t>
                  </w:r>
                </w:p>
              </w:tc>
              <w:tc>
                <w:tcPr>
                  <w:tcW w:w="1985" w:type="dxa"/>
                </w:tcPr>
                <w:p w14:paraId="51758229" w14:textId="3BE9C8D5" w:rsidR="00B32783" w:rsidRPr="00B32783" w:rsidRDefault="00B32783" w:rsidP="00AD42C7">
                  <w:pPr>
                    <w:rPr>
                      <w:color w:val="FF0000"/>
                      <w:sz w:val="18"/>
                      <w:szCs w:val="16"/>
                    </w:rPr>
                  </w:pPr>
                </w:p>
              </w:tc>
              <w:tc>
                <w:tcPr>
                  <w:tcW w:w="1614" w:type="dxa"/>
                </w:tcPr>
                <w:p w14:paraId="240F4D6A" w14:textId="77777777" w:rsidR="00B32783" w:rsidRPr="00B32783" w:rsidRDefault="00B32783" w:rsidP="00AD42C7">
                  <w:pPr>
                    <w:rPr>
                      <w:color w:val="FF0000"/>
                      <w:sz w:val="18"/>
                      <w:szCs w:val="16"/>
                    </w:rPr>
                  </w:pPr>
                </w:p>
              </w:tc>
            </w:tr>
            <w:tr w:rsidR="00A64063" w14:paraId="52E03F64" w14:textId="77777777" w:rsidTr="00A64063">
              <w:tc>
                <w:tcPr>
                  <w:tcW w:w="3120" w:type="dxa"/>
                </w:tcPr>
                <w:p w14:paraId="14EC0A82" w14:textId="77777777" w:rsidR="00A64063" w:rsidRPr="00BB5369" w:rsidRDefault="00A64063" w:rsidP="00A64063">
                  <w:pPr>
                    <w:rPr>
                      <w:sz w:val="18"/>
                      <w:szCs w:val="16"/>
                    </w:rPr>
                  </w:pPr>
                  <w:r w:rsidRPr="00BB5369">
                    <w:rPr>
                      <w:sz w:val="18"/>
                      <w:szCs w:val="16"/>
                    </w:rPr>
                    <w:t>promotionDiscountNum</w:t>
                  </w:r>
                </w:p>
              </w:tc>
              <w:tc>
                <w:tcPr>
                  <w:tcW w:w="1559" w:type="dxa"/>
                </w:tcPr>
                <w:p w14:paraId="3E5BE874" w14:textId="77777777" w:rsidR="00A64063" w:rsidRPr="00BB5369" w:rsidRDefault="00A64063" w:rsidP="00A64063">
                  <w:pPr>
                    <w:rPr>
                      <w:sz w:val="18"/>
                      <w:szCs w:val="16"/>
                    </w:rPr>
                  </w:pPr>
                  <w:r w:rsidRPr="00BB5369">
                    <w:rPr>
                      <w:sz w:val="18"/>
                      <w:szCs w:val="16"/>
                    </w:rPr>
                    <w:t>double</w:t>
                  </w:r>
                </w:p>
              </w:tc>
              <w:tc>
                <w:tcPr>
                  <w:tcW w:w="1985" w:type="dxa"/>
                </w:tcPr>
                <w:p w14:paraId="66F19210" w14:textId="77777777" w:rsidR="00A64063" w:rsidRDefault="00A64063" w:rsidP="00A64063">
                  <w:pPr>
                    <w:rPr>
                      <w:sz w:val="18"/>
                      <w:szCs w:val="16"/>
                    </w:rPr>
                  </w:pPr>
                  <w:r>
                    <w:rPr>
                      <w:sz w:val="18"/>
                      <w:szCs w:val="16"/>
                    </w:rPr>
                    <w:t>future use</w:t>
                  </w:r>
                </w:p>
              </w:tc>
              <w:tc>
                <w:tcPr>
                  <w:tcW w:w="1614" w:type="dxa"/>
                </w:tcPr>
                <w:p w14:paraId="5C7D6D8A" w14:textId="77777777" w:rsidR="00A64063" w:rsidRDefault="00A64063" w:rsidP="00A64063">
                  <w:pPr>
                    <w:rPr>
                      <w:sz w:val="18"/>
                      <w:szCs w:val="16"/>
                    </w:rPr>
                  </w:pPr>
                </w:p>
              </w:tc>
            </w:tr>
            <w:tr w:rsidR="00A64063" w14:paraId="11C3DD6F" w14:textId="77777777" w:rsidTr="00A64063">
              <w:tc>
                <w:tcPr>
                  <w:tcW w:w="3120" w:type="dxa"/>
                </w:tcPr>
                <w:p w14:paraId="7FECCD9E" w14:textId="77777777" w:rsidR="00A64063" w:rsidRPr="00DD412A" w:rsidRDefault="00A64063" w:rsidP="00A64063">
                  <w:pPr>
                    <w:rPr>
                      <w:rFonts w:ascii="Courier New" w:eastAsia="Times New Roman" w:hAnsi="Courier New" w:cs="Courier New"/>
                      <w:sz w:val="20"/>
                      <w:szCs w:val="20"/>
                      <w:lang w:eastAsia="en-CA"/>
                    </w:rPr>
                  </w:pPr>
                  <w:r>
                    <w:rPr>
                      <w:sz w:val="18"/>
                      <w:szCs w:val="16"/>
                    </w:rPr>
                    <w:t>onPromotionInd</w:t>
                  </w:r>
                </w:p>
              </w:tc>
              <w:tc>
                <w:tcPr>
                  <w:tcW w:w="1559" w:type="dxa"/>
                </w:tcPr>
                <w:p w14:paraId="3A9934FD" w14:textId="77777777" w:rsidR="00A64063" w:rsidRDefault="00A64063" w:rsidP="00A64063">
                  <w:pPr>
                    <w:rPr>
                      <w:sz w:val="18"/>
                      <w:szCs w:val="16"/>
                    </w:rPr>
                  </w:pPr>
                  <w:r>
                    <w:rPr>
                      <w:sz w:val="18"/>
                      <w:szCs w:val="16"/>
                    </w:rPr>
                    <w:t>boolean</w:t>
                  </w:r>
                </w:p>
              </w:tc>
              <w:tc>
                <w:tcPr>
                  <w:tcW w:w="1985" w:type="dxa"/>
                </w:tcPr>
                <w:p w14:paraId="22929ADD" w14:textId="77777777" w:rsidR="00A64063" w:rsidRDefault="00A64063" w:rsidP="00A64063">
                  <w:pPr>
                    <w:rPr>
                      <w:sz w:val="18"/>
                      <w:szCs w:val="16"/>
                    </w:rPr>
                  </w:pPr>
                  <w:r>
                    <w:rPr>
                      <w:sz w:val="18"/>
                      <w:szCs w:val="16"/>
                    </w:rPr>
                    <w:t>future use</w:t>
                  </w:r>
                </w:p>
              </w:tc>
              <w:tc>
                <w:tcPr>
                  <w:tcW w:w="1614" w:type="dxa"/>
                </w:tcPr>
                <w:p w14:paraId="6D4BD8AA" w14:textId="77777777" w:rsidR="00A64063" w:rsidRDefault="00A64063" w:rsidP="00A64063">
                  <w:pPr>
                    <w:rPr>
                      <w:sz w:val="18"/>
                      <w:szCs w:val="16"/>
                    </w:rPr>
                  </w:pPr>
                </w:p>
              </w:tc>
            </w:tr>
            <w:tr w:rsidR="00B32783" w:rsidRPr="00B32783" w14:paraId="15C16302" w14:textId="77777777" w:rsidTr="00194782">
              <w:tc>
                <w:tcPr>
                  <w:tcW w:w="3120" w:type="dxa"/>
                </w:tcPr>
                <w:p w14:paraId="7ED12034" w14:textId="7CCAC23B" w:rsidR="0016767D" w:rsidRPr="00B32783" w:rsidRDefault="0016767D" w:rsidP="0016767D">
                  <w:pPr>
                    <w:rPr>
                      <w:rFonts w:ascii="Courier New" w:eastAsia="Times New Roman" w:hAnsi="Courier New" w:cs="Courier New"/>
                      <w:sz w:val="20"/>
                      <w:szCs w:val="20"/>
                      <w:lang w:eastAsia="en-CA"/>
                    </w:rPr>
                  </w:pPr>
                  <w:r w:rsidRPr="00B32783">
                    <w:rPr>
                      <w:sz w:val="18"/>
                      <w:szCs w:val="16"/>
                    </w:rPr>
                    <w:t>packType</w:t>
                  </w:r>
                  <w:r w:rsidR="009F0DB2" w:rsidRPr="00B32783">
                    <w:rPr>
                      <w:sz w:val="18"/>
                      <w:szCs w:val="16"/>
                    </w:rPr>
                    <w:t>Cd</w:t>
                  </w:r>
                </w:p>
              </w:tc>
              <w:tc>
                <w:tcPr>
                  <w:tcW w:w="1559" w:type="dxa"/>
                </w:tcPr>
                <w:p w14:paraId="37CD6181" w14:textId="63BC79BA" w:rsidR="0016767D" w:rsidRPr="00B32783" w:rsidRDefault="0016767D" w:rsidP="00194782">
                  <w:pPr>
                    <w:rPr>
                      <w:sz w:val="18"/>
                      <w:szCs w:val="16"/>
                    </w:rPr>
                  </w:pPr>
                  <w:r w:rsidRPr="00B32783">
                    <w:rPr>
                      <w:sz w:val="18"/>
                      <w:szCs w:val="16"/>
                    </w:rPr>
                    <w:t>String</w:t>
                  </w:r>
                </w:p>
              </w:tc>
              <w:tc>
                <w:tcPr>
                  <w:tcW w:w="1985" w:type="dxa"/>
                </w:tcPr>
                <w:p w14:paraId="5D225A05" w14:textId="5096B826" w:rsidR="0016767D" w:rsidRPr="00B32783" w:rsidRDefault="0016767D" w:rsidP="00194782">
                  <w:pPr>
                    <w:rPr>
                      <w:sz w:val="18"/>
                      <w:szCs w:val="16"/>
                    </w:rPr>
                  </w:pPr>
                </w:p>
              </w:tc>
              <w:tc>
                <w:tcPr>
                  <w:tcW w:w="1614" w:type="dxa"/>
                </w:tcPr>
                <w:p w14:paraId="09E44896" w14:textId="3FCFF4AF" w:rsidR="0016767D" w:rsidRPr="00B32783" w:rsidRDefault="0016767D" w:rsidP="00194782">
                  <w:pPr>
                    <w:rPr>
                      <w:sz w:val="18"/>
                      <w:szCs w:val="16"/>
                    </w:rPr>
                  </w:pPr>
                  <w:r w:rsidRPr="00B32783">
                    <w:rPr>
                      <w:sz w:val="18"/>
                      <w:szCs w:val="16"/>
                    </w:rPr>
                    <w:t>Essential,Normal</w:t>
                  </w:r>
                </w:p>
              </w:tc>
            </w:tr>
          </w:tbl>
          <w:p w14:paraId="22129F8D" w14:textId="77777777" w:rsidR="00A64063" w:rsidRPr="00B32783" w:rsidRDefault="00A64063" w:rsidP="00A64063">
            <w:pPr>
              <w:rPr>
                <w:sz w:val="18"/>
                <w:szCs w:val="18"/>
              </w:rPr>
            </w:pPr>
          </w:p>
          <w:p w14:paraId="3F7FAEDA" w14:textId="77777777" w:rsidR="00A64063" w:rsidRDefault="00A64063" w:rsidP="00A64063">
            <w:pPr>
              <w:rPr>
                <w:sz w:val="18"/>
                <w:szCs w:val="18"/>
              </w:rPr>
            </w:pPr>
            <w:r>
              <w:rPr>
                <w:sz w:val="18"/>
                <w:szCs w:val="18"/>
              </w:rPr>
              <w:t>channel:</w:t>
            </w:r>
          </w:p>
          <w:tbl>
            <w:tblPr>
              <w:tblStyle w:val="TableGrid"/>
              <w:tblW w:w="8278" w:type="dxa"/>
              <w:tblLook w:val="04A0" w:firstRow="1" w:lastRow="0" w:firstColumn="1" w:lastColumn="0" w:noHBand="0" w:noVBand="1"/>
            </w:tblPr>
            <w:tblGrid>
              <w:gridCol w:w="2443"/>
              <w:gridCol w:w="1656"/>
              <w:gridCol w:w="2242"/>
              <w:gridCol w:w="1937"/>
            </w:tblGrid>
            <w:tr w:rsidR="00A64063" w:rsidRPr="001B35FC" w14:paraId="4BFB9BCF" w14:textId="77777777" w:rsidTr="00A64063">
              <w:tc>
                <w:tcPr>
                  <w:tcW w:w="2443" w:type="dxa"/>
                  <w:shd w:val="clear" w:color="auto" w:fill="D9D9D9" w:themeFill="background1" w:themeFillShade="D9"/>
                </w:tcPr>
                <w:p w14:paraId="2063B7BD" w14:textId="77777777" w:rsidR="00A64063" w:rsidRPr="001B35FC" w:rsidRDefault="00A64063" w:rsidP="00A64063">
                  <w:pPr>
                    <w:rPr>
                      <w:b/>
                      <w:sz w:val="18"/>
                      <w:szCs w:val="16"/>
                    </w:rPr>
                  </w:pPr>
                  <w:r w:rsidRPr="001B35FC">
                    <w:rPr>
                      <w:b/>
                      <w:sz w:val="18"/>
                      <w:szCs w:val="16"/>
                    </w:rPr>
                    <w:t>Field</w:t>
                  </w:r>
                </w:p>
              </w:tc>
              <w:tc>
                <w:tcPr>
                  <w:tcW w:w="1656" w:type="dxa"/>
                  <w:shd w:val="clear" w:color="auto" w:fill="D9D9D9" w:themeFill="background1" w:themeFillShade="D9"/>
                </w:tcPr>
                <w:p w14:paraId="2C8C9FA2" w14:textId="77777777" w:rsidR="00A64063" w:rsidRPr="001B35FC" w:rsidRDefault="00A64063" w:rsidP="00A64063">
                  <w:pPr>
                    <w:rPr>
                      <w:b/>
                      <w:sz w:val="18"/>
                      <w:szCs w:val="16"/>
                    </w:rPr>
                  </w:pPr>
                  <w:r w:rsidRPr="001B35FC">
                    <w:rPr>
                      <w:b/>
                      <w:sz w:val="18"/>
                      <w:szCs w:val="16"/>
                    </w:rPr>
                    <w:t>D</w:t>
                  </w:r>
                  <w:r>
                    <w:rPr>
                      <w:b/>
                      <w:sz w:val="18"/>
                      <w:szCs w:val="16"/>
                    </w:rPr>
                    <w:t>ata</w:t>
                  </w:r>
                  <w:r w:rsidRPr="001B35FC">
                    <w:rPr>
                      <w:b/>
                      <w:sz w:val="18"/>
                      <w:szCs w:val="16"/>
                    </w:rPr>
                    <w:t>type</w:t>
                  </w:r>
                </w:p>
              </w:tc>
              <w:tc>
                <w:tcPr>
                  <w:tcW w:w="2242" w:type="dxa"/>
                  <w:shd w:val="clear" w:color="auto" w:fill="D9D9D9" w:themeFill="background1" w:themeFillShade="D9"/>
                </w:tcPr>
                <w:p w14:paraId="29D4D8C1" w14:textId="77777777" w:rsidR="00A64063" w:rsidRPr="001B35FC" w:rsidRDefault="00A64063" w:rsidP="00A64063">
                  <w:pPr>
                    <w:rPr>
                      <w:b/>
                      <w:sz w:val="18"/>
                      <w:szCs w:val="16"/>
                    </w:rPr>
                  </w:pPr>
                  <w:r w:rsidRPr="001B35FC">
                    <w:rPr>
                      <w:b/>
                      <w:sz w:val="18"/>
                      <w:szCs w:val="16"/>
                    </w:rPr>
                    <w:t>Description</w:t>
                  </w:r>
                </w:p>
              </w:tc>
              <w:tc>
                <w:tcPr>
                  <w:tcW w:w="1937" w:type="dxa"/>
                  <w:shd w:val="clear" w:color="auto" w:fill="D9D9D9" w:themeFill="background1" w:themeFillShade="D9"/>
                </w:tcPr>
                <w:p w14:paraId="658C21DA" w14:textId="77777777" w:rsidR="00A64063" w:rsidRPr="001B35FC" w:rsidRDefault="00A64063" w:rsidP="00A64063">
                  <w:pPr>
                    <w:rPr>
                      <w:b/>
                      <w:sz w:val="18"/>
                      <w:szCs w:val="16"/>
                    </w:rPr>
                  </w:pPr>
                  <w:r w:rsidRPr="001B35FC">
                    <w:rPr>
                      <w:b/>
                      <w:sz w:val="18"/>
                      <w:szCs w:val="16"/>
                    </w:rPr>
                    <w:t>Possible/typical values</w:t>
                  </w:r>
                </w:p>
              </w:tc>
            </w:tr>
            <w:tr w:rsidR="00A64063" w14:paraId="5D39DB27" w14:textId="77777777" w:rsidTr="00A64063">
              <w:tc>
                <w:tcPr>
                  <w:tcW w:w="2443" w:type="dxa"/>
                </w:tcPr>
                <w:p w14:paraId="0E953875" w14:textId="77777777" w:rsidR="00A64063" w:rsidRDefault="00A64063" w:rsidP="00A64063">
                  <w:pPr>
                    <w:rPr>
                      <w:sz w:val="18"/>
                      <w:szCs w:val="16"/>
                    </w:rPr>
                  </w:pPr>
                  <w:r>
                    <w:rPr>
                      <w:sz w:val="18"/>
                      <w:szCs w:val="16"/>
                    </w:rPr>
                    <w:t>channelId</w:t>
                  </w:r>
                </w:p>
              </w:tc>
              <w:tc>
                <w:tcPr>
                  <w:tcW w:w="1656" w:type="dxa"/>
                </w:tcPr>
                <w:p w14:paraId="0DA39555" w14:textId="77777777" w:rsidR="00A64063" w:rsidRDefault="00A64063" w:rsidP="00A64063">
                  <w:pPr>
                    <w:rPr>
                      <w:sz w:val="18"/>
                      <w:szCs w:val="16"/>
                    </w:rPr>
                  </w:pPr>
                  <w:r>
                    <w:rPr>
                      <w:sz w:val="18"/>
                      <w:szCs w:val="16"/>
                    </w:rPr>
                    <w:t>string</w:t>
                  </w:r>
                </w:p>
              </w:tc>
              <w:tc>
                <w:tcPr>
                  <w:tcW w:w="2242" w:type="dxa"/>
                </w:tcPr>
                <w:p w14:paraId="57A49387" w14:textId="77777777" w:rsidR="00A64063" w:rsidRDefault="00A64063" w:rsidP="00A64063">
                  <w:pPr>
                    <w:rPr>
                      <w:sz w:val="18"/>
                      <w:szCs w:val="16"/>
                    </w:rPr>
                  </w:pPr>
                  <w:r>
                    <w:rPr>
                      <w:sz w:val="18"/>
                      <w:szCs w:val="16"/>
                    </w:rPr>
                    <w:t>Channel ID</w:t>
                  </w:r>
                </w:p>
              </w:tc>
              <w:tc>
                <w:tcPr>
                  <w:tcW w:w="1937" w:type="dxa"/>
                </w:tcPr>
                <w:p w14:paraId="5FBC7DFA" w14:textId="77777777" w:rsidR="00A64063" w:rsidRDefault="00A64063" w:rsidP="00A64063">
                  <w:pPr>
                    <w:rPr>
                      <w:sz w:val="18"/>
                      <w:szCs w:val="16"/>
                    </w:rPr>
                  </w:pPr>
                </w:p>
              </w:tc>
            </w:tr>
            <w:tr w:rsidR="00A64063" w14:paraId="1491C5CB" w14:textId="77777777" w:rsidTr="00A64063">
              <w:tc>
                <w:tcPr>
                  <w:tcW w:w="2443" w:type="dxa"/>
                </w:tcPr>
                <w:p w14:paraId="0F994043" w14:textId="77777777" w:rsidR="00A64063" w:rsidRDefault="00A64063" w:rsidP="00A64063">
                  <w:pPr>
                    <w:rPr>
                      <w:sz w:val="18"/>
                      <w:szCs w:val="16"/>
                    </w:rPr>
                  </w:pPr>
                  <w:r>
                    <w:rPr>
                      <w:sz w:val="18"/>
                      <w:szCs w:val="16"/>
                    </w:rPr>
                    <w:t>channelNm</w:t>
                  </w:r>
                </w:p>
              </w:tc>
              <w:tc>
                <w:tcPr>
                  <w:tcW w:w="1656" w:type="dxa"/>
                </w:tcPr>
                <w:p w14:paraId="0542FCB2" w14:textId="77777777" w:rsidR="00A64063" w:rsidRDefault="00A64063" w:rsidP="00A64063">
                  <w:pPr>
                    <w:rPr>
                      <w:sz w:val="18"/>
                      <w:szCs w:val="16"/>
                    </w:rPr>
                  </w:pPr>
                  <w:r>
                    <w:rPr>
                      <w:sz w:val="18"/>
                      <w:szCs w:val="16"/>
                    </w:rPr>
                    <w:t>string</w:t>
                  </w:r>
                </w:p>
              </w:tc>
              <w:tc>
                <w:tcPr>
                  <w:tcW w:w="2242" w:type="dxa"/>
                </w:tcPr>
                <w:p w14:paraId="75E4EE89" w14:textId="77777777" w:rsidR="00A64063" w:rsidRDefault="00A64063" w:rsidP="00A64063">
                  <w:pPr>
                    <w:rPr>
                      <w:sz w:val="18"/>
                      <w:szCs w:val="16"/>
                    </w:rPr>
                  </w:pPr>
                  <w:r>
                    <w:rPr>
                      <w:sz w:val="18"/>
                      <w:szCs w:val="16"/>
                    </w:rPr>
                    <w:t>Channel Number</w:t>
                  </w:r>
                </w:p>
              </w:tc>
              <w:tc>
                <w:tcPr>
                  <w:tcW w:w="1937" w:type="dxa"/>
                </w:tcPr>
                <w:p w14:paraId="6A9FEE9C" w14:textId="77777777" w:rsidR="00A64063" w:rsidRDefault="00A64063" w:rsidP="00A64063">
                  <w:pPr>
                    <w:rPr>
                      <w:sz w:val="18"/>
                      <w:szCs w:val="16"/>
                    </w:rPr>
                  </w:pPr>
                </w:p>
              </w:tc>
            </w:tr>
            <w:tr w:rsidR="00A64063" w14:paraId="7358CBB5" w14:textId="77777777" w:rsidTr="00A64063">
              <w:tc>
                <w:tcPr>
                  <w:tcW w:w="2443" w:type="dxa"/>
                </w:tcPr>
                <w:p w14:paraId="375DBE89" w14:textId="77777777" w:rsidR="00A64063" w:rsidRDefault="00A64063" w:rsidP="00A64063">
                  <w:pPr>
                    <w:rPr>
                      <w:sz w:val="18"/>
                      <w:szCs w:val="16"/>
                    </w:rPr>
                  </w:pPr>
                  <w:r>
                    <w:rPr>
                      <w:sz w:val="18"/>
                      <w:szCs w:val="16"/>
                    </w:rPr>
                    <w:t>channelCd</w:t>
                  </w:r>
                </w:p>
              </w:tc>
              <w:tc>
                <w:tcPr>
                  <w:tcW w:w="1656" w:type="dxa"/>
                </w:tcPr>
                <w:p w14:paraId="226353AE" w14:textId="77777777" w:rsidR="00A64063" w:rsidRDefault="00A64063" w:rsidP="00A64063">
                  <w:pPr>
                    <w:rPr>
                      <w:sz w:val="18"/>
                      <w:szCs w:val="16"/>
                    </w:rPr>
                  </w:pPr>
                  <w:r>
                    <w:rPr>
                      <w:sz w:val="18"/>
                      <w:szCs w:val="16"/>
                    </w:rPr>
                    <w:t>string</w:t>
                  </w:r>
                </w:p>
              </w:tc>
              <w:tc>
                <w:tcPr>
                  <w:tcW w:w="2242" w:type="dxa"/>
                </w:tcPr>
                <w:p w14:paraId="578DFFBE" w14:textId="77777777" w:rsidR="00A64063" w:rsidRDefault="00A64063" w:rsidP="00A64063">
                  <w:pPr>
                    <w:rPr>
                      <w:sz w:val="18"/>
                      <w:szCs w:val="16"/>
                    </w:rPr>
                  </w:pPr>
                  <w:r>
                    <w:rPr>
                      <w:sz w:val="18"/>
                      <w:szCs w:val="16"/>
                    </w:rPr>
                    <w:t>Channel Code</w:t>
                  </w:r>
                </w:p>
              </w:tc>
              <w:tc>
                <w:tcPr>
                  <w:tcW w:w="1937" w:type="dxa"/>
                </w:tcPr>
                <w:p w14:paraId="7D990B70" w14:textId="77777777" w:rsidR="00A64063" w:rsidRDefault="00A64063" w:rsidP="00A64063">
                  <w:pPr>
                    <w:rPr>
                      <w:sz w:val="18"/>
                      <w:szCs w:val="16"/>
                    </w:rPr>
                  </w:pPr>
                </w:p>
              </w:tc>
            </w:tr>
            <w:tr w:rsidR="00A64063" w14:paraId="173DD1B8" w14:textId="77777777" w:rsidTr="00A64063">
              <w:tc>
                <w:tcPr>
                  <w:tcW w:w="2443" w:type="dxa"/>
                </w:tcPr>
                <w:p w14:paraId="308BE10E" w14:textId="77777777" w:rsidR="00A64063" w:rsidRDefault="00A64063" w:rsidP="00A64063">
                  <w:pPr>
                    <w:rPr>
                      <w:sz w:val="18"/>
                      <w:szCs w:val="16"/>
                    </w:rPr>
                  </w:pPr>
                  <w:r>
                    <w:rPr>
                      <w:sz w:val="18"/>
                      <w:szCs w:val="16"/>
                    </w:rPr>
                    <w:t>channelTxt</w:t>
                  </w:r>
                </w:p>
              </w:tc>
              <w:tc>
                <w:tcPr>
                  <w:tcW w:w="1656" w:type="dxa"/>
                </w:tcPr>
                <w:p w14:paraId="0145AB22" w14:textId="77777777" w:rsidR="00A64063" w:rsidRDefault="00A64063" w:rsidP="00A64063">
                  <w:pPr>
                    <w:rPr>
                      <w:sz w:val="18"/>
                      <w:szCs w:val="16"/>
                    </w:rPr>
                  </w:pPr>
                  <w:r>
                    <w:rPr>
                      <w:sz w:val="18"/>
                      <w:szCs w:val="16"/>
                    </w:rPr>
                    <w:t>String</w:t>
                  </w:r>
                </w:p>
              </w:tc>
              <w:tc>
                <w:tcPr>
                  <w:tcW w:w="2242" w:type="dxa"/>
                </w:tcPr>
                <w:p w14:paraId="68C2F10B" w14:textId="77777777" w:rsidR="00A64063" w:rsidRDefault="00A64063" w:rsidP="00A64063">
                  <w:pPr>
                    <w:rPr>
                      <w:sz w:val="18"/>
                      <w:szCs w:val="16"/>
                    </w:rPr>
                  </w:pPr>
                  <w:r>
                    <w:rPr>
                      <w:sz w:val="18"/>
                      <w:szCs w:val="16"/>
                    </w:rPr>
                    <w:t>Channel name</w:t>
                  </w:r>
                </w:p>
              </w:tc>
              <w:tc>
                <w:tcPr>
                  <w:tcW w:w="1937" w:type="dxa"/>
                </w:tcPr>
                <w:p w14:paraId="19A62DF5" w14:textId="77777777" w:rsidR="00A64063" w:rsidRDefault="00A64063" w:rsidP="00A64063">
                  <w:pPr>
                    <w:rPr>
                      <w:sz w:val="18"/>
                      <w:szCs w:val="16"/>
                    </w:rPr>
                  </w:pPr>
                </w:p>
              </w:tc>
            </w:tr>
            <w:tr w:rsidR="00A64063" w14:paraId="1197EA1A" w14:textId="77777777" w:rsidTr="00A64063">
              <w:tc>
                <w:tcPr>
                  <w:tcW w:w="2443" w:type="dxa"/>
                </w:tcPr>
                <w:p w14:paraId="39A33EC9" w14:textId="77777777" w:rsidR="00A64063" w:rsidRDefault="00A64063" w:rsidP="00A64063">
                  <w:pPr>
                    <w:rPr>
                      <w:sz w:val="18"/>
                      <w:szCs w:val="16"/>
                    </w:rPr>
                  </w:pPr>
                  <w:r>
                    <w:rPr>
                      <w:sz w:val="18"/>
                      <w:szCs w:val="16"/>
                    </w:rPr>
                    <w:t>purchasableInd</w:t>
                  </w:r>
                </w:p>
              </w:tc>
              <w:tc>
                <w:tcPr>
                  <w:tcW w:w="1656" w:type="dxa"/>
                </w:tcPr>
                <w:p w14:paraId="46AC6EAD" w14:textId="77777777" w:rsidR="00A64063" w:rsidRDefault="00A64063" w:rsidP="00A64063">
                  <w:pPr>
                    <w:rPr>
                      <w:sz w:val="18"/>
                      <w:szCs w:val="16"/>
                    </w:rPr>
                  </w:pPr>
                  <w:r>
                    <w:rPr>
                      <w:sz w:val="18"/>
                      <w:szCs w:val="16"/>
                    </w:rPr>
                    <w:t>Boolean</w:t>
                  </w:r>
                </w:p>
              </w:tc>
              <w:tc>
                <w:tcPr>
                  <w:tcW w:w="2242" w:type="dxa"/>
                </w:tcPr>
                <w:p w14:paraId="601EAB87" w14:textId="77777777" w:rsidR="00A64063" w:rsidRDefault="00A64063" w:rsidP="00A64063">
                  <w:pPr>
                    <w:rPr>
                      <w:sz w:val="18"/>
                      <w:szCs w:val="16"/>
                    </w:rPr>
                  </w:pPr>
                </w:p>
              </w:tc>
              <w:tc>
                <w:tcPr>
                  <w:tcW w:w="1937" w:type="dxa"/>
                </w:tcPr>
                <w:p w14:paraId="13A73B3A" w14:textId="77777777" w:rsidR="00A64063" w:rsidRDefault="00A64063" w:rsidP="00A64063">
                  <w:pPr>
                    <w:rPr>
                      <w:sz w:val="18"/>
                      <w:szCs w:val="16"/>
                    </w:rPr>
                  </w:pPr>
                </w:p>
              </w:tc>
            </w:tr>
            <w:tr w:rsidR="00B32783" w:rsidRPr="00B32783" w14:paraId="2141ED4C" w14:textId="77777777" w:rsidTr="00AD42C7">
              <w:tc>
                <w:tcPr>
                  <w:tcW w:w="2443" w:type="dxa"/>
                </w:tcPr>
                <w:p w14:paraId="378AB0AB" w14:textId="47C4EA6C" w:rsidR="00B32783" w:rsidRPr="00B32783" w:rsidRDefault="00B32783" w:rsidP="00B32783">
                  <w:pPr>
                    <w:rPr>
                      <w:color w:val="FF0000"/>
                      <w:sz w:val="18"/>
                      <w:szCs w:val="16"/>
                    </w:rPr>
                  </w:pPr>
                  <w:r w:rsidRPr="00B32783">
                    <w:rPr>
                      <w:color w:val="FF0000"/>
                      <w:sz w:val="18"/>
                      <w:szCs w:val="16"/>
                    </w:rPr>
                    <w:t>purchaseDate</w:t>
                  </w:r>
                </w:p>
              </w:tc>
              <w:tc>
                <w:tcPr>
                  <w:tcW w:w="1656" w:type="dxa"/>
                </w:tcPr>
                <w:p w14:paraId="5EA86FCE" w14:textId="17D76530" w:rsidR="00B32783" w:rsidRPr="00B32783" w:rsidRDefault="00B32783" w:rsidP="00AD42C7">
                  <w:pPr>
                    <w:rPr>
                      <w:color w:val="FF0000"/>
                      <w:sz w:val="18"/>
                      <w:szCs w:val="16"/>
                    </w:rPr>
                  </w:pPr>
                  <w:r w:rsidRPr="00B32783">
                    <w:rPr>
                      <w:color w:val="FF0000"/>
                      <w:sz w:val="18"/>
                      <w:szCs w:val="16"/>
                    </w:rPr>
                    <w:t>Date</w:t>
                  </w:r>
                </w:p>
              </w:tc>
              <w:tc>
                <w:tcPr>
                  <w:tcW w:w="2242" w:type="dxa"/>
                </w:tcPr>
                <w:p w14:paraId="7ED609F3" w14:textId="68621257" w:rsidR="00B32783" w:rsidRPr="00B32783" w:rsidRDefault="00B32783" w:rsidP="00AD42C7">
                  <w:pPr>
                    <w:rPr>
                      <w:color w:val="FF0000"/>
                      <w:sz w:val="18"/>
                      <w:szCs w:val="16"/>
                    </w:rPr>
                  </w:pPr>
                </w:p>
              </w:tc>
              <w:tc>
                <w:tcPr>
                  <w:tcW w:w="1937" w:type="dxa"/>
                </w:tcPr>
                <w:p w14:paraId="7448A07E" w14:textId="77777777" w:rsidR="00B32783" w:rsidRPr="00B32783" w:rsidRDefault="00B32783" w:rsidP="00AD42C7">
                  <w:pPr>
                    <w:rPr>
                      <w:color w:val="FF0000"/>
                      <w:sz w:val="18"/>
                      <w:szCs w:val="16"/>
                    </w:rPr>
                  </w:pPr>
                </w:p>
              </w:tc>
            </w:tr>
            <w:tr w:rsidR="00A64063" w14:paraId="1BAD2853" w14:textId="77777777" w:rsidTr="00A64063">
              <w:tc>
                <w:tcPr>
                  <w:tcW w:w="2443" w:type="dxa"/>
                </w:tcPr>
                <w:p w14:paraId="0BFCAC9C" w14:textId="77777777" w:rsidR="00A64063" w:rsidRDefault="00A64063" w:rsidP="00A64063">
                  <w:pPr>
                    <w:rPr>
                      <w:sz w:val="18"/>
                      <w:szCs w:val="16"/>
                    </w:rPr>
                  </w:pPr>
                  <w:r>
                    <w:rPr>
                      <w:sz w:val="18"/>
                      <w:szCs w:val="16"/>
                    </w:rPr>
                    <w:t>displayCategoryCdList</w:t>
                  </w:r>
                </w:p>
              </w:tc>
              <w:tc>
                <w:tcPr>
                  <w:tcW w:w="1656" w:type="dxa"/>
                </w:tcPr>
                <w:p w14:paraId="777682E2" w14:textId="77777777" w:rsidR="00A64063" w:rsidRDefault="00A64063" w:rsidP="00A64063">
                  <w:pPr>
                    <w:rPr>
                      <w:sz w:val="18"/>
                      <w:szCs w:val="16"/>
                    </w:rPr>
                  </w:pPr>
                  <w:r>
                    <w:rPr>
                      <w:sz w:val="18"/>
                      <w:szCs w:val="16"/>
                    </w:rPr>
                    <w:t>Array of &lt;string&gt;</w:t>
                  </w:r>
                </w:p>
              </w:tc>
              <w:tc>
                <w:tcPr>
                  <w:tcW w:w="2242" w:type="dxa"/>
                </w:tcPr>
                <w:p w14:paraId="18880A5F" w14:textId="77777777" w:rsidR="00A64063" w:rsidRDefault="00A64063" w:rsidP="00A64063">
                  <w:pPr>
                    <w:rPr>
                      <w:sz w:val="18"/>
                      <w:szCs w:val="16"/>
                    </w:rPr>
                  </w:pPr>
                  <w:r>
                    <w:rPr>
                      <w:sz w:val="18"/>
                      <w:szCs w:val="16"/>
                    </w:rPr>
                    <w:t>Display category code list</w:t>
                  </w:r>
                </w:p>
              </w:tc>
              <w:tc>
                <w:tcPr>
                  <w:tcW w:w="1937" w:type="dxa"/>
                </w:tcPr>
                <w:p w14:paraId="36029223" w14:textId="77777777" w:rsidR="00A64063" w:rsidRDefault="00A64063" w:rsidP="00A64063">
                  <w:pPr>
                    <w:rPr>
                      <w:sz w:val="18"/>
                      <w:szCs w:val="16"/>
                    </w:rPr>
                  </w:pPr>
                </w:p>
              </w:tc>
            </w:tr>
            <w:tr w:rsidR="00A64063" w14:paraId="734B5A42" w14:textId="77777777" w:rsidTr="00A64063">
              <w:tc>
                <w:tcPr>
                  <w:tcW w:w="2443" w:type="dxa"/>
                </w:tcPr>
                <w:p w14:paraId="5CF0C94C" w14:textId="77777777" w:rsidR="00A64063" w:rsidRDefault="00A64063" w:rsidP="00A64063">
                  <w:pPr>
                    <w:rPr>
                      <w:sz w:val="18"/>
                      <w:szCs w:val="16"/>
                    </w:rPr>
                  </w:pPr>
                  <w:r>
                    <w:rPr>
                      <w:sz w:val="18"/>
                      <w:szCs w:val="16"/>
                    </w:rPr>
                    <w:t>channelPriceAmt</w:t>
                  </w:r>
                </w:p>
              </w:tc>
              <w:tc>
                <w:tcPr>
                  <w:tcW w:w="1656" w:type="dxa"/>
                </w:tcPr>
                <w:p w14:paraId="1C675DF3" w14:textId="77777777" w:rsidR="00A64063" w:rsidRDefault="00A64063" w:rsidP="00A64063">
                  <w:pPr>
                    <w:rPr>
                      <w:sz w:val="18"/>
                      <w:szCs w:val="16"/>
                    </w:rPr>
                  </w:pPr>
                  <w:r>
                    <w:rPr>
                      <w:sz w:val="18"/>
                      <w:szCs w:val="16"/>
                    </w:rPr>
                    <w:t>Double</w:t>
                  </w:r>
                </w:p>
              </w:tc>
              <w:tc>
                <w:tcPr>
                  <w:tcW w:w="2242" w:type="dxa"/>
                </w:tcPr>
                <w:p w14:paraId="448BF7FD" w14:textId="77777777" w:rsidR="00A64063" w:rsidRPr="00640580" w:rsidRDefault="00A64063" w:rsidP="00A64063">
                  <w:pPr>
                    <w:rPr>
                      <w:sz w:val="18"/>
                      <w:szCs w:val="16"/>
                      <w:highlight w:val="yellow"/>
                    </w:rPr>
                  </w:pPr>
                  <w:r w:rsidRPr="00CA26C1">
                    <w:rPr>
                      <w:sz w:val="18"/>
                      <w:szCs w:val="16"/>
                    </w:rPr>
                    <w:t>Channel price (*tie to offer in future)</w:t>
                  </w:r>
                </w:p>
              </w:tc>
              <w:tc>
                <w:tcPr>
                  <w:tcW w:w="1937" w:type="dxa"/>
                </w:tcPr>
                <w:p w14:paraId="48B56E0A" w14:textId="77777777" w:rsidR="00A64063" w:rsidRDefault="00A64063" w:rsidP="00A64063">
                  <w:pPr>
                    <w:rPr>
                      <w:sz w:val="18"/>
                      <w:szCs w:val="16"/>
                    </w:rPr>
                  </w:pPr>
                </w:p>
              </w:tc>
            </w:tr>
            <w:tr w:rsidR="00A64063" w14:paraId="65CDA708" w14:textId="77777777" w:rsidTr="00A64063">
              <w:tc>
                <w:tcPr>
                  <w:tcW w:w="2443" w:type="dxa"/>
                </w:tcPr>
                <w:p w14:paraId="2CD29402" w14:textId="77777777" w:rsidR="00A64063" w:rsidRPr="00D257D2" w:rsidRDefault="00A64063" w:rsidP="00A64063">
                  <w:pPr>
                    <w:rPr>
                      <w:strike/>
                      <w:sz w:val="18"/>
                      <w:szCs w:val="16"/>
                      <w:highlight w:val="yellow"/>
                    </w:rPr>
                  </w:pPr>
                  <w:r w:rsidRPr="00D257D2">
                    <w:rPr>
                      <w:strike/>
                      <w:sz w:val="18"/>
                      <w:szCs w:val="16"/>
                      <w:highlight w:val="yellow"/>
                    </w:rPr>
                    <w:t>geoTargetMarketChannelNum</w:t>
                  </w:r>
                </w:p>
              </w:tc>
              <w:tc>
                <w:tcPr>
                  <w:tcW w:w="1656" w:type="dxa"/>
                </w:tcPr>
                <w:p w14:paraId="2584D849" w14:textId="77777777" w:rsidR="00A64063" w:rsidRPr="00D257D2" w:rsidRDefault="00A64063" w:rsidP="00A64063">
                  <w:pPr>
                    <w:rPr>
                      <w:strike/>
                      <w:sz w:val="18"/>
                      <w:szCs w:val="16"/>
                      <w:highlight w:val="yellow"/>
                    </w:rPr>
                  </w:pPr>
                  <w:r w:rsidRPr="00D257D2">
                    <w:rPr>
                      <w:strike/>
                      <w:sz w:val="18"/>
                      <w:szCs w:val="16"/>
                      <w:highlight w:val="yellow"/>
                    </w:rPr>
                    <w:t>string</w:t>
                  </w:r>
                </w:p>
              </w:tc>
              <w:tc>
                <w:tcPr>
                  <w:tcW w:w="2242" w:type="dxa"/>
                </w:tcPr>
                <w:p w14:paraId="746A2DE6" w14:textId="77777777" w:rsidR="00A64063" w:rsidRPr="00D257D2" w:rsidRDefault="00A64063" w:rsidP="00A64063">
                  <w:pPr>
                    <w:rPr>
                      <w:rFonts w:ascii="Times New Roman" w:hAnsi="Times New Roman" w:cs="Times New Roman"/>
                      <w:strike/>
                      <w:sz w:val="16"/>
                      <w:szCs w:val="16"/>
                      <w:highlight w:val="yellow"/>
                    </w:rPr>
                  </w:pPr>
                  <w:r w:rsidRPr="00D257D2">
                    <w:rPr>
                      <w:strike/>
                      <w:sz w:val="18"/>
                      <w:szCs w:val="16"/>
                      <w:highlight w:val="yellow"/>
                    </w:rPr>
                    <w:t>The channel number for a specific geo target market</w:t>
                  </w:r>
                </w:p>
              </w:tc>
              <w:tc>
                <w:tcPr>
                  <w:tcW w:w="1937" w:type="dxa"/>
                </w:tcPr>
                <w:p w14:paraId="286FD867" w14:textId="77777777" w:rsidR="00A64063" w:rsidRDefault="00A64063" w:rsidP="00A64063">
                  <w:pPr>
                    <w:rPr>
                      <w:sz w:val="18"/>
                      <w:szCs w:val="16"/>
                    </w:rPr>
                  </w:pPr>
                </w:p>
              </w:tc>
            </w:tr>
            <w:tr w:rsidR="00A64063" w14:paraId="57D0DDED" w14:textId="77777777" w:rsidTr="00A64063">
              <w:tc>
                <w:tcPr>
                  <w:tcW w:w="2443" w:type="dxa"/>
                </w:tcPr>
                <w:p w14:paraId="1D8DBFEA" w14:textId="77777777" w:rsidR="00A64063" w:rsidRPr="00DD412A" w:rsidRDefault="00A64063" w:rsidP="00A64063">
                  <w:pPr>
                    <w:rPr>
                      <w:rFonts w:ascii="Courier New" w:eastAsia="Times New Roman" w:hAnsi="Courier New" w:cs="Courier New"/>
                      <w:sz w:val="20"/>
                      <w:szCs w:val="20"/>
                      <w:lang w:eastAsia="en-CA"/>
                    </w:rPr>
                  </w:pPr>
                  <w:r>
                    <w:rPr>
                      <w:sz w:val="18"/>
                      <w:szCs w:val="16"/>
                    </w:rPr>
                    <w:t>alaCarteInd</w:t>
                  </w:r>
                </w:p>
              </w:tc>
              <w:tc>
                <w:tcPr>
                  <w:tcW w:w="1656" w:type="dxa"/>
                </w:tcPr>
                <w:p w14:paraId="62083DF6" w14:textId="77777777" w:rsidR="00A64063" w:rsidRDefault="00A64063" w:rsidP="00A64063">
                  <w:pPr>
                    <w:rPr>
                      <w:sz w:val="18"/>
                      <w:szCs w:val="16"/>
                    </w:rPr>
                  </w:pPr>
                  <w:r>
                    <w:rPr>
                      <w:sz w:val="18"/>
                      <w:szCs w:val="16"/>
                    </w:rPr>
                    <w:t>boolean</w:t>
                  </w:r>
                </w:p>
              </w:tc>
              <w:tc>
                <w:tcPr>
                  <w:tcW w:w="2242" w:type="dxa"/>
                </w:tcPr>
                <w:p w14:paraId="713DEAEB" w14:textId="77777777" w:rsidR="00A64063" w:rsidRDefault="00A64063" w:rsidP="00A64063">
                  <w:pPr>
                    <w:rPr>
                      <w:sz w:val="18"/>
                      <w:szCs w:val="16"/>
                    </w:rPr>
                  </w:pPr>
                </w:p>
              </w:tc>
              <w:tc>
                <w:tcPr>
                  <w:tcW w:w="1937" w:type="dxa"/>
                </w:tcPr>
                <w:p w14:paraId="6F6A306E" w14:textId="77777777" w:rsidR="00A64063" w:rsidRDefault="00A64063" w:rsidP="00A64063">
                  <w:pPr>
                    <w:rPr>
                      <w:sz w:val="18"/>
                      <w:szCs w:val="16"/>
                    </w:rPr>
                  </w:pPr>
                </w:p>
              </w:tc>
            </w:tr>
          </w:tbl>
          <w:p w14:paraId="02DEB195" w14:textId="77777777" w:rsidR="00A64063" w:rsidRDefault="00A64063" w:rsidP="00A64063">
            <w:pPr>
              <w:rPr>
                <w:sz w:val="18"/>
                <w:szCs w:val="18"/>
              </w:rPr>
            </w:pPr>
          </w:p>
          <w:p w14:paraId="344F447F" w14:textId="77777777" w:rsidR="00A64063" w:rsidRPr="0078661F" w:rsidRDefault="00A64063" w:rsidP="00A64063">
            <w:pPr>
              <w:rPr>
                <w:sz w:val="18"/>
                <w:szCs w:val="18"/>
              </w:rPr>
            </w:pPr>
            <w:r>
              <w:rPr>
                <w:sz w:val="18"/>
                <w:szCs w:val="16"/>
              </w:rPr>
              <w:t>productDiscount</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0FEB30DF" w14:textId="77777777" w:rsidTr="00A64063">
              <w:tc>
                <w:tcPr>
                  <w:tcW w:w="2467" w:type="dxa"/>
                  <w:tcBorders>
                    <w:bottom w:val="single" w:sz="4" w:space="0" w:color="auto"/>
                  </w:tcBorders>
                  <w:shd w:val="clear" w:color="auto" w:fill="D9D9D9" w:themeFill="background1" w:themeFillShade="D9"/>
                </w:tcPr>
                <w:p w14:paraId="60038BC9"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03169216"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13EF1755"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565EDA57" w14:textId="77777777" w:rsidR="00A64063" w:rsidRPr="0078661F" w:rsidRDefault="00A64063" w:rsidP="00A64063">
                  <w:pPr>
                    <w:rPr>
                      <w:b/>
                      <w:sz w:val="18"/>
                      <w:szCs w:val="16"/>
                    </w:rPr>
                  </w:pPr>
                  <w:r w:rsidRPr="0078661F">
                    <w:rPr>
                      <w:b/>
                      <w:sz w:val="18"/>
                      <w:szCs w:val="16"/>
                    </w:rPr>
                    <w:t>Possible/typical values</w:t>
                  </w:r>
                </w:p>
              </w:tc>
            </w:tr>
            <w:tr w:rsidR="00A64063" w:rsidRPr="0078661F" w14:paraId="456E2F4D" w14:textId="77777777" w:rsidTr="00A64063">
              <w:tc>
                <w:tcPr>
                  <w:tcW w:w="2467" w:type="dxa"/>
                </w:tcPr>
                <w:p w14:paraId="4CBE98C1" w14:textId="77777777" w:rsidR="00A64063" w:rsidRPr="00AA3093" w:rsidRDefault="00A64063" w:rsidP="00A64063">
                  <w:pPr>
                    <w:rPr>
                      <w:sz w:val="18"/>
                      <w:szCs w:val="18"/>
                    </w:rPr>
                  </w:pPr>
                  <w:r>
                    <w:rPr>
                      <w:sz w:val="18"/>
                      <w:szCs w:val="18"/>
                    </w:rPr>
                    <w:t>discountId</w:t>
                  </w:r>
                </w:p>
              </w:tc>
              <w:tc>
                <w:tcPr>
                  <w:tcW w:w="2126" w:type="dxa"/>
                </w:tcPr>
                <w:p w14:paraId="46F6F15D" w14:textId="77777777" w:rsidR="00A64063" w:rsidRPr="00AA3093" w:rsidRDefault="00A64063" w:rsidP="00A64063">
                  <w:pPr>
                    <w:rPr>
                      <w:sz w:val="18"/>
                      <w:szCs w:val="18"/>
                    </w:rPr>
                  </w:pPr>
                  <w:r w:rsidRPr="00AA3093">
                    <w:rPr>
                      <w:sz w:val="18"/>
                      <w:szCs w:val="18"/>
                    </w:rPr>
                    <w:t>string</w:t>
                  </w:r>
                </w:p>
              </w:tc>
              <w:tc>
                <w:tcPr>
                  <w:tcW w:w="1521" w:type="dxa"/>
                </w:tcPr>
                <w:p w14:paraId="0A96610B" w14:textId="77777777" w:rsidR="00A64063" w:rsidRPr="00AA3093" w:rsidRDefault="00A64063" w:rsidP="00A64063">
                  <w:pPr>
                    <w:rPr>
                      <w:sz w:val="18"/>
                      <w:szCs w:val="18"/>
                    </w:rPr>
                  </w:pPr>
                </w:p>
              </w:tc>
              <w:tc>
                <w:tcPr>
                  <w:tcW w:w="2164" w:type="dxa"/>
                </w:tcPr>
                <w:p w14:paraId="461597D2" w14:textId="77777777" w:rsidR="00A64063" w:rsidRPr="00AA3093" w:rsidRDefault="00A64063" w:rsidP="00A64063">
                  <w:pPr>
                    <w:rPr>
                      <w:sz w:val="18"/>
                      <w:szCs w:val="18"/>
                    </w:rPr>
                  </w:pPr>
                </w:p>
              </w:tc>
            </w:tr>
            <w:tr w:rsidR="00A64063" w:rsidRPr="0078661F" w14:paraId="4E866CB6" w14:textId="77777777" w:rsidTr="00A64063">
              <w:tc>
                <w:tcPr>
                  <w:tcW w:w="2467" w:type="dxa"/>
                </w:tcPr>
                <w:p w14:paraId="2F1978E9" w14:textId="77777777" w:rsidR="00A64063" w:rsidRPr="007C1AF3" w:rsidRDefault="00A64063" w:rsidP="00A64063">
                  <w:pPr>
                    <w:rPr>
                      <w:sz w:val="18"/>
                      <w:szCs w:val="16"/>
                    </w:rPr>
                  </w:pPr>
                  <w:r>
                    <w:rPr>
                      <w:sz w:val="18"/>
                      <w:szCs w:val="18"/>
                    </w:rPr>
                    <w:t>discountNm</w:t>
                  </w:r>
                </w:p>
              </w:tc>
              <w:tc>
                <w:tcPr>
                  <w:tcW w:w="2126" w:type="dxa"/>
                </w:tcPr>
                <w:p w14:paraId="7F40579C" w14:textId="77777777" w:rsidR="00A64063" w:rsidRPr="0078661F" w:rsidRDefault="00A64063" w:rsidP="00A64063">
                  <w:pPr>
                    <w:rPr>
                      <w:sz w:val="18"/>
                      <w:szCs w:val="16"/>
                    </w:rPr>
                  </w:pPr>
                  <w:r w:rsidRPr="0078661F">
                    <w:rPr>
                      <w:sz w:val="18"/>
                      <w:szCs w:val="16"/>
                    </w:rPr>
                    <w:t>string</w:t>
                  </w:r>
                </w:p>
              </w:tc>
              <w:tc>
                <w:tcPr>
                  <w:tcW w:w="1521" w:type="dxa"/>
                </w:tcPr>
                <w:p w14:paraId="626DFB20" w14:textId="77777777" w:rsidR="00A64063" w:rsidRPr="0078661F" w:rsidRDefault="00A64063" w:rsidP="00A64063">
                  <w:pPr>
                    <w:rPr>
                      <w:sz w:val="18"/>
                      <w:szCs w:val="16"/>
                    </w:rPr>
                  </w:pPr>
                </w:p>
              </w:tc>
              <w:tc>
                <w:tcPr>
                  <w:tcW w:w="2164" w:type="dxa"/>
                </w:tcPr>
                <w:p w14:paraId="3047D36B" w14:textId="77777777" w:rsidR="00A64063" w:rsidRPr="0078661F" w:rsidRDefault="00A64063" w:rsidP="00A64063">
                  <w:pPr>
                    <w:rPr>
                      <w:sz w:val="18"/>
                      <w:szCs w:val="16"/>
                    </w:rPr>
                  </w:pPr>
                </w:p>
              </w:tc>
            </w:tr>
            <w:tr w:rsidR="00A64063" w:rsidRPr="0078661F" w14:paraId="3A27F5B4" w14:textId="77777777" w:rsidTr="00A64063">
              <w:tc>
                <w:tcPr>
                  <w:tcW w:w="2467" w:type="dxa"/>
                </w:tcPr>
                <w:p w14:paraId="16056ED7" w14:textId="77777777" w:rsidR="00A64063" w:rsidRDefault="00A64063" w:rsidP="00A64063">
                  <w:pPr>
                    <w:rPr>
                      <w:sz w:val="18"/>
                      <w:szCs w:val="18"/>
                    </w:rPr>
                  </w:pPr>
                  <w:r>
                    <w:rPr>
                      <w:sz w:val="18"/>
                      <w:szCs w:val="18"/>
                    </w:rPr>
                    <w:t>discountCd</w:t>
                  </w:r>
                </w:p>
              </w:tc>
              <w:tc>
                <w:tcPr>
                  <w:tcW w:w="2126" w:type="dxa"/>
                </w:tcPr>
                <w:p w14:paraId="6979F715" w14:textId="77777777" w:rsidR="00A64063" w:rsidRPr="0078661F" w:rsidRDefault="00A64063" w:rsidP="00A64063">
                  <w:pPr>
                    <w:rPr>
                      <w:sz w:val="18"/>
                      <w:szCs w:val="16"/>
                    </w:rPr>
                  </w:pPr>
                  <w:r>
                    <w:rPr>
                      <w:sz w:val="18"/>
                      <w:szCs w:val="16"/>
                    </w:rPr>
                    <w:t>string</w:t>
                  </w:r>
                </w:p>
              </w:tc>
              <w:tc>
                <w:tcPr>
                  <w:tcW w:w="1521" w:type="dxa"/>
                </w:tcPr>
                <w:p w14:paraId="0708DDB0" w14:textId="77777777" w:rsidR="00A64063" w:rsidRPr="0078661F" w:rsidRDefault="00A64063" w:rsidP="00A64063">
                  <w:pPr>
                    <w:rPr>
                      <w:sz w:val="18"/>
                      <w:szCs w:val="16"/>
                    </w:rPr>
                  </w:pPr>
                </w:p>
              </w:tc>
              <w:tc>
                <w:tcPr>
                  <w:tcW w:w="2164" w:type="dxa"/>
                </w:tcPr>
                <w:p w14:paraId="7A2D627B" w14:textId="77777777" w:rsidR="00A64063" w:rsidRPr="0078661F" w:rsidRDefault="00A64063" w:rsidP="00A64063">
                  <w:pPr>
                    <w:rPr>
                      <w:sz w:val="18"/>
                      <w:szCs w:val="16"/>
                    </w:rPr>
                  </w:pPr>
                </w:p>
              </w:tc>
            </w:tr>
            <w:tr w:rsidR="00A64063" w:rsidRPr="0078661F" w14:paraId="689AD27A" w14:textId="77777777" w:rsidTr="00A64063">
              <w:tc>
                <w:tcPr>
                  <w:tcW w:w="2467" w:type="dxa"/>
                </w:tcPr>
                <w:p w14:paraId="2A09DF52" w14:textId="77777777" w:rsidR="00A64063" w:rsidRDefault="00A64063" w:rsidP="00A64063">
                  <w:pPr>
                    <w:rPr>
                      <w:sz w:val="18"/>
                      <w:szCs w:val="18"/>
                    </w:rPr>
                  </w:pPr>
                  <w:r>
                    <w:rPr>
                      <w:sz w:val="18"/>
                      <w:szCs w:val="18"/>
                    </w:rPr>
                    <w:t>discountType</w:t>
                  </w:r>
                </w:p>
              </w:tc>
              <w:tc>
                <w:tcPr>
                  <w:tcW w:w="2126" w:type="dxa"/>
                </w:tcPr>
                <w:p w14:paraId="57C919F7" w14:textId="77777777" w:rsidR="00A64063" w:rsidRPr="0078661F" w:rsidRDefault="00A64063" w:rsidP="00A64063">
                  <w:pPr>
                    <w:rPr>
                      <w:sz w:val="18"/>
                      <w:szCs w:val="16"/>
                    </w:rPr>
                  </w:pPr>
                  <w:r>
                    <w:rPr>
                      <w:sz w:val="18"/>
                      <w:szCs w:val="16"/>
                    </w:rPr>
                    <w:t>string</w:t>
                  </w:r>
                </w:p>
              </w:tc>
              <w:tc>
                <w:tcPr>
                  <w:tcW w:w="1521" w:type="dxa"/>
                </w:tcPr>
                <w:p w14:paraId="58F5F604" w14:textId="77777777" w:rsidR="00A64063" w:rsidRPr="0078661F" w:rsidRDefault="00A64063" w:rsidP="00A64063">
                  <w:pPr>
                    <w:rPr>
                      <w:sz w:val="18"/>
                      <w:szCs w:val="16"/>
                    </w:rPr>
                  </w:pPr>
                </w:p>
              </w:tc>
              <w:tc>
                <w:tcPr>
                  <w:tcW w:w="2164" w:type="dxa"/>
                </w:tcPr>
                <w:p w14:paraId="6EEBD6C2" w14:textId="77777777" w:rsidR="00A64063" w:rsidRPr="0078661F" w:rsidRDefault="00A64063" w:rsidP="00A64063">
                  <w:pPr>
                    <w:rPr>
                      <w:sz w:val="18"/>
                      <w:szCs w:val="16"/>
                    </w:rPr>
                  </w:pPr>
                </w:p>
              </w:tc>
            </w:tr>
            <w:tr w:rsidR="00A64063" w:rsidRPr="0078661F" w14:paraId="3A6A0B37" w14:textId="77777777" w:rsidTr="00A64063">
              <w:tc>
                <w:tcPr>
                  <w:tcW w:w="2467" w:type="dxa"/>
                </w:tcPr>
                <w:p w14:paraId="168971DB" w14:textId="77777777" w:rsidR="00A64063" w:rsidRDefault="00A64063" w:rsidP="00A64063">
                  <w:pPr>
                    <w:rPr>
                      <w:sz w:val="18"/>
                      <w:szCs w:val="18"/>
                    </w:rPr>
                  </w:pPr>
                  <w:r>
                    <w:rPr>
                      <w:sz w:val="18"/>
                      <w:szCs w:val="18"/>
                    </w:rPr>
                    <w:t>discountTxt</w:t>
                  </w:r>
                </w:p>
              </w:tc>
              <w:tc>
                <w:tcPr>
                  <w:tcW w:w="2126" w:type="dxa"/>
                </w:tcPr>
                <w:p w14:paraId="31E1A8BD" w14:textId="77777777" w:rsidR="00A64063" w:rsidRPr="0078661F" w:rsidRDefault="00A64063" w:rsidP="00A64063">
                  <w:pPr>
                    <w:rPr>
                      <w:sz w:val="18"/>
                      <w:szCs w:val="16"/>
                    </w:rPr>
                  </w:pPr>
                  <w:r>
                    <w:rPr>
                      <w:sz w:val="18"/>
                      <w:szCs w:val="16"/>
                    </w:rPr>
                    <w:t>string</w:t>
                  </w:r>
                </w:p>
              </w:tc>
              <w:tc>
                <w:tcPr>
                  <w:tcW w:w="1521" w:type="dxa"/>
                </w:tcPr>
                <w:p w14:paraId="39132DC2" w14:textId="77777777" w:rsidR="00A64063" w:rsidRPr="0078661F" w:rsidRDefault="00A64063" w:rsidP="00A64063">
                  <w:pPr>
                    <w:rPr>
                      <w:sz w:val="18"/>
                      <w:szCs w:val="16"/>
                    </w:rPr>
                  </w:pPr>
                </w:p>
              </w:tc>
              <w:tc>
                <w:tcPr>
                  <w:tcW w:w="2164" w:type="dxa"/>
                </w:tcPr>
                <w:p w14:paraId="2FCF2FD0" w14:textId="77777777" w:rsidR="00A64063" w:rsidRPr="0078661F" w:rsidRDefault="00A64063" w:rsidP="00A64063">
                  <w:pPr>
                    <w:rPr>
                      <w:sz w:val="18"/>
                      <w:szCs w:val="16"/>
                    </w:rPr>
                  </w:pPr>
                </w:p>
              </w:tc>
            </w:tr>
            <w:tr w:rsidR="00A64063" w:rsidRPr="0078661F" w14:paraId="523430D3" w14:textId="77777777" w:rsidTr="00A64063">
              <w:tc>
                <w:tcPr>
                  <w:tcW w:w="2467" w:type="dxa"/>
                </w:tcPr>
                <w:p w14:paraId="113D0FDB" w14:textId="77777777" w:rsidR="00A64063" w:rsidRDefault="00A64063" w:rsidP="00A64063">
                  <w:pPr>
                    <w:rPr>
                      <w:sz w:val="18"/>
                      <w:szCs w:val="18"/>
                    </w:rPr>
                  </w:pPr>
                  <w:r>
                    <w:rPr>
                      <w:sz w:val="18"/>
                      <w:szCs w:val="18"/>
                    </w:rPr>
                    <w:t>discountAmt</w:t>
                  </w:r>
                </w:p>
              </w:tc>
              <w:tc>
                <w:tcPr>
                  <w:tcW w:w="2126" w:type="dxa"/>
                </w:tcPr>
                <w:p w14:paraId="6E95F3FC" w14:textId="77777777" w:rsidR="00A64063" w:rsidRPr="0078661F" w:rsidRDefault="00A64063" w:rsidP="00A64063">
                  <w:pPr>
                    <w:rPr>
                      <w:sz w:val="18"/>
                      <w:szCs w:val="16"/>
                    </w:rPr>
                  </w:pPr>
                  <w:r>
                    <w:rPr>
                      <w:sz w:val="18"/>
                      <w:szCs w:val="16"/>
                    </w:rPr>
                    <w:t>number</w:t>
                  </w:r>
                </w:p>
              </w:tc>
              <w:tc>
                <w:tcPr>
                  <w:tcW w:w="1521" w:type="dxa"/>
                </w:tcPr>
                <w:p w14:paraId="09BE09EE" w14:textId="77777777" w:rsidR="00A64063" w:rsidRPr="0078661F" w:rsidRDefault="00A64063" w:rsidP="00A64063">
                  <w:pPr>
                    <w:rPr>
                      <w:sz w:val="18"/>
                      <w:szCs w:val="16"/>
                    </w:rPr>
                  </w:pPr>
                </w:p>
              </w:tc>
              <w:tc>
                <w:tcPr>
                  <w:tcW w:w="2164" w:type="dxa"/>
                </w:tcPr>
                <w:p w14:paraId="5A8F9AD8" w14:textId="77777777" w:rsidR="00A64063" w:rsidRPr="0078661F" w:rsidRDefault="00A64063" w:rsidP="00A64063">
                  <w:pPr>
                    <w:rPr>
                      <w:sz w:val="18"/>
                      <w:szCs w:val="16"/>
                    </w:rPr>
                  </w:pPr>
                </w:p>
              </w:tc>
            </w:tr>
          </w:tbl>
          <w:p w14:paraId="79E51463" w14:textId="77777777" w:rsidR="00A64063" w:rsidRDefault="00A64063" w:rsidP="00A64063">
            <w:pPr>
              <w:rPr>
                <w:sz w:val="18"/>
                <w:szCs w:val="18"/>
              </w:rPr>
            </w:pPr>
          </w:p>
          <w:p w14:paraId="644C08C8" w14:textId="77777777" w:rsidR="00A64063" w:rsidRDefault="00A64063" w:rsidP="00A64063">
            <w:pPr>
              <w:rPr>
                <w:sz w:val="18"/>
                <w:szCs w:val="18"/>
              </w:rPr>
            </w:pPr>
            <w:r>
              <w:rPr>
                <w:b/>
                <w:sz w:val="18"/>
                <w:szCs w:val="16"/>
              </w:rPr>
              <w:t>Response Sample</w:t>
            </w:r>
            <w:r w:rsidRPr="003A08D7">
              <w:rPr>
                <w:sz w:val="18"/>
                <w:szCs w:val="18"/>
              </w:rPr>
              <w:t>:</w:t>
            </w:r>
          </w:p>
          <w:p w14:paraId="53F9D35F" w14:textId="77777777" w:rsidR="00A64063" w:rsidRPr="003A08D7" w:rsidRDefault="00A64063" w:rsidP="00A64063">
            <w:pPr>
              <w:rPr>
                <w:sz w:val="18"/>
                <w:szCs w:val="18"/>
              </w:rPr>
            </w:pPr>
          </w:p>
          <w:p w14:paraId="322EC0E0" w14:textId="77777777" w:rsidR="00A64063" w:rsidRPr="00876BA4" w:rsidRDefault="00A64063" w:rsidP="00A64063">
            <w:pPr>
              <w:rPr>
                <w:rFonts w:cstheme="minorHAnsi"/>
                <w:sz w:val="18"/>
                <w:szCs w:val="18"/>
              </w:rPr>
            </w:pPr>
            <w:r w:rsidRPr="00876BA4">
              <w:rPr>
                <w:rFonts w:cstheme="minorHAnsi"/>
                <w:sz w:val="18"/>
                <w:szCs w:val="18"/>
              </w:rPr>
              <w:t>{</w:t>
            </w:r>
          </w:p>
          <w:p w14:paraId="46AA114A" w14:textId="77777777" w:rsidR="00A64063" w:rsidRPr="00876BA4" w:rsidRDefault="00A64063" w:rsidP="00A64063">
            <w:pPr>
              <w:rPr>
                <w:rFonts w:cstheme="minorHAnsi"/>
                <w:sz w:val="18"/>
                <w:szCs w:val="18"/>
              </w:rPr>
            </w:pPr>
            <w:r w:rsidRPr="00876BA4">
              <w:rPr>
                <w:rFonts w:cstheme="minorHAnsi"/>
                <w:sz w:val="18"/>
                <w:szCs w:val="18"/>
              </w:rPr>
              <w:t xml:space="preserve">  "tvSubscription": {</w:t>
            </w:r>
          </w:p>
          <w:p w14:paraId="05661B67" w14:textId="77777777" w:rsidR="00A64063" w:rsidRPr="00876BA4" w:rsidRDefault="00A64063" w:rsidP="00A64063">
            <w:pPr>
              <w:rPr>
                <w:rFonts w:cstheme="minorHAnsi"/>
                <w:sz w:val="18"/>
                <w:szCs w:val="18"/>
              </w:rPr>
            </w:pPr>
            <w:r w:rsidRPr="00876BA4">
              <w:rPr>
                <w:rFonts w:cstheme="minorHAnsi"/>
                <w:sz w:val="18"/>
                <w:szCs w:val="18"/>
              </w:rPr>
              <w:t xml:space="preserve">    "provinceCd": "BC",</w:t>
            </w:r>
          </w:p>
          <w:p w14:paraId="3935F7E4" w14:textId="77777777" w:rsidR="00A64063" w:rsidRPr="00876BA4" w:rsidRDefault="00A64063" w:rsidP="00A64063">
            <w:pPr>
              <w:rPr>
                <w:rFonts w:cstheme="minorHAnsi"/>
                <w:sz w:val="18"/>
                <w:szCs w:val="18"/>
              </w:rPr>
            </w:pPr>
            <w:r w:rsidRPr="00876BA4">
              <w:rPr>
                <w:rFonts w:cstheme="minorHAnsi"/>
                <w:sz w:val="18"/>
                <w:szCs w:val="18"/>
              </w:rPr>
              <w:t xml:space="preserve">    "geoTargetMarket": "Vancouver",</w:t>
            </w:r>
          </w:p>
          <w:p w14:paraId="6673A584" w14:textId="77777777" w:rsidR="00A64063" w:rsidRPr="00876BA4" w:rsidRDefault="00A64063" w:rsidP="00A64063">
            <w:pPr>
              <w:rPr>
                <w:rFonts w:cstheme="minorHAnsi"/>
                <w:sz w:val="18"/>
                <w:szCs w:val="18"/>
              </w:rPr>
            </w:pPr>
            <w:r w:rsidRPr="00876BA4">
              <w:rPr>
                <w:rFonts w:cstheme="minorHAnsi"/>
                <w:sz w:val="18"/>
                <w:szCs w:val="18"/>
              </w:rPr>
              <w:t xml:space="preserve">    "offerCd": "MediaroomTV-HS2.0",</w:t>
            </w:r>
          </w:p>
          <w:p w14:paraId="7DA1A1ED" w14:textId="77777777" w:rsidR="00A64063" w:rsidRPr="00876BA4" w:rsidRDefault="00A64063" w:rsidP="00A64063">
            <w:pPr>
              <w:rPr>
                <w:rFonts w:cstheme="minorHAnsi"/>
                <w:sz w:val="18"/>
                <w:szCs w:val="18"/>
              </w:rPr>
            </w:pPr>
            <w:r w:rsidRPr="00876BA4">
              <w:rPr>
                <w:rFonts w:cstheme="minorHAnsi"/>
                <w:sz w:val="18"/>
                <w:szCs w:val="18"/>
              </w:rPr>
              <w:t xml:space="preserve">    "collectionList": {</w:t>
            </w:r>
          </w:p>
          <w:p w14:paraId="3CCDED4B" w14:textId="77777777" w:rsidR="00A64063" w:rsidRPr="00876BA4" w:rsidRDefault="00A64063" w:rsidP="00A64063">
            <w:pPr>
              <w:rPr>
                <w:rFonts w:cstheme="minorHAnsi"/>
                <w:sz w:val="18"/>
                <w:szCs w:val="18"/>
              </w:rPr>
            </w:pPr>
            <w:r w:rsidRPr="00876BA4">
              <w:rPr>
                <w:rFonts w:cstheme="minorHAnsi"/>
                <w:sz w:val="18"/>
                <w:szCs w:val="18"/>
              </w:rPr>
              <w:t xml:space="preserve">      "collection": {</w:t>
            </w:r>
          </w:p>
          <w:p w14:paraId="43153B2D" w14:textId="77777777" w:rsidR="00A64063" w:rsidRPr="00876BA4" w:rsidRDefault="00A64063" w:rsidP="00A64063">
            <w:pPr>
              <w:rPr>
                <w:rFonts w:cstheme="minorHAnsi"/>
                <w:sz w:val="18"/>
                <w:szCs w:val="18"/>
              </w:rPr>
            </w:pPr>
            <w:r w:rsidRPr="00876BA4">
              <w:rPr>
                <w:rFonts w:cstheme="minorHAnsi"/>
                <w:sz w:val="18"/>
                <w:szCs w:val="18"/>
              </w:rPr>
              <w:t xml:space="preserve">        "collectionId": "47",</w:t>
            </w:r>
          </w:p>
          <w:p w14:paraId="208BFA87" w14:textId="77777777" w:rsidR="00A64063" w:rsidRPr="00876BA4" w:rsidRDefault="00A64063" w:rsidP="00A64063">
            <w:pPr>
              <w:rPr>
                <w:rFonts w:cstheme="minorHAnsi"/>
                <w:sz w:val="18"/>
                <w:szCs w:val="18"/>
              </w:rPr>
            </w:pPr>
            <w:r w:rsidRPr="00876BA4">
              <w:rPr>
                <w:rFonts w:cstheme="minorHAnsi"/>
                <w:sz w:val="18"/>
                <w:szCs w:val="18"/>
              </w:rPr>
              <w:t xml:space="preserve">        "collectionNm": "You Pick 8 &amp; Movies",</w:t>
            </w:r>
          </w:p>
          <w:p w14:paraId="3516C3F7" w14:textId="77777777" w:rsidR="00A64063" w:rsidRPr="00876BA4" w:rsidRDefault="00A64063" w:rsidP="00A64063">
            <w:pPr>
              <w:rPr>
                <w:rFonts w:cstheme="minorHAnsi"/>
                <w:sz w:val="18"/>
                <w:szCs w:val="18"/>
              </w:rPr>
            </w:pPr>
            <w:r w:rsidRPr="00876BA4">
              <w:rPr>
                <w:rFonts w:cstheme="minorHAnsi"/>
                <w:sz w:val="18"/>
                <w:szCs w:val="18"/>
              </w:rPr>
              <w:t xml:space="preserve">        "collectionCd": "YouPick8Movies",</w:t>
            </w:r>
          </w:p>
          <w:p w14:paraId="4568BA0A" w14:textId="77777777" w:rsidR="00A64063" w:rsidRPr="00876BA4" w:rsidRDefault="00A64063" w:rsidP="00A64063">
            <w:pPr>
              <w:rPr>
                <w:rFonts w:cstheme="minorHAnsi"/>
                <w:sz w:val="18"/>
                <w:szCs w:val="18"/>
              </w:rPr>
            </w:pPr>
            <w:r w:rsidRPr="00876BA4">
              <w:rPr>
                <w:rFonts w:cstheme="minorHAnsi"/>
                <w:sz w:val="18"/>
                <w:szCs w:val="18"/>
              </w:rPr>
              <w:t xml:space="preserve">        "collectionTxt": ".",</w:t>
            </w:r>
          </w:p>
          <w:p w14:paraId="5DB5ED45" w14:textId="77777777" w:rsidR="00A64063" w:rsidRDefault="00A64063" w:rsidP="00A64063">
            <w:pPr>
              <w:rPr>
                <w:rFonts w:cstheme="minorHAnsi"/>
                <w:sz w:val="18"/>
                <w:szCs w:val="18"/>
              </w:rPr>
            </w:pPr>
            <w:r w:rsidRPr="00876BA4">
              <w:rPr>
                <w:rFonts w:cstheme="minorHAnsi"/>
                <w:sz w:val="18"/>
                <w:szCs w:val="18"/>
              </w:rPr>
              <w:t xml:space="preserve">        "purchasableInd": "YES",</w:t>
            </w:r>
          </w:p>
          <w:p w14:paraId="3D51AEA4" w14:textId="3091A1FA" w:rsidR="00B32783" w:rsidRPr="00B32783" w:rsidRDefault="00B32783" w:rsidP="00A64063">
            <w:pPr>
              <w:rPr>
                <w:rFonts w:cstheme="minorHAnsi"/>
                <w:color w:val="FF0000"/>
                <w:sz w:val="18"/>
                <w:szCs w:val="18"/>
              </w:rPr>
            </w:pPr>
            <w:r>
              <w:rPr>
                <w:rFonts w:cstheme="minorHAnsi"/>
                <w:sz w:val="18"/>
                <w:szCs w:val="18"/>
              </w:rPr>
              <w:t xml:space="preserve">        </w:t>
            </w:r>
            <w:r w:rsidRPr="00B32783">
              <w:rPr>
                <w:rFonts w:cstheme="minorHAnsi"/>
                <w:color w:val="FF0000"/>
                <w:sz w:val="18"/>
                <w:szCs w:val="18"/>
              </w:rPr>
              <w:t>"purchaseDate": "2016-12-08T19:01:00-05:00",</w:t>
            </w:r>
          </w:p>
          <w:p w14:paraId="275C4F87" w14:textId="77777777" w:rsidR="00A64063" w:rsidRPr="00876BA4" w:rsidRDefault="00A64063" w:rsidP="00A64063">
            <w:pPr>
              <w:rPr>
                <w:rFonts w:cstheme="minorHAnsi"/>
                <w:sz w:val="18"/>
                <w:szCs w:val="18"/>
              </w:rPr>
            </w:pPr>
            <w:r w:rsidRPr="00876BA4">
              <w:rPr>
                <w:rFonts w:cstheme="minorHAnsi"/>
                <w:sz w:val="18"/>
                <w:szCs w:val="18"/>
              </w:rPr>
              <w:t xml:space="preserve">        "rank": "9000",</w:t>
            </w:r>
          </w:p>
          <w:p w14:paraId="1B63B142" w14:textId="77777777" w:rsidR="00A64063" w:rsidRPr="00876BA4" w:rsidRDefault="00A64063" w:rsidP="00A64063">
            <w:pPr>
              <w:rPr>
                <w:rFonts w:cstheme="minorHAnsi"/>
                <w:sz w:val="18"/>
                <w:szCs w:val="18"/>
              </w:rPr>
            </w:pPr>
            <w:r w:rsidRPr="00876BA4">
              <w:rPr>
                <w:rFonts w:cstheme="minorHAnsi"/>
                <w:sz w:val="18"/>
                <w:szCs w:val="18"/>
              </w:rPr>
              <w:t xml:space="preserve">        "pricePlanCode": "",</w:t>
            </w:r>
          </w:p>
          <w:p w14:paraId="5A93E1D4" w14:textId="77777777" w:rsidR="00A64063" w:rsidRPr="00876BA4" w:rsidRDefault="00A64063" w:rsidP="00A64063">
            <w:pPr>
              <w:rPr>
                <w:rFonts w:cstheme="minorHAnsi"/>
                <w:sz w:val="18"/>
                <w:szCs w:val="18"/>
              </w:rPr>
            </w:pPr>
            <w:r w:rsidRPr="00876BA4">
              <w:rPr>
                <w:rFonts w:cstheme="minorHAnsi"/>
                <w:sz w:val="18"/>
                <w:szCs w:val="18"/>
              </w:rPr>
              <w:t xml:space="preserve">        "collectionCategory": "Build Your Own",</w:t>
            </w:r>
          </w:p>
          <w:p w14:paraId="764B6C56" w14:textId="77777777" w:rsidR="00A64063" w:rsidRPr="00876BA4" w:rsidRDefault="00A64063" w:rsidP="00A64063">
            <w:pPr>
              <w:rPr>
                <w:rFonts w:cstheme="minorHAnsi"/>
                <w:sz w:val="18"/>
                <w:szCs w:val="18"/>
              </w:rPr>
            </w:pPr>
            <w:r w:rsidRPr="00876BA4">
              <w:rPr>
                <w:rFonts w:cstheme="minorHAnsi"/>
                <w:sz w:val="18"/>
                <w:szCs w:val="18"/>
              </w:rPr>
              <w:t xml:space="preserve">        "priceAmt": "90.0",</w:t>
            </w:r>
          </w:p>
          <w:p w14:paraId="468815C7" w14:textId="77777777" w:rsidR="00A64063" w:rsidRPr="00876BA4" w:rsidRDefault="00A64063" w:rsidP="00A64063">
            <w:pPr>
              <w:rPr>
                <w:rFonts w:cstheme="minorHAnsi"/>
                <w:sz w:val="18"/>
                <w:szCs w:val="18"/>
              </w:rPr>
            </w:pPr>
            <w:r w:rsidRPr="00876BA4">
              <w:rPr>
                <w:rFonts w:cstheme="minorHAnsi"/>
                <w:sz w:val="18"/>
                <w:szCs w:val="18"/>
              </w:rPr>
              <w:t xml:space="preserve">        "promotionInd": "NO",</w:t>
            </w:r>
          </w:p>
          <w:p w14:paraId="6DB85AEB" w14:textId="77777777" w:rsidR="00A64063" w:rsidRPr="00876BA4" w:rsidRDefault="00A64063" w:rsidP="00A64063">
            <w:pPr>
              <w:rPr>
                <w:rFonts w:cstheme="minorHAnsi"/>
                <w:sz w:val="18"/>
                <w:szCs w:val="18"/>
              </w:rPr>
            </w:pPr>
            <w:r w:rsidRPr="00876BA4">
              <w:rPr>
                <w:rFonts w:cstheme="minorHAnsi"/>
                <w:sz w:val="18"/>
                <w:szCs w:val="18"/>
              </w:rPr>
              <w:t xml:space="preserve">        "dispCategoryCdList": "1680",</w:t>
            </w:r>
          </w:p>
          <w:p w14:paraId="5484CB3A" w14:textId="77777777" w:rsidR="00A64063" w:rsidRPr="00876BA4" w:rsidRDefault="00A64063" w:rsidP="00A64063">
            <w:pPr>
              <w:rPr>
                <w:rFonts w:cstheme="minorHAnsi"/>
                <w:sz w:val="18"/>
                <w:szCs w:val="18"/>
              </w:rPr>
            </w:pPr>
            <w:r w:rsidRPr="00876BA4">
              <w:rPr>
                <w:rFonts w:cstheme="minorHAnsi"/>
                <w:sz w:val="18"/>
                <w:szCs w:val="18"/>
              </w:rPr>
              <w:t xml:space="preserve">        "selectedPackList": [</w:t>
            </w:r>
          </w:p>
          <w:p w14:paraId="0575529B"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00EEB252" w14:textId="77777777" w:rsidR="00A64063" w:rsidRPr="00876BA4" w:rsidRDefault="00A64063" w:rsidP="00A64063">
            <w:pPr>
              <w:rPr>
                <w:rFonts w:cstheme="minorHAnsi"/>
                <w:sz w:val="18"/>
                <w:szCs w:val="18"/>
              </w:rPr>
            </w:pPr>
            <w:r w:rsidRPr="00876BA4">
              <w:rPr>
                <w:rFonts w:cstheme="minorHAnsi"/>
                <w:sz w:val="18"/>
                <w:szCs w:val="18"/>
              </w:rPr>
              <w:t xml:space="preserve">            "packId": "1218029",</w:t>
            </w:r>
          </w:p>
          <w:p w14:paraId="603B9521" w14:textId="77777777" w:rsidR="00A64063" w:rsidRPr="00876BA4" w:rsidRDefault="00A64063" w:rsidP="00A64063">
            <w:pPr>
              <w:rPr>
                <w:rFonts w:cstheme="minorHAnsi"/>
                <w:sz w:val="18"/>
                <w:szCs w:val="18"/>
              </w:rPr>
            </w:pPr>
            <w:r w:rsidRPr="00876BA4">
              <w:rPr>
                <w:rFonts w:cstheme="minorHAnsi"/>
                <w:sz w:val="18"/>
                <w:szCs w:val="18"/>
              </w:rPr>
              <w:t xml:space="preserve">            "packNm": "Adventure &amp; Beyond",</w:t>
            </w:r>
          </w:p>
          <w:p w14:paraId="68D50CAC" w14:textId="77777777" w:rsidR="00A64063" w:rsidRPr="00876BA4" w:rsidRDefault="00A64063" w:rsidP="00A64063">
            <w:pPr>
              <w:rPr>
                <w:rFonts w:cstheme="minorHAnsi"/>
                <w:sz w:val="18"/>
                <w:szCs w:val="18"/>
              </w:rPr>
            </w:pPr>
            <w:r w:rsidRPr="00876BA4">
              <w:rPr>
                <w:rFonts w:cstheme="minorHAnsi"/>
                <w:sz w:val="18"/>
                <w:szCs w:val="18"/>
              </w:rPr>
              <w:t xml:space="preserve">            "packCd": "PakAdventBeyond",</w:t>
            </w:r>
          </w:p>
          <w:p w14:paraId="50540730" w14:textId="77777777" w:rsidR="00A64063" w:rsidRPr="00876BA4" w:rsidRDefault="00A64063" w:rsidP="00A64063">
            <w:pPr>
              <w:rPr>
                <w:rFonts w:cstheme="minorHAnsi"/>
                <w:sz w:val="18"/>
                <w:szCs w:val="18"/>
              </w:rPr>
            </w:pPr>
            <w:r w:rsidRPr="00876BA4">
              <w:rPr>
                <w:rFonts w:cstheme="minorHAnsi"/>
                <w:sz w:val="18"/>
                <w:szCs w:val="18"/>
              </w:rPr>
              <w:lastRenderedPageBreak/>
              <w:t xml:space="preserve">            "packPriceAmt": "7.0",</w:t>
            </w:r>
          </w:p>
          <w:p w14:paraId="42A49B12" w14:textId="77777777" w:rsidR="00A64063" w:rsidRPr="00876BA4" w:rsidRDefault="00A64063" w:rsidP="00A64063">
            <w:pPr>
              <w:rPr>
                <w:rFonts w:cstheme="minorHAnsi"/>
                <w:sz w:val="18"/>
                <w:szCs w:val="18"/>
              </w:rPr>
            </w:pPr>
            <w:r w:rsidRPr="00876BA4">
              <w:rPr>
                <w:rFonts w:cstheme="minorHAnsi"/>
                <w:sz w:val="18"/>
                <w:szCs w:val="18"/>
              </w:rPr>
              <w:t xml:space="preserve">            "packTxt": ".",</w:t>
            </w:r>
          </w:p>
          <w:p w14:paraId="3FDDEB30" w14:textId="77777777" w:rsidR="00A64063" w:rsidRPr="00876BA4" w:rsidRDefault="00A64063" w:rsidP="00A64063">
            <w:pPr>
              <w:rPr>
                <w:rFonts w:cstheme="minorHAnsi"/>
                <w:sz w:val="18"/>
                <w:szCs w:val="18"/>
              </w:rPr>
            </w:pPr>
            <w:r w:rsidRPr="00876BA4">
              <w:rPr>
                <w:rFonts w:cstheme="minorHAnsi"/>
                <w:sz w:val="18"/>
                <w:szCs w:val="18"/>
              </w:rPr>
              <w:t xml:space="preserve">            "displayCategoryCdList": {</w:t>
            </w:r>
          </w:p>
          <w:p w14:paraId="3F946E9F" w14:textId="77777777" w:rsidR="00A64063" w:rsidRPr="00876BA4" w:rsidRDefault="00A64063" w:rsidP="00A64063">
            <w:pPr>
              <w:rPr>
                <w:rFonts w:cstheme="minorHAnsi"/>
                <w:sz w:val="18"/>
                <w:szCs w:val="18"/>
              </w:rPr>
            </w:pPr>
            <w:r w:rsidRPr="00876BA4">
              <w:rPr>
                <w:rFonts w:cstheme="minorHAnsi"/>
                <w:sz w:val="18"/>
                <w:szCs w:val="18"/>
              </w:rPr>
              <w:t xml:space="preserve">              "displayCategory": "1028"</w:t>
            </w:r>
          </w:p>
          <w:p w14:paraId="3C64AFF7"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7DBF6746" w14:textId="77777777" w:rsidR="00A64063" w:rsidRDefault="00A64063" w:rsidP="00A64063">
            <w:pPr>
              <w:rPr>
                <w:rFonts w:cstheme="minorHAnsi"/>
                <w:sz w:val="18"/>
                <w:szCs w:val="18"/>
              </w:rPr>
            </w:pPr>
            <w:r w:rsidRPr="00876BA4">
              <w:rPr>
                <w:rFonts w:cstheme="minorHAnsi"/>
                <w:sz w:val="18"/>
                <w:szCs w:val="18"/>
              </w:rPr>
              <w:t xml:space="preserve">            "purchasableInd": "YES",</w:t>
            </w:r>
          </w:p>
          <w:p w14:paraId="46E060B7" w14:textId="2F19312D" w:rsidR="00B32783" w:rsidRPr="00B32783" w:rsidRDefault="00B32783" w:rsidP="00B32783">
            <w:pPr>
              <w:rPr>
                <w:rFonts w:cstheme="minorHAnsi"/>
                <w:color w:val="FF0000"/>
                <w:sz w:val="18"/>
                <w:szCs w:val="18"/>
              </w:rPr>
            </w:pPr>
            <w:r>
              <w:rPr>
                <w:rFonts w:cstheme="minorHAnsi"/>
                <w:color w:val="FF0000"/>
                <w:sz w:val="18"/>
                <w:szCs w:val="18"/>
              </w:rPr>
              <w:t xml:space="preserve">             </w:t>
            </w:r>
            <w:r w:rsidRPr="00B32783">
              <w:rPr>
                <w:rFonts w:cstheme="minorHAnsi"/>
                <w:color w:val="FF0000"/>
                <w:sz w:val="18"/>
                <w:szCs w:val="18"/>
              </w:rPr>
              <w:t>"purchaseDate": "2016-12-08T19:01:00-05:00",</w:t>
            </w:r>
          </w:p>
          <w:p w14:paraId="32E9F2C0" w14:textId="77777777" w:rsidR="00A64063" w:rsidRPr="00876BA4" w:rsidRDefault="00A64063" w:rsidP="00A64063">
            <w:pPr>
              <w:rPr>
                <w:rFonts w:cstheme="minorHAnsi"/>
                <w:sz w:val="18"/>
                <w:szCs w:val="18"/>
              </w:rPr>
            </w:pPr>
            <w:r w:rsidRPr="00876BA4">
              <w:rPr>
                <w:rFonts w:cstheme="minorHAnsi"/>
                <w:sz w:val="18"/>
                <w:szCs w:val="18"/>
              </w:rPr>
              <w:t xml:space="preserve">            "onPromotionInd": "NO"</w:t>
            </w:r>
          </w:p>
          <w:p w14:paraId="54126F37"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6241650C"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01CE75EC" w14:textId="77777777" w:rsidR="00A64063" w:rsidRPr="00876BA4" w:rsidRDefault="00A64063" w:rsidP="00A64063">
            <w:pPr>
              <w:rPr>
                <w:rFonts w:cstheme="minorHAnsi"/>
                <w:sz w:val="18"/>
                <w:szCs w:val="18"/>
              </w:rPr>
            </w:pPr>
            <w:r w:rsidRPr="00876BA4">
              <w:rPr>
                <w:rFonts w:cstheme="minorHAnsi"/>
                <w:sz w:val="18"/>
                <w:szCs w:val="18"/>
              </w:rPr>
              <w:t xml:space="preserve">            "packId": "1218014",</w:t>
            </w:r>
          </w:p>
          <w:p w14:paraId="688E9C2C" w14:textId="77777777" w:rsidR="00A64063" w:rsidRPr="00876BA4" w:rsidRDefault="00A64063" w:rsidP="00A64063">
            <w:pPr>
              <w:rPr>
                <w:rFonts w:cstheme="minorHAnsi"/>
                <w:sz w:val="18"/>
                <w:szCs w:val="18"/>
              </w:rPr>
            </w:pPr>
            <w:r w:rsidRPr="00876BA4">
              <w:rPr>
                <w:rFonts w:cstheme="minorHAnsi"/>
                <w:sz w:val="18"/>
                <w:szCs w:val="18"/>
              </w:rPr>
              <w:t xml:space="preserve">            "packNm": "Blockbusters",</w:t>
            </w:r>
          </w:p>
          <w:p w14:paraId="420A4217" w14:textId="77777777" w:rsidR="00A64063" w:rsidRPr="00876BA4" w:rsidRDefault="00A64063" w:rsidP="00A64063">
            <w:pPr>
              <w:rPr>
                <w:rFonts w:cstheme="minorHAnsi"/>
                <w:sz w:val="18"/>
                <w:szCs w:val="18"/>
              </w:rPr>
            </w:pPr>
            <w:r w:rsidRPr="00876BA4">
              <w:rPr>
                <w:rFonts w:cstheme="minorHAnsi"/>
                <w:sz w:val="18"/>
                <w:szCs w:val="18"/>
              </w:rPr>
              <w:t xml:space="preserve">            "packCd": "PakBlockbusters",</w:t>
            </w:r>
          </w:p>
          <w:p w14:paraId="1E9651BC" w14:textId="77777777" w:rsidR="00A64063" w:rsidRPr="00876BA4" w:rsidRDefault="00A64063" w:rsidP="00A64063">
            <w:pPr>
              <w:rPr>
                <w:rFonts w:cstheme="minorHAnsi"/>
                <w:sz w:val="18"/>
                <w:szCs w:val="18"/>
              </w:rPr>
            </w:pPr>
            <w:r w:rsidRPr="00876BA4">
              <w:rPr>
                <w:rFonts w:cstheme="minorHAnsi"/>
                <w:sz w:val="18"/>
                <w:szCs w:val="18"/>
              </w:rPr>
              <w:t xml:space="preserve">            "packPriceAmt": "7.0",</w:t>
            </w:r>
          </w:p>
          <w:p w14:paraId="07CA69EC" w14:textId="77777777" w:rsidR="00A64063" w:rsidRPr="00876BA4" w:rsidRDefault="00A64063" w:rsidP="00A64063">
            <w:pPr>
              <w:rPr>
                <w:rFonts w:cstheme="minorHAnsi"/>
                <w:sz w:val="18"/>
                <w:szCs w:val="18"/>
              </w:rPr>
            </w:pPr>
            <w:r w:rsidRPr="00876BA4">
              <w:rPr>
                <w:rFonts w:cstheme="minorHAnsi"/>
                <w:sz w:val="18"/>
                <w:szCs w:val="18"/>
              </w:rPr>
              <w:t xml:space="preserve">            "packTxt": ".",</w:t>
            </w:r>
          </w:p>
          <w:p w14:paraId="7B4E474A" w14:textId="77777777" w:rsidR="00A64063" w:rsidRPr="00876BA4" w:rsidRDefault="00A64063" w:rsidP="00A64063">
            <w:pPr>
              <w:rPr>
                <w:rFonts w:cstheme="minorHAnsi"/>
                <w:sz w:val="18"/>
                <w:szCs w:val="18"/>
              </w:rPr>
            </w:pPr>
            <w:r w:rsidRPr="00876BA4">
              <w:rPr>
                <w:rFonts w:cstheme="minorHAnsi"/>
                <w:sz w:val="18"/>
                <w:szCs w:val="18"/>
              </w:rPr>
              <w:t xml:space="preserve">            "displayCategories": {</w:t>
            </w:r>
          </w:p>
          <w:p w14:paraId="0511E9CF" w14:textId="77777777" w:rsidR="00A64063" w:rsidRPr="00876BA4" w:rsidRDefault="00A64063" w:rsidP="00A64063">
            <w:pPr>
              <w:rPr>
                <w:rFonts w:cstheme="minorHAnsi"/>
                <w:sz w:val="18"/>
                <w:szCs w:val="18"/>
              </w:rPr>
            </w:pPr>
            <w:r w:rsidRPr="00876BA4">
              <w:rPr>
                <w:rFonts w:cstheme="minorHAnsi"/>
                <w:sz w:val="18"/>
                <w:szCs w:val="18"/>
              </w:rPr>
              <w:t xml:space="preserve">              "displayCategory": "1023"</w:t>
            </w:r>
          </w:p>
          <w:p w14:paraId="1B434A7F"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7F8DA8A0" w14:textId="77777777" w:rsidR="00A64063" w:rsidRPr="00876BA4" w:rsidRDefault="00A64063" w:rsidP="00A64063">
            <w:pPr>
              <w:rPr>
                <w:rFonts w:cstheme="minorHAnsi"/>
                <w:sz w:val="18"/>
                <w:szCs w:val="18"/>
              </w:rPr>
            </w:pPr>
            <w:r w:rsidRPr="00876BA4">
              <w:rPr>
                <w:rFonts w:cstheme="minorHAnsi"/>
                <w:sz w:val="18"/>
                <w:szCs w:val="18"/>
              </w:rPr>
              <w:t xml:space="preserve">            "purchasableInd": "YES",</w:t>
            </w:r>
          </w:p>
          <w:p w14:paraId="192D1E69" w14:textId="77777777" w:rsidR="00B32783" w:rsidRDefault="00B32783" w:rsidP="00A64063">
            <w:pPr>
              <w:rPr>
                <w:rFonts w:cstheme="minorHAnsi"/>
                <w:color w:val="FF0000"/>
                <w:sz w:val="18"/>
                <w:szCs w:val="18"/>
              </w:rPr>
            </w:pPr>
            <w:r>
              <w:rPr>
                <w:rFonts w:cstheme="minorHAnsi"/>
                <w:color w:val="FF0000"/>
                <w:sz w:val="18"/>
                <w:szCs w:val="18"/>
              </w:rPr>
              <w:t xml:space="preserve">             </w:t>
            </w:r>
            <w:r w:rsidRPr="00B32783">
              <w:rPr>
                <w:rFonts w:cstheme="minorHAnsi"/>
                <w:color w:val="FF0000"/>
                <w:sz w:val="18"/>
                <w:szCs w:val="18"/>
              </w:rPr>
              <w:t>"purchaseDate": "2016-12-08T19:01:00-05:00",</w:t>
            </w:r>
          </w:p>
          <w:p w14:paraId="788AEEB1" w14:textId="72F45611" w:rsidR="00A64063" w:rsidRPr="00876BA4" w:rsidRDefault="00A64063" w:rsidP="00A64063">
            <w:pPr>
              <w:rPr>
                <w:rFonts w:cstheme="minorHAnsi"/>
                <w:sz w:val="18"/>
                <w:szCs w:val="18"/>
              </w:rPr>
            </w:pPr>
            <w:r w:rsidRPr="00876BA4">
              <w:rPr>
                <w:rFonts w:cstheme="minorHAnsi"/>
                <w:sz w:val="18"/>
                <w:szCs w:val="18"/>
              </w:rPr>
              <w:t xml:space="preserve">            "onPromotionInd": "NO"</w:t>
            </w:r>
          </w:p>
          <w:p w14:paraId="04F40426"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204FE56C"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34211BE1" w14:textId="77777777" w:rsidR="00A64063" w:rsidRPr="00876BA4" w:rsidRDefault="00A64063" w:rsidP="00A64063">
            <w:pPr>
              <w:rPr>
                <w:rFonts w:cstheme="minorHAnsi"/>
                <w:sz w:val="18"/>
                <w:szCs w:val="18"/>
              </w:rPr>
            </w:pPr>
            <w:r w:rsidRPr="00876BA4">
              <w:rPr>
                <w:rFonts w:cstheme="minorHAnsi"/>
                <w:sz w:val="18"/>
                <w:szCs w:val="18"/>
              </w:rPr>
              <w:t xml:space="preserve">            "packId": "1218002",</w:t>
            </w:r>
          </w:p>
          <w:p w14:paraId="753750B1" w14:textId="77777777" w:rsidR="00A64063" w:rsidRPr="00876BA4" w:rsidRDefault="00A64063" w:rsidP="00A64063">
            <w:pPr>
              <w:rPr>
                <w:rFonts w:cstheme="minorHAnsi"/>
                <w:sz w:val="18"/>
                <w:szCs w:val="18"/>
              </w:rPr>
            </w:pPr>
            <w:r w:rsidRPr="00876BA4">
              <w:rPr>
                <w:rFonts w:cstheme="minorHAnsi"/>
                <w:sz w:val="18"/>
                <w:szCs w:val="18"/>
              </w:rPr>
              <w:t xml:space="preserve">            "packNm": "Explore",</w:t>
            </w:r>
          </w:p>
          <w:p w14:paraId="661F7ADA" w14:textId="77777777" w:rsidR="00A64063" w:rsidRPr="00876BA4" w:rsidRDefault="00A64063" w:rsidP="00A64063">
            <w:pPr>
              <w:rPr>
                <w:rFonts w:cstheme="minorHAnsi"/>
                <w:sz w:val="18"/>
                <w:szCs w:val="18"/>
              </w:rPr>
            </w:pPr>
            <w:r w:rsidRPr="00876BA4">
              <w:rPr>
                <w:rFonts w:cstheme="minorHAnsi"/>
                <w:sz w:val="18"/>
                <w:szCs w:val="18"/>
              </w:rPr>
              <w:t xml:space="preserve">            "packCd": "PakExplore",</w:t>
            </w:r>
          </w:p>
          <w:p w14:paraId="60B8F468" w14:textId="77777777" w:rsidR="00A64063" w:rsidRPr="00876BA4" w:rsidRDefault="00A64063" w:rsidP="00A64063">
            <w:pPr>
              <w:rPr>
                <w:rFonts w:cstheme="minorHAnsi"/>
                <w:sz w:val="18"/>
                <w:szCs w:val="18"/>
              </w:rPr>
            </w:pPr>
            <w:r w:rsidRPr="00876BA4">
              <w:rPr>
                <w:rFonts w:cstheme="minorHAnsi"/>
                <w:sz w:val="18"/>
                <w:szCs w:val="18"/>
              </w:rPr>
              <w:t xml:space="preserve">            "packPriceAmt": "7.0",</w:t>
            </w:r>
          </w:p>
          <w:p w14:paraId="3285133F" w14:textId="77777777" w:rsidR="00A64063" w:rsidRPr="00876BA4" w:rsidRDefault="00A64063" w:rsidP="00A64063">
            <w:pPr>
              <w:rPr>
                <w:rFonts w:cstheme="minorHAnsi"/>
                <w:sz w:val="18"/>
                <w:szCs w:val="18"/>
              </w:rPr>
            </w:pPr>
            <w:r w:rsidRPr="00876BA4">
              <w:rPr>
                <w:rFonts w:cstheme="minorHAnsi"/>
                <w:sz w:val="18"/>
                <w:szCs w:val="18"/>
              </w:rPr>
              <w:t xml:space="preserve">            "packTxt": ".",</w:t>
            </w:r>
          </w:p>
          <w:p w14:paraId="36402D15" w14:textId="77777777" w:rsidR="00A64063" w:rsidRPr="00876BA4" w:rsidRDefault="00A64063" w:rsidP="00A64063">
            <w:pPr>
              <w:rPr>
                <w:rFonts w:cstheme="minorHAnsi"/>
                <w:sz w:val="18"/>
                <w:szCs w:val="18"/>
              </w:rPr>
            </w:pPr>
            <w:r w:rsidRPr="00876BA4">
              <w:rPr>
                <w:rFonts w:cstheme="minorHAnsi"/>
                <w:sz w:val="18"/>
                <w:szCs w:val="18"/>
              </w:rPr>
              <w:t xml:space="preserve">            "displayCategoryCdList": {</w:t>
            </w:r>
          </w:p>
          <w:p w14:paraId="570E4642" w14:textId="77777777" w:rsidR="00A64063" w:rsidRPr="00876BA4" w:rsidRDefault="00A64063" w:rsidP="00A64063">
            <w:pPr>
              <w:rPr>
                <w:rFonts w:cstheme="minorHAnsi"/>
                <w:sz w:val="18"/>
                <w:szCs w:val="18"/>
              </w:rPr>
            </w:pPr>
            <w:r w:rsidRPr="00876BA4">
              <w:rPr>
                <w:rFonts w:cstheme="minorHAnsi"/>
                <w:sz w:val="18"/>
                <w:szCs w:val="18"/>
              </w:rPr>
              <w:t xml:space="preserve">              "displayCategory": "1029"</w:t>
            </w:r>
          </w:p>
          <w:p w14:paraId="59AA44B1"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741A17A9" w14:textId="77777777" w:rsidR="00A64063" w:rsidRPr="00876BA4" w:rsidRDefault="00A64063" w:rsidP="00A64063">
            <w:pPr>
              <w:rPr>
                <w:rFonts w:cstheme="minorHAnsi"/>
                <w:sz w:val="18"/>
                <w:szCs w:val="18"/>
              </w:rPr>
            </w:pPr>
            <w:r w:rsidRPr="00876BA4">
              <w:rPr>
                <w:rFonts w:cstheme="minorHAnsi"/>
                <w:sz w:val="18"/>
                <w:szCs w:val="18"/>
              </w:rPr>
              <w:t xml:space="preserve">            "purchasableInd": "YES",</w:t>
            </w:r>
          </w:p>
          <w:p w14:paraId="5B663AB8" w14:textId="77777777" w:rsidR="00B32783" w:rsidRDefault="00B32783" w:rsidP="00A64063">
            <w:pPr>
              <w:rPr>
                <w:rFonts w:cstheme="minorHAnsi"/>
                <w:color w:val="FF0000"/>
                <w:sz w:val="18"/>
                <w:szCs w:val="18"/>
              </w:rPr>
            </w:pPr>
            <w:r>
              <w:rPr>
                <w:rFonts w:cstheme="minorHAnsi"/>
                <w:color w:val="FF0000"/>
                <w:sz w:val="18"/>
                <w:szCs w:val="18"/>
              </w:rPr>
              <w:t xml:space="preserve">             </w:t>
            </w:r>
            <w:r w:rsidRPr="00B32783">
              <w:rPr>
                <w:rFonts w:cstheme="minorHAnsi"/>
                <w:color w:val="FF0000"/>
                <w:sz w:val="18"/>
                <w:szCs w:val="18"/>
              </w:rPr>
              <w:t>"purchaseDate": "2016-12-08T19:01:00-05:00",</w:t>
            </w:r>
          </w:p>
          <w:p w14:paraId="280A94AC" w14:textId="7BE78EA4" w:rsidR="00A64063" w:rsidRPr="00876BA4" w:rsidRDefault="00A64063" w:rsidP="00A64063">
            <w:pPr>
              <w:rPr>
                <w:rFonts w:cstheme="minorHAnsi"/>
                <w:sz w:val="18"/>
                <w:szCs w:val="18"/>
              </w:rPr>
            </w:pPr>
            <w:r w:rsidRPr="00876BA4">
              <w:rPr>
                <w:rFonts w:cstheme="minorHAnsi"/>
                <w:sz w:val="18"/>
                <w:szCs w:val="18"/>
              </w:rPr>
              <w:t xml:space="preserve">            "onPromotionInd": "NO"</w:t>
            </w:r>
          </w:p>
          <w:p w14:paraId="38F66214"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5F1D59B4"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04073053" w14:textId="77777777" w:rsidR="00A64063" w:rsidRPr="00876BA4" w:rsidRDefault="00A64063" w:rsidP="00A64063">
            <w:pPr>
              <w:rPr>
                <w:rFonts w:cstheme="minorHAnsi"/>
                <w:sz w:val="18"/>
                <w:szCs w:val="18"/>
              </w:rPr>
            </w:pPr>
            <w:r w:rsidRPr="00876BA4">
              <w:rPr>
                <w:rFonts w:cstheme="minorHAnsi"/>
                <w:sz w:val="18"/>
                <w:szCs w:val="18"/>
              </w:rPr>
              <w:t xml:space="preserve">            "packId": "1218036",</w:t>
            </w:r>
          </w:p>
          <w:p w14:paraId="22D5A324" w14:textId="77777777" w:rsidR="00A64063" w:rsidRPr="00876BA4" w:rsidRDefault="00A64063" w:rsidP="00A64063">
            <w:pPr>
              <w:rPr>
                <w:rFonts w:cstheme="minorHAnsi"/>
                <w:sz w:val="18"/>
                <w:szCs w:val="18"/>
              </w:rPr>
            </w:pPr>
            <w:r w:rsidRPr="00876BA4">
              <w:rPr>
                <w:rFonts w:cstheme="minorHAnsi"/>
                <w:sz w:val="18"/>
                <w:szCs w:val="18"/>
              </w:rPr>
              <w:t xml:space="preserve">            "packNm": "Family Time",</w:t>
            </w:r>
          </w:p>
          <w:p w14:paraId="78E05E63" w14:textId="77777777" w:rsidR="00A64063" w:rsidRPr="00876BA4" w:rsidRDefault="00A64063" w:rsidP="00A64063">
            <w:pPr>
              <w:rPr>
                <w:rFonts w:cstheme="minorHAnsi"/>
                <w:sz w:val="18"/>
                <w:szCs w:val="18"/>
              </w:rPr>
            </w:pPr>
            <w:r w:rsidRPr="00876BA4">
              <w:rPr>
                <w:rFonts w:cstheme="minorHAnsi"/>
                <w:sz w:val="18"/>
                <w:szCs w:val="18"/>
              </w:rPr>
              <w:t xml:space="preserve">            "packCd": "PakFamilyTime",</w:t>
            </w:r>
          </w:p>
          <w:p w14:paraId="5291F2A7" w14:textId="77777777" w:rsidR="00A64063" w:rsidRPr="00876BA4" w:rsidRDefault="00A64063" w:rsidP="00A64063">
            <w:pPr>
              <w:rPr>
                <w:rFonts w:cstheme="minorHAnsi"/>
                <w:sz w:val="18"/>
                <w:szCs w:val="18"/>
              </w:rPr>
            </w:pPr>
            <w:r w:rsidRPr="00876BA4">
              <w:rPr>
                <w:rFonts w:cstheme="minorHAnsi"/>
                <w:sz w:val="18"/>
                <w:szCs w:val="18"/>
              </w:rPr>
              <w:t xml:space="preserve">            "packPriceAmt": "7.0",</w:t>
            </w:r>
          </w:p>
          <w:p w14:paraId="4416BFB8" w14:textId="77777777" w:rsidR="00A64063" w:rsidRPr="00876BA4" w:rsidRDefault="00A64063" w:rsidP="00A64063">
            <w:pPr>
              <w:rPr>
                <w:rFonts w:cstheme="minorHAnsi"/>
                <w:sz w:val="18"/>
                <w:szCs w:val="18"/>
              </w:rPr>
            </w:pPr>
            <w:r w:rsidRPr="00876BA4">
              <w:rPr>
                <w:rFonts w:cstheme="minorHAnsi"/>
                <w:sz w:val="18"/>
                <w:szCs w:val="18"/>
              </w:rPr>
              <w:t xml:space="preserve">            "packTxt": ".",</w:t>
            </w:r>
          </w:p>
          <w:p w14:paraId="37C5C186" w14:textId="77777777" w:rsidR="00A64063" w:rsidRPr="00876BA4" w:rsidRDefault="00A64063" w:rsidP="00A64063">
            <w:pPr>
              <w:rPr>
                <w:rFonts w:cstheme="minorHAnsi"/>
                <w:sz w:val="18"/>
                <w:szCs w:val="18"/>
              </w:rPr>
            </w:pPr>
            <w:r w:rsidRPr="00876BA4">
              <w:rPr>
                <w:rFonts w:cstheme="minorHAnsi"/>
                <w:sz w:val="18"/>
                <w:szCs w:val="18"/>
              </w:rPr>
              <w:t xml:space="preserve">            "displayCategoryCdList": {</w:t>
            </w:r>
          </w:p>
          <w:p w14:paraId="389DF6B0" w14:textId="77777777" w:rsidR="00A64063" w:rsidRPr="00876BA4" w:rsidRDefault="00A64063" w:rsidP="00A64063">
            <w:pPr>
              <w:rPr>
                <w:rFonts w:cstheme="minorHAnsi"/>
                <w:sz w:val="18"/>
                <w:szCs w:val="18"/>
              </w:rPr>
            </w:pPr>
            <w:r w:rsidRPr="00876BA4">
              <w:rPr>
                <w:rFonts w:cstheme="minorHAnsi"/>
                <w:sz w:val="18"/>
                <w:szCs w:val="18"/>
              </w:rPr>
              <w:t xml:space="preserve">              "displayCategory": "1024"</w:t>
            </w:r>
          </w:p>
          <w:p w14:paraId="1F0DA2F1"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6930CBB1" w14:textId="77777777" w:rsidR="00A64063" w:rsidRPr="00876BA4" w:rsidRDefault="00A64063" w:rsidP="00A64063">
            <w:pPr>
              <w:rPr>
                <w:rFonts w:cstheme="minorHAnsi"/>
                <w:sz w:val="18"/>
                <w:szCs w:val="18"/>
              </w:rPr>
            </w:pPr>
            <w:r w:rsidRPr="00876BA4">
              <w:rPr>
                <w:rFonts w:cstheme="minorHAnsi"/>
                <w:sz w:val="18"/>
                <w:szCs w:val="18"/>
              </w:rPr>
              <w:t xml:space="preserve">            "purchasableInd": "YES",</w:t>
            </w:r>
          </w:p>
          <w:p w14:paraId="73C79FEC" w14:textId="77777777" w:rsidR="00B32783" w:rsidRDefault="00B32783" w:rsidP="00A64063">
            <w:pPr>
              <w:rPr>
                <w:rFonts w:cstheme="minorHAnsi"/>
                <w:color w:val="FF0000"/>
                <w:sz w:val="18"/>
                <w:szCs w:val="18"/>
              </w:rPr>
            </w:pPr>
            <w:r>
              <w:rPr>
                <w:rFonts w:cstheme="minorHAnsi"/>
                <w:color w:val="FF0000"/>
                <w:sz w:val="18"/>
                <w:szCs w:val="18"/>
              </w:rPr>
              <w:t xml:space="preserve">             </w:t>
            </w:r>
            <w:r w:rsidRPr="00B32783">
              <w:rPr>
                <w:rFonts w:cstheme="minorHAnsi"/>
                <w:color w:val="FF0000"/>
                <w:sz w:val="18"/>
                <w:szCs w:val="18"/>
              </w:rPr>
              <w:t>"purchaseDate": "2016-12-08T19:01:00-05:00",</w:t>
            </w:r>
          </w:p>
          <w:p w14:paraId="100344D5" w14:textId="4C4F2655" w:rsidR="00A64063" w:rsidRPr="00876BA4" w:rsidRDefault="00A64063" w:rsidP="00A64063">
            <w:pPr>
              <w:rPr>
                <w:rFonts w:cstheme="minorHAnsi"/>
                <w:sz w:val="18"/>
                <w:szCs w:val="18"/>
              </w:rPr>
            </w:pPr>
            <w:r w:rsidRPr="00876BA4">
              <w:rPr>
                <w:rFonts w:cstheme="minorHAnsi"/>
                <w:sz w:val="18"/>
                <w:szCs w:val="18"/>
              </w:rPr>
              <w:t xml:space="preserve">            "onPromotionInd": "NO"</w:t>
            </w:r>
          </w:p>
          <w:p w14:paraId="687458B2"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527BA324"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6C2E8D4B" w14:textId="77777777" w:rsidR="00A64063" w:rsidRPr="00876BA4" w:rsidRDefault="00A64063" w:rsidP="00A64063">
            <w:pPr>
              <w:rPr>
                <w:rFonts w:cstheme="minorHAnsi"/>
                <w:sz w:val="18"/>
                <w:szCs w:val="18"/>
              </w:rPr>
            </w:pPr>
            <w:r w:rsidRPr="00876BA4">
              <w:rPr>
                <w:rFonts w:cstheme="minorHAnsi"/>
                <w:sz w:val="18"/>
                <w:szCs w:val="18"/>
              </w:rPr>
              <w:t xml:space="preserve">            "packId": "1218001",</w:t>
            </w:r>
          </w:p>
          <w:p w14:paraId="50EF61B1" w14:textId="77777777" w:rsidR="00A64063" w:rsidRPr="00876BA4" w:rsidRDefault="00A64063" w:rsidP="00A64063">
            <w:pPr>
              <w:rPr>
                <w:rFonts w:cstheme="minorHAnsi"/>
                <w:sz w:val="18"/>
                <w:szCs w:val="18"/>
              </w:rPr>
            </w:pPr>
            <w:r w:rsidRPr="00876BA4">
              <w:rPr>
                <w:rFonts w:cstheme="minorHAnsi"/>
                <w:sz w:val="18"/>
                <w:szCs w:val="18"/>
              </w:rPr>
              <w:t xml:space="preserve">            "packNm": "Favourite Films",</w:t>
            </w:r>
          </w:p>
          <w:p w14:paraId="0A83AF6D" w14:textId="77777777" w:rsidR="00A64063" w:rsidRPr="00876BA4" w:rsidRDefault="00A64063" w:rsidP="00A64063">
            <w:pPr>
              <w:rPr>
                <w:rFonts w:cstheme="minorHAnsi"/>
                <w:sz w:val="18"/>
                <w:szCs w:val="18"/>
              </w:rPr>
            </w:pPr>
            <w:r w:rsidRPr="00876BA4">
              <w:rPr>
                <w:rFonts w:cstheme="minorHAnsi"/>
                <w:sz w:val="18"/>
                <w:szCs w:val="18"/>
              </w:rPr>
              <w:t xml:space="preserve">            "packCd": "PakFavourFilms",</w:t>
            </w:r>
          </w:p>
          <w:p w14:paraId="78EDA031" w14:textId="77777777" w:rsidR="00A64063" w:rsidRPr="00876BA4" w:rsidRDefault="00A64063" w:rsidP="00A64063">
            <w:pPr>
              <w:rPr>
                <w:rFonts w:cstheme="minorHAnsi"/>
                <w:sz w:val="18"/>
                <w:szCs w:val="18"/>
              </w:rPr>
            </w:pPr>
            <w:r w:rsidRPr="00876BA4">
              <w:rPr>
                <w:rFonts w:cstheme="minorHAnsi"/>
                <w:sz w:val="18"/>
                <w:szCs w:val="18"/>
              </w:rPr>
              <w:t xml:space="preserve">            "packPriceAmt": "7.0",</w:t>
            </w:r>
          </w:p>
          <w:p w14:paraId="4F276F76" w14:textId="77777777" w:rsidR="00A64063" w:rsidRPr="00876BA4" w:rsidRDefault="00A64063" w:rsidP="00A64063">
            <w:pPr>
              <w:rPr>
                <w:rFonts w:cstheme="minorHAnsi"/>
                <w:sz w:val="18"/>
                <w:szCs w:val="18"/>
              </w:rPr>
            </w:pPr>
            <w:r w:rsidRPr="00876BA4">
              <w:rPr>
                <w:rFonts w:cstheme="minorHAnsi"/>
                <w:sz w:val="18"/>
                <w:szCs w:val="18"/>
              </w:rPr>
              <w:t xml:space="preserve">            "packTxt": ".",</w:t>
            </w:r>
          </w:p>
          <w:p w14:paraId="36EBDEDB" w14:textId="77777777" w:rsidR="00A64063" w:rsidRPr="00876BA4" w:rsidRDefault="00A64063" w:rsidP="00A64063">
            <w:pPr>
              <w:rPr>
                <w:rFonts w:cstheme="minorHAnsi"/>
                <w:sz w:val="18"/>
                <w:szCs w:val="18"/>
              </w:rPr>
            </w:pPr>
            <w:r w:rsidRPr="00876BA4">
              <w:rPr>
                <w:rFonts w:cstheme="minorHAnsi"/>
                <w:sz w:val="18"/>
                <w:szCs w:val="18"/>
              </w:rPr>
              <w:t xml:space="preserve">            "displayCategoryCdList": {</w:t>
            </w:r>
          </w:p>
          <w:p w14:paraId="11D13AFF" w14:textId="77777777" w:rsidR="00A64063" w:rsidRPr="00876BA4" w:rsidRDefault="00A64063" w:rsidP="00A64063">
            <w:pPr>
              <w:rPr>
                <w:rFonts w:cstheme="minorHAnsi"/>
                <w:sz w:val="18"/>
                <w:szCs w:val="18"/>
              </w:rPr>
            </w:pPr>
            <w:r w:rsidRPr="00876BA4">
              <w:rPr>
                <w:rFonts w:cstheme="minorHAnsi"/>
                <w:sz w:val="18"/>
                <w:szCs w:val="18"/>
              </w:rPr>
              <w:t xml:space="preserve">              "displayCategory": "1023"</w:t>
            </w:r>
          </w:p>
          <w:p w14:paraId="22D10E66"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492216A7" w14:textId="77777777" w:rsidR="00A64063" w:rsidRPr="00876BA4" w:rsidRDefault="00A64063" w:rsidP="00A64063">
            <w:pPr>
              <w:rPr>
                <w:rFonts w:cstheme="minorHAnsi"/>
                <w:sz w:val="18"/>
                <w:szCs w:val="18"/>
              </w:rPr>
            </w:pPr>
            <w:r w:rsidRPr="00876BA4">
              <w:rPr>
                <w:rFonts w:cstheme="minorHAnsi"/>
                <w:sz w:val="18"/>
                <w:szCs w:val="18"/>
              </w:rPr>
              <w:t xml:space="preserve">            "purchasableInd": "YES",</w:t>
            </w:r>
          </w:p>
          <w:p w14:paraId="39B7A57B" w14:textId="77777777" w:rsidR="00B32783" w:rsidRDefault="00B32783" w:rsidP="00A64063">
            <w:pPr>
              <w:rPr>
                <w:rFonts w:cstheme="minorHAnsi"/>
                <w:color w:val="FF0000"/>
                <w:sz w:val="18"/>
                <w:szCs w:val="18"/>
              </w:rPr>
            </w:pPr>
            <w:r>
              <w:rPr>
                <w:rFonts w:cstheme="minorHAnsi"/>
                <w:color w:val="FF0000"/>
                <w:sz w:val="18"/>
                <w:szCs w:val="18"/>
              </w:rPr>
              <w:lastRenderedPageBreak/>
              <w:t xml:space="preserve">             </w:t>
            </w:r>
            <w:r w:rsidRPr="00B32783">
              <w:rPr>
                <w:rFonts w:cstheme="minorHAnsi"/>
                <w:color w:val="FF0000"/>
                <w:sz w:val="18"/>
                <w:szCs w:val="18"/>
              </w:rPr>
              <w:t>"purchaseDate": "2016-12-08T19:01:00-05:00",</w:t>
            </w:r>
          </w:p>
          <w:p w14:paraId="3BCBD5F7" w14:textId="55543BB2" w:rsidR="00A64063" w:rsidRPr="00876BA4" w:rsidRDefault="00A64063" w:rsidP="00A64063">
            <w:pPr>
              <w:rPr>
                <w:rFonts w:cstheme="minorHAnsi"/>
                <w:sz w:val="18"/>
                <w:szCs w:val="18"/>
              </w:rPr>
            </w:pPr>
            <w:r w:rsidRPr="00876BA4">
              <w:rPr>
                <w:rFonts w:cstheme="minorHAnsi"/>
                <w:sz w:val="18"/>
                <w:szCs w:val="18"/>
              </w:rPr>
              <w:t xml:space="preserve">            "onPromotionInd": "NO"</w:t>
            </w:r>
          </w:p>
          <w:p w14:paraId="15DC41A5"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3DCF1369"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4C286D06" w14:textId="77777777" w:rsidR="00A64063" w:rsidRPr="00876BA4" w:rsidRDefault="00A64063" w:rsidP="00A64063">
            <w:pPr>
              <w:rPr>
                <w:rFonts w:cstheme="minorHAnsi"/>
                <w:sz w:val="18"/>
                <w:szCs w:val="18"/>
              </w:rPr>
            </w:pPr>
            <w:r w:rsidRPr="00876BA4">
              <w:rPr>
                <w:rFonts w:cstheme="minorHAnsi"/>
                <w:sz w:val="18"/>
                <w:szCs w:val="18"/>
              </w:rPr>
              <w:t xml:space="preserve">            "packId": "1218006",</w:t>
            </w:r>
          </w:p>
          <w:p w14:paraId="45EB5CC4" w14:textId="77777777" w:rsidR="00A64063" w:rsidRPr="00876BA4" w:rsidRDefault="00A64063" w:rsidP="00A64063">
            <w:pPr>
              <w:rPr>
                <w:rFonts w:cstheme="minorHAnsi"/>
                <w:sz w:val="18"/>
                <w:szCs w:val="18"/>
              </w:rPr>
            </w:pPr>
            <w:r w:rsidRPr="00876BA4">
              <w:rPr>
                <w:rFonts w:cstheme="minorHAnsi"/>
                <w:sz w:val="18"/>
                <w:szCs w:val="18"/>
              </w:rPr>
              <w:t xml:space="preserve">            "packNm": "Good Times",</w:t>
            </w:r>
          </w:p>
          <w:p w14:paraId="7152A005" w14:textId="77777777" w:rsidR="00A64063" w:rsidRPr="00876BA4" w:rsidRDefault="00A64063" w:rsidP="00A64063">
            <w:pPr>
              <w:rPr>
                <w:rFonts w:cstheme="minorHAnsi"/>
                <w:sz w:val="18"/>
                <w:szCs w:val="18"/>
              </w:rPr>
            </w:pPr>
            <w:r w:rsidRPr="00876BA4">
              <w:rPr>
                <w:rFonts w:cstheme="minorHAnsi"/>
                <w:sz w:val="18"/>
                <w:szCs w:val="18"/>
              </w:rPr>
              <w:t xml:space="preserve">            "packCd": "PakGoodTimes",</w:t>
            </w:r>
          </w:p>
          <w:p w14:paraId="09D1D156" w14:textId="77777777" w:rsidR="00A64063" w:rsidRPr="00876BA4" w:rsidRDefault="00A64063" w:rsidP="00A64063">
            <w:pPr>
              <w:rPr>
                <w:rFonts w:cstheme="minorHAnsi"/>
                <w:sz w:val="18"/>
                <w:szCs w:val="18"/>
              </w:rPr>
            </w:pPr>
            <w:r w:rsidRPr="00876BA4">
              <w:rPr>
                <w:rFonts w:cstheme="minorHAnsi"/>
                <w:sz w:val="18"/>
                <w:szCs w:val="18"/>
              </w:rPr>
              <w:t xml:space="preserve">            "price": "7.0",</w:t>
            </w:r>
          </w:p>
          <w:p w14:paraId="51588AE9" w14:textId="77777777" w:rsidR="00A64063" w:rsidRPr="00876BA4" w:rsidRDefault="00A64063" w:rsidP="00A64063">
            <w:pPr>
              <w:rPr>
                <w:rFonts w:cstheme="minorHAnsi"/>
                <w:sz w:val="18"/>
                <w:szCs w:val="18"/>
              </w:rPr>
            </w:pPr>
            <w:r w:rsidRPr="00876BA4">
              <w:rPr>
                <w:rFonts w:cstheme="minorHAnsi"/>
                <w:sz w:val="18"/>
                <w:szCs w:val="18"/>
              </w:rPr>
              <w:t xml:space="preserve">            "packTxt": ".",</w:t>
            </w:r>
          </w:p>
          <w:p w14:paraId="4CD5EF1A" w14:textId="77777777" w:rsidR="00A64063" w:rsidRPr="00876BA4" w:rsidRDefault="00A64063" w:rsidP="00A64063">
            <w:pPr>
              <w:rPr>
                <w:rFonts w:cstheme="minorHAnsi"/>
                <w:sz w:val="18"/>
                <w:szCs w:val="18"/>
              </w:rPr>
            </w:pPr>
            <w:r w:rsidRPr="00876BA4">
              <w:rPr>
                <w:rFonts w:cstheme="minorHAnsi"/>
                <w:sz w:val="18"/>
                <w:szCs w:val="18"/>
              </w:rPr>
              <w:t xml:space="preserve">            "displayCategoryCdList": {</w:t>
            </w:r>
          </w:p>
          <w:p w14:paraId="464285D9" w14:textId="77777777" w:rsidR="00A64063" w:rsidRPr="00876BA4" w:rsidRDefault="00A64063" w:rsidP="00A64063">
            <w:pPr>
              <w:rPr>
                <w:rFonts w:cstheme="minorHAnsi"/>
                <w:sz w:val="18"/>
                <w:szCs w:val="18"/>
              </w:rPr>
            </w:pPr>
            <w:r w:rsidRPr="00876BA4">
              <w:rPr>
                <w:rFonts w:cstheme="minorHAnsi"/>
                <w:sz w:val="18"/>
                <w:szCs w:val="18"/>
              </w:rPr>
              <w:t xml:space="preserve">              "displayCategory": "1023"</w:t>
            </w:r>
          </w:p>
          <w:p w14:paraId="0115A1AA"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35E7A357" w14:textId="77777777" w:rsidR="00A64063" w:rsidRPr="00876BA4" w:rsidRDefault="00A64063" w:rsidP="00A64063">
            <w:pPr>
              <w:rPr>
                <w:rFonts w:cstheme="minorHAnsi"/>
                <w:sz w:val="18"/>
                <w:szCs w:val="18"/>
              </w:rPr>
            </w:pPr>
            <w:r w:rsidRPr="00876BA4">
              <w:rPr>
                <w:rFonts w:cstheme="minorHAnsi"/>
                <w:sz w:val="18"/>
                <w:szCs w:val="18"/>
              </w:rPr>
              <w:t xml:space="preserve">            "purchasableInd": "YES",</w:t>
            </w:r>
          </w:p>
          <w:p w14:paraId="713494CB" w14:textId="77777777" w:rsidR="00B32783" w:rsidRDefault="00B32783" w:rsidP="00A64063">
            <w:pPr>
              <w:rPr>
                <w:rFonts w:cstheme="minorHAnsi"/>
                <w:color w:val="FF0000"/>
                <w:sz w:val="18"/>
                <w:szCs w:val="18"/>
              </w:rPr>
            </w:pPr>
            <w:r>
              <w:rPr>
                <w:rFonts w:cstheme="minorHAnsi"/>
                <w:color w:val="FF0000"/>
                <w:sz w:val="18"/>
                <w:szCs w:val="18"/>
              </w:rPr>
              <w:t xml:space="preserve">             </w:t>
            </w:r>
            <w:r w:rsidRPr="00B32783">
              <w:rPr>
                <w:rFonts w:cstheme="minorHAnsi"/>
                <w:color w:val="FF0000"/>
                <w:sz w:val="18"/>
                <w:szCs w:val="18"/>
              </w:rPr>
              <w:t>"purchaseDate": "2016-12-08T19:01:00-05:00",</w:t>
            </w:r>
          </w:p>
          <w:p w14:paraId="12721D5F" w14:textId="093D325A" w:rsidR="00A64063" w:rsidRPr="00876BA4" w:rsidRDefault="00A64063" w:rsidP="00A64063">
            <w:pPr>
              <w:rPr>
                <w:rFonts w:cstheme="minorHAnsi"/>
                <w:sz w:val="18"/>
                <w:szCs w:val="18"/>
              </w:rPr>
            </w:pPr>
            <w:r w:rsidRPr="00876BA4">
              <w:rPr>
                <w:rFonts w:cstheme="minorHAnsi"/>
                <w:sz w:val="18"/>
                <w:szCs w:val="18"/>
              </w:rPr>
              <w:t xml:space="preserve">            "onPromotionInd": "NO"</w:t>
            </w:r>
          </w:p>
          <w:p w14:paraId="3EDD7F82"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52716854"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63BC5101" w14:textId="77777777" w:rsidR="00A64063" w:rsidRPr="00876BA4" w:rsidRDefault="00A64063" w:rsidP="00A64063">
            <w:pPr>
              <w:rPr>
                <w:rFonts w:cstheme="minorHAnsi"/>
                <w:sz w:val="18"/>
                <w:szCs w:val="18"/>
              </w:rPr>
            </w:pPr>
            <w:r w:rsidRPr="00876BA4">
              <w:rPr>
                <w:rFonts w:cstheme="minorHAnsi"/>
                <w:sz w:val="18"/>
                <w:szCs w:val="18"/>
              </w:rPr>
              <w:t xml:space="preserve">            "packId": "1218012",</w:t>
            </w:r>
          </w:p>
          <w:p w14:paraId="4A7C822F" w14:textId="77777777" w:rsidR="00A64063" w:rsidRPr="00876BA4" w:rsidRDefault="00A64063" w:rsidP="00A64063">
            <w:pPr>
              <w:rPr>
                <w:rFonts w:cstheme="minorHAnsi"/>
                <w:sz w:val="18"/>
                <w:szCs w:val="18"/>
              </w:rPr>
            </w:pPr>
            <w:r w:rsidRPr="00876BA4">
              <w:rPr>
                <w:rFonts w:cstheme="minorHAnsi"/>
                <w:sz w:val="18"/>
                <w:szCs w:val="18"/>
              </w:rPr>
              <w:t xml:space="preserve">            "packNm": "Kids Time",</w:t>
            </w:r>
          </w:p>
          <w:p w14:paraId="259B115A" w14:textId="77777777" w:rsidR="00A64063" w:rsidRPr="00876BA4" w:rsidRDefault="00A64063" w:rsidP="00A64063">
            <w:pPr>
              <w:rPr>
                <w:rFonts w:cstheme="minorHAnsi"/>
                <w:sz w:val="18"/>
                <w:szCs w:val="18"/>
              </w:rPr>
            </w:pPr>
            <w:r w:rsidRPr="00876BA4">
              <w:rPr>
                <w:rFonts w:cstheme="minorHAnsi"/>
                <w:sz w:val="18"/>
                <w:szCs w:val="18"/>
              </w:rPr>
              <w:t xml:space="preserve">            "packCd": "PakKidsTime",</w:t>
            </w:r>
          </w:p>
          <w:p w14:paraId="48F58016" w14:textId="77777777" w:rsidR="00A64063" w:rsidRPr="00876BA4" w:rsidRDefault="00A64063" w:rsidP="00A64063">
            <w:pPr>
              <w:rPr>
                <w:rFonts w:cstheme="minorHAnsi"/>
                <w:sz w:val="18"/>
                <w:szCs w:val="18"/>
              </w:rPr>
            </w:pPr>
            <w:r w:rsidRPr="00876BA4">
              <w:rPr>
                <w:rFonts w:cstheme="minorHAnsi"/>
                <w:sz w:val="18"/>
                <w:szCs w:val="18"/>
              </w:rPr>
              <w:t xml:space="preserve">            "packPriceAmt": "7.0",</w:t>
            </w:r>
          </w:p>
          <w:p w14:paraId="0D3FB665" w14:textId="77777777" w:rsidR="00A64063" w:rsidRPr="00876BA4" w:rsidRDefault="00A64063" w:rsidP="00A64063">
            <w:pPr>
              <w:rPr>
                <w:rFonts w:cstheme="minorHAnsi"/>
                <w:sz w:val="18"/>
                <w:szCs w:val="18"/>
              </w:rPr>
            </w:pPr>
            <w:r w:rsidRPr="00876BA4">
              <w:rPr>
                <w:rFonts w:cstheme="minorHAnsi"/>
                <w:sz w:val="18"/>
                <w:szCs w:val="18"/>
              </w:rPr>
              <w:t xml:space="preserve">            "packTxt": ".",</w:t>
            </w:r>
          </w:p>
          <w:p w14:paraId="6044F178" w14:textId="77777777" w:rsidR="00A64063" w:rsidRPr="00876BA4" w:rsidRDefault="00A64063" w:rsidP="00A64063">
            <w:pPr>
              <w:rPr>
                <w:rFonts w:cstheme="minorHAnsi"/>
                <w:sz w:val="18"/>
                <w:szCs w:val="18"/>
              </w:rPr>
            </w:pPr>
            <w:r w:rsidRPr="00876BA4">
              <w:rPr>
                <w:rFonts w:cstheme="minorHAnsi"/>
                <w:sz w:val="18"/>
                <w:szCs w:val="18"/>
              </w:rPr>
              <w:t xml:space="preserve">            "displayCategoryCdList": {</w:t>
            </w:r>
          </w:p>
          <w:p w14:paraId="4FF06BF3" w14:textId="77777777" w:rsidR="00A64063" w:rsidRPr="00876BA4" w:rsidRDefault="00A64063" w:rsidP="00A64063">
            <w:pPr>
              <w:rPr>
                <w:rFonts w:cstheme="minorHAnsi"/>
                <w:sz w:val="18"/>
                <w:szCs w:val="18"/>
              </w:rPr>
            </w:pPr>
            <w:r w:rsidRPr="00876BA4">
              <w:rPr>
                <w:rFonts w:cstheme="minorHAnsi"/>
                <w:sz w:val="18"/>
                <w:szCs w:val="18"/>
              </w:rPr>
              <w:t xml:space="preserve">              "displayCategory": "1024"</w:t>
            </w:r>
          </w:p>
          <w:p w14:paraId="556A1D92"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62FD5123" w14:textId="77777777" w:rsidR="00A64063" w:rsidRPr="00876BA4" w:rsidRDefault="00A64063" w:rsidP="00A64063">
            <w:pPr>
              <w:rPr>
                <w:rFonts w:cstheme="minorHAnsi"/>
                <w:sz w:val="18"/>
                <w:szCs w:val="18"/>
              </w:rPr>
            </w:pPr>
            <w:r w:rsidRPr="00876BA4">
              <w:rPr>
                <w:rFonts w:cstheme="minorHAnsi"/>
                <w:sz w:val="18"/>
                <w:szCs w:val="18"/>
              </w:rPr>
              <w:t xml:space="preserve">            "purchasableInd": "YES",</w:t>
            </w:r>
          </w:p>
          <w:p w14:paraId="60DA7518" w14:textId="77777777" w:rsidR="00B32783" w:rsidRDefault="00B32783" w:rsidP="00A64063">
            <w:pPr>
              <w:rPr>
                <w:rFonts w:cstheme="minorHAnsi"/>
                <w:color w:val="FF0000"/>
                <w:sz w:val="18"/>
                <w:szCs w:val="18"/>
              </w:rPr>
            </w:pPr>
            <w:r>
              <w:rPr>
                <w:rFonts w:cstheme="minorHAnsi"/>
                <w:color w:val="FF0000"/>
                <w:sz w:val="18"/>
                <w:szCs w:val="18"/>
              </w:rPr>
              <w:t xml:space="preserve">             </w:t>
            </w:r>
            <w:r w:rsidRPr="00B32783">
              <w:rPr>
                <w:rFonts w:cstheme="minorHAnsi"/>
                <w:color w:val="FF0000"/>
                <w:sz w:val="18"/>
                <w:szCs w:val="18"/>
              </w:rPr>
              <w:t>"purchaseDate": "2016-12-08T19:01:00-05:00",</w:t>
            </w:r>
          </w:p>
          <w:p w14:paraId="2B1EA985" w14:textId="37CB0158" w:rsidR="00A64063" w:rsidRPr="00876BA4" w:rsidRDefault="00A64063" w:rsidP="00A64063">
            <w:pPr>
              <w:rPr>
                <w:rFonts w:cstheme="minorHAnsi"/>
                <w:sz w:val="18"/>
                <w:szCs w:val="18"/>
              </w:rPr>
            </w:pPr>
            <w:r w:rsidRPr="00876BA4">
              <w:rPr>
                <w:rFonts w:cstheme="minorHAnsi"/>
                <w:sz w:val="18"/>
                <w:szCs w:val="18"/>
              </w:rPr>
              <w:t xml:space="preserve">            "onPromotionInd": "NO"</w:t>
            </w:r>
          </w:p>
          <w:p w14:paraId="525A2C2E"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685DCAE2"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713D28B3" w14:textId="77777777" w:rsidR="00A64063" w:rsidRPr="00876BA4" w:rsidRDefault="00A64063" w:rsidP="00A64063">
            <w:pPr>
              <w:rPr>
                <w:rFonts w:cstheme="minorHAnsi"/>
                <w:sz w:val="18"/>
                <w:szCs w:val="18"/>
              </w:rPr>
            </w:pPr>
            <w:r w:rsidRPr="00876BA4">
              <w:rPr>
                <w:rFonts w:cstheme="minorHAnsi"/>
                <w:sz w:val="18"/>
                <w:szCs w:val="18"/>
              </w:rPr>
              <w:t xml:space="preserve">            "packId": "1218016",</w:t>
            </w:r>
          </w:p>
          <w:p w14:paraId="524F4ABF" w14:textId="77777777" w:rsidR="00A64063" w:rsidRPr="00876BA4" w:rsidRDefault="00A64063" w:rsidP="00A64063">
            <w:pPr>
              <w:rPr>
                <w:rFonts w:cstheme="minorHAnsi"/>
                <w:sz w:val="18"/>
                <w:szCs w:val="18"/>
              </w:rPr>
            </w:pPr>
            <w:r w:rsidRPr="00876BA4">
              <w:rPr>
                <w:rFonts w:cstheme="minorHAnsi"/>
                <w:sz w:val="18"/>
                <w:szCs w:val="18"/>
              </w:rPr>
              <w:t xml:space="preserve">            "packNm": "Knowledge",</w:t>
            </w:r>
          </w:p>
          <w:p w14:paraId="46F354A2" w14:textId="77777777" w:rsidR="00A64063" w:rsidRPr="00876BA4" w:rsidRDefault="00A64063" w:rsidP="00A64063">
            <w:pPr>
              <w:rPr>
                <w:rFonts w:cstheme="minorHAnsi"/>
                <w:sz w:val="18"/>
                <w:szCs w:val="18"/>
              </w:rPr>
            </w:pPr>
            <w:r w:rsidRPr="00876BA4">
              <w:rPr>
                <w:rFonts w:cstheme="minorHAnsi"/>
                <w:sz w:val="18"/>
                <w:szCs w:val="18"/>
              </w:rPr>
              <w:t xml:space="preserve">            "packCd": "PakKnowledge",</w:t>
            </w:r>
          </w:p>
          <w:p w14:paraId="00029D21" w14:textId="77777777" w:rsidR="00A64063" w:rsidRPr="00876BA4" w:rsidRDefault="00A64063" w:rsidP="00A64063">
            <w:pPr>
              <w:rPr>
                <w:rFonts w:cstheme="minorHAnsi"/>
                <w:sz w:val="18"/>
                <w:szCs w:val="18"/>
              </w:rPr>
            </w:pPr>
            <w:r w:rsidRPr="00876BA4">
              <w:rPr>
                <w:rFonts w:cstheme="minorHAnsi"/>
                <w:sz w:val="18"/>
                <w:szCs w:val="18"/>
              </w:rPr>
              <w:t xml:space="preserve">            "packPriceAmt": "7.0",</w:t>
            </w:r>
          </w:p>
          <w:p w14:paraId="7F529908" w14:textId="77777777" w:rsidR="00A64063" w:rsidRPr="00876BA4" w:rsidRDefault="00A64063" w:rsidP="00A64063">
            <w:pPr>
              <w:rPr>
                <w:rFonts w:cstheme="minorHAnsi"/>
                <w:sz w:val="18"/>
                <w:szCs w:val="18"/>
              </w:rPr>
            </w:pPr>
            <w:r w:rsidRPr="00876BA4">
              <w:rPr>
                <w:rFonts w:cstheme="minorHAnsi"/>
                <w:sz w:val="18"/>
                <w:szCs w:val="18"/>
              </w:rPr>
              <w:t xml:space="preserve">            "packTxt": ".",</w:t>
            </w:r>
          </w:p>
          <w:p w14:paraId="1EC5C1E5" w14:textId="77777777" w:rsidR="00A64063" w:rsidRPr="00876BA4" w:rsidRDefault="00A64063" w:rsidP="00A64063">
            <w:pPr>
              <w:rPr>
                <w:rFonts w:cstheme="minorHAnsi"/>
                <w:sz w:val="18"/>
                <w:szCs w:val="18"/>
              </w:rPr>
            </w:pPr>
            <w:r w:rsidRPr="00876BA4">
              <w:rPr>
                <w:rFonts w:cstheme="minorHAnsi"/>
                <w:sz w:val="18"/>
                <w:szCs w:val="18"/>
              </w:rPr>
              <w:t xml:space="preserve">            "displayCategoryCdList": {</w:t>
            </w:r>
          </w:p>
          <w:p w14:paraId="23AC2484" w14:textId="77777777" w:rsidR="00A64063" w:rsidRPr="00876BA4" w:rsidRDefault="00A64063" w:rsidP="00A64063">
            <w:pPr>
              <w:rPr>
                <w:rFonts w:cstheme="minorHAnsi"/>
                <w:sz w:val="18"/>
                <w:szCs w:val="18"/>
              </w:rPr>
            </w:pPr>
            <w:r w:rsidRPr="00876BA4">
              <w:rPr>
                <w:rFonts w:cstheme="minorHAnsi"/>
                <w:sz w:val="18"/>
                <w:szCs w:val="18"/>
              </w:rPr>
              <w:t xml:space="preserve">              "displayCategory": "1029"</w:t>
            </w:r>
          </w:p>
          <w:p w14:paraId="1E01A9E2"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40DEF2FB" w14:textId="77777777" w:rsidR="00A64063" w:rsidRPr="00876BA4" w:rsidRDefault="00A64063" w:rsidP="00A64063">
            <w:pPr>
              <w:rPr>
                <w:rFonts w:cstheme="minorHAnsi"/>
                <w:sz w:val="18"/>
                <w:szCs w:val="18"/>
              </w:rPr>
            </w:pPr>
            <w:r w:rsidRPr="00876BA4">
              <w:rPr>
                <w:rFonts w:cstheme="minorHAnsi"/>
                <w:sz w:val="18"/>
                <w:szCs w:val="18"/>
              </w:rPr>
              <w:t xml:space="preserve">            "purchasableInd": "YES",</w:t>
            </w:r>
          </w:p>
          <w:p w14:paraId="39FE9258" w14:textId="77777777" w:rsidR="00B32783" w:rsidRDefault="00B32783" w:rsidP="00A64063">
            <w:pPr>
              <w:rPr>
                <w:rFonts w:cstheme="minorHAnsi"/>
                <w:color w:val="FF0000"/>
                <w:sz w:val="18"/>
                <w:szCs w:val="18"/>
              </w:rPr>
            </w:pPr>
            <w:r>
              <w:rPr>
                <w:rFonts w:cstheme="minorHAnsi"/>
                <w:color w:val="FF0000"/>
                <w:sz w:val="18"/>
                <w:szCs w:val="18"/>
              </w:rPr>
              <w:t xml:space="preserve">             </w:t>
            </w:r>
            <w:r w:rsidRPr="00B32783">
              <w:rPr>
                <w:rFonts w:cstheme="minorHAnsi"/>
                <w:color w:val="FF0000"/>
                <w:sz w:val="18"/>
                <w:szCs w:val="18"/>
              </w:rPr>
              <w:t>"purchaseDate": "2016-12-08T19:01:00-05:00",</w:t>
            </w:r>
          </w:p>
          <w:p w14:paraId="441C63A5" w14:textId="76410378" w:rsidR="00A64063" w:rsidRPr="00876BA4" w:rsidRDefault="00A64063" w:rsidP="00A64063">
            <w:pPr>
              <w:rPr>
                <w:rFonts w:cstheme="minorHAnsi"/>
                <w:sz w:val="18"/>
                <w:szCs w:val="18"/>
              </w:rPr>
            </w:pPr>
            <w:r w:rsidRPr="00876BA4">
              <w:rPr>
                <w:rFonts w:cstheme="minorHAnsi"/>
                <w:sz w:val="18"/>
                <w:szCs w:val="18"/>
              </w:rPr>
              <w:t xml:space="preserve">            "onPromotionInd": "NO"</w:t>
            </w:r>
          </w:p>
          <w:p w14:paraId="10279054"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58D8A2C2"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09E8C7D1" w14:textId="77777777" w:rsidR="00A64063" w:rsidRPr="00876BA4" w:rsidRDefault="00A64063" w:rsidP="00A64063">
            <w:pPr>
              <w:rPr>
                <w:rFonts w:cstheme="minorHAnsi"/>
                <w:sz w:val="18"/>
                <w:szCs w:val="18"/>
              </w:rPr>
            </w:pPr>
            <w:r w:rsidRPr="00876BA4">
              <w:rPr>
                <w:rFonts w:cstheme="minorHAnsi"/>
                <w:sz w:val="18"/>
                <w:szCs w:val="18"/>
              </w:rPr>
              <w:t xml:space="preserve">            "packId": "1218005",</w:t>
            </w:r>
          </w:p>
          <w:p w14:paraId="42466083" w14:textId="77777777" w:rsidR="00A64063" w:rsidRPr="00876BA4" w:rsidRDefault="00A64063" w:rsidP="00A64063">
            <w:pPr>
              <w:rPr>
                <w:rFonts w:cstheme="minorHAnsi"/>
                <w:sz w:val="18"/>
                <w:szCs w:val="18"/>
              </w:rPr>
            </w:pPr>
            <w:r w:rsidRPr="00876BA4">
              <w:rPr>
                <w:rFonts w:cstheme="minorHAnsi"/>
                <w:sz w:val="18"/>
                <w:szCs w:val="18"/>
              </w:rPr>
              <w:t xml:space="preserve">            "packNm": "Lifestyle &amp; Beyond",</w:t>
            </w:r>
          </w:p>
          <w:p w14:paraId="20F15549" w14:textId="77777777" w:rsidR="00A64063" w:rsidRPr="00876BA4" w:rsidRDefault="00A64063" w:rsidP="00A64063">
            <w:pPr>
              <w:rPr>
                <w:rFonts w:cstheme="minorHAnsi"/>
                <w:sz w:val="18"/>
                <w:szCs w:val="18"/>
              </w:rPr>
            </w:pPr>
            <w:r w:rsidRPr="00876BA4">
              <w:rPr>
                <w:rFonts w:cstheme="minorHAnsi"/>
                <w:sz w:val="18"/>
                <w:szCs w:val="18"/>
              </w:rPr>
              <w:t xml:space="preserve">            "packCd": "PakLifeBeyond",</w:t>
            </w:r>
          </w:p>
          <w:p w14:paraId="6561A73C" w14:textId="77777777" w:rsidR="00A64063" w:rsidRPr="00876BA4" w:rsidRDefault="00A64063" w:rsidP="00A64063">
            <w:pPr>
              <w:rPr>
                <w:rFonts w:cstheme="minorHAnsi"/>
                <w:sz w:val="18"/>
                <w:szCs w:val="18"/>
              </w:rPr>
            </w:pPr>
            <w:r w:rsidRPr="00876BA4">
              <w:rPr>
                <w:rFonts w:cstheme="minorHAnsi"/>
                <w:sz w:val="18"/>
                <w:szCs w:val="18"/>
              </w:rPr>
              <w:t xml:space="preserve">            "packPriceAmt": "7.0",</w:t>
            </w:r>
          </w:p>
          <w:p w14:paraId="6E59A134" w14:textId="77777777" w:rsidR="00A64063" w:rsidRPr="00876BA4" w:rsidRDefault="00A64063" w:rsidP="00A64063">
            <w:pPr>
              <w:rPr>
                <w:rFonts w:cstheme="minorHAnsi"/>
                <w:sz w:val="18"/>
                <w:szCs w:val="18"/>
              </w:rPr>
            </w:pPr>
            <w:r w:rsidRPr="00876BA4">
              <w:rPr>
                <w:rFonts w:cstheme="minorHAnsi"/>
                <w:sz w:val="18"/>
                <w:szCs w:val="18"/>
              </w:rPr>
              <w:t xml:space="preserve">            "packTxt": ".",</w:t>
            </w:r>
          </w:p>
          <w:p w14:paraId="7F8A441E" w14:textId="77777777" w:rsidR="00A64063" w:rsidRPr="00876BA4" w:rsidRDefault="00A64063" w:rsidP="00A64063">
            <w:pPr>
              <w:rPr>
                <w:rFonts w:cstheme="minorHAnsi"/>
                <w:sz w:val="18"/>
                <w:szCs w:val="18"/>
              </w:rPr>
            </w:pPr>
            <w:r w:rsidRPr="00876BA4">
              <w:rPr>
                <w:rFonts w:cstheme="minorHAnsi"/>
                <w:sz w:val="18"/>
                <w:szCs w:val="18"/>
              </w:rPr>
              <w:t xml:space="preserve">            "displayCategoryCdList": {</w:t>
            </w:r>
          </w:p>
          <w:p w14:paraId="76643964" w14:textId="77777777" w:rsidR="00A64063" w:rsidRPr="00876BA4" w:rsidRDefault="00A64063" w:rsidP="00A64063">
            <w:pPr>
              <w:rPr>
                <w:rFonts w:cstheme="minorHAnsi"/>
                <w:sz w:val="18"/>
                <w:szCs w:val="18"/>
              </w:rPr>
            </w:pPr>
            <w:r w:rsidRPr="00876BA4">
              <w:rPr>
                <w:rFonts w:cstheme="minorHAnsi"/>
                <w:sz w:val="18"/>
                <w:szCs w:val="18"/>
              </w:rPr>
              <w:t xml:space="preserve">              "displayCategory": "1026"</w:t>
            </w:r>
          </w:p>
          <w:p w14:paraId="7DFAB353"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15BE7D0D" w14:textId="77777777" w:rsidR="00A64063" w:rsidRPr="00876BA4" w:rsidRDefault="00A64063" w:rsidP="00A64063">
            <w:pPr>
              <w:rPr>
                <w:rFonts w:cstheme="minorHAnsi"/>
                <w:sz w:val="18"/>
                <w:szCs w:val="18"/>
              </w:rPr>
            </w:pPr>
            <w:r w:rsidRPr="00876BA4">
              <w:rPr>
                <w:rFonts w:cstheme="minorHAnsi"/>
                <w:sz w:val="18"/>
                <w:szCs w:val="18"/>
              </w:rPr>
              <w:t xml:space="preserve">            "purchasableInd": "YES",</w:t>
            </w:r>
          </w:p>
          <w:p w14:paraId="7ED65D40" w14:textId="77777777" w:rsidR="00B32783" w:rsidRDefault="00B32783" w:rsidP="00A64063">
            <w:pPr>
              <w:rPr>
                <w:rFonts w:cstheme="minorHAnsi"/>
                <w:color w:val="FF0000"/>
                <w:sz w:val="18"/>
                <w:szCs w:val="18"/>
              </w:rPr>
            </w:pPr>
            <w:r>
              <w:rPr>
                <w:rFonts w:cstheme="minorHAnsi"/>
                <w:color w:val="FF0000"/>
                <w:sz w:val="18"/>
                <w:szCs w:val="18"/>
              </w:rPr>
              <w:t xml:space="preserve">             </w:t>
            </w:r>
            <w:r w:rsidRPr="00B32783">
              <w:rPr>
                <w:rFonts w:cstheme="minorHAnsi"/>
                <w:color w:val="FF0000"/>
                <w:sz w:val="18"/>
                <w:szCs w:val="18"/>
              </w:rPr>
              <w:t>"purchaseDate": "2016-12-08T19:01:00-05:00",</w:t>
            </w:r>
          </w:p>
          <w:p w14:paraId="47D025FA" w14:textId="00C4560B" w:rsidR="00A64063" w:rsidRPr="00876BA4" w:rsidRDefault="00A64063" w:rsidP="00A64063">
            <w:pPr>
              <w:rPr>
                <w:rFonts w:cstheme="minorHAnsi"/>
                <w:sz w:val="18"/>
                <w:szCs w:val="18"/>
              </w:rPr>
            </w:pPr>
            <w:r w:rsidRPr="00876BA4">
              <w:rPr>
                <w:rFonts w:cstheme="minorHAnsi"/>
                <w:sz w:val="18"/>
                <w:szCs w:val="18"/>
              </w:rPr>
              <w:t xml:space="preserve">            "onPromotionInd": "NO"</w:t>
            </w:r>
          </w:p>
          <w:p w14:paraId="174DC1E3"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1D13E1AE"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1EC59D3D" w14:textId="77777777" w:rsidR="00A64063" w:rsidRPr="00876BA4" w:rsidRDefault="00A64063" w:rsidP="00A64063">
            <w:pPr>
              <w:rPr>
                <w:rFonts w:cstheme="minorHAnsi"/>
                <w:sz w:val="18"/>
                <w:szCs w:val="18"/>
              </w:rPr>
            </w:pPr>
            <w:r w:rsidRPr="00876BA4">
              <w:rPr>
                <w:rFonts w:cstheme="minorHAnsi"/>
                <w:sz w:val="18"/>
                <w:szCs w:val="18"/>
              </w:rPr>
              <w:t xml:space="preserve">            "packId": "101199",</w:t>
            </w:r>
          </w:p>
          <w:p w14:paraId="1E2DFC83" w14:textId="77777777" w:rsidR="00A64063" w:rsidRPr="00876BA4" w:rsidRDefault="00A64063" w:rsidP="00A64063">
            <w:pPr>
              <w:rPr>
                <w:rFonts w:cstheme="minorHAnsi"/>
                <w:sz w:val="18"/>
                <w:szCs w:val="18"/>
              </w:rPr>
            </w:pPr>
            <w:r w:rsidRPr="00876BA4">
              <w:rPr>
                <w:rFonts w:cstheme="minorHAnsi"/>
                <w:sz w:val="18"/>
                <w:szCs w:val="18"/>
              </w:rPr>
              <w:t xml:space="preserve">            "packNm": "Movie 4 Pack",</w:t>
            </w:r>
          </w:p>
          <w:p w14:paraId="653CEEC7" w14:textId="77777777" w:rsidR="00A64063" w:rsidRPr="00876BA4" w:rsidRDefault="00A64063" w:rsidP="00A64063">
            <w:pPr>
              <w:rPr>
                <w:rFonts w:cstheme="minorHAnsi"/>
                <w:sz w:val="18"/>
                <w:szCs w:val="18"/>
              </w:rPr>
            </w:pPr>
            <w:r w:rsidRPr="00876BA4">
              <w:rPr>
                <w:rFonts w:cstheme="minorHAnsi"/>
                <w:sz w:val="18"/>
                <w:szCs w:val="18"/>
              </w:rPr>
              <w:lastRenderedPageBreak/>
              <w:t xml:space="preserve">            "packCd": "PakMovie4",</w:t>
            </w:r>
          </w:p>
          <w:p w14:paraId="6DA1232E" w14:textId="77777777" w:rsidR="00A64063" w:rsidRPr="00876BA4" w:rsidRDefault="00A64063" w:rsidP="00A64063">
            <w:pPr>
              <w:rPr>
                <w:rFonts w:cstheme="minorHAnsi"/>
                <w:sz w:val="18"/>
                <w:szCs w:val="18"/>
              </w:rPr>
            </w:pPr>
            <w:r w:rsidRPr="00876BA4">
              <w:rPr>
                <w:rFonts w:cstheme="minorHAnsi"/>
                <w:sz w:val="18"/>
                <w:szCs w:val="18"/>
              </w:rPr>
              <w:t xml:space="preserve">            "packPriceAmt": "18.0",</w:t>
            </w:r>
          </w:p>
          <w:p w14:paraId="59CF8236" w14:textId="77777777" w:rsidR="00A64063" w:rsidRPr="00876BA4" w:rsidRDefault="00A64063" w:rsidP="00A64063">
            <w:pPr>
              <w:rPr>
                <w:rFonts w:cstheme="minorHAnsi"/>
                <w:sz w:val="18"/>
                <w:szCs w:val="18"/>
              </w:rPr>
            </w:pPr>
            <w:r w:rsidRPr="00876BA4">
              <w:rPr>
                <w:rFonts w:cstheme="minorHAnsi"/>
                <w:sz w:val="18"/>
                <w:szCs w:val="18"/>
              </w:rPr>
              <w:t xml:space="preserve">            "packTxt": "Movie Central, HBO Canada and 5 US superstations.",</w:t>
            </w:r>
          </w:p>
          <w:p w14:paraId="08C33E0B" w14:textId="77777777" w:rsidR="00A64063" w:rsidRPr="00876BA4" w:rsidRDefault="00A64063" w:rsidP="00A64063">
            <w:pPr>
              <w:rPr>
                <w:rFonts w:cstheme="minorHAnsi"/>
                <w:sz w:val="18"/>
                <w:szCs w:val="18"/>
              </w:rPr>
            </w:pPr>
            <w:r w:rsidRPr="00876BA4">
              <w:rPr>
                <w:rFonts w:cstheme="minorHAnsi"/>
                <w:sz w:val="18"/>
                <w:szCs w:val="18"/>
              </w:rPr>
              <w:t xml:space="preserve">            "displayCategoryCdList": {</w:t>
            </w:r>
          </w:p>
          <w:p w14:paraId="452FD91A" w14:textId="77777777" w:rsidR="00A64063" w:rsidRPr="00876BA4" w:rsidRDefault="00A64063" w:rsidP="00A64063">
            <w:pPr>
              <w:rPr>
                <w:rFonts w:cstheme="minorHAnsi"/>
                <w:sz w:val="18"/>
                <w:szCs w:val="18"/>
              </w:rPr>
            </w:pPr>
            <w:r w:rsidRPr="00876BA4">
              <w:rPr>
                <w:rFonts w:cstheme="minorHAnsi"/>
                <w:sz w:val="18"/>
                <w:szCs w:val="18"/>
              </w:rPr>
              <w:t xml:space="preserve">              "displayCategory": "1007"</w:t>
            </w:r>
          </w:p>
          <w:p w14:paraId="57A8A19F"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7B4D2F2B" w14:textId="77777777" w:rsidR="00A64063" w:rsidRPr="00876BA4" w:rsidRDefault="00A64063" w:rsidP="00A64063">
            <w:pPr>
              <w:rPr>
                <w:rFonts w:cstheme="minorHAnsi"/>
                <w:sz w:val="18"/>
                <w:szCs w:val="18"/>
              </w:rPr>
            </w:pPr>
            <w:r w:rsidRPr="00876BA4">
              <w:rPr>
                <w:rFonts w:cstheme="minorHAnsi"/>
                <w:sz w:val="18"/>
                <w:szCs w:val="18"/>
              </w:rPr>
              <w:t xml:space="preserve">            "purchasableInd": "YES",</w:t>
            </w:r>
          </w:p>
          <w:p w14:paraId="545A054C" w14:textId="77777777" w:rsidR="00B32783" w:rsidRDefault="00B32783" w:rsidP="00A64063">
            <w:pPr>
              <w:rPr>
                <w:rFonts w:cstheme="minorHAnsi"/>
                <w:color w:val="FF0000"/>
                <w:sz w:val="18"/>
                <w:szCs w:val="18"/>
              </w:rPr>
            </w:pPr>
            <w:r>
              <w:rPr>
                <w:rFonts w:cstheme="minorHAnsi"/>
                <w:color w:val="FF0000"/>
                <w:sz w:val="18"/>
                <w:szCs w:val="18"/>
              </w:rPr>
              <w:t xml:space="preserve">             </w:t>
            </w:r>
            <w:r w:rsidRPr="00B32783">
              <w:rPr>
                <w:rFonts w:cstheme="minorHAnsi"/>
                <w:color w:val="FF0000"/>
                <w:sz w:val="18"/>
                <w:szCs w:val="18"/>
              </w:rPr>
              <w:t>"purchaseDate": "2016-12-08T19:01:00-05:00",</w:t>
            </w:r>
          </w:p>
          <w:p w14:paraId="5B177FBA" w14:textId="1C8A0A8E" w:rsidR="00A64063" w:rsidRPr="00876BA4" w:rsidRDefault="00A64063" w:rsidP="00A64063">
            <w:pPr>
              <w:rPr>
                <w:rFonts w:cstheme="minorHAnsi"/>
                <w:sz w:val="18"/>
                <w:szCs w:val="18"/>
              </w:rPr>
            </w:pPr>
            <w:r w:rsidRPr="00876BA4">
              <w:rPr>
                <w:rFonts w:cstheme="minorHAnsi"/>
                <w:sz w:val="18"/>
                <w:szCs w:val="18"/>
              </w:rPr>
              <w:t xml:space="preserve">            "onPromotionInd": "NO"</w:t>
            </w:r>
          </w:p>
          <w:p w14:paraId="2F8BED32"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26175CD9"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6951C7D2" w14:textId="77777777" w:rsidR="00A64063" w:rsidRPr="00876BA4" w:rsidRDefault="00A64063" w:rsidP="00A64063">
            <w:pPr>
              <w:rPr>
                <w:rFonts w:cstheme="minorHAnsi"/>
                <w:sz w:val="18"/>
                <w:szCs w:val="18"/>
              </w:rPr>
            </w:pPr>
            <w:r w:rsidRPr="00876BA4">
              <w:rPr>
                <w:rFonts w:cstheme="minorHAnsi"/>
                <w:sz w:val="18"/>
                <w:szCs w:val="18"/>
              </w:rPr>
              <w:t xml:space="preserve">        "selectedChannelList": null</w:t>
            </w:r>
          </w:p>
          <w:p w14:paraId="016BBF13"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1D8DF214"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698CA941" w14:textId="77777777" w:rsidR="00A64063" w:rsidRPr="00876BA4" w:rsidRDefault="00A64063" w:rsidP="00A64063">
            <w:pPr>
              <w:rPr>
                <w:rFonts w:cstheme="minorHAnsi"/>
                <w:sz w:val="18"/>
                <w:szCs w:val="18"/>
              </w:rPr>
            </w:pPr>
            <w:r w:rsidRPr="00876BA4">
              <w:rPr>
                <w:rFonts w:cstheme="minorHAnsi"/>
                <w:sz w:val="18"/>
                <w:szCs w:val="18"/>
              </w:rPr>
              <w:t xml:space="preserve">    "packList": [</w:t>
            </w:r>
          </w:p>
          <w:p w14:paraId="54460C99"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1E5E33FC" w14:textId="77777777" w:rsidR="00A64063" w:rsidRPr="00876BA4" w:rsidRDefault="00A64063" w:rsidP="00A64063">
            <w:pPr>
              <w:rPr>
                <w:rFonts w:cstheme="minorHAnsi"/>
                <w:sz w:val="18"/>
                <w:szCs w:val="18"/>
              </w:rPr>
            </w:pPr>
            <w:r w:rsidRPr="00876BA4">
              <w:rPr>
                <w:rFonts w:cstheme="minorHAnsi"/>
                <w:sz w:val="18"/>
                <w:szCs w:val="18"/>
              </w:rPr>
              <w:t xml:space="preserve">        "packId": "1218015",</w:t>
            </w:r>
          </w:p>
          <w:p w14:paraId="1EFCFB54" w14:textId="77777777" w:rsidR="00A64063" w:rsidRPr="00876BA4" w:rsidRDefault="00A64063" w:rsidP="00A64063">
            <w:pPr>
              <w:rPr>
                <w:rFonts w:cstheme="minorHAnsi"/>
                <w:sz w:val="18"/>
                <w:szCs w:val="18"/>
              </w:rPr>
            </w:pPr>
            <w:r w:rsidRPr="00876BA4">
              <w:rPr>
                <w:rFonts w:cstheme="minorHAnsi"/>
                <w:sz w:val="18"/>
                <w:szCs w:val="18"/>
              </w:rPr>
              <w:t xml:space="preserve">        "packNm": "Living",</w:t>
            </w:r>
          </w:p>
          <w:p w14:paraId="6A428281" w14:textId="77777777" w:rsidR="00A64063" w:rsidRPr="00876BA4" w:rsidRDefault="00A64063" w:rsidP="00A64063">
            <w:pPr>
              <w:rPr>
                <w:rFonts w:cstheme="minorHAnsi"/>
                <w:sz w:val="18"/>
                <w:szCs w:val="18"/>
              </w:rPr>
            </w:pPr>
            <w:r w:rsidRPr="00876BA4">
              <w:rPr>
                <w:rFonts w:cstheme="minorHAnsi"/>
                <w:sz w:val="18"/>
                <w:szCs w:val="18"/>
              </w:rPr>
              <w:t xml:space="preserve">        "packCd": "PakLiving",</w:t>
            </w:r>
          </w:p>
          <w:p w14:paraId="14958986" w14:textId="77777777" w:rsidR="00A64063" w:rsidRPr="00876BA4" w:rsidRDefault="00A64063" w:rsidP="00A64063">
            <w:pPr>
              <w:rPr>
                <w:rFonts w:cstheme="minorHAnsi"/>
                <w:sz w:val="18"/>
                <w:szCs w:val="18"/>
              </w:rPr>
            </w:pPr>
            <w:r w:rsidRPr="00876BA4">
              <w:rPr>
                <w:rFonts w:cstheme="minorHAnsi"/>
                <w:sz w:val="18"/>
                <w:szCs w:val="18"/>
              </w:rPr>
              <w:t xml:space="preserve">        "packPriceAmt": "7.0",</w:t>
            </w:r>
          </w:p>
          <w:p w14:paraId="47C99A6B" w14:textId="77777777" w:rsidR="00A64063" w:rsidRPr="00876BA4" w:rsidRDefault="00A64063" w:rsidP="00A64063">
            <w:pPr>
              <w:rPr>
                <w:rFonts w:cstheme="minorHAnsi"/>
                <w:sz w:val="18"/>
                <w:szCs w:val="18"/>
              </w:rPr>
            </w:pPr>
            <w:r w:rsidRPr="00876BA4">
              <w:rPr>
                <w:rFonts w:cstheme="minorHAnsi"/>
                <w:sz w:val="18"/>
                <w:szCs w:val="18"/>
              </w:rPr>
              <w:t xml:space="preserve">        "packTxt": ".",</w:t>
            </w:r>
          </w:p>
          <w:p w14:paraId="1C35D251" w14:textId="77777777" w:rsidR="00A64063" w:rsidRPr="00876BA4" w:rsidRDefault="00A64063" w:rsidP="00A64063">
            <w:pPr>
              <w:rPr>
                <w:rFonts w:cstheme="minorHAnsi"/>
                <w:sz w:val="18"/>
                <w:szCs w:val="18"/>
              </w:rPr>
            </w:pPr>
            <w:r w:rsidRPr="00876BA4">
              <w:rPr>
                <w:rFonts w:cstheme="minorHAnsi"/>
                <w:sz w:val="18"/>
                <w:szCs w:val="18"/>
              </w:rPr>
              <w:t xml:space="preserve">        "displayCategoryCdList": {</w:t>
            </w:r>
          </w:p>
          <w:p w14:paraId="57D21FED" w14:textId="77777777" w:rsidR="00A64063" w:rsidRPr="00876BA4" w:rsidRDefault="00A64063" w:rsidP="00A64063">
            <w:pPr>
              <w:rPr>
                <w:rFonts w:cstheme="minorHAnsi"/>
                <w:sz w:val="18"/>
                <w:szCs w:val="18"/>
              </w:rPr>
            </w:pPr>
            <w:r w:rsidRPr="00876BA4">
              <w:rPr>
                <w:rFonts w:cstheme="minorHAnsi"/>
                <w:sz w:val="18"/>
                <w:szCs w:val="18"/>
              </w:rPr>
              <w:t xml:space="preserve">          "displayCategory": "1026"</w:t>
            </w:r>
          </w:p>
          <w:p w14:paraId="331FB146"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61E08CAA" w14:textId="77777777" w:rsidR="00A64063" w:rsidRPr="00876BA4" w:rsidRDefault="00A64063" w:rsidP="00A64063">
            <w:pPr>
              <w:rPr>
                <w:rFonts w:cstheme="minorHAnsi"/>
                <w:sz w:val="18"/>
                <w:szCs w:val="18"/>
              </w:rPr>
            </w:pPr>
            <w:r w:rsidRPr="00876BA4">
              <w:rPr>
                <w:rFonts w:cstheme="minorHAnsi"/>
                <w:sz w:val="18"/>
                <w:szCs w:val="18"/>
              </w:rPr>
              <w:t xml:space="preserve">        "purchasableInd": "YES",</w:t>
            </w:r>
          </w:p>
          <w:p w14:paraId="7E814579" w14:textId="77777777" w:rsidR="00A64063" w:rsidRPr="00876BA4" w:rsidRDefault="00A64063" w:rsidP="00A64063">
            <w:pPr>
              <w:rPr>
                <w:rFonts w:cstheme="minorHAnsi"/>
                <w:sz w:val="18"/>
                <w:szCs w:val="18"/>
              </w:rPr>
            </w:pPr>
            <w:r w:rsidRPr="00876BA4">
              <w:rPr>
                <w:rFonts w:cstheme="minorHAnsi"/>
                <w:sz w:val="18"/>
                <w:szCs w:val="18"/>
              </w:rPr>
              <w:t xml:space="preserve">        "onPromotionInd": "NO"</w:t>
            </w:r>
          </w:p>
          <w:p w14:paraId="40532C7E"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51DEA93A"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660EEC89" w14:textId="77777777" w:rsidR="00A64063" w:rsidRPr="00876BA4" w:rsidRDefault="00A64063" w:rsidP="00A64063">
            <w:pPr>
              <w:rPr>
                <w:rFonts w:cstheme="minorHAnsi"/>
                <w:sz w:val="18"/>
                <w:szCs w:val="18"/>
              </w:rPr>
            </w:pPr>
            <w:r w:rsidRPr="00876BA4">
              <w:rPr>
                <w:rFonts w:cstheme="minorHAnsi"/>
                <w:sz w:val="18"/>
                <w:szCs w:val="18"/>
              </w:rPr>
              <w:t xml:space="preserve">        "packId": "1218030",</w:t>
            </w:r>
          </w:p>
          <w:p w14:paraId="65953522" w14:textId="77777777" w:rsidR="00A64063" w:rsidRPr="00876BA4" w:rsidRDefault="00A64063" w:rsidP="00A64063">
            <w:pPr>
              <w:rPr>
                <w:rFonts w:cstheme="minorHAnsi"/>
                <w:sz w:val="18"/>
                <w:szCs w:val="18"/>
              </w:rPr>
            </w:pPr>
            <w:r w:rsidRPr="00876BA4">
              <w:rPr>
                <w:rFonts w:cstheme="minorHAnsi"/>
                <w:sz w:val="18"/>
                <w:szCs w:val="18"/>
              </w:rPr>
              <w:t xml:space="preserve">        "packNm": "Medley",</w:t>
            </w:r>
          </w:p>
          <w:p w14:paraId="282452BD" w14:textId="77777777" w:rsidR="00A64063" w:rsidRPr="00876BA4" w:rsidRDefault="00A64063" w:rsidP="00A64063">
            <w:pPr>
              <w:rPr>
                <w:rFonts w:cstheme="minorHAnsi"/>
                <w:sz w:val="18"/>
                <w:szCs w:val="18"/>
              </w:rPr>
            </w:pPr>
            <w:r w:rsidRPr="00876BA4">
              <w:rPr>
                <w:rFonts w:cstheme="minorHAnsi"/>
                <w:sz w:val="18"/>
                <w:szCs w:val="18"/>
              </w:rPr>
              <w:t xml:space="preserve">        "packCd": "PakMedley",</w:t>
            </w:r>
          </w:p>
          <w:p w14:paraId="1486DA08" w14:textId="77777777" w:rsidR="00A64063" w:rsidRPr="00876BA4" w:rsidRDefault="00A64063" w:rsidP="00A64063">
            <w:pPr>
              <w:rPr>
                <w:rFonts w:cstheme="minorHAnsi"/>
                <w:sz w:val="18"/>
                <w:szCs w:val="18"/>
              </w:rPr>
            </w:pPr>
            <w:r w:rsidRPr="00876BA4">
              <w:rPr>
                <w:rFonts w:cstheme="minorHAnsi"/>
                <w:sz w:val="18"/>
                <w:szCs w:val="18"/>
              </w:rPr>
              <w:t xml:space="preserve">        "packPriceAmt": "7.0",</w:t>
            </w:r>
          </w:p>
          <w:p w14:paraId="14670F52" w14:textId="77777777" w:rsidR="00A64063" w:rsidRPr="00876BA4" w:rsidRDefault="00A64063" w:rsidP="00A64063">
            <w:pPr>
              <w:rPr>
                <w:rFonts w:cstheme="minorHAnsi"/>
                <w:sz w:val="18"/>
                <w:szCs w:val="18"/>
              </w:rPr>
            </w:pPr>
            <w:r w:rsidRPr="00876BA4">
              <w:rPr>
                <w:rFonts w:cstheme="minorHAnsi"/>
                <w:sz w:val="18"/>
                <w:szCs w:val="18"/>
              </w:rPr>
              <w:t xml:space="preserve">        "packTxt": ".",</w:t>
            </w:r>
          </w:p>
          <w:p w14:paraId="50C368EC" w14:textId="77777777" w:rsidR="00A64063" w:rsidRPr="00876BA4" w:rsidRDefault="00A64063" w:rsidP="00A64063">
            <w:pPr>
              <w:rPr>
                <w:rFonts w:cstheme="minorHAnsi"/>
                <w:sz w:val="18"/>
                <w:szCs w:val="18"/>
              </w:rPr>
            </w:pPr>
            <w:r w:rsidRPr="00876BA4">
              <w:rPr>
                <w:rFonts w:cstheme="minorHAnsi"/>
                <w:sz w:val="18"/>
                <w:szCs w:val="18"/>
              </w:rPr>
              <w:t xml:space="preserve">        "displayCategoryCdList": {</w:t>
            </w:r>
          </w:p>
          <w:p w14:paraId="739CFF0C" w14:textId="77777777" w:rsidR="00A64063" w:rsidRPr="00876BA4" w:rsidRDefault="00A64063" w:rsidP="00A64063">
            <w:pPr>
              <w:rPr>
                <w:rFonts w:cstheme="minorHAnsi"/>
                <w:sz w:val="18"/>
                <w:szCs w:val="18"/>
              </w:rPr>
            </w:pPr>
            <w:r w:rsidRPr="00876BA4">
              <w:rPr>
                <w:rFonts w:cstheme="minorHAnsi"/>
                <w:sz w:val="18"/>
                <w:szCs w:val="18"/>
              </w:rPr>
              <w:t xml:space="preserve">          "displayCategory": "1023"</w:t>
            </w:r>
          </w:p>
          <w:p w14:paraId="68F15CFA"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0E88D923" w14:textId="77777777" w:rsidR="00A64063" w:rsidRPr="00876BA4" w:rsidRDefault="00A64063" w:rsidP="00A64063">
            <w:pPr>
              <w:rPr>
                <w:rFonts w:cstheme="minorHAnsi"/>
                <w:sz w:val="18"/>
                <w:szCs w:val="18"/>
              </w:rPr>
            </w:pPr>
            <w:r w:rsidRPr="00876BA4">
              <w:rPr>
                <w:rFonts w:cstheme="minorHAnsi"/>
                <w:sz w:val="18"/>
                <w:szCs w:val="18"/>
              </w:rPr>
              <w:t xml:space="preserve">        "purchasableInd": "YES",</w:t>
            </w:r>
          </w:p>
          <w:p w14:paraId="32FEBFEC" w14:textId="77777777" w:rsidR="00A64063" w:rsidRPr="00876BA4" w:rsidRDefault="00A64063" w:rsidP="00A64063">
            <w:pPr>
              <w:rPr>
                <w:rFonts w:cstheme="minorHAnsi"/>
                <w:sz w:val="18"/>
                <w:szCs w:val="18"/>
              </w:rPr>
            </w:pPr>
            <w:r w:rsidRPr="00876BA4">
              <w:rPr>
                <w:rFonts w:cstheme="minorHAnsi"/>
                <w:sz w:val="18"/>
                <w:szCs w:val="18"/>
              </w:rPr>
              <w:t xml:space="preserve">        "onPromotionInd": "NO"</w:t>
            </w:r>
          </w:p>
          <w:p w14:paraId="7215A104"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42CEFFF4" w14:textId="77777777" w:rsidR="00A64063" w:rsidRPr="00876BA4" w:rsidRDefault="00A64063" w:rsidP="00A64063">
            <w:pPr>
              <w:rPr>
                <w:rFonts w:cstheme="minorHAnsi"/>
                <w:sz w:val="18"/>
                <w:szCs w:val="18"/>
              </w:rPr>
            </w:pPr>
            <w:bookmarkStart w:id="103" w:name="_GoBack"/>
            <w:bookmarkEnd w:id="103"/>
            <w:r w:rsidRPr="00876BA4">
              <w:rPr>
                <w:rFonts w:cstheme="minorHAnsi"/>
                <w:sz w:val="18"/>
                <w:szCs w:val="18"/>
              </w:rPr>
              <w:t xml:space="preserve">      {</w:t>
            </w:r>
          </w:p>
          <w:p w14:paraId="1A3E03E4" w14:textId="77777777" w:rsidR="00A64063" w:rsidRPr="00876BA4" w:rsidRDefault="00A64063" w:rsidP="00A64063">
            <w:pPr>
              <w:rPr>
                <w:rFonts w:cstheme="minorHAnsi"/>
                <w:sz w:val="18"/>
                <w:szCs w:val="18"/>
              </w:rPr>
            </w:pPr>
            <w:r w:rsidRPr="00876BA4">
              <w:rPr>
                <w:rFonts w:cstheme="minorHAnsi"/>
                <w:sz w:val="18"/>
                <w:szCs w:val="18"/>
              </w:rPr>
              <w:t xml:space="preserve">        "packId": "1218028",</w:t>
            </w:r>
          </w:p>
          <w:p w14:paraId="582809E8" w14:textId="77777777" w:rsidR="00A64063" w:rsidRPr="00876BA4" w:rsidRDefault="00A64063" w:rsidP="00A64063">
            <w:pPr>
              <w:rPr>
                <w:rFonts w:cstheme="minorHAnsi"/>
                <w:sz w:val="18"/>
                <w:szCs w:val="18"/>
              </w:rPr>
            </w:pPr>
            <w:r w:rsidRPr="00876BA4">
              <w:rPr>
                <w:rFonts w:cstheme="minorHAnsi"/>
                <w:sz w:val="18"/>
                <w:szCs w:val="18"/>
              </w:rPr>
              <w:t xml:space="preserve">        "packNm": "More Sports",</w:t>
            </w:r>
          </w:p>
          <w:p w14:paraId="1310FF72" w14:textId="77777777" w:rsidR="00A64063" w:rsidRPr="00876BA4" w:rsidRDefault="00A64063" w:rsidP="00A64063">
            <w:pPr>
              <w:rPr>
                <w:rFonts w:cstheme="minorHAnsi"/>
                <w:sz w:val="18"/>
                <w:szCs w:val="18"/>
              </w:rPr>
            </w:pPr>
            <w:r w:rsidRPr="00876BA4">
              <w:rPr>
                <w:rFonts w:cstheme="minorHAnsi"/>
                <w:sz w:val="18"/>
                <w:szCs w:val="18"/>
              </w:rPr>
              <w:t xml:space="preserve">        "packCd": "PakMoreSports",</w:t>
            </w:r>
          </w:p>
          <w:p w14:paraId="0E247D0D" w14:textId="77777777" w:rsidR="00A64063" w:rsidRPr="00876BA4" w:rsidRDefault="00A64063" w:rsidP="00A64063">
            <w:pPr>
              <w:rPr>
                <w:rFonts w:cstheme="minorHAnsi"/>
                <w:sz w:val="18"/>
                <w:szCs w:val="18"/>
              </w:rPr>
            </w:pPr>
            <w:r w:rsidRPr="00876BA4">
              <w:rPr>
                <w:rFonts w:cstheme="minorHAnsi"/>
                <w:sz w:val="18"/>
                <w:szCs w:val="18"/>
              </w:rPr>
              <w:t xml:space="preserve">        "packPriceAmt": "7.0",</w:t>
            </w:r>
          </w:p>
          <w:p w14:paraId="28DE1DE3" w14:textId="77777777" w:rsidR="00A64063" w:rsidRPr="00876BA4" w:rsidRDefault="00A64063" w:rsidP="00A64063">
            <w:pPr>
              <w:rPr>
                <w:rFonts w:cstheme="minorHAnsi"/>
                <w:sz w:val="18"/>
                <w:szCs w:val="18"/>
              </w:rPr>
            </w:pPr>
            <w:r w:rsidRPr="00876BA4">
              <w:rPr>
                <w:rFonts w:cstheme="minorHAnsi"/>
                <w:sz w:val="18"/>
                <w:szCs w:val="18"/>
              </w:rPr>
              <w:t xml:space="preserve">        "packTxt": ".",</w:t>
            </w:r>
          </w:p>
          <w:p w14:paraId="6C2D4FD9" w14:textId="77777777" w:rsidR="00A64063" w:rsidRPr="00876BA4" w:rsidRDefault="00A64063" w:rsidP="00A64063">
            <w:pPr>
              <w:rPr>
                <w:rFonts w:cstheme="minorHAnsi"/>
                <w:sz w:val="18"/>
                <w:szCs w:val="18"/>
              </w:rPr>
            </w:pPr>
            <w:r w:rsidRPr="00876BA4">
              <w:rPr>
                <w:rFonts w:cstheme="minorHAnsi"/>
                <w:sz w:val="18"/>
                <w:szCs w:val="18"/>
              </w:rPr>
              <w:t xml:space="preserve">        "displayCategoryCdList": {</w:t>
            </w:r>
          </w:p>
          <w:p w14:paraId="215D357D" w14:textId="77777777" w:rsidR="00A64063" w:rsidRPr="00876BA4" w:rsidRDefault="00A64063" w:rsidP="00A64063">
            <w:pPr>
              <w:rPr>
                <w:rFonts w:cstheme="minorHAnsi"/>
                <w:sz w:val="18"/>
                <w:szCs w:val="18"/>
              </w:rPr>
            </w:pPr>
            <w:r w:rsidRPr="00876BA4">
              <w:rPr>
                <w:rFonts w:cstheme="minorHAnsi"/>
                <w:sz w:val="18"/>
                <w:szCs w:val="18"/>
              </w:rPr>
              <w:t xml:space="preserve">          "displayCategory": "1028"</w:t>
            </w:r>
          </w:p>
          <w:p w14:paraId="0FD9C76B"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30C40088" w14:textId="77777777" w:rsidR="00A64063" w:rsidRPr="00876BA4" w:rsidRDefault="00A64063" w:rsidP="00A64063">
            <w:pPr>
              <w:rPr>
                <w:rFonts w:cstheme="minorHAnsi"/>
                <w:sz w:val="18"/>
                <w:szCs w:val="18"/>
              </w:rPr>
            </w:pPr>
            <w:r w:rsidRPr="00876BA4">
              <w:rPr>
                <w:rFonts w:cstheme="minorHAnsi"/>
                <w:sz w:val="18"/>
                <w:szCs w:val="18"/>
              </w:rPr>
              <w:t xml:space="preserve">        "purchasableInd": "YES",</w:t>
            </w:r>
          </w:p>
          <w:p w14:paraId="6A551EC5" w14:textId="77777777" w:rsidR="00A64063" w:rsidRPr="00876BA4" w:rsidRDefault="00A64063" w:rsidP="00A64063">
            <w:pPr>
              <w:rPr>
                <w:rFonts w:cstheme="minorHAnsi"/>
                <w:sz w:val="18"/>
                <w:szCs w:val="18"/>
              </w:rPr>
            </w:pPr>
            <w:r w:rsidRPr="00876BA4">
              <w:rPr>
                <w:rFonts w:cstheme="minorHAnsi"/>
                <w:sz w:val="18"/>
                <w:szCs w:val="18"/>
              </w:rPr>
              <w:t xml:space="preserve">        "onPromotionInd": "NO"</w:t>
            </w:r>
          </w:p>
          <w:p w14:paraId="5E8A62B3"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7DF965E2"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63C68EC7" w14:textId="77777777" w:rsidR="00A64063" w:rsidRPr="00876BA4" w:rsidRDefault="00A64063" w:rsidP="00A64063">
            <w:pPr>
              <w:rPr>
                <w:rFonts w:cstheme="minorHAnsi"/>
                <w:sz w:val="18"/>
                <w:szCs w:val="18"/>
              </w:rPr>
            </w:pPr>
            <w:r w:rsidRPr="00876BA4">
              <w:rPr>
                <w:rFonts w:cstheme="minorHAnsi"/>
                <w:sz w:val="18"/>
                <w:szCs w:val="18"/>
              </w:rPr>
              <w:t xml:space="preserve">    "channelList": null,</w:t>
            </w:r>
          </w:p>
          <w:p w14:paraId="536055EA" w14:textId="77777777" w:rsidR="00A64063" w:rsidRPr="00876BA4" w:rsidRDefault="00A64063" w:rsidP="00A64063">
            <w:pPr>
              <w:rPr>
                <w:rFonts w:cstheme="minorHAnsi"/>
                <w:sz w:val="18"/>
                <w:szCs w:val="18"/>
              </w:rPr>
            </w:pPr>
            <w:r w:rsidRPr="00876BA4">
              <w:rPr>
                <w:rFonts w:cstheme="minorHAnsi"/>
                <w:sz w:val="18"/>
                <w:szCs w:val="18"/>
              </w:rPr>
              <w:t xml:space="preserve">    "discountList": [</w:t>
            </w:r>
          </w:p>
          <w:p w14:paraId="31CCC1E2"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1736C6B5" w14:textId="77777777" w:rsidR="00A64063" w:rsidRPr="00876BA4" w:rsidRDefault="00A64063" w:rsidP="00A64063">
            <w:pPr>
              <w:rPr>
                <w:rFonts w:cstheme="minorHAnsi"/>
                <w:sz w:val="18"/>
                <w:szCs w:val="18"/>
              </w:rPr>
            </w:pPr>
            <w:r w:rsidRPr="00876BA4">
              <w:rPr>
                <w:rFonts w:cstheme="minorHAnsi"/>
                <w:sz w:val="18"/>
                <w:szCs w:val="18"/>
              </w:rPr>
              <w:t xml:space="preserve">        "discountId": "1562",</w:t>
            </w:r>
          </w:p>
          <w:p w14:paraId="2B71CBCC" w14:textId="77777777" w:rsidR="00A64063" w:rsidRPr="00876BA4" w:rsidRDefault="00A64063" w:rsidP="00A64063">
            <w:pPr>
              <w:rPr>
                <w:rFonts w:cstheme="minorHAnsi"/>
                <w:sz w:val="18"/>
                <w:szCs w:val="18"/>
              </w:rPr>
            </w:pPr>
            <w:r w:rsidRPr="00876BA4">
              <w:rPr>
                <w:rFonts w:cstheme="minorHAnsi"/>
                <w:sz w:val="18"/>
                <w:szCs w:val="18"/>
              </w:rPr>
              <w:t xml:space="preserve">        "discountNm": "French SD Discount",</w:t>
            </w:r>
          </w:p>
          <w:p w14:paraId="47A413DF" w14:textId="77777777" w:rsidR="00A64063" w:rsidRPr="00876BA4" w:rsidRDefault="00A64063" w:rsidP="00A64063">
            <w:pPr>
              <w:rPr>
                <w:rFonts w:cstheme="minorHAnsi"/>
                <w:sz w:val="18"/>
                <w:szCs w:val="18"/>
              </w:rPr>
            </w:pPr>
            <w:r w:rsidRPr="00876BA4">
              <w:rPr>
                <w:rFonts w:cstheme="minorHAnsi"/>
                <w:sz w:val="18"/>
                <w:szCs w:val="18"/>
              </w:rPr>
              <w:t xml:space="preserve">        "discountCd": "38282",</w:t>
            </w:r>
          </w:p>
          <w:p w14:paraId="7C9B25C7" w14:textId="77777777" w:rsidR="00A64063" w:rsidRPr="00876BA4" w:rsidRDefault="00A64063" w:rsidP="00A64063">
            <w:pPr>
              <w:rPr>
                <w:rFonts w:cstheme="minorHAnsi"/>
                <w:sz w:val="18"/>
                <w:szCs w:val="18"/>
              </w:rPr>
            </w:pPr>
            <w:r w:rsidRPr="00876BA4">
              <w:rPr>
                <w:rFonts w:cstheme="minorHAnsi"/>
                <w:sz w:val="18"/>
                <w:szCs w:val="18"/>
              </w:rPr>
              <w:lastRenderedPageBreak/>
              <w:t xml:space="preserve">        "discountType": "pack",</w:t>
            </w:r>
          </w:p>
          <w:p w14:paraId="67054657" w14:textId="77777777" w:rsidR="00A64063" w:rsidRPr="00876BA4" w:rsidRDefault="00A64063" w:rsidP="00A64063">
            <w:pPr>
              <w:rPr>
                <w:rFonts w:cstheme="minorHAnsi"/>
                <w:sz w:val="18"/>
                <w:szCs w:val="18"/>
              </w:rPr>
            </w:pPr>
            <w:r w:rsidRPr="00876BA4">
              <w:rPr>
                <w:rFonts w:cstheme="minorHAnsi"/>
                <w:sz w:val="18"/>
                <w:szCs w:val="18"/>
              </w:rPr>
              <w:t xml:space="preserve">        "discountTxt": "Take 3 French Theme Packs for $10.00",</w:t>
            </w:r>
          </w:p>
          <w:p w14:paraId="50686BF8" w14:textId="77777777" w:rsidR="00A64063" w:rsidRPr="00876BA4" w:rsidRDefault="00A64063" w:rsidP="00A64063">
            <w:pPr>
              <w:rPr>
                <w:rFonts w:cstheme="minorHAnsi"/>
                <w:sz w:val="18"/>
                <w:szCs w:val="18"/>
              </w:rPr>
            </w:pPr>
            <w:r w:rsidRPr="00876BA4">
              <w:rPr>
                <w:rFonts w:cstheme="minorHAnsi"/>
                <w:sz w:val="18"/>
                <w:szCs w:val="18"/>
              </w:rPr>
              <w:t xml:space="preserve">        "discountAmt": "5.0"</w:t>
            </w:r>
          </w:p>
          <w:p w14:paraId="5102E64E"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774A16AC"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7054CA9A"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7FED7B8A" w14:textId="77777777" w:rsidR="00A64063" w:rsidRPr="00876BA4" w:rsidRDefault="00A64063" w:rsidP="00A64063">
            <w:pPr>
              <w:rPr>
                <w:rFonts w:cstheme="minorHAnsi"/>
                <w:sz w:val="18"/>
                <w:szCs w:val="18"/>
              </w:rPr>
            </w:pPr>
            <w:r w:rsidRPr="00876BA4">
              <w:rPr>
                <w:rFonts w:cstheme="minorHAnsi"/>
                <w:sz w:val="18"/>
                <w:szCs w:val="18"/>
              </w:rPr>
              <w:t xml:space="preserve">  "status": {</w:t>
            </w:r>
          </w:p>
          <w:p w14:paraId="54A9583D" w14:textId="77777777" w:rsidR="00A64063" w:rsidRPr="00876BA4" w:rsidRDefault="00A64063" w:rsidP="00A64063">
            <w:pPr>
              <w:rPr>
                <w:rFonts w:cstheme="minorHAnsi"/>
                <w:sz w:val="18"/>
                <w:szCs w:val="18"/>
              </w:rPr>
            </w:pPr>
            <w:r w:rsidRPr="00876BA4">
              <w:rPr>
                <w:rFonts w:cstheme="minorHAnsi"/>
                <w:sz w:val="18"/>
                <w:szCs w:val="18"/>
              </w:rPr>
              <w:t xml:space="preserve">    "statusCd": "200",</w:t>
            </w:r>
          </w:p>
          <w:p w14:paraId="7FAB06C8" w14:textId="77777777" w:rsidR="00A64063" w:rsidRPr="00876BA4" w:rsidRDefault="00A64063" w:rsidP="00A64063">
            <w:pPr>
              <w:rPr>
                <w:rFonts w:cstheme="minorHAnsi"/>
                <w:sz w:val="18"/>
                <w:szCs w:val="18"/>
              </w:rPr>
            </w:pPr>
            <w:r w:rsidRPr="00876BA4">
              <w:rPr>
                <w:rFonts w:cstheme="minorHAnsi"/>
                <w:sz w:val="18"/>
                <w:szCs w:val="18"/>
              </w:rPr>
              <w:t xml:space="preserve">    "statusTxt": "OK"</w:t>
            </w:r>
          </w:p>
          <w:p w14:paraId="5F3012B4" w14:textId="77777777" w:rsidR="00A64063" w:rsidRPr="00876BA4" w:rsidRDefault="00A64063" w:rsidP="00A64063">
            <w:pPr>
              <w:rPr>
                <w:rFonts w:cstheme="minorHAnsi"/>
                <w:sz w:val="18"/>
                <w:szCs w:val="18"/>
              </w:rPr>
            </w:pPr>
            <w:r w:rsidRPr="00876BA4">
              <w:rPr>
                <w:rFonts w:cstheme="minorHAnsi"/>
                <w:sz w:val="18"/>
                <w:szCs w:val="18"/>
              </w:rPr>
              <w:t xml:space="preserve">  }</w:t>
            </w:r>
          </w:p>
          <w:p w14:paraId="524A5A88" w14:textId="77777777" w:rsidR="00A64063" w:rsidRPr="009E45A7" w:rsidRDefault="00A64063" w:rsidP="00A64063">
            <w:pPr>
              <w:rPr>
                <w:rFonts w:cstheme="minorHAnsi"/>
                <w:sz w:val="18"/>
                <w:szCs w:val="18"/>
              </w:rPr>
            </w:pPr>
            <w:r w:rsidRPr="00876BA4">
              <w:rPr>
                <w:rFonts w:cstheme="minorHAnsi"/>
                <w:sz w:val="18"/>
                <w:szCs w:val="18"/>
              </w:rPr>
              <w:t>}</w:t>
            </w:r>
          </w:p>
        </w:tc>
      </w:tr>
      <w:tr w:rsidR="00A64063" w14:paraId="253CFADA" w14:textId="77777777" w:rsidTr="00A64063">
        <w:tc>
          <w:tcPr>
            <w:tcW w:w="1072" w:type="dxa"/>
            <w:tcBorders>
              <w:top w:val="single" w:sz="4" w:space="0" w:color="auto"/>
              <w:left w:val="single" w:sz="4" w:space="0" w:color="auto"/>
              <w:bottom w:val="single" w:sz="4" w:space="0" w:color="auto"/>
              <w:right w:val="single" w:sz="4" w:space="0" w:color="auto"/>
            </w:tcBorders>
          </w:tcPr>
          <w:p w14:paraId="0D2A6B23" w14:textId="77777777" w:rsidR="00A64063" w:rsidRDefault="00A64063" w:rsidP="00A64063">
            <w:pPr>
              <w:rPr>
                <w:b/>
                <w:sz w:val="18"/>
                <w:szCs w:val="16"/>
              </w:rPr>
            </w:pPr>
            <w:r>
              <w:rPr>
                <w:b/>
                <w:sz w:val="18"/>
                <w:szCs w:val="16"/>
              </w:rPr>
              <w:lastRenderedPageBreak/>
              <w:t>SLA</w:t>
            </w:r>
          </w:p>
        </w:tc>
        <w:tc>
          <w:tcPr>
            <w:tcW w:w="8504" w:type="dxa"/>
            <w:tcBorders>
              <w:top w:val="single" w:sz="4" w:space="0" w:color="auto"/>
              <w:left w:val="single" w:sz="4" w:space="0" w:color="auto"/>
              <w:bottom w:val="single" w:sz="4" w:space="0" w:color="auto"/>
              <w:right w:val="single" w:sz="4" w:space="0" w:color="auto"/>
            </w:tcBorders>
          </w:tcPr>
          <w:p w14:paraId="2F5CDE74" w14:textId="77777777" w:rsidR="00A64063" w:rsidRDefault="00A64063" w:rsidP="00A64063">
            <w:pPr>
              <w:rPr>
                <w:sz w:val="18"/>
                <w:szCs w:val="16"/>
              </w:rPr>
            </w:pPr>
            <w:r>
              <w:rPr>
                <w:sz w:val="18"/>
                <w:szCs w:val="16"/>
              </w:rPr>
              <w:t>Services/APIs called:</w:t>
            </w:r>
          </w:p>
          <w:p w14:paraId="18CEDF96" w14:textId="77777777" w:rsidR="00A64063" w:rsidRDefault="00A64063" w:rsidP="00A64063">
            <w:pPr>
              <w:rPr>
                <w:sz w:val="18"/>
                <w:szCs w:val="16"/>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04"/>
              <w:gridCol w:w="3574"/>
            </w:tblGrid>
            <w:tr w:rsidR="00A64063" w14:paraId="0F1AB704" w14:textId="77777777" w:rsidTr="00A64063">
              <w:tc>
                <w:tcPr>
                  <w:tcW w:w="4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642FFE" w14:textId="77777777" w:rsidR="00A64063" w:rsidRDefault="00A64063" w:rsidP="00A64063">
                  <w:pPr>
                    <w:rPr>
                      <w:b/>
                      <w:sz w:val="18"/>
                      <w:szCs w:val="16"/>
                    </w:rPr>
                  </w:pPr>
                  <w:r>
                    <w:rPr>
                      <w:b/>
                      <w:sz w:val="18"/>
                      <w:szCs w:val="16"/>
                    </w:rPr>
                    <w:t>Service/operation</w:t>
                  </w:r>
                </w:p>
              </w:tc>
              <w:tc>
                <w:tcPr>
                  <w:tcW w:w="35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920D72" w14:textId="77777777" w:rsidR="00A64063" w:rsidRDefault="00A64063" w:rsidP="00A64063">
                  <w:pPr>
                    <w:rPr>
                      <w:b/>
                      <w:sz w:val="18"/>
                      <w:szCs w:val="16"/>
                    </w:rPr>
                  </w:pPr>
                  <w:r>
                    <w:rPr>
                      <w:b/>
                      <w:sz w:val="18"/>
                      <w:szCs w:val="16"/>
                    </w:rPr>
                    <w:t>SLA</w:t>
                  </w:r>
                </w:p>
              </w:tc>
            </w:tr>
            <w:tr w:rsidR="00A64063" w14:paraId="60703A48" w14:textId="77777777" w:rsidTr="00A64063">
              <w:tc>
                <w:tcPr>
                  <w:tcW w:w="4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EBDDD0" w14:textId="77777777" w:rsidR="00A64063" w:rsidRPr="00DA6A7C" w:rsidRDefault="00A64063" w:rsidP="00A64063">
                  <w:pPr>
                    <w:rPr>
                      <w:b/>
                      <w:sz w:val="18"/>
                      <w:szCs w:val="16"/>
                    </w:rPr>
                  </w:pPr>
                  <w:r w:rsidRPr="00DA6A7C">
                    <w:rPr>
                      <w:b/>
                      <w:sz w:val="18"/>
                      <w:szCs w:val="16"/>
                    </w:rPr>
                    <w:t xml:space="preserve">ConsumerCustomerManagementService </w:t>
                  </w:r>
                  <w:r>
                    <w:rPr>
                      <w:b/>
                      <w:sz w:val="18"/>
                      <w:szCs w:val="16"/>
                    </w:rPr>
                    <w:t xml:space="preserve"> v</w:t>
                  </w:r>
                  <w:r w:rsidRPr="00DA6A7C">
                    <w:rPr>
                      <w:b/>
                      <w:sz w:val="18"/>
                      <w:szCs w:val="16"/>
                    </w:rPr>
                    <w:t>2.</w:t>
                  </w:r>
                  <w:r>
                    <w:rPr>
                      <w:b/>
                      <w:sz w:val="18"/>
                      <w:szCs w:val="16"/>
                    </w:rPr>
                    <w:t>3</w:t>
                  </w:r>
                </w:p>
                <w:p w14:paraId="09A92160" w14:textId="77777777" w:rsidR="00A64063" w:rsidRDefault="00A64063" w:rsidP="00A64063">
                  <w:pPr>
                    <w:rPr>
                      <w:sz w:val="18"/>
                      <w:szCs w:val="16"/>
                    </w:rPr>
                  </w:pPr>
                  <w:r w:rsidRPr="00E0641F">
                    <w:rPr>
                      <w:sz w:val="18"/>
                      <w:szCs w:val="16"/>
                    </w:rPr>
                    <w:t>quickSearchCustomer</w:t>
                  </w:r>
                </w:p>
                <w:p w14:paraId="387204D1" w14:textId="77777777" w:rsidR="00A64063" w:rsidRDefault="00A64063" w:rsidP="00A64063">
                  <w:pPr>
                    <w:rPr>
                      <w:b/>
                      <w:sz w:val="18"/>
                      <w:szCs w:val="16"/>
                    </w:rPr>
                  </w:pPr>
                </w:p>
                <w:p w14:paraId="092F8E76" w14:textId="77777777" w:rsidR="00A64063" w:rsidRPr="003E3E27" w:rsidRDefault="00A64063" w:rsidP="00A64063">
                  <w:pPr>
                    <w:rPr>
                      <w:b/>
                      <w:sz w:val="18"/>
                      <w:szCs w:val="16"/>
                    </w:rPr>
                  </w:pPr>
                  <w:r w:rsidRPr="00DA6A7C">
                    <w:rPr>
                      <w:b/>
                      <w:sz w:val="18"/>
                      <w:szCs w:val="16"/>
                    </w:rPr>
                    <w:t>OrderMgmtRetrievalService  v</w:t>
                  </w:r>
                  <w:r>
                    <w:rPr>
                      <w:b/>
                      <w:sz w:val="18"/>
                      <w:szCs w:val="16"/>
                    </w:rPr>
                    <w:t>6</w:t>
                  </w:r>
                  <w:r w:rsidRPr="00DA6A7C">
                    <w:rPr>
                      <w:b/>
                      <w:sz w:val="18"/>
                      <w:szCs w:val="16"/>
                    </w:rPr>
                    <w:t>.0</w:t>
                  </w:r>
                </w:p>
                <w:p w14:paraId="0078F1C1" w14:textId="77777777" w:rsidR="00A64063" w:rsidRPr="00480728" w:rsidRDefault="00A64063" w:rsidP="00A64063">
                  <w:pPr>
                    <w:rPr>
                      <w:sz w:val="18"/>
                      <w:szCs w:val="16"/>
                    </w:rPr>
                  </w:pPr>
                  <w:r w:rsidRPr="00480728">
                    <w:rPr>
                      <w:sz w:val="18"/>
                      <w:szCs w:val="16"/>
                    </w:rPr>
                    <w:t>getProductInstanceForNegotiationByProductInstanceId</w:t>
                  </w:r>
                </w:p>
                <w:p w14:paraId="3ADF2506" w14:textId="77777777" w:rsidR="00A64063" w:rsidRDefault="00A64063" w:rsidP="00A64063">
                  <w:pPr>
                    <w:rPr>
                      <w:sz w:val="18"/>
                      <w:szCs w:val="16"/>
                    </w:rPr>
                  </w:pPr>
                </w:p>
              </w:tc>
              <w:tc>
                <w:tcPr>
                  <w:tcW w:w="35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9C1B98" w14:textId="77777777" w:rsidR="00A64063" w:rsidRDefault="00A64063" w:rsidP="00A64063">
                  <w:pPr>
                    <w:rPr>
                      <w:sz w:val="18"/>
                      <w:szCs w:val="16"/>
                    </w:rPr>
                  </w:pPr>
                </w:p>
                <w:p w14:paraId="08DB4EF1" w14:textId="77777777" w:rsidR="00A64063" w:rsidRDefault="00A64063" w:rsidP="00A64063">
                  <w:pPr>
                    <w:rPr>
                      <w:sz w:val="18"/>
                      <w:szCs w:val="16"/>
                    </w:rPr>
                  </w:pPr>
                </w:p>
              </w:tc>
            </w:tr>
          </w:tbl>
          <w:p w14:paraId="4C78C7FA" w14:textId="77777777" w:rsidR="00A64063" w:rsidRDefault="00A64063" w:rsidP="00A64063">
            <w:pPr>
              <w:rPr>
                <w:sz w:val="18"/>
                <w:szCs w:val="16"/>
              </w:rPr>
            </w:pPr>
          </w:p>
          <w:p w14:paraId="509CAA45" w14:textId="77777777" w:rsidR="00A64063" w:rsidRDefault="00A64063" w:rsidP="00A64063">
            <w:pPr>
              <w:rPr>
                <w:sz w:val="18"/>
                <w:szCs w:val="16"/>
                <w:highlight w:val="yellow"/>
              </w:rPr>
            </w:pPr>
          </w:p>
        </w:tc>
      </w:tr>
    </w:tbl>
    <w:p w14:paraId="2F70323F" w14:textId="77777777" w:rsidR="00A64063" w:rsidRDefault="00A64063" w:rsidP="00A64063"/>
    <w:p w14:paraId="7E446570" w14:textId="77777777" w:rsidR="00A64063" w:rsidRDefault="00A64063" w:rsidP="00A64063"/>
    <w:p w14:paraId="1C786D66" w14:textId="77777777" w:rsidR="002C7EAB" w:rsidRDefault="002C7EAB" w:rsidP="002C7EAB"/>
    <w:p w14:paraId="5309AC28" w14:textId="77777777" w:rsidR="002C7EAB" w:rsidRDefault="002C7EAB" w:rsidP="002C7EAB">
      <w:r>
        <w:t>TVX Design for July release:</w:t>
      </w:r>
    </w:p>
    <w:p w14:paraId="351E6D06" w14:textId="77777777" w:rsidR="002C7EAB" w:rsidRDefault="002C7EAB" w:rsidP="002C7EAB">
      <w:pPr>
        <w:pStyle w:val="ListParagraph"/>
        <w:numPr>
          <w:ilvl w:val="0"/>
          <w:numId w:val="6"/>
        </w:numPr>
      </w:pPr>
      <w:r>
        <w:t>No interface(request/response) change</w:t>
      </w:r>
    </w:p>
    <w:p w14:paraId="30791172" w14:textId="241D830A" w:rsidR="002C7EAB" w:rsidRDefault="002C7EAB" w:rsidP="0068708C">
      <w:pPr>
        <w:pStyle w:val="ListParagraph"/>
        <w:numPr>
          <w:ilvl w:val="0"/>
          <w:numId w:val="6"/>
        </w:numPr>
      </w:pPr>
      <w:r>
        <w:t xml:space="preserve">Service team will hardcode the content of TVX combo, packs and channels. </w:t>
      </w:r>
    </w:p>
    <w:p w14:paraId="2F9F1835" w14:textId="77777777" w:rsidR="002C7EAB" w:rsidRPr="009549C7" w:rsidRDefault="002C7EAB" w:rsidP="002C7EAB">
      <w:pPr>
        <w:pStyle w:val="ListParagraph"/>
        <w:numPr>
          <w:ilvl w:val="0"/>
          <w:numId w:val="6"/>
        </w:numPr>
      </w:pPr>
      <w:r>
        <w:rPr>
          <w:rFonts w:ascii="Arial" w:hAnsi="Arial" w:cs="Arial"/>
          <w:color w:val="333333"/>
          <w:sz w:val="21"/>
          <w:szCs w:val="21"/>
        </w:rPr>
        <w:t>I</w:t>
      </w:r>
      <w:r>
        <w:rPr>
          <w:rFonts w:ascii="Arial" w:hAnsi="Arial" w:cs="Arial"/>
          <w:color w:val="333333"/>
          <w:sz w:val="21"/>
          <w:szCs w:val="21"/>
          <w:lang w:val="en"/>
        </w:rPr>
        <w:t>f customer offer type is "TVX" (we get from OP service), then service need read TV program info from hardcoded TVX list instead of XML Cache file.</w:t>
      </w:r>
    </w:p>
    <w:p w14:paraId="05708246" w14:textId="77777777" w:rsidR="002C7EAB" w:rsidRPr="009549C7" w:rsidRDefault="002C7EAB" w:rsidP="002C7EAB">
      <w:pPr>
        <w:pStyle w:val="ListParagraph"/>
        <w:numPr>
          <w:ilvl w:val="0"/>
          <w:numId w:val="6"/>
        </w:numPr>
      </w:pPr>
      <w:r>
        <w:rPr>
          <w:rFonts w:ascii="Arial" w:hAnsi="Arial" w:cs="Arial"/>
          <w:color w:val="333333"/>
          <w:sz w:val="21"/>
          <w:szCs w:val="21"/>
        </w:rPr>
        <w:t xml:space="preserve">Service will return whatever value we get from OP for collection code, pack code or channel code, even there is space in it. </w:t>
      </w:r>
      <w:r w:rsidRPr="008D396B">
        <w:rPr>
          <w:rFonts w:ascii="Arial" w:hAnsi="Arial" w:cs="Arial"/>
          <w:color w:val="333333"/>
          <w:sz w:val="21"/>
          <w:szCs w:val="21"/>
        </w:rPr>
        <w:t>The entity will not be returned for the code that cannot be found in the TV X content master table</w:t>
      </w:r>
    </w:p>
    <w:p w14:paraId="484262D0" w14:textId="77777777" w:rsidR="002C7EAB" w:rsidRPr="009549C7" w:rsidRDefault="002C7EAB" w:rsidP="002C7EAB">
      <w:pPr>
        <w:pStyle w:val="ListParagraph"/>
        <w:numPr>
          <w:ilvl w:val="0"/>
          <w:numId w:val="6"/>
        </w:numPr>
      </w:pPr>
      <w:r>
        <w:rPr>
          <w:rFonts w:ascii="Arial" w:hAnsi="Arial" w:cs="Arial"/>
          <w:color w:val="333333"/>
          <w:sz w:val="21"/>
          <w:szCs w:val="21"/>
        </w:rPr>
        <w:t xml:space="preserve">The </w:t>
      </w:r>
      <w:r>
        <w:t>collectionList/collection/selectedPackList and collectionList/collection/selectedChannelList</w:t>
      </w:r>
      <w:r>
        <w:rPr>
          <w:rFonts w:ascii="Arial" w:hAnsi="Arial" w:cs="Arial"/>
          <w:color w:val="333333"/>
          <w:sz w:val="21"/>
          <w:szCs w:val="21"/>
        </w:rPr>
        <w:t xml:space="preserve"> will be always null or empty. Combo’s included packs and channels will be returned in </w:t>
      </w:r>
      <w:r w:rsidRPr="009549C7">
        <w:rPr>
          <w:rFonts w:ascii="Arial" w:hAnsi="Arial" w:cs="Arial"/>
          <w:color w:val="333333"/>
          <w:sz w:val="21"/>
          <w:szCs w:val="21"/>
        </w:rPr>
        <w:t>packList and channelList</w:t>
      </w:r>
      <w:r>
        <w:rPr>
          <w:rFonts w:ascii="Arial" w:hAnsi="Arial" w:cs="Arial"/>
          <w:color w:val="333333"/>
          <w:sz w:val="21"/>
          <w:szCs w:val="21"/>
        </w:rPr>
        <w:t>. This is only logic change for TVX, everything else remain the same.</w:t>
      </w:r>
    </w:p>
    <w:p w14:paraId="35D5A5EC" w14:textId="77777777" w:rsidR="002C7EAB" w:rsidRDefault="002C7EAB" w:rsidP="002C7EAB">
      <w:pPr>
        <w:pStyle w:val="ListParagraph"/>
        <w:rPr>
          <w:rFonts w:ascii="Arial" w:hAnsi="Arial" w:cs="Arial"/>
          <w:color w:val="333333"/>
          <w:sz w:val="21"/>
          <w:szCs w:val="21"/>
        </w:rPr>
      </w:pPr>
    </w:p>
    <w:p w14:paraId="3CD2FEF6" w14:textId="77777777" w:rsidR="0068708C" w:rsidRPr="00991686" w:rsidRDefault="0068708C" w:rsidP="0068708C">
      <w:pPr>
        <w:pStyle w:val="ListParagraph"/>
        <w:rPr>
          <w:rFonts w:ascii="Arial" w:hAnsi="Arial" w:cs="Arial"/>
          <w:b/>
          <w:color w:val="333333"/>
          <w:sz w:val="21"/>
          <w:szCs w:val="21"/>
        </w:rPr>
      </w:pPr>
      <w:r w:rsidRPr="00991686">
        <w:rPr>
          <w:rFonts w:ascii="Arial" w:hAnsi="Arial" w:cs="Arial"/>
          <w:b/>
          <w:color w:val="333333"/>
          <w:sz w:val="21"/>
          <w:szCs w:val="21"/>
        </w:rPr>
        <w:t>Response examples:</w:t>
      </w:r>
    </w:p>
    <w:p w14:paraId="058BF485" w14:textId="77777777" w:rsidR="0068708C" w:rsidRDefault="0068708C" w:rsidP="0068708C">
      <w:pPr>
        <w:ind w:left="720"/>
        <w:rPr>
          <w:color w:val="1F497D"/>
        </w:rPr>
      </w:pPr>
      <w:r>
        <w:rPr>
          <w:color w:val="1F497D"/>
        </w:rPr>
        <w:t>Basic + Pick 5 collection + total 5 TVX channels</w:t>
      </w:r>
    </w:p>
    <w:p w14:paraId="64FE39B9" w14:textId="77777777" w:rsidR="00024376" w:rsidRDefault="00024376" w:rsidP="00024376">
      <w:pPr>
        <w:ind w:left="720"/>
      </w:pPr>
      <w:r>
        <w:t>{</w:t>
      </w:r>
    </w:p>
    <w:p w14:paraId="07F94FC4" w14:textId="77777777" w:rsidR="00024376" w:rsidRDefault="00024376" w:rsidP="00024376">
      <w:pPr>
        <w:ind w:left="720"/>
      </w:pPr>
      <w:r>
        <w:t xml:space="preserve">  "status": {</w:t>
      </w:r>
    </w:p>
    <w:p w14:paraId="0275D8B7" w14:textId="77777777" w:rsidR="00024376" w:rsidRDefault="00024376" w:rsidP="00024376">
      <w:pPr>
        <w:ind w:left="720"/>
      </w:pPr>
      <w:r>
        <w:t xml:space="preserve">    "statusCd": "200",</w:t>
      </w:r>
    </w:p>
    <w:p w14:paraId="7E079508" w14:textId="77777777" w:rsidR="00024376" w:rsidRDefault="00024376" w:rsidP="00024376">
      <w:pPr>
        <w:ind w:left="720"/>
      </w:pPr>
      <w:r>
        <w:lastRenderedPageBreak/>
        <w:t xml:space="preserve">    "statusTxt": "OK"</w:t>
      </w:r>
    </w:p>
    <w:p w14:paraId="03ED48BA" w14:textId="77777777" w:rsidR="00024376" w:rsidRDefault="00024376" w:rsidP="00024376">
      <w:pPr>
        <w:ind w:left="720"/>
      </w:pPr>
      <w:r>
        <w:t xml:space="preserve">  },</w:t>
      </w:r>
    </w:p>
    <w:p w14:paraId="410BB281" w14:textId="77777777" w:rsidR="00024376" w:rsidRDefault="00024376" w:rsidP="00024376">
      <w:pPr>
        <w:ind w:left="720"/>
      </w:pPr>
      <w:r>
        <w:t xml:space="preserve">  "subscription": {</w:t>
      </w:r>
    </w:p>
    <w:p w14:paraId="78CBDBC5" w14:textId="77777777" w:rsidR="00024376" w:rsidRDefault="00024376" w:rsidP="00024376">
      <w:pPr>
        <w:ind w:left="720"/>
      </w:pPr>
      <w:r>
        <w:t xml:space="preserve">    "provinceCode": "AB",</w:t>
      </w:r>
    </w:p>
    <w:p w14:paraId="3FBB1DC3" w14:textId="77777777" w:rsidR="00024376" w:rsidRDefault="00024376" w:rsidP="00024376">
      <w:pPr>
        <w:ind w:left="720"/>
      </w:pPr>
      <w:r>
        <w:t xml:space="preserve">    "geoTargetMarket": "Grande Prairie",</w:t>
      </w:r>
    </w:p>
    <w:p w14:paraId="08718BCC" w14:textId="77777777" w:rsidR="00024376" w:rsidRDefault="00024376" w:rsidP="00024376">
      <w:pPr>
        <w:ind w:left="720"/>
      </w:pPr>
      <w:r>
        <w:t xml:space="preserve">    "offerCd": "TVX",</w:t>
      </w:r>
    </w:p>
    <w:p w14:paraId="070CCF4E" w14:textId="77777777" w:rsidR="00024376" w:rsidRDefault="00024376" w:rsidP="00024376">
      <w:pPr>
        <w:ind w:left="720"/>
      </w:pPr>
      <w:r>
        <w:t xml:space="preserve">    "collectionList": {</w:t>
      </w:r>
    </w:p>
    <w:p w14:paraId="11798DAC" w14:textId="77777777" w:rsidR="00024376" w:rsidRDefault="00024376" w:rsidP="00024376">
      <w:pPr>
        <w:ind w:left="720"/>
      </w:pPr>
      <w:r>
        <w:t xml:space="preserve">      "collectionId": "1",</w:t>
      </w:r>
    </w:p>
    <w:p w14:paraId="7F3CCB02" w14:textId="77777777" w:rsidR="00024376" w:rsidRDefault="00024376" w:rsidP="00024376">
      <w:pPr>
        <w:ind w:left="720"/>
      </w:pPr>
      <w:r>
        <w:t xml:space="preserve">      "collectionNm": "Prime Time and My 5",</w:t>
      </w:r>
    </w:p>
    <w:p w14:paraId="5A450F86" w14:textId="77777777" w:rsidR="00024376" w:rsidRDefault="00024376" w:rsidP="00024376">
      <w:pPr>
        <w:ind w:left="720"/>
      </w:pPr>
      <w:r>
        <w:t xml:space="preserve">      "collectionCd": "Pick5",</w:t>
      </w:r>
    </w:p>
    <w:p w14:paraId="26717500" w14:textId="77777777" w:rsidR="00024376" w:rsidRDefault="00024376" w:rsidP="00024376">
      <w:pPr>
        <w:ind w:left="720"/>
      </w:pPr>
      <w:r>
        <w:t xml:space="preserve">      "collectionTxt": "Prime Time and My 5",</w:t>
      </w:r>
    </w:p>
    <w:p w14:paraId="69A25B5C" w14:textId="77777777" w:rsidR="00024376" w:rsidRDefault="00024376" w:rsidP="00024376">
      <w:pPr>
        <w:ind w:left="720"/>
      </w:pPr>
      <w:r>
        <w:t xml:space="preserve">      "purchasableInd": "true",</w:t>
      </w:r>
    </w:p>
    <w:p w14:paraId="1497DAE0" w14:textId="77777777" w:rsidR="00024376" w:rsidRDefault="00024376" w:rsidP="00024376">
      <w:pPr>
        <w:ind w:left="720"/>
      </w:pPr>
      <w:r>
        <w:t xml:space="preserve">      "rank": "1",</w:t>
      </w:r>
    </w:p>
    <w:p w14:paraId="20B47FEB" w14:textId="77777777" w:rsidR="00024376" w:rsidRDefault="00024376" w:rsidP="00024376">
      <w:pPr>
        <w:ind w:left="720"/>
      </w:pPr>
      <w:r>
        <w:t xml:space="preserve">      "pricePlanCode": null,</w:t>
      </w:r>
    </w:p>
    <w:p w14:paraId="479C2B38" w14:textId="77777777" w:rsidR="00024376" w:rsidRDefault="00024376" w:rsidP="00024376">
      <w:pPr>
        <w:ind w:left="720"/>
      </w:pPr>
      <w:r>
        <w:t xml:space="preserve">      "collectionCategory": null,</w:t>
      </w:r>
    </w:p>
    <w:p w14:paraId="4D32DCCF" w14:textId="77777777" w:rsidR="00024376" w:rsidRDefault="00024376" w:rsidP="00024376">
      <w:pPr>
        <w:ind w:left="720"/>
      </w:pPr>
      <w:r>
        <w:t xml:space="preserve">      "priceAmt": "25.0",</w:t>
      </w:r>
    </w:p>
    <w:p w14:paraId="334DC665" w14:textId="77777777" w:rsidR="00024376" w:rsidRDefault="00024376" w:rsidP="00024376">
      <w:pPr>
        <w:ind w:left="720"/>
      </w:pPr>
      <w:r>
        <w:t xml:space="preserve">      "promotionInd": "false",</w:t>
      </w:r>
    </w:p>
    <w:p w14:paraId="49C0D853" w14:textId="77777777" w:rsidR="00024376" w:rsidRDefault="00024376" w:rsidP="00024376">
      <w:pPr>
        <w:ind w:left="720"/>
      </w:pPr>
      <w:r>
        <w:t xml:space="preserve">      "dispCategoryCdList": "1680",</w:t>
      </w:r>
    </w:p>
    <w:p w14:paraId="0637B482" w14:textId="77777777" w:rsidR="00024376" w:rsidRDefault="00024376" w:rsidP="00024376">
      <w:pPr>
        <w:ind w:left="720"/>
      </w:pPr>
      <w:r>
        <w:t xml:space="preserve">      "selectedPackList": null,</w:t>
      </w:r>
    </w:p>
    <w:p w14:paraId="2214963A" w14:textId="77777777" w:rsidR="00024376" w:rsidRDefault="00024376" w:rsidP="00024376">
      <w:pPr>
        <w:ind w:left="720"/>
      </w:pPr>
      <w:r>
        <w:t xml:space="preserve">      "selectedChannelList": null</w:t>
      </w:r>
    </w:p>
    <w:p w14:paraId="0AD3EEFD" w14:textId="77777777" w:rsidR="00024376" w:rsidRDefault="00024376" w:rsidP="00024376">
      <w:pPr>
        <w:ind w:left="720"/>
      </w:pPr>
      <w:r>
        <w:t xml:space="preserve">    },</w:t>
      </w:r>
    </w:p>
    <w:p w14:paraId="7F84110F" w14:textId="77777777" w:rsidR="00024376" w:rsidRDefault="00024376" w:rsidP="00024376">
      <w:pPr>
        <w:ind w:left="720"/>
      </w:pPr>
      <w:r>
        <w:t xml:space="preserve">    "packList": [</w:t>
      </w:r>
    </w:p>
    <w:p w14:paraId="088F72A6" w14:textId="77777777" w:rsidR="00024376" w:rsidRDefault="00024376" w:rsidP="00024376">
      <w:pPr>
        <w:ind w:left="720"/>
      </w:pPr>
      <w:r>
        <w:t xml:space="preserve">      {</w:t>
      </w:r>
    </w:p>
    <w:p w14:paraId="022E0A13" w14:textId="77777777" w:rsidR="00024376" w:rsidRDefault="00024376" w:rsidP="00024376">
      <w:pPr>
        <w:ind w:left="720"/>
      </w:pPr>
      <w:r>
        <w:t xml:space="preserve">        "packId": null,</w:t>
      </w:r>
    </w:p>
    <w:p w14:paraId="3B451E1F" w14:textId="77777777" w:rsidR="00024376" w:rsidRDefault="00024376" w:rsidP="00024376">
      <w:pPr>
        <w:ind w:left="720"/>
      </w:pPr>
      <w:r>
        <w:t xml:space="preserve">        "packNm": "Prime Time",</w:t>
      </w:r>
    </w:p>
    <w:p w14:paraId="65A14CF9" w14:textId="77777777" w:rsidR="00024376" w:rsidRDefault="00024376" w:rsidP="00024376">
      <w:pPr>
        <w:ind w:left="720"/>
      </w:pPr>
      <w:r>
        <w:lastRenderedPageBreak/>
        <w:t xml:space="preserve">        "packCd": "TVXBasic",</w:t>
      </w:r>
    </w:p>
    <w:p w14:paraId="7812E8C3" w14:textId="77777777" w:rsidR="00024376" w:rsidRDefault="00024376" w:rsidP="00024376">
      <w:pPr>
        <w:ind w:left="720"/>
      </w:pPr>
      <w:r>
        <w:t xml:space="preserve">        "packPriceAmt": "0.0",</w:t>
      </w:r>
    </w:p>
    <w:p w14:paraId="087867CC" w14:textId="77777777" w:rsidR="00024376" w:rsidRDefault="00024376" w:rsidP="00024376">
      <w:pPr>
        <w:ind w:left="720"/>
      </w:pPr>
      <w:r>
        <w:t xml:space="preserve">        "packTxt": "Prime Time",</w:t>
      </w:r>
    </w:p>
    <w:p w14:paraId="0E32A067" w14:textId="6A5B315B" w:rsidR="00024376" w:rsidRDefault="00024376" w:rsidP="00024376">
      <w:pPr>
        <w:ind w:left="720"/>
      </w:pPr>
      <w:r>
        <w:t xml:space="preserve">        "displayCategoryCdList": </w:t>
      </w:r>
      <w:r w:rsidR="0052719B">
        <w:t>“</w:t>
      </w:r>
      <w:r>
        <w:t>1680</w:t>
      </w:r>
      <w:r w:rsidR="0052719B">
        <w:t>”</w:t>
      </w:r>
      <w:r>
        <w:t>,</w:t>
      </w:r>
    </w:p>
    <w:p w14:paraId="47405819" w14:textId="77777777" w:rsidR="00024376" w:rsidRDefault="00024376" w:rsidP="00024376">
      <w:pPr>
        <w:ind w:left="720"/>
      </w:pPr>
      <w:r>
        <w:t xml:space="preserve">        "purchasableInd": "false",</w:t>
      </w:r>
    </w:p>
    <w:p w14:paraId="0A809845" w14:textId="77777777" w:rsidR="00024376" w:rsidRDefault="00024376" w:rsidP="00024376">
      <w:pPr>
        <w:ind w:left="720"/>
      </w:pPr>
      <w:r>
        <w:t xml:space="preserve">        "onPromotionInd": "false"</w:t>
      </w:r>
    </w:p>
    <w:p w14:paraId="025E32BD" w14:textId="77777777" w:rsidR="00024376" w:rsidRDefault="00024376" w:rsidP="00024376">
      <w:pPr>
        <w:ind w:left="720"/>
      </w:pPr>
      <w:r>
        <w:t xml:space="preserve">      }</w:t>
      </w:r>
    </w:p>
    <w:p w14:paraId="72CD1B74" w14:textId="77777777" w:rsidR="00024376" w:rsidRDefault="00024376" w:rsidP="00024376">
      <w:pPr>
        <w:ind w:left="720"/>
      </w:pPr>
      <w:r>
        <w:t xml:space="preserve">    ],</w:t>
      </w:r>
    </w:p>
    <w:p w14:paraId="41A32415" w14:textId="77777777" w:rsidR="00024376" w:rsidRDefault="00024376" w:rsidP="00024376">
      <w:pPr>
        <w:ind w:left="720"/>
      </w:pPr>
      <w:r>
        <w:t xml:space="preserve">    "channelList": [</w:t>
      </w:r>
    </w:p>
    <w:p w14:paraId="2AAC1C9C" w14:textId="77777777" w:rsidR="00024376" w:rsidRDefault="00024376" w:rsidP="00024376">
      <w:pPr>
        <w:ind w:left="720"/>
      </w:pPr>
      <w:r>
        <w:t xml:space="preserve">      {</w:t>
      </w:r>
    </w:p>
    <w:p w14:paraId="27D2647D" w14:textId="77777777" w:rsidR="00024376" w:rsidRDefault="00024376" w:rsidP="00024376">
      <w:pPr>
        <w:ind w:left="720"/>
      </w:pPr>
      <w:r>
        <w:t xml:space="preserve">        "channelId": "1",</w:t>
      </w:r>
    </w:p>
    <w:p w14:paraId="4D65E4C1" w14:textId="77777777" w:rsidR="00024376" w:rsidRDefault="00024376" w:rsidP="00024376">
      <w:pPr>
        <w:ind w:left="720"/>
      </w:pPr>
      <w:r>
        <w:t xml:space="preserve">        "channelNm": "AMC",</w:t>
      </w:r>
    </w:p>
    <w:p w14:paraId="590595AE" w14:textId="77777777" w:rsidR="00024376" w:rsidRDefault="00024376" w:rsidP="00024376">
      <w:pPr>
        <w:ind w:left="720"/>
      </w:pPr>
      <w:r>
        <w:t xml:space="preserve">        "channelCd": "AMC",</w:t>
      </w:r>
    </w:p>
    <w:p w14:paraId="464C1EAF" w14:textId="77777777" w:rsidR="00024376" w:rsidRDefault="00024376" w:rsidP="00024376">
      <w:pPr>
        <w:ind w:left="720"/>
      </w:pPr>
      <w:r>
        <w:t xml:space="preserve">        "channelTxt": "AMC",</w:t>
      </w:r>
    </w:p>
    <w:p w14:paraId="7141FDAE" w14:textId="77777777" w:rsidR="00024376" w:rsidRDefault="00024376" w:rsidP="00024376">
      <w:pPr>
        <w:ind w:left="720"/>
      </w:pPr>
      <w:r>
        <w:t xml:space="preserve">        "purchasableInd": "true",</w:t>
      </w:r>
    </w:p>
    <w:p w14:paraId="0BAE01D0" w14:textId="77777777" w:rsidR="00024376" w:rsidRDefault="00024376" w:rsidP="00024376">
      <w:pPr>
        <w:ind w:left="720"/>
      </w:pPr>
      <w:r>
        <w:t xml:space="preserve">        "displayCategoryCdList": null,</w:t>
      </w:r>
    </w:p>
    <w:p w14:paraId="2D8836F2" w14:textId="77777777" w:rsidR="00024376" w:rsidRDefault="00024376" w:rsidP="00024376">
      <w:pPr>
        <w:ind w:left="720"/>
      </w:pPr>
      <w:r>
        <w:t xml:space="preserve">        "channelPriceAmt": "4.0",</w:t>
      </w:r>
    </w:p>
    <w:p w14:paraId="5DB0A619" w14:textId="77777777" w:rsidR="00024376" w:rsidRDefault="00024376" w:rsidP="00024376">
      <w:pPr>
        <w:ind w:left="720"/>
      </w:pPr>
      <w:r>
        <w:t xml:space="preserve">        "geoTargetMarketChannelNum": null,</w:t>
      </w:r>
    </w:p>
    <w:p w14:paraId="5CE0F229" w14:textId="77777777" w:rsidR="00024376" w:rsidRDefault="00024376" w:rsidP="00024376">
      <w:pPr>
        <w:ind w:left="720"/>
      </w:pPr>
      <w:r>
        <w:t xml:space="preserve">        "alaCarteInd": "true"</w:t>
      </w:r>
    </w:p>
    <w:p w14:paraId="3CB6EA02" w14:textId="77777777" w:rsidR="00024376" w:rsidRDefault="00024376" w:rsidP="00024376">
      <w:pPr>
        <w:ind w:left="720"/>
      </w:pPr>
      <w:r>
        <w:t xml:space="preserve">      },</w:t>
      </w:r>
    </w:p>
    <w:p w14:paraId="503C23C5" w14:textId="77777777" w:rsidR="00024376" w:rsidRDefault="00024376" w:rsidP="00024376">
      <w:pPr>
        <w:ind w:left="720"/>
      </w:pPr>
      <w:r>
        <w:t xml:space="preserve">      {</w:t>
      </w:r>
    </w:p>
    <w:p w14:paraId="2E351CA0" w14:textId="77777777" w:rsidR="00024376" w:rsidRDefault="00024376" w:rsidP="00024376">
      <w:pPr>
        <w:ind w:left="720"/>
      </w:pPr>
      <w:r>
        <w:t xml:space="preserve">        "channelId": "2",</w:t>
      </w:r>
    </w:p>
    <w:p w14:paraId="4697FAB8" w14:textId="77777777" w:rsidR="00024376" w:rsidRDefault="00024376" w:rsidP="00024376">
      <w:pPr>
        <w:ind w:left="720"/>
      </w:pPr>
      <w:r>
        <w:t xml:space="preserve">        "channelNm": "Comedy Network",</w:t>
      </w:r>
    </w:p>
    <w:p w14:paraId="4F7A4174" w14:textId="77777777" w:rsidR="00024376" w:rsidRDefault="00024376" w:rsidP="00024376">
      <w:pPr>
        <w:ind w:left="720"/>
      </w:pPr>
      <w:r>
        <w:t xml:space="preserve">        "channelCd": "Comedy",</w:t>
      </w:r>
    </w:p>
    <w:p w14:paraId="202DEC77" w14:textId="77777777" w:rsidR="00024376" w:rsidRDefault="00024376" w:rsidP="00024376">
      <w:pPr>
        <w:ind w:left="720"/>
      </w:pPr>
      <w:r>
        <w:t xml:space="preserve">        "channelTxt": "Comedy Network",</w:t>
      </w:r>
    </w:p>
    <w:p w14:paraId="1CD5453C" w14:textId="77777777" w:rsidR="00024376" w:rsidRDefault="00024376" w:rsidP="00024376">
      <w:pPr>
        <w:ind w:left="720"/>
      </w:pPr>
      <w:r>
        <w:lastRenderedPageBreak/>
        <w:t xml:space="preserve">        "purchasableInd": "true",</w:t>
      </w:r>
    </w:p>
    <w:p w14:paraId="3CCDC485" w14:textId="77777777" w:rsidR="00024376" w:rsidRDefault="00024376" w:rsidP="00024376">
      <w:pPr>
        <w:ind w:left="720"/>
      </w:pPr>
      <w:r>
        <w:t xml:space="preserve">        "displayCategoryCdList": null,</w:t>
      </w:r>
    </w:p>
    <w:p w14:paraId="3CF90539" w14:textId="77777777" w:rsidR="00024376" w:rsidRDefault="00024376" w:rsidP="00024376">
      <w:pPr>
        <w:ind w:left="720"/>
      </w:pPr>
      <w:r>
        <w:t xml:space="preserve">        "channelPriceAmt": "4.0",</w:t>
      </w:r>
    </w:p>
    <w:p w14:paraId="384A2C8E" w14:textId="77777777" w:rsidR="00024376" w:rsidRDefault="00024376" w:rsidP="00024376">
      <w:pPr>
        <w:ind w:left="720"/>
      </w:pPr>
      <w:r>
        <w:t xml:space="preserve">        "geoTargetMarketChannelNum": null,</w:t>
      </w:r>
    </w:p>
    <w:p w14:paraId="109C1D0E" w14:textId="77777777" w:rsidR="00024376" w:rsidRDefault="00024376" w:rsidP="00024376">
      <w:pPr>
        <w:ind w:left="720"/>
      </w:pPr>
      <w:r>
        <w:t xml:space="preserve">        "alaCarteInd": "true"</w:t>
      </w:r>
    </w:p>
    <w:p w14:paraId="501350EA" w14:textId="77777777" w:rsidR="00024376" w:rsidRDefault="00024376" w:rsidP="00024376">
      <w:pPr>
        <w:ind w:left="720"/>
      </w:pPr>
      <w:r>
        <w:t xml:space="preserve">      },</w:t>
      </w:r>
    </w:p>
    <w:p w14:paraId="10140F01" w14:textId="77777777" w:rsidR="00024376" w:rsidRDefault="00024376" w:rsidP="00024376">
      <w:pPr>
        <w:ind w:left="720"/>
      </w:pPr>
      <w:r>
        <w:t xml:space="preserve">      {</w:t>
      </w:r>
    </w:p>
    <w:p w14:paraId="6C9065B6" w14:textId="77777777" w:rsidR="00024376" w:rsidRDefault="00024376" w:rsidP="00024376">
      <w:pPr>
        <w:ind w:left="720"/>
      </w:pPr>
      <w:r>
        <w:t xml:space="preserve">        "channelId": "3",</w:t>
      </w:r>
    </w:p>
    <w:p w14:paraId="7A9AFAD6" w14:textId="77777777" w:rsidR="00024376" w:rsidRDefault="00024376" w:rsidP="00024376">
      <w:pPr>
        <w:ind w:left="720"/>
      </w:pPr>
      <w:r>
        <w:t xml:space="preserve">        "channelNm": "Space",</w:t>
      </w:r>
    </w:p>
    <w:p w14:paraId="2695F089" w14:textId="77777777" w:rsidR="00024376" w:rsidRDefault="00024376" w:rsidP="00024376">
      <w:pPr>
        <w:ind w:left="720"/>
      </w:pPr>
      <w:r>
        <w:t xml:space="preserve">        "channelCd": "Space",</w:t>
      </w:r>
    </w:p>
    <w:p w14:paraId="613976EF" w14:textId="77777777" w:rsidR="00024376" w:rsidRDefault="00024376" w:rsidP="00024376">
      <w:pPr>
        <w:ind w:left="720"/>
      </w:pPr>
      <w:r>
        <w:t xml:space="preserve">        "channelTxt": "Space",</w:t>
      </w:r>
    </w:p>
    <w:p w14:paraId="74948D61" w14:textId="77777777" w:rsidR="00024376" w:rsidRDefault="00024376" w:rsidP="00024376">
      <w:pPr>
        <w:ind w:left="720"/>
      </w:pPr>
      <w:r>
        <w:t xml:space="preserve">        "purchasableInd": "true",</w:t>
      </w:r>
    </w:p>
    <w:p w14:paraId="0200CB49" w14:textId="77777777" w:rsidR="00024376" w:rsidRDefault="00024376" w:rsidP="00024376">
      <w:pPr>
        <w:ind w:left="720"/>
      </w:pPr>
      <w:r>
        <w:t xml:space="preserve">        "displayCategoryCdList": null,</w:t>
      </w:r>
    </w:p>
    <w:p w14:paraId="73836B89" w14:textId="77777777" w:rsidR="00024376" w:rsidRDefault="00024376" w:rsidP="00024376">
      <w:pPr>
        <w:ind w:left="720"/>
      </w:pPr>
      <w:r>
        <w:t xml:space="preserve">        "channelPriceAmt": "4.0",</w:t>
      </w:r>
    </w:p>
    <w:p w14:paraId="13C15392" w14:textId="77777777" w:rsidR="00024376" w:rsidRDefault="00024376" w:rsidP="00024376">
      <w:pPr>
        <w:ind w:left="720"/>
      </w:pPr>
      <w:r>
        <w:t xml:space="preserve">        "geoTargetMarketChannelNum": null,</w:t>
      </w:r>
    </w:p>
    <w:p w14:paraId="7AAFC8B3" w14:textId="77777777" w:rsidR="00024376" w:rsidRDefault="00024376" w:rsidP="00024376">
      <w:pPr>
        <w:ind w:left="720"/>
      </w:pPr>
      <w:r>
        <w:t xml:space="preserve">        "alaCarteInd": "true"</w:t>
      </w:r>
    </w:p>
    <w:p w14:paraId="44B371DD" w14:textId="77777777" w:rsidR="00024376" w:rsidRDefault="00024376" w:rsidP="00024376">
      <w:pPr>
        <w:ind w:left="720"/>
      </w:pPr>
      <w:r>
        <w:t xml:space="preserve">      },</w:t>
      </w:r>
    </w:p>
    <w:p w14:paraId="3324086C" w14:textId="77777777" w:rsidR="00024376" w:rsidRDefault="00024376" w:rsidP="00024376">
      <w:pPr>
        <w:ind w:left="720"/>
      </w:pPr>
      <w:r>
        <w:t xml:space="preserve">      {</w:t>
      </w:r>
    </w:p>
    <w:p w14:paraId="0863E89C" w14:textId="77777777" w:rsidR="00024376" w:rsidRDefault="00024376" w:rsidP="00024376">
      <w:pPr>
        <w:ind w:left="720"/>
      </w:pPr>
      <w:r>
        <w:t xml:space="preserve">        "channelId": "4",</w:t>
      </w:r>
    </w:p>
    <w:p w14:paraId="7BDF662F" w14:textId="77777777" w:rsidR="00024376" w:rsidRDefault="00024376" w:rsidP="00024376">
      <w:pPr>
        <w:ind w:left="720"/>
      </w:pPr>
      <w:r>
        <w:t xml:space="preserve">        "channelNm": "Showcase",</w:t>
      </w:r>
    </w:p>
    <w:p w14:paraId="44601E26" w14:textId="77777777" w:rsidR="00024376" w:rsidRDefault="00024376" w:rsidP="00024376">
      <w:pPr>
        <w:ind w:left="720"/>
      </w:pPr>
      <w:r>
        <w:t xml:space="preserve">        "channelCd": "Showcase",</w:t>
      </w:r>
    </w:p>
    <w:p w14:paraId="3671620F" w14:textId="77777777" w:rsidR="00024376" w:rsidRDefault="00024376" w:rsidP="00024376">
      <w:pPr>
        <w:ind w:left="720"/>
      </w:pPr>
      <w:r>
        <w:t xml:space="preserve">        "channelTxt": "Showcase",</w:t>
      </w:r>
    </w:p>
    <w:p w14:paraId="36CBB384" w14:textId="77777777" w:rsidR="00024376" w:rsidRDefault="00024376" w:rsidP="00024376">
      <w:pPr>
        <w:ind w:left="720"/>
      </w:pPr>
      <w:r>
        <w:t xml:space="preserve">        "purchasableInd": "true",</w:t>
      </w:r>
    </w:p>
    <w:p w14:paraId="3FB28F2B" w14:textId="77777777" w:rsidR="00024376" w:rsidRDefault="00024376" w:rsidP="00024376">
      <w:pPr>
        <w:ind w:left="720"/>
      </w:pPr>
      <w:r>
        <w:t xml:space="preserve">        "displayCategoryCdList": null,</w:t>
      </w:r>
    </w:p>
    <w:p w14:paraId="402B31A6" w14:textId="77777777" w:rsidR="00024376" w:rsidRDefault="00024376" w:rsidP="00024376">
      <w:pPr>
        <w:ind w:left="720"/>
      </w:pPr>
      <w:r>
        <w:t xml:space="preserve">        "channelPriceAmt": "4.0",</w:t>
      </w:r>
    </w:p>
    <w:p w14:paraId="541C7CA7" w14:textId="77777777" w:rsidR="00024376" w:rsidRDefault="00024376" w:rsidP="00024376">
      <w:pPr>
        <w:ind w:left="720"/>
      </w:pPr>
      <w:r>
        <w:lastRenderedPageBreak/>
        <w:t xml:space="preserve">        "geoTargetMarketChannelNum": null,</w:t>
      </w:r>
    </w:p>
    <w:p w14:paraId="63E6FA38" w14:textId="77777777" w:rsidR="00024376" w:rsidRDefault="00024376" w:rsidP="00024376">
      <w:pPr>
        <w:ind w:left="720"/>
      </w:pPr>
      <w:r>
        <w:t xml:space="preserve">        "alaCarteInd": "true"</w:t>
      </w:r>
    </w:p>
    <w:p w14:paraId="2F1A113C" w14:textId="77777777" w:rsidR="00024376" w:rsidRDefault="00024376" w:rsidP="00024376">
      <w:pPr>
        <w:ind w:left="720"/>
      </w:pPr>
      <w:r>
        <w:t xml:space="preserve">      },</w:t>
      </w:r>
    </w:p>
    <w:p w14:paraId="1613EAF0" w14:textId="77777777" w:rsidR="00024376" w:rsidRDefault="00024376" w:rsidP="00024376">
      <w:pPr>
        <w:ind w:left="720"/>
      </w:pPr>
      <w:r>
        <w:t xml:space="preserve">      {</w:t>
      </w:r>
    </w:p>
    <w:p w14:paraId="1528BF40" w14:textId="77777777" w:rsidR="00024376" w:rsidRDefault="00024376" w:rsidP="00024376">
      <w:pPr>
        <w:ind w:left="720"/>
      </w:pPr>
      <w:r>
        <w:t xml:space="preserve">        "channelId": "5",</w:t>
      </w:r>
    </w:p>
    <w:p w14:paraId="573DA75B" w14:textId="77777777" w:rsidR="00024376" w:rsidRDefault="00024376" w:rsidP="00024376">
      <w:pPr>
        <w:ind w:left="720"/>
      </w:pPr>
      <w:r>
        <w:t xml:space="preserve">        "channelNm": "A&amp;E",</w:t>
      </w:r>
    </w:p>
    <w:p w14:paraId="734A353B" w14:textId="77777777" w:rsidR="00024376" w:rsidRDefault="00024376" w:rsidP="00024376">
      <w:pPr>
        <w:ind w:left="720"/>
      </w:pPr>
      <w:r>
        <w:t xml:space="preserve">        "channelCd": "AE",</w:t>
      </w:r>
    </w:p>
    <w:p w14:paraId="00E91D36" w14:textId="77777777" w:rsidR="00024376" w:rsidRDefault="00024376" w:rsidP="00024376">
      <w:pPr>
        <w:ind w:left="720"/>
      </w:pPr>
      <w:r>
        <w:t xml:space="preserve">        "channelTxt": "A&amp;E",</w:t>
      </w:r>
    </w:p>
    <w:p w14:paraId="0A124F00" w14:textId="77777777" w:rsidR="00024376" w:rsidRDefault="00024376" w:rsidP="00024376">
      <w:pPr>
        <w:ind w:left="720"/>
      </w:pPr>
      <w:r>
        <w:t xml:space="preserve">        "purchasableInd": "true",</w:t>
      </w:r>
    </w:p>
    <w:p w14:paraId="7B6D772F" w14:textId="77777777" w:rsidR="00024376" w:rsidRDefault="00024376" w:rsidP="00024376">
      <w:pPr>
        <w:ind w:left="720"/>
      </w:pPr>
      <w:r>
        <w:t xml:space="preserve">        "displayCategoryCdList": null,</w:t>
      </w:r>
    </w:p>
    <w:p w14:paraId="318236A8" w14:textId="77777777" w:rsidR="00024376" w:rsidRDefault="00024376" w:rsidP="00024376">
      <w:pPr>
        <w:ind w:left="720"/>
      </w:pPr>
      <w:r>
        <w:t xml:space="preserve">        "channelPriceAmt": "4.0",</w:t>
      </w:r>
    </w:p>
    <w:p w14:paraId="6B778E8A" w14:textId="77777777" w:rsidR="00024376" w:rsidRDefault="00024376" w:rsidP="00024376">
      <w:pPr>
        <w:ind w:left="720"/>
      </w:pPr>
      <w:r>
        <w:t xml:space="preserve">        "geoTargetMarketChannelNum": null,</w:t>
      </w:r>
    </w:p>
    <w:p w14:paraId="64A43739" w14:textId="77777777" w:rsidR="00024376" w:rsidRDefault="00024376" w:rsidP="00024376">
      <w:pPr>
        <w:ind w:left="720"/>
      </w:pPr>
      <w:r>
        <w:t xml:space="preserve">        "alaCarteInd": "true"</w:t>
      </w:r>
    </w:p>
    <w:p w14:paraId="0AE75F8D" w14:textId="77777777" w:rsidR="00024376" w:rsidRDefault="00024376" w:rsidP="00024376">
      <w:pPr>
        <w:ind w:left="720"/>
      </w:pPr>
      <w:r>
        <w:t xml:space="preserve">      }</w:t>
      </w:r>
    </w:p>
    <w:p w14:paraId="69494F87" w14:textId="77777777" w:rsidR="00024376" w:rsidRDefault="00024376" w:rsidP="00024376">
      <w:pPr>
        <w:ind w:left="720"/>
      </w:pPr>
      <w:r>
        <w:t xml:space="preserve">    ],</w:t>
      </w:r>
    </w:p>
    <w:p w14:paraId="3C7CEDCC" w14:textId="77777777" w:rsidR="00024376" w:rsidRDefault="00024376" w:rsidP="00024376">
      <w:pPr>
        <w:ind w:left="720"/>
      </w:pPr>
      <w:r>
        <w:t xml:space="preserve">    "discountList": null</w:t>
      </w:r>
    </w:p>
    <w:p w14:paraId="1FBB7956" w14:textId="77777777" w:rsidR="00024376" w:rsidRDefault="00024376" w:rsidP="00024376">
      <w:pPr>
        <w:ind w:left="720"/>
      </w:pPr>
      <w:r>
        <w:t xml:space="preserve">  }</w:t>
      </w:r>
    </w:p>
    <w:p w14:paraId="576CF7A1" w14:textId="77777777" w:rsidR="00024376" w:rsidRDefault="00024376" w:rsidP="00024376">
      <w:pPr>
        <w:ind w:left="720"/>
      </w:pPr>
      <w:r>
        <w:t>}</w:t>
      </w:r>
    </w:p>
    <w:p w14:paraId="58757C2E" w14:textId="77777777" w:rsidR="00024376" w:rsidRDefault="00024376" w:rsidP="00024376">
      <w:pPr>
        <w:ind w:left="720"/>
      </w:pPr>
    </w:p>
    <w:p w14:paraId="2E29E1C7" w14:textId="77777777" w:rsidR="00024376" w:rsidRDefault="00024376" w:rsidP="00024376">
      <w:pPr>
        <w:ind w:left="720"/>
      </w:pPr>
    </w:p>
    <w:p w14:paraId="43091E15" w14:textId="0A64CF68" w:rsidR="0068708C" w:rsidRDefault="0068708C" w:rsidP="00024376">
      <w:pPr>
        <w:ind w:left="720"/>
        <w:rPr>
          <w:color w:val="1F497D"/>
        </w:rPr>
      </w:pPr>
      <w:r>
        <w:rPr>
          <w:color w:val="1F497D"/>
        </w:rPr>
        <w:t>Basic + Pick 5 collection + total 7 TVX channels</w:t>
      </w:r>
    </w:p>
    <w:p w14:paraId="0B2AC534" w14:textId="77777777" w:rsidR="00024376" w:rsidRDefault="00024376" w:rsidP="00024376">
      <w:pPr>
        <w:ind w:left="720"/>
      </w:pPr>
      <w:r>
        <w:t>{</w:t>
      </w:r>
    </w:p>
    <w:p w14:paraId="02DC124B" w14:textId="77777777" w:rsidR="00024376" w:rsidRDefault="00024376" w:rsidP="00024376">
      <w:pPr>
        <w:ind w:left="720"/>
      </w:pPr>
      <w:r>
        <w:t xml:space="preserve">  "status": {</w:t>
      </w:r>
    </w:p>
    <w:p w14:paraId="4FB675C7" w14:textId="77777777" w:rsidR="00024376" w:rsidRDefault="00024376" w:rsidP="00024376">
      <w:pPr>
        <w:ind w:left="720"/>
      </w:pPr>
      <w:r>
        <w:t xml:space="preserve">    "statusCd": "200",</w:t>
      </w:r>
    </w:p>
    <w:p w14:paraId="25D1256B" w14:textId="77777777" w:rsidR="00024376" w:rsidRDefault="00024376" w:rsidP="00024376">
      <w:pPr>
        <w:ind w:left="720"/>
      </w:pPr>
      <w:r>
        <w:t xml:space="preserve">    "statusTxt": "OK"</w:t>
      </w:r>
    </w:p>
    <w:p w14:paraId="63954758" w14:textId="77777777" w:rsidR="00024376" w:rsidRDefault="00024376" w:rsidP="00024376">
      <w:pPr>
        <w:ind w:left="720"/>
      </w:pPr>
      <w:r>
        <w:lastRenderedPageBreak/>
        <w:t xml:space="preserve">  },</w:t>
      </w:r>
    </w:p>
    <w:p w14:paraId="70DEF420" w14:textId="77777777" w:rsidR="00024376" w:rsidRDefault="00024376" w:rsidP="00024376">
      <w:pPr>
        <w:ind w:left="720"/>
      </w:pPr>
      <w:r>
        <w:t xml:space="preserve">  "subscription": {</w:t>
      </w:r>
    </w:p>
    <w:p w14:paraId="344864D0" w14:textId="77777777" w:rsidR="00024376" w:rsidRDefault="00024376" w:rsidP="00024376">
      <w:pPr>
        <w:ind w:left="720"/>
      </w:pPr>
      <w:r>
        <w:t xml:space="preserve">    "provinceCode": "AB",</w:t>
      </w:r>
    </w:p>
    <w:p w14:paraId="58505CB2" w14:textId="77777777" w:rsidR="00024376" w:rsidRDefault="00024376" w:rsidP="00024376">
      <w:pPr>
        <w:ind w:left="720"/>
      </w:pPr>
      <w:r>
        <w:t xml:space="preserve">    "geoTargetMarket": "Grande Prairie",</w:t>
      </w:r>
    </w:p>
    <w:p w14:paraId="1E011067" w14:textId="77777777" w:rsidR="00024376" w:rsidRDefault="00024376" w:rsidP="00024376">
      <w:pPr>
        <w:ind w:left="720"/>
      </w:pPr>
      <w:r>
        <w:t xml:space="preserve">    "offerCd": "TVX",</w:t>
      </w:r>
    </w:p>
    <w:p w14:paraId="29DEFCF0" w14:textId="77777777" w:rsidR="00024376" w:rsidRDefault="00024376" w:rsidP="00024376">
      <w:pPr>
        <w:ind w:left="720"/>
      </w:pPr>
      <w:r>
        <w:t xml:space="preserve">    "collectionList": {</w:t>
      </w:r>
    </w:p>
    <w:p w14:paraId="6A9A3B88" w14:textId="77777777" w:rsidR="00024376" w:rsidRDefault="00024376" w:rsidP="00024376">
      <w:pPr>
        <w:ind w:left="720"/>
      </w:pPr>
      <w:r>
        <w:t xml:space="preserve">      "collectionId": "1",</w:t>
      </w:r>
    </w:p>
    <w:p w14:paraId="39EAC106" w14:textId="77777777" w:rsidR="00024376" w:rsidRDefault="00024376" w:rsidP="00024376">
      <w:pPr>
        <w:ind w:left="720"/>
      </w:pPr>
      <w:r>
        <w:t xml:space="preserve">      "collectionNm": "Prime Time and My 5",</w:t>
      </w:r>
    </w:p>
    <w:p w14:paraId="7DFBDD3D" w14:textId="77777777" w:rsidR="00024376" w:rsidRDefault="00024376" w:rsidP="00024376">
      <w:pPr>
        <w:ind w:left="720"/>
      </w:pPr>
      <w:r>
        <w:t xml:space="preserve">      "collectionCd": "Pick5",</w:t>
      </w:r>
    </w:p>
    <w:p w14:paraId="42637A1A" w14:textId="77777777" w:rsidR="00024376" w:rsidRDefault="00024376" w:rsidP="00024376">
      <w:pPr>
        <w:ind w:left="720"/>
      </w:pPr>
      <w:r>
        <w:t xml:space="preserve">      "collectionTxt": "Prime Time and My 5",</w:t>
      </w:r>
    </w:p>
    <w:p w14:paraId="7D50048B" w14:textId="77777777" w:rsidR="00024376" w:rsidRDefault="00024376" w:rsidP="00024376">
      <w:pPr>
        <w:ind w:left="720"/>
      </w:pPr>
      <w:r>
        <w:t xml:space="preserve">      "purchasableInd": "true",</w:t>
      </w:r>
    </w:p>
    <w:p w14:paraId="01CB452E" w14:textId="77777777" w:rsidR="00024376" w:rsidRDefault="00024376" w:rsidP="00024376">
      <w:pPr>
        <w:ind w:left="720"/>
      </w:pPr>
      <w:r>
        <w:t xml:space="preserve">      "rank": "1",</w:t>
      </w:r>
    </w:p>
    <w:p w14:paraId="6E29B2C6" w14:textId="77777777" w:rsidR="00024376" w:rsidRDefault="00024376" w:rsidP="00024376">
      <w:pPr>
        <w:ind w:left="720"/>
      </w:pPr>
      <w:r>
        <w:t xml:space="preserve">      "pricePlanCode": null,</w:t>
      </w:r>
    </w:p>
    <w:p w14:paraId="50BC578F" w14:textId="77777777" w:rsidR="00024376" w:rsidRDefault="00024376" w:rsidP="00024376">
      <w:pPr>
        <w:ind w:left="720"/>
      </w:pPr>
      <w:r>
        <w:t xml:space="preserve">      "collectionCategory": null,</w:t>
      </w:r>
    </w:p>
    <w:p w14:paraId="6477DCA4" w14:textId="77777777" w:rsidR="00024376" w:rsidRDefault="00024376" w:rsidP="00024376">
      <w:pPr>
        <w:ind w:left="720"/>
      </w:pPr>
      <w:r>
        <w:t xml:space="preserve">      "priceAmt": "25.0",</w:t>
      </w:r>
    </w:p>
    <w:p w14:paraId="65587BA8" w14:textId="77777777" w:rsidR="00024376" w:rsidRDefault="00024376" w:rsidP="00024376">
      <w:pPr>
        <w:ind w:left="720"/>
      </w:pPr>
      <w:r>
        <w:t xml:space="preserve">      "promotionInd": "false",</w:t>
      </w:r>
    </w:p>
    <w:p w14:paraId="0E8CD472" w14:textId="77777777" w:rsidR="00024376" w:rsidRDefault="00024376" w:rsidP="00024376">
      <w:pPr>
        <w:ind w:left="720"/>
      </w:pPr>
      <w:r>
        <w:t xml:space="preserve">      "dispCategoryCdList": "1680",</w:t>
      </w:r>
    </w:p>
    <w:p w14:paraId="4BBEC8EB" w14:textId="77777777" w:rsidR="00024376" w:rsidRDefault="00024376" w:rsidP="00024376">
      <w:pPr>
        <w:ind w:left="720"/>
      </w:pPr>
      <w:r>
        <w:t xml:space="preserve">      "selectedPackList": null,</w:t>
      </w:r>
    </w:p>
    <w:p w14:paraId="712EBF5A" w14:textId="77777777" w:rsidR="00024376" w:rsidRDefault="00024376" w:rsidP="00024376">
      <w:pPr>
        <w:ind w:left="720"/>
      </w:pPr>
      <w:r>
        <w:t xml:space="preserve">      "selectedChannelList": null</w:t>
      </w:r>
    </w:p>
    <w:p w14:paraId="296FD3B0" w14:textId="77777777" w:rsidR="00024376" w:rsidRDefault="00024376" w:rsidP="00024376">
      <w:pPr>
        <w:ind w:left="720"/>
      </w:pPr>
      <w:r>
        <w:t xml:space="preserve">    },</w:t>
      </w:r>
    </w:p>
    <w:p w14:paraId="4218C14F" w14:textId="77777777" w:rsidR="00024376" w:rsidRDefault="00024376" w:rsidP="00024376">
      <w:pPr>
        <w:ind w:left="720"/>
      </w:pPr>
      <w:r>
        <w:t xml:space="preserve">    "packList": [</w:t>
      </w:r>
    </w:p>
    <w:p w14:paraId="4ABCBA48" w14:textId="77777777" w:rsidR="00024376" w:rsidRDefault="00024376" w:rsidP="00024376">
      <w:pPr>
        <w:ind w:left="720"/>
      </w:pPr>
      <w:r>
        <w:t xml:space="preserve">      {</w:t>
      </w:r>
    </w:p>
    <w:p w14:paraId="45433A0B" w14:textId="77777777" w:rsidR="00024376" w:rsidRDefault="00024376" w:rsidP="00024376">
      <w:pPr>
        <w:ind w:left="720"/>
      </w:pPr>
      <w:r>
        <w:t xml:space="preserve">        "packId": null,</w:t>
      </w:r>
    </w:p>
    <w:p w14:paraId="3F168253" w14:textId="77777777" w:rsidR="00024376" w:rsidRDefault="00024376" w:rsidP="00024376">
      <w:pPr>
        <w:ind w:left="720"/>
      </w:pPr>
      <w:r>
        <w:t xml:space="preserve">        "packNm": "Prime Time",</w:t>
      </w:r>
    </w:p>
    <w:p w14:paraId="5D928B2F" w14:textId="77777777" w:rsidR="00024376" w:rsidRDefault="00024376" w:rsidP="00024376">
      <w:pPr>
        <w:ind w:left="720"/>
      </w:pPr>
      <w:r>
        <w:t xml:space="preserve">        "packCd": "TVXBasic",</w:t>
      </w:r>
    </w:p>
    <w:p w14:paraId="59F26C87" w14:textId="77777777" w:rsidR="00024376" w:rsidRDefault="00024376" w:rsidP="00024376">
      <w:pPr>
        <w:ind w:left="720"/>
      </w:pPr>
      <w:r>
        <w:lastRenderedPageBreak/>
        <w:t xml:space="preserve">        "packPriceAmt": "0.0",</w:t>
      </w:r>
    </w:p>
    <w:p w14:paraId="443A6ACF" w14:textId="77777777" w:rsidR="00024376" w:rsidRDefault="00024376" w:rsidP="00024376">
      <w:pPr>
        <w:ind w:left="720"/>
      </w:pPr>
      <w:r>
        <w:t xml:space="preserve">        "packTxt": "Prime Time",</w:t>
      </w:r>
    </w:p>
    <w:p w14:paraId="10205308" w14:textId="518953AB" w:rsidR="00024376" w:rsidRDefault="00024376" w:rsidP="00024376">
      <w:pPr>
        <w:ind w:left="720"/>
      </w:pPr>
      <w:r>
        <w:t xml:space="preserve">        "displayCategoryCdList": </w:t>
      </w:r>
      <w:r w:rsidR="0052719B">
        <w:t>“</w:t>
      </w:r>
      <w:r>
        <w:t>1680</w:t>
      </w:r>
      <w:r w:rsidR="0052719B">
        <w:t>”</w:t>
      </w:r>
      <w:r>
        <w:t>,</w:t>
      </w:r>
    </w:p>
    <w:p w14:paraId="431E067D" w14:textId="77777777" w:rsidR="00024376" w:rsidRDefault="00024376" w:rsidP="00024376">
      <w:pPr>
        <w:ind w:left="720"/>
      </w:pPr>
      <w:r>
        <w:t xml:space="preserve">        "purchasableInd": "false",</w:t>
      </w:r>
    </w:p>
    <w:p w14:paraId="71EBC62B" w14:textId="77777777" w:rsidR="00024376" w:rsidRDefault="00024376" w:rsidP="00024376">
      <w:pPr>
        <w:ind w:left="720"/>
      </w:pPr>
      <w:r>
        <w:t xml:space="preserve">        "onPromotionInd": "false"</w:t>
      </w:r>
    </w:p>
    <w:p w14:paraId="7D1E5AE0" w14:textId="77777777" w:rsidR="00024376" w:rsidRDefault="00024376" w:rsidP="00024376">
      <w:pPr>
        <w:ind w:left="720"/>
      </w:pPr>
      <w:r>
        <w:t xml:space="preserve">      }</w:t>
      </w:r>
    </w:p>
    <w:p w14:paraId="10913BF0" w14:textId="77777777" w:rsidR="00024376" w:rsidRDefault="00024376" w:rsidP="00024376">
      <w:pPr>
        <w:ind w:left="720"/>
      </w:pPr>
      <w:r>
        <w:t xml:space="preserve">    ],</w:t>
      </w:r>
    </w:p>
    <w:p w14:paraId="2EB523B4" w14:textId="77777777" w:rsidR="00024376" w:rsidRDefault="00024376" w:rsidP="00024376">
      <w:pPr>
        <w:ind w:left="720"/>
      </w:pPr>
      <w:r>
        <w:t xml:space="preserve">    "channelList": [</w:t>
      </w:r>
    </w:p>
    <w:p w14:paraId="76278F19" w14:textId="77777777" w:rsidR="00024376" w:rsidRDefault="00024376" w:rsidP="00024376">
      <w:pPr>
        <w:ind w:left="720"/>
      </w:pPr>
      <w:r>
        <w:t xml:space="preserve">      {</w:t>
      </w:r>
    </w:p>
    <w:p w14:paraId="66A9A2B2" w14:textId="77777777" w:rsidR="00024376" w:rsidRDefault="00024376" w:rsidP="00024376">
      <w:pPr>
        <w:ind w:left="720"/>
      </w:pPr>
      <w:r>
        <w:t xml:space="preserve">        "channelId": "1",</w:t>
      </w:r>
    </w:p>
    <w:p w14:paraId="14D3872B" w14:textId="77777777" w:rsidR="00024376" w:rsidRDefault="00024376" w:rsidP="00024376">
      <w:pPr>
        <w:ind w:left="720"/>
      </w:pPr>
      <w:r>
        <w:t xml:space="preserve">        "channelNm": "AMC",</w:t>
      </w:r>
    </w:p>
    <w:p w14:paraId="11F543CE" w14:textId="77777777" w:rsidR="00024376" w:rsidRDefault="00024376" w:rsidP="00024376">
      <w:pPr>
        <w:ind w:left="720"/>
      </w:pPr>
      <w:r>
        <w:t xml:space="preserve">        "channelCd": "AMC",</w:t>
      </w:r>
    </w:p>
    <w:p w14:paraId="0936FEBF" w14:textId="77777777" w:rsidR="00024376" w:rsidRDefault="00024376" w:rsidP="00024376">
      <w:pPr>
        <w:ind w:left="720"/>
      </w:pPr>
      <w:r>
        <w:t xml:space="preserve">        "channelTxt": "AMC",</w:t>
      </w:r>
    </w:p>
    <w:p w14:paraId="1DD78EC0" w14:textId="77777777" w:rsidR="00024376" w:rsidRDefault="00024376" w:rsidP="00024376">
      <w:pPr>
        <w:ind w:left="720"/>
      </w:pPr>
      <w:r>
        <w:t xml:space="preserve">        "purchasableInd": "true",</w:t>
      </w:r>
    </w:p>
    <w:p w14:paraId="718C196A" w14:textId="77777777" w:rsidR="00024376" w:rsidRDefault="00024376" w:rsidP="00024376">
      <w:pPr>
        <w:ind w:left="720"/>
      </w:pPr>
      <w:r>
        <w:t xml:space="preserve">        "displayCategoryCdList": null,</w:t>
      </w:r>
    </w:p>
    <w:p w14:paraId="26B7E428" w14:textId="77777777" w:rsidR="00024376" w:rsidRDefault="00024376" w:rsidP="00024376">
      <w:pPr>
        <w:ind w:left="720"/>
      </w:pPr>
      <w:r>
        <w:t xml:space="preserve">        "channelPriceAmt": "4.0",</w:t>
      </w:r>
    </w:p>
    <w:p w14:paraId="77B894B1" w14:textId="77777777" w:rsidR="00024376" w:rsidRDefault="00024376" w:rsidP="00024376">
      <w:pPr>
        <w:ind w:left="720"/>
      </w:pPr>
      <w:r>
        <w:t xml:space="preserve">        "geoTargetMarketChannelNum": null,</w:t>
      </w:r>
    </w:p>
    <w:p w14:paraId="7F2D330C" w14:textId="77777777" w:rsidR="00024376" w:rsidRDefault="00024376" w:rsidP="00024376">
      <w:pPr>
        <w:ind w:left="720"/>
      </w:pPr>
      <w:r>
        <w:t xml:space="preserve">        "alaCarteInd": "true"</w:t>
      </w:r>
    </w:p>
    <w:p w14:paraId="040C512B" w14:textId="77777777" w:rsidR="00024376" w:rsidRDefault="00024376" w:rsidP="00024376">
      <w:pPr>
        <w:ind w:left="720"/>
      </w:pPr>
      <w:r>
        <w:t xml:space="preserve">      },</w:t>
      </w:r>
    </w:p>
    <w:p w14:paraId="67929132" w14:textId="77777777" w:rsidR="00024376" w:rsidRDefault="00024376" w:rsidP="00024376">
      <w:pPr>
        <w:ind w:left="720"/>
      </w:pPr>
      <w:r>
        <w:t xml:space="preserve">      {</w:t>
      </w:r>
    </w:p>
    <w:p w14:paraId="7CD91C4D" w14:textId="77777777" w:rsidR="00024376" w:rsidRDefault="00024376" w:rsidP="00024376">
      <w:pPr>
        <w:ind w:left="720"/>
      </w:pPr>
      <w:r>
        <w:t xml:space="preserve">        "channelId": "2",</w:t>
      </w:r>
    </w:p>
    <w:p w14:paraId="301FC0D1" w14:textId="77777777" w:rsidR="00024376" w:rsidRDefault="00024376" w:rsidP="00024376">
      <w:pPr>
        <w:ind w:left="720"/>
      </w:pPr>
      <w:r>
        <w:t xml:space="preserve">        "channelNm": "Comedy Network",</w:t>
      </w:r>
    </w:p>
    <w:p w14:paraId="4D34DBBB" w14:textId="77777777" w:rsidR="00024376" w:rsidRDefault="00024376" w:rsidP="00024376">
      <w:pPr>
        <w:ind w:left="720"/>
      </w:pPr>
      <w:r>
        <w:t xml:space="preserve">        "channelCd": "Comedy",</w:t>
      </w:r>
    </w:p>
    <w:p w14:paraId="7FDE6B8C" w14:textId="77777777" w:rsidR="00024376" w:rsidRDefault="00024376" w:rsidP="00024376">
      <w:pPr>
        <w:ind w:left="720"/>
      </w:pPr>
      <w:r>
        <w:t xml:space="preserve">        "channelTxt": "Comedy Network",</w:t>
      </w:r>
    </w:p>
    <w:p w14:paraId="12D0D92A" w14:textId="77777777" w:rsidR="00024376" w:rsidRDefault="00024376" w:rsidP="00024376">
      <w:pPr>
        <w:ind w:left="720"/>
      </w:pPr>
      <w:r>
        <w:t xml:space="preserve">        "purchasableInd": "true",</w:t>
      </w:r>
    </w:p>
    <w:p w14:paraId="7127EB1C" w14:textId="77777777" w:rsidR="00024376" w:rsidRDefault="00024376" w:rsidP="00024376">
      <w:pPr>
        <w:ind w:left="720"/>
      </w:pPr>
      <w:r>
        <w:lastRenderedPageBreak/>
        <w:t xml:space="preserve">        "displayCategoryCdList": null,</w:t>
      </w:r>
    </w:p>
    <w:p w14:paraId="23737C9F" w14:textId="77777777" w:rsidR="00024376" w:rsidRDefault="00024376" w:rsidP="00024376">
      <w:pPr>
        <w:ind w:left="720"/>
      </w:pPr>
      <w:r>
        <w:t xml:space="preserve">        "channelPriceAmt": "4.0",</w:t>
      </w:r>
    </w:p>
    <w:p w14:paraId="2080A586" w14:textId="77777777" w:rsidR="00024376" w:rsidRDefault="00024376" w:rsidP="00024376">
      <w:pPr>
        <w:ind w:left="720"/>
      </w:pPr>
      <w:r>
        <w:t xml:space="preserve">        "geoTargetMarketChannelNum": null,</w:t>
      </w:r>
    </w:p>
    <w:p w14:paraId="025ABD48" w14:textId="77777777" w:rsidR="00024376" w:rsidRDefault="00024376" w:rsidP="00024376">
      <w:pPr>
        <w:ind w:left="720"/>
      </w:pPr>
      <w:r>
        <w:t xml:space="preserve">        "alaCarteInd": "true"</w:t>
      </w:r>
    </w:p>
    <w:p w14:paraId="6E1C1E16" w14:textId="77777777" w:rsidR="00024376" w:rsidRDefault="00024376" w:rsidP="00024376">
      <w:pPr>
        <w:ind w:left="720"/>
      </w:pPr>
      <w:r>
        <w:t xml:space="preserve">      },</w:t>
      </w:r>
    </w:p>
    <w:p w14:paraId="47BB3545" w14:textId="77777777" w:rsidR="00024376" w:rsidRDefault="00024376" w:rsidP="00024376">
      <w:pPr>
        <w:ind w:left="720"/>
      </w:pPr>
      <w:r>
        <w:t xml:space="preserve">      {</w:t>
      </w:r>
    </w:p>
    <w:p w14:paraId="73F76B9C" w14:textId="77777777" w:rsidR="00024376" w:rsidRDefault="00024376" w:rsidP="00024376">
      <w:pPr>
        <w:ind w:left="720"/>
      </w:pPr>
      <w:r>
        <w:t xml:space="preserve">        "channelId": "3",</w:t>
      </w:r>
    </w:p>
    <w:p w14:paraId="75E82DD0" w14:textId="77777777" w:rsidR="00024376" w:rsidRDefault="00024376" w:rsidP="00024376">
      <w:pPr>
        <w:ind w:left="720"/>
      </w:pPr>
      <w:r>
        <w:t xml:space="preserve">        "channelNm": "Space",</w:t>
      </w:r>
    </w:p>
    <w:p w14:paraId="6732855D" w14:textId="77777777" w:rsidR="00024376" w:rsidRDefault="00024376" w:rsidP="00024376">
      <w:pPr>
        <w:ind w:left="720"/>
      </w:pPr>
      <w:r>
        <w:t xml:space="preserve">        "channelCd": "Space",</w:t>
      </w:r>
    </w:p>
    <w:p w14:paraId="183323EB" w14:textId="77777777" w:rsidR="00024376" w:rsidRDefault="00024376" w:rsidP="00024376">
      <w:pPr>
        <w:ind w:left="720"/>
      </w:pPr>
      <w:r>
        <w:t xml:space="preserve">        "channelTxt": "Space",</w:t>
      </w:r>
    </w:p>
    <w:p w14:paraId="7CF5ADC2" w14:textId="77777777" w:rsidR="00024376" w:rsidRDefault="00024376" w:rsidP="00024376">
      <w:pPr>
        <w:ind w:left="720"/>
      </w:pPr>
      <w:r>
        <w:t xml:space="preserve">        "purchasableInd": "true",</w:t>
      </w:r>
    </w:p>
    <w:p w14:paraId="7817DEF0" w14:textId="77777777" w:rsidR="00024376" w:rsidRDefault="00024376" w:rsidP="00024376">
      <w:pPr>
        <w:ind w:left="720"/>
      </w:pPr>
      <w:r>
        <w:t xml:space="preserve">        "displayCategoryCdList": null,</w:t>
      </w:r>
    </w:p>
    <w:p w14:paraId="46D099F1" w14:textId="77777777" w:rsidR="00024376" w:rsidRDefault="00024376" w:rsidP="00024376">
      <w:pPr>
        <w:ind w:left="720"/>
      </w:pPr>
      <w:r>
        <w:t xml:space="preserve">        "channelPriceAmt": "4.0",</w:t>
      </w:r>
    </w:p>
    <w:p w14:paraId="4BAE9D06" w14:textId="77777777" w:rsidR="00024376" w:rsidRDefault="00024376" w:rsidP="00024376">
      <w:pPr>
        <w:ind w:left="720"/>
      </w:pPr>
      <w:r>
        <w:t xml:space="preserve">        "geoTargetMarketChannelNum": null,</w:t>
      </w:r>
    </w:p>
    <w:p w14:paraId="04CACD4B" w14:textId="77777777" w:rsidR="00024376" w:rsidRDefault="00024376" w:rsidP="00024376">
      <w:pPr>
        <w:ind w:left="720"/>
      </w:pPr>
      <w:r>
        <w:t xml:space="preserve">        "alaCarteInd": "true"</w:t>
      </w:r>
    </w:p>
    <w:p w14:paraId="73326F1D" w14:textId="77777777" w:rsidR="00024376" w:rsidRDefault="00024376" w:rsidP="00024376">
      <w:pPr>
        <w:ind w:left="720"/>
      </w:pPr>
      <w:r>
        <w:t xml:space="preserve">      },</w:t>
      </w:r>
    </w:p>
    <w:p w14:paraId="70DDA691" w14:textId="77777777" w:rsidR="00024376" w:rsidRDefault="00024376" w:rsidP="00024376">
      <w:pPr>
        <w:ind w:left="720"/>
      </w:pPr>
      <w:r>
        <w:t xml:space="preserve">      {</w:t>
      </w:r>
    </w:p>
    <w:p w14:paraId="024BEC69" w14:textId="77777777" w:rsidR="00024376" w:rsidRDefault="00024376" w:rsidP="00024376">
      <w:pPr>
        <w:ind w:left="720"/>
      </w:pPr>
      <w:r>
        <w:t xml:space="preserve">        "channelId": "4",</w:t>
      </w:r>
    </w:p>
    <w:p w14:paraId="35B922A1" w14:textId="77777777" w:rsidR="00024376" w:rsidRDefault="00024376" w:rsidP="00024376">
      <w:pPr>
        <w:ind w:left="720"/>
      </w:pPr>
      <w:r>
        <w:t xml:space="preserve">        "channelNm": "Showcase",</w:t>
      </w:r>
    </w:p>
    <w:p w14:paraId="1A7253F5" w14:textId="77777777" w:rsidR="00024376" w:rsidRDefault="00024376" w:rsidP="00024376">
      <w:pPr>
        <w:ind w:left="720"/>
      </w:pPr>
      <w:r>
        <w:t xml:space="preserve">        "channelCd": "Showcase",</w:t>
      </w:r>
    </w:p>
    <w:p w14:paraId="2F0BA3D7" w14:textId="77777777" w:rsidR="00024376" w:rsidRDefault="00024376" w:rsidP="00024376">
      <w:pPr>
        <w:ind w:left="720"/>
      </w:pPr>
      <w:r>
        <w:t xml:space="preserve">        "channelTxt": "Showcase",</w:t>
      </w:r>
    </w:p>
    <w:p w14:paraId="6C992DAB" w14:textId="77777777" w:rsidR="00024376" w:rsidRDefault="00024376" w:rsidP="00024376">
      <w:pPr>
        <w:ind w:left="720"/>
      </w:pPr>
      <w:r>
        <w:t xml:space="preserve">        "purchasableInd": "true",</w:t>
      </w:r>
    </w:p>
    <w:p w14:paraId="4B79ECA9" w14:textId="77777777" w:rsidR="00024376" w:rsidRDefault="00024376" w:rsidP="00024376">
      <w:pPr>
        <w:ind w:left="720"/>
      </w:pPr>
      <w:r>
        <w:t xml:space="preserve">        "displayCategoryCdList": null,</w:t>
      </w:r>
    </w:p>
    <w:p w14:paraId="1F78ECD5" w14:textId="77777777" w:rsidR="00024376" w:rsidRDefault="00024376" w:rsidP="00024376">
      <w:pPr>
        <w:ind w:left="720"/>
      </w:pPr>
      <w:r>
        <w:t xml:space="preserve">        "channelPriceAmt": "4.0",</w:t>
      </w:r>
    </w:p>
    <w:p w14:paraId="7D226E42" w14:textId="77777777" w:rsidR="00024376" w:rsidRDefault="00024376" w:rsidP="00024376">
      <w:pPr>
        <w:ind w:left="720"/>
      </w:pPr>
      <w:r>
        <w:t xml:space="preserve">        "geoTargetMarketChannelNum": null,</w:t>
      </w:r>
    </w:p>
    <w:p w14:paraId="2CECD3BD" w14:textId="77777777" w:rsidR="00024376" w:rsidRDefault="00024376" w:rsidP="00024376">
      <w:pPr>
        <w:ind w:left="720"/>
      </w:pPr>
      <w:r>
        <w:lastRenderedPageBreak/>
        <w:t xml:space="preserve">        "alaCarteInd": "true"</w:t>
      </w:r>
    </w:p>
    <w:p w14:paraId="1483B395" w14:textId="77777777" w:rsidR="00024376" w:rsidRDefault="00024376" w:rsidP="00024376">
      <w:pPr>
        <w:ind w:left="720"/>
      </w:pPr>
      <w:r>
        <w:t xml:space="preserve">      },</w:t>
      </w:r>
    </w:p>
    <w:p w14:paraId="1B8D1E44" w14:textId="77777777" w:rsidR="00024376" w:rsidRDefault="00024376" w:rsidP="00024376">
      <w:pPr>
        <w:ind w:left="720"/>
      </w:pPr>
      <w:r>
        <w:t xml:space="preserve">      {</w:t>
      </w:r>
    </w:p>
    <w:p w14:paraId="0FCEE6F4" w14:textId="77777777" w:rsidR="00024376" w:rsidRDefault="00024376" w:rsidP="00024376">
      <w:pPr>
        <w:ind w:left="720"/>
      </w:pPr>
      <w:r>
        <w:t xml:space="preserve">        "channelId": "5",</w:t>
      </w:r>
    </w:p>
    <w:p w14:paraId="0F7EE6BA" w14:textId="77777777" w:rsidR="00024376" w:rsidRDefault="00024376" w:rsidP="00024376">
      <w:pPr>
        <w:ind w:left="720"/>
      </w:pPr>
      <w:r>
        <w:t xml:space="preserve">        "channelNm": "A&amp;E",</w:t>
      </w:r>
    </w:p>
    <w:p w14:paraId="12661702" w14:textId="77777777" w:rsidR="00024376" w:rsidRDefault="00024376" w:rsidP="00024376">
      <w:pPr>
        <w:ind w:left="720"/>
      </w:pPr>
      <w:r>
        <w:t xml:space="preserve">        "channelCd": "AE",</w:t>
      </w:r>
    </w:p>
    <w:p w14:paraId="718D6C5C" w14:textId="77777777" w:rsidR="00024376" w:rsidRDefault="00024376" w:rsidP="00024376">
      <w:pPr>
        <w:ind w:left="720"/>
      </w:pPr>
      <w:r>
        <w:t xml:space="preserve">        "channelTxt": "A&amp;E",</w:t>
      </w:r>
    </w:p>
    <w:p w14:paraId="5982EDF2" w14:textId="77777777" w:rsidR="00024376" w:rsidRDefault="00024376" w:rsidP="00024376">
      <w:pPr>
        <w:ind w:left="720"/>
      </w:pPr>
      <w:r>
        <w:t xml:space="preserve">        "purchasableInd": "true",</w:t>
      </w:r>
    </w:p>
    <w:p w14:paraId="0EEF45BE" w14:textId="77777777" w:rsidR="00024376" w:rsidRDefault="00024376" w:rsidP="00024376">
      <w:pPr>
        <w:ind w:left="720"/>
      </w:pPr>
      <w:r>
        <w:t xml:space="preserve">        "displayCategoryCdList": null,</w:t>
      </w:r>
    </w:p>
    <w:p w14:paraId="0C5341EC" w14:textId="77777777" w:rsidR="00024376" w:rsidRDefault="00024376" w:rsidP="00024376">
      <w:pPr>
        <w:ind w:left="720"/>
      </w:pPr>
      <w:r>
        <w:t xml:space="preserve">        "channelPriceAmt": "4.0",</w:t>
      </w:r>
    </w:p>
    <w:p w14:paraId="7114C18A" w14:textId="77777777" w:rsidR="00024376" w:rsidRDefault="00024376" w:rsidP="00024376">
      <w:pPr>
        <w:ind w:left="720"/>
      </w:pPr>
      <w:r>
        <w:t xml:space="preserve">        "geoTargetMarketChannelNum": null,</w:t>
      </w:r>
    </w:p>
    <w:p w14:paraId="4451BDEC" w14:textId="77777777" w:rsidR="00024376" w:rsidRDefault="00024376" w:rsidP="00024376">
      <w:pPr>
        <w:ind w:left="720"/>
      </w:pPr>
      <w:r>
        <w:t xml:space="preserve">        "alaCarteInd": "true"</w:t>
      </w:r>
    </w:p>
    <w:p w14:paraId="0EEFEB11" w14:textId="77777777" w:rsidR="00024376" w:rsidRDefault="00024376" w:rsidP="00024376">
      <w:pPr>
        <w:ind w:left="720"/>
      </w:pPr>
      <w:r>
        <w:t xml:space="preserve">      },</w:t>
      </w:r>
    </w:p>
    <w:p w14:paraId="2519A6F8" w14:textId="77777777" w:rsidR="00024376" w:rsidRDefault="00024376" w:rsidP="00024376">
      <w:pPr>
        <w:ind w:left="720"/>
      </w:pPr>
      <w:r>
        <w:t xml:space="preserve">      {</w:t>
      </w:r>
    </w:p>
    <w:p w14:paraId="64274FFC" w14:textId="77777777" w:rsidR="00024376" w:rsidRDefault="00024376" w:rsidP="00024376">
      <w:pPr>
        <w:ind w:left="720"/>
      </w:pPr>
      <w:r>
        <w:t xml:space="preserve">        "channelId": "6",</w:t>
      </w:r>
    </w:p>
    <w:p w14:paraId="533452DC" w14:textId="77777777" w:rsidR="00024376" w:rsidRDefault="00024376" w:rsidP="00024376">
      <w:pPr>
        <w:ind w:left="720"/>
      </w:pPr>
      <w:r>
        <w:t xml:space="preserve">        "channelNm": "Food Network Canada",</w:t>
      </w:r>
    </w:p>
    <w:p w14:paraId="195B935F" w14:textId="77777777" w:rsidR="00024376" w:rsidRDefault="00024376" w:rsidP="00024376">
      <w:pPr>
        <w:ind w:left="720"/>
      </w:pPr>
      <w:r>
        <w:t xml:space="preserve">        "channelCd": "Food",</w:t>
      </w:r>
    </w:p>
    <w:p w14:paraId="693167FE" w14:textId="77777777" w:rsidR="00024376" w:rsidRDefault="00024376" w:rsidP="00024376">
      <w:pPr>
        <w:ind w:left="720"/>
      </w:pPr>
      <w:r>
        <w:t xml:space="preserve">        "channelTxt": "Food Network Canada",</w:t>
      </w:r>
    </w:p>
    <w:p w14:paraId="276F7C3A" w14:textId="77777777" w:rsidR="00024376" w:rsidRDefault="00024376" w:rsidP="00024376">
      <w:pPr>
        <w:ind w:left="720"/>
      </w:pPr>
      <w:r>
        <w:t xml:space="preserve">        "purchasableInd": "true",</w:t>
      </w:r>
    </w:p>
    <w:p w14:paraId="7AFD87B2" w14:textId="77777777" w:rsidR="00024376" w:rsidRDefault="00024376" w:rsidP="00024376">
      <w:pPr>
        <w:ind w:left="720"/>
      </w:pPr>
      <w:r>
        <w:t xml:space="preserve">        "displayCategoryCdList": null,</w:t>
      </w:r>
    </w:p>
    <w:p w14:paraId="6B4BB491" w14:textId="77777777" w:rsidR="00024376" w:rsidRDefault="00024376" w:rsidP="00024376">
      <w:pPr>
        <w:ind w:left="720"/>
      </w:pPr>
      <w:r>
        <w:t xml:space="preserve">        "channelPriceAmt": "4.0",</w:t>
      </w:r>
    </w:p>
    <w:p w14:paraId="525B1716" w14:textId="77777777" w:rsidR="00024376" w:rsidRDefault="00024376" w:rsidP="00024376">
      <w:pPr>
        <w:ind w:left="720"/>
      </w:pPr>
      <w:r>
        <w:t xml:space="preserve">        "geoTargetMarketChannelNum": null,</w:t>
      </w:r>
    </w:p>
    <w:p w14:paraId="0B917CF0" w14:textId="77777777" w:rsidR="00024376" w:rsidRDefault="00024376" w:rsidP="00024376">
      <w:pPr>
        <w:ind w:left="720"/>
      </w:pPr>
      <w:r>
        <w:t xml:space="preserve">        "alaCarteInd": "true"</w:t>
      </w:r>
    </w:p>
    <w:p w14:paraId="6772C3C6" w14:textId="77777777" w:rsidR="00024376" w:rsidRDefault="00024376" w:rsidP="00024376">
      <w:pPr>
        <w:ind w:left="720"/>
      </w:pPr>
      <w:r>
        <w:t xml:space="preserve">      },</w:t>
      </w:r>
    </w:p>
    <w:p w14:paraId="38CD72CC" w14:textId="77777777" w:rsidR="00024376" w:rsidRDefault="00024376" w:rsidP="00024376">
      <w:pPr>
        <w:ind w:left="720"/>
      </w:pPr>
      <w:r>
        <w:t xml:space="preserve">      {</w:t>
      </w:r>
    </w:p>
    <w:p w14:paraId="3CB9DD38" w14:textId="77777777" w:rsidR="00024376" w:rsidRDefault="00024376" w:rsidP="00024376">
      <w:pPr>
        <w:ind w:left="720"/>
      </w:pPr>
      <w:r>
        <w:lastRenderedPageBreak/>
        <w:t xml:space="preserve">        "channelId": "7",</w:t>
      </w:r>
    </w:p>
    <w:p w14:paraId="41687068" w14:textId="77777777" w:rsidR="00024376" w:rsidRDefault="00024376" w:rsidP="00024376">
      <w:pPr>
        <w:ind w:left="720"/>
      </w:pPr>
      <w:r>
        <w:t xml:space="preserve">        "channelNm": "Discovery Channel",</w:t>
      </w:r>
    </w:p>
    <w:p w14:paraId="5EAD0F0F" w14:textId="77777777" w:rsidR="00024376" w:rsidRDefault="00024376" w:rsidP="00024376">
      <w:pPr>
        <w:ind w:left="720"/>
      </w:pPr>
      <w:r>
        <w:t xml:space="preserve">        "channelCd": "Discovery",</w:t>
      </w:r>
    </w:p>
    <w:p w14:paraId="3027A504" w14:textId="77777777" w:rsidR="00024376" w:rsidRDefault="00024376" w:rsidP="00024376">
      <w:pPr>
        <w:ind w:left="720"/>
      </w:pPr>
      <w:r>
        <w:t xml:space="preserve">        "channelTxt": "Discovery Channel",</w:t>
      </w:r>
    </w:p>
    <w:p w14:paraId="7BF259E0" w14:textId="77777777" w:rsidR="00024376" w:rsidRDefault="00024376" w:rsidP="00024376">
      <w:pPr>
        <w:ind w:left="720"/>
      </w:pPr>
      <w:r>
        <w:t xml:space="preserve">        "purchasableInd": "true",</w:t>
      </w:r>
    </w:p>
    <w:p w14:paraId="1B6ED4E6" w14:textId="77777777" w:rsidR="00024376" w:rsidRDefault="00024376" w:rsidP="00024376">
      <w:pPr>
        <w:ind w:left="720"/>
      </w:pPr>
      <w:r>
        <w:t xml:space="preserve">        "displayCategoryCdList": null,</w:t>
      </w:r>
    </w:p>
    <w:p w14:paraId="05EA2C0A" w14:textId="77777777" w:rsidR="00024376" w:rsidRDefault="00024376" w:rsidP="00024376">
      <w:pPr>
        <w:ind w:left="720"/>
      </w:pPr>
      <w:r>
        <w:t xml:space="preserve">        "channelPriceAmt": "4.0",</w:t>
      </w:r>
    </w:p>
    <w:p w14:paraId="03A81CC1" w14:textId="77777777" w:rsidR="00024376" w:rsidRDefault="00024376" w:rsidP="00024376">
      <w:pPr>
        <w:ind w:left="720"/>
      </w:pPr>
      <w:r>
        <w:t xml:space="preserve">        "geoTargetMarketChannelNum": null,</w:t>
      </w:r>
    </w:p>
    <w:p w14:paraId="6363D687" w14:textId="77777777" w:rsidR="00024376" w:rsidRDefault="00024376" w:rsidP="00024376">
      <w:pPr>
        <w:ind w:left="720"/>
      </w:pPr>
      <w:r>
        <w:t xml:space="preserve">        "alaCarteInd": "true"</w:t>
      </w:r>
    </w:p>
    <w:p w14:paraId="0829DEA6" w14:textId="77777777" w:rsidR="00024376" w:rsidRDefault="00024376" w:rsidP="00024376">
      <w:pPr>
        <w:ind w:left="720"/>
      </w:pPr>
      <w:r>
        <w:t xml:space="preserve">      }</w:t>
      </w:r>
    </w:p>
    <w:p w14:paraId="494F4578" w14:textId="77777777" w:rsidR="00024376" w:rsidRDefault="00024376" w:rsidP="00024376">
      <w:pPr>
        <w:ind w:left="720"/>
      </w:pPr>
      <w:r>
        <w:t xml:space="preserve">    ],</w:t>
      </w:r>
    </w:p>
    <w:p w14:paraId="0128EB28" w14:textId="77777777" w:rsidR="00024376" w:rsidRDefault="00024376" w:rsidP="00024376">
      <w:pPr>
        <w:ind w:left="720"/>
      </w:pPr>
      <w:r>
        <w:t xml:space="preserve">    "discountList": null</w:t>
      </w:r>
    </w:p>
    <w:p w14:paraId="19D219DA" w14:textId="77777777" w:rsidR="00024376" w:rsidRDefault="00024376" w:rsidP="00024376">
      <w:pPr>
        <w:ind w:left="720"/>
      </w:pPr>
      <w:r>
        <w:t xml:space="preserve">  }</w:t>
      </w:r>
    </w:p>
    <w:p w14:paraId="1A65D184" w14:textId="2C367C24" w:rsidR="0068708C" w:rsidRDefault="00024376" w:rsidP="00024376">
      <w:pPr>
        <w:ind w:left="720"/>
      </w:pPr>
      <w:r>
        <w:t>}</w:t>
      </w:r>
    </w:p>
    <w:p w14:paraId="2CCCE2EF" w14:textId="77777777" w:rsidR="00024376" w:rsidRDefault="00024376" w:rsidP="0068708C">
      <w:pPr>
        <w:ind w:left="720"/>
        <w:rPr>
          <w:color w:val="1F497D"/>
        </w:rPr>
      </w:pPr>
    </w:p>
    <w:p w14:paraId="4F237311" w14:textId="77777777" w:rsidR="0068708C" w:rsidRDefault="0068708C" w:rsidP="0068708C">
      <w:pPr>
        <w:ind w:left="720"/>
        <w:rPr>
          <w:color w:val="1F497D"/>
        </w:rPr>
      </w:pPr>
      <w:r>
        <w:rPr>
          <w:color w:val="1F497D"/>
        </w:rPr>
        <w:t>Basic + Pick 5 collection + total 5 TVX channels + 1Pack</w:t>
      </w:r>
    </w:p>
    <w:p w14:paraId="364A0F58" w14:textId="77777777" w:rsidR="00024376" w:rsidRDefault="00024376" w:rsidP="00024376">
      <w:r>
        <w:t>{</w:t>
      </w:r>
    </w:p>
    <w:p w14:paraId="523B711E" w14:textId="77777777" w:rsidR="00024376" w:rsidRDefault="00024376" w:rsidP="00024376">
      <w:r>
        <w:t xml:space="preserve">  "status": {</w:t>
      </w:r>
    </w:p>
    <w:p w14:paraId="4D6F770C" w14:textId="77777777" w:rsidR="00024376" w:rsidRDefault="00024376" w:rsidP="00024376">
      <w:r>
        <w:t xml:space="preserve">    "statusCd": "200",</w:t>
      </w:r>
    </w:p>
    <w:p w14:paraId="4836D775" w14:textId="77777777" w:rsidR="00024376" w:rsidRDefault="00024376" w:rsidP="00024376">
      <w:r>
        <w:t xml:space="preserve">    "statusTxt": "OK"</w:t>
      </w:r>
    </w:p>
    <w:p w14:paraId="7AF48402" w14:textId="77777777" w:rsidR="00024376" w:rsidRDefault="00024376" w:rsidP="00024376">
      <w:r>
        <w:t xml:space="preserve">  },</w:t>
      </w:r>
    </w:p>
    <w:p w14:paraId="11793F22" w14:textId="77777777" w:rsidR="00024376" w:rsidRDefault="00024376" w:rsidP="00024376">
      <w:r>
        <w:t xml:space="preserve">  "subscription": {</w:t>
      </w:r>
    </w:p>
    <w:p w14:paraId="7377BF4F" w14:textId="77777777" w:rsidR="00024376" w:rsidRDefault="00024376" w:rsidP="00024376">
      <w:r>
        <w:t xml:space="preserve">    "provinceCode": "AB",</w:t>
      </w:r>
    </w:p>
    <w:p w14:paraId="53F3303C" w14:textId="77777777" w:rsidR="00024376" w:rsidRDefault="00024376" w:rsidP="00024376">
      <w:r>
        <w:t xml:space="preserve">    "geoTargetMarket": "Grande Prairie",</w:t>
      </w:r>
    </w:p>
    <w:p w14:paraId="338E556C" w14:textId="77777777" w:rsidR="00024376" w:rsidRDefault="00024376" w:rsidP="00024376">
      <w:r>
        <w:t xml:space="preserve">    "offerCd": "TVX",</w:t>
      </w:r>
    </w:p>
    <w:p w14:paraId="766FF216" w14:textId="77777777" w:rsidR="00024376" w:rsidRDefault="00024376" w:rsidP="00024376">
      <w:r>
        <w:lastRenderedPageBreak/>
        <w:t xml:space="preserve">    "collectionList": {</w:t>
      </w:r>
    </w:p>
    <w:p w14:paraId="3FA73EBD" w14:textId="77777777" w:rsidR="00024376" w:rsidRDefault="00024376" w:rsidP="00024376">
      <w:r>
        <w:t xml:space="preserve">      "collectionId": "1",</w:t>
      </w:r>
    </w:p>
    <w:p w14:paraId="0E1E9F2C" w14:textId="77777777" w:rsidR="00024376" w:rsidRDefault="00024376" w:rsidP="00024376">
      <w:r>
        <w:t xml:space="preserve">      "collectionNm": "Prime Time and My 5",</w:t>
      </w:r>
    </w:p>
    <w:p w14:paraId="47CD0B8A" w14:textId="77777777" w:rsidR="00024376" w:rsidRDefault="00024376" w:rsidP="00024376">
      <w:r>
        <w:t xml:space="preserve">      "collectionCd": "Pick5",</w:t>
      </w:r>
    </w:p>
    <w:p w14:paraId="20407B96" w14:textId="77777777" w:rsidR="00024376" w:rsidRDefault="00024376" w:rsidP="00024376">
      <w:r>
        <w:t xml:space="preserve">      "collectionTxt": "Prime Time and My 5",</w:t>
      </w:r>
    </w:p>
    <w:p w14:paraId="64D1E3C9" w14:textId="77777777" w:rsidR="00024376" w:rsidRDefault="00024376" w:rsidP="00024376">
      <w:r>
        <w:t xml:space="preserve">      "purchasableInd": "true",</w:t>
      </w:r>
    </w:p>
    <w:p w14:paraId="631C7BFF" w14:textId="77777777" w:rsidR="00024376" w:rsidRDefault="00024376" w:rsidP="00024376">
      <w:r>
        <w:t xml:space="preserve">      "rank": "1",</w:t>
      </w:r>
    </w:p>
    <w:p w14:paraId="56CDC7A4" w14:textId="77777777" w:rsidR="00024376" w:rsidRDefault="00024376" w:rsidP="00024376">
      <w:r>
        <w:t xml:space="preserve">      "pricePlanCode": null,</w:t>
      </w:r>
    </w:p>
    <w:p w14:paraId="2F70CEE6" w14:textId="77777777" w:rsidR="00024376" w:rsidRDefault="00024376" w:rsidP="00024376">
      <w:r>
        <w:t xml:space="preserve">      "collectionCategory": null,</w:t>
      </w:r>
    </w:p>
    <w:p w14:paraId="15BE0BC0" w14:textId="77777777" w:rsidR="00024376" w:rsidRDefault="00024376" w:rsidP="00024376">
      <w:r>
        <w:t xml:space="preserve">      "priceAmt": "25.0",</w:t>
      </w:r>
    </w:p>
    <w:p w14:paraId="36D56F16" w14:textId="77777777" w:rsidR="00024376" w:rsidRDefault="00024376" w:rsidP="00024376">
      <w:r>
        <w:t xml:space="preserve">      "promotionInd": "false",</w:t>
      </w:r>
    </w:p>
    <w:p w14:paraId="35136A85" w14:textId="77777777" w:rsidR="00024376" w:rsidRDefault="00024376" w:rsidP="00024376">
      <w:r>
        <w:t xml:space="preserve">      "dispCategoryCdList": "1680",</w:t>
      </w:r>
    </w:p>
    <w:p w14:paraId="44EA4DC1" w14:textId="77777777" w:rsidR="00024376" w:rsidRDefault="00024376" w:rsidP="00024376">
      <w:r>
        <w:t xml:space="preserve">      "selectedPackList": null,</w:t>
      </w:r>
    </w:p>
    <w:p w14:paraId="6BB5ABFE" w14:textId="77777777" w:rsidR="00024376" w:rsidRDefault="00024376" w:rsidP="00024376">
      <w:r>
        <w:t xml:space="preserve">      "selectedChannelList": null</w:t>
      </w:r>
    </w:p>
    <w:p w14:paraId="33942908" w14:textId="77777777" w:rsidR="00024376" w:rsidRDefault="00024376" w:rsidP="00024376">
      <w:r>
        <w:t xml:space="preserve">    },</w:t>
      </w:r>
    </w:p>
    <w:p w14:paraId="55F6F830" w14:textId="77777777" w:rsidR="00024376" w:rsidRDefault="00024376" w:rsidP="00024376">
      <w:r>
        <w:t xml:space="preserve">    "packList": [</w:t>
      </w:r>
    </w:p>
    <w:p w14:paraId="7E9C32EF" w14:textId="77777777" w:rsidR="00024376" w:rsidRDefault="00024376" w:rsidP="00024376">
      <w:r>
        <w:t xml:space="preserve">      {</w:t>
      </w:r>
    </w:p>
    <w:p w14:paraId="495AF16F" w14:textId="77777777" w:rsidR="00024376" w:rsidRDefault="00024376" w:rsidP="00024376">
      <w:r>
        <w:t xml:space="preserve">        "packId": null,</w:t>
      </w:r>
    </w:p>
    <w:p w14:paraId="40ED1DD8" w14:textId="77777777" w:rsidR="00024376" w:rsidRDefault="00024376" w:rsidP="00024376">
      <w:r>
        <w:t xml:space="preserve">        "packNm": "Prime Time",</w:t>
      </w:r>
    </w:p>
    <w:p w14:paraId="639EBE3C" w14:textId="77777777" w:rsidR="00024376" w:rsidRDefault="00024376" w:rsidP="00024376">
      <w:r>
        <w:t xml:space="preserve">        "packCd": "TVXBasic",</w:t>
      </w:r>
    </w:p>
    <w:p w14:paraId="5BF4EAAC" w14:textId="77777777" w:rsidR="00024376" w:rsidRDefault="00024376" w:rsidP="00024376">
      <w:r>
        <w:t xml:space="preserve">        "packPriceAmt": "0.0",</w:t>
      </w:r>
    </w:p>
    <w:p w14:paraId="5DDBB162" w14:textId="77777777" w:rsidR="00024376" w:rsidRDefault="00024376" w:rsidP="00024376">
      <w:r>
        <w:t xml:space="preserve">        "packTxt": "Prime Time",</w:t>
      </w:r>
    </w:p>
    <w:p w14:paraId="5030E1D4" w14:textId="77777777" w:rsidR="00024376" w:rsidRDefault="00024376" w:rsidP="00024376">
      <w:r>
        <w:t xml:space="preserve">        "displayCategoryCdList": "1680",</w:t>
      </w:r>
    </w:p>
    <w:p w14:paraId="7E546B10" w14:textId="77777777" w:rsidR="00024376" w:rsidRDefault="00024376" w:rsidP="00024376">
      <w:r>
        <w:t xml:space="preserve">        "purchasableInd": "false",</w:t>
      </w:r>
    </w:p>
    <w:p w14:paraId="079C37FB" w14:textId="77777777" w:rsidR="00024376" w:rsidRDefault="00024376" w:rsidP="00024376">
      <w:r>
        <w:t xml:space="preserve">        "onPromotionInd": "false"</w:t>
      </w:r>
    </w:p>
    <w:p w14:paraId="0F1C52B5" w14:textId="77777777" w:rsidR="00024376" w:rsidRDefault="00024376" w:rsidP="00024376">
      <w:r>
        <w:lastRenderedPageBreak/>
        <w:t xml:space="preserve">      },</w:t>
      </w:r>
    </w:p>
    <w:p w14:paraId="4C9D97E9" w14:textId="77777777" w:rsidR="00024376" w:rsidRDefault="00024376" w:rsidP="00024376">
      <w:r>
        <w:t xml:space="preserve">      {</w:t>
      </w:r>
    </w:p>
    <w:p w14:paraId="54D99B49" w14:textId="77777777" w:rsidR="00024376" w:rsidRDefault="00024376" w:rsidP="00024376">
      <w:r>
        <w:t xml:space="preserve">        "packId": null,</w:t>
      </w:r>
    </w:p>
    <w:p w14:paraId="3B2730F6" w14:textId="77777777" w:rsidR="00024376" w:rsidRDefault="00024376" w:rsidP="00024376">
      <w:r>
        <w:t xml:space="preserve">        "packNm": "Super Channel",</w:t>
      </w:r>
    </w:p>
    <w:p w14:paraId="698E275B" w14:textId="77777777" w:rsidR="00024376" w:rsidRDefault="00024376" w:rsidP="00024376">
      <w:r>
        <w:t xml:space="preserve">        "packCd": "TVXMovies1",</w:t>
      </w:r>
    </w:p>
    <w:p w14:paraId="0D88ADAC" w14:textId="77777777" w:rsidR="00024376" w:rsidRDefault="00024376" w:rsidP="00024376">
      <w:r>
        <w:t xml:space="preserve">        "packPriceAmt": "10.0",</w:t>
      </w:r>
    </w:p>
    <w:p w14:paraId="4F7B4A45" w14:textId="77777777" w:rsidR="00024376" w:rsidRDefault="00024376" w:rsidP="00024376">
      <w:r>
        <w:t xml:space="preserve">        "packTxt": "Super Channel",</w:t>
      </w:r>
    </w:p>
    <w:p w14:paraId="47DD080A" w14:textId="77777777" w:rsidR="00024376" w:rsidRDefault="00024376" w:rsidP="00024376">
      <w:r>
        <w:t xml:space="preserve">        "displayCategoryCdList": "1680",</w:t>
      </w:r>
    </w:p>
    <w:p w14:paraId="058A52B6" w14:textId="77777777" w:rsidR="00024376" w:rsidRDefault="00024376" w:rsidP="00024376">
      <w:r>
        <w:t xml:space="preserve">        "purchasableInd": "false",</w:t>
      </w:r>
    </w:p>
    <w:p w14:paraId="2693B2E3" w14:textId="77777777" w:rsidR="00024376" w:rsidRDefault="00024376" w:rsidP="00024376">
      <w:r>
        <w:t xml:space="preserve">        "onPromotionInd": "false"</w:t>
      </w:r>
    </w:p>
    <w:p w14:paraId="0B426CBC" w14:textId="77777777" w:rsidR="00024376" w:rsidRDefault="00024376" w:rsidP="00024376">
      <w:r>
        <w:t xml:space="preserve">      }</w:t>
      </w:r>
    </w:p>
    <w:p w14:paraId="0E52199A" w14:textId="77777777" w:rsidR="00024376" w:rsidRDefault="00024376" w:rsidP="00024376"/>
    <w:p w14:paraId="7EACF059" w14:textId="77777777" w:rsidR="00024376" w:rsidRDefault="00024376" w:rsidP="00024376">
      <w:r>
        <w:t xml:space="preserve">    ],</w:t>
      </w:r>
    </w:p>
    <w:p w14:paraId="4B8D8A81" w14:textId="77777777" w:rsidR="00024376" w:rsidRDefault="00024376" w:rsidP="00024376">
      <w:r>
        <w:t xml:space="preserve">    "channelList": [</w:t>
      </w:r>
    </w:p>
    <w:p w14:paraId="10076097" w14:textId="77777777" w:rsidR="00024376" w:rsidRDefault="00024376" w:rsidP="00024376">
      <w:r>
        <w:t xml:space="preserve">      {</w:t>
      </w:r>
    </w:p>
    <w:p w14:paraId="06113FA6" w14:textId="77777777" w:rsidR="00024376" w:rsidRDefault="00024376" w:rsidP="00024376">
      <w:r>
        <w:t xml:space="preserve">        "channelId": "1",</w:t>
      </w:r>
    </w:p>
    <w:p w14:paraId="5EC37F05" w14:textId="77777777" w:rsidR="00024376" w:rsidRDefault="00024376" w:rsidP="00024376">
      <w:r>
        <w:t xml:space="preserve">        "channelNm": "AMC",</w:t>
      </w:r>
    </w:p>
    <w:p w14:paraId="0CECDA1B" w14:textId="77777777" w:rsidR="00024376" w:rsidRDefault="00024376" w:rsidP="00024376">
      <w:r>
        <w:t xml:space="preserve">        "channelCd": "AMC",</w:t>
      </w:r>
    </w:p>
    <w:p w14:paraId="7577F7E0" w14:textId="77777777" w:rsidR="00024376" w:rsidRDefault="00024376" w:rsidP="00024376">
      <w:r>
        <w:t xml:space="preserve">        "channelTxt": "AMC",</w:t>
      </w:r>
    </w:p>
    <w:p w14:paraId="166D43D0" w14:textId="77777777" w:rsidR="00024376" w:rsidRDefault="00024376" w:rsidP="00024376">
      <w:r>
        <w:t xml:space="preserve">        "purchasableInd": "true",</w:t>
      </w:r>
    </w:p>
    <w:p w14:paraId="78CF4AB7" w14:textId="77777777" w:rsidR="00024376" w:rsidRDefault="00024376" w:rsidP="00024376">
      <w:r>
        <w:t xml:space="preserve">        "displayCategoryCdList": null,</w:t>
      </w:r>
    </w:p>
    <w:p w14:paraId="43724B9C" w14:textId="77777777" w:rsidR="00024376" w:rsidRDefault="00024376" w:rsidP="00024376">
      <w:r>
        <w:t xml:space="preserve">        "channelPriceAmt": "4.0",</w:t>
      </w:r>
    </w:p>
    <w:p w14:paraId="12CB86B4" w14:textId="77777777" w:rsidR="00024376" w:rsidRDefault="00024376" w:rsidP="00024376">
      <w:r>
        <w:t xml:space="preserve">        "geoTargetMarketChannelNum": null,</w:t>
      </w:r>
    </w:p>
    <w:p w14:paraId="24FB5181" w14:textId="77777777" w:rsidR="00024376" w:rsidRDefault="00024376" w:rsidP="00024376">
      <w:r>
        <w:t xml:space="preserve">        "alaCarteInd": "true"</w:t>
      </w:r>
    </w:p>
    <w:p w14:paraId="5872787C" w14:textId="77777777" w:rsidR="00024376" w:rsidRDefault="00024376" w:rsidP="00024376">
      <w:r>
        <w:t xml:space="preserve">      },</w:t>
      </w:r>
    </w:p>
    <w:p w14:paraId="3A8516D9" w14:textId="77777777" w:rsidR="00024376" w:rsidRDefault="00024376" w:rsidP="00024376">
      <w:r>
        <w:lastRenderedPageBreak/>
        <w:t xml:space="preserve">      {</w:t>
      </w:r>
    </w:p>
    <w:p w14:paraId="1ECA4898" w14:textId="77777777" w:rsidR="00024376" w:rsidRDefault="00024376" w:rsidP="00024376">
      <w:r>
        <w:t xml:space="preserve">        "channelId": "2",</w:t>
      </w:r>
    </w:p>
    <w:p w14:paraId="514FA6D1" w14:textId="77777777" w:rsidR="00024376" w:rsidRDefault="00024376" w:rsidP="00024376">
      <w:r>
        <w:t xml:space="preserve">        "channelNm": "Comedy Network",</w:t>
      </w:r>
    </w:p>
    <w:p w14:paraId="77BF7138" w14:textId="77777777" w:rsidR="00024376" w:rsidRDefault="00024376" w:rsidP="00024376">
      <w:r>
        <w:t xml:space="preserve">        "channelCd": "Comedy",</w:t>
      </w:r>
    </w:p>
    <w:p w14:paraId="0667749F" w14:textId="77777777" w:rsidR="00024376" w:rsidRDefault="00024376" w:rsidP="00024376">
      <w:r>
        <w:t xml:space="preserve">        "channelTxt": "Comedy Network",</w:t>
      </w:r>
    </w:p>
    <w:p w14:paraId="49F1B43B" w14:textId="77777777" w:rsidR="00024376" w:rsidRDefault="00024376" w:rsidP="00024376">
      <w:r>
        <w:t xml:space="preserve">        "purchasableInd": "true",</w:t>
      </w:r>
    </w:p>
    <w:p w14:paraId="589C0550" w14:textId="77777777" w:rsidR="00024376" w:rsidRDefault="00024376" w:rsidP="00024376">
      <w:r>
        <w:t xml:space="preserve">        "displayCategoryCdList": null,</w:t>
      </w:r>
    </w:p>
    <w:p w14:paraId="7484ABA5" w14:textId="77777777" w:rsidR="00024376" w:rsidRDefault="00024376" w:rsidP="00024376">
      <w:r>
        <w:t xml:space="preserve">        "channelPriceAmt": "4.0",</w:t>
      </w:r>
    </w:p>
    <w:p w14:paraId="20B9D420" w14:textId="77777777" w:rsidR="00024376" w:rsidRDefault="00024376" w:rsidP="00024376">
      <w:r>
        <w:t xml:space="preserve">        "geoTargetMarketChannelNum": null,</w:t>
      </w:r>
    </w:p>
    <w:p w14:paraId="140B9AC8" w14:textId="77777777" w:rsidR="00024376" w:rsidRDefault="00024376" w:rsidP="00024376">
      <w:r>
        <w:t xml:space="preserve">        "alaCarteInd": "true"</w:t>
      </w:r>
    </w:p>
    <w:p w14:paraId="1C3DA541" w14:textId="77777777" w:rsidR="00024376" w:rsidRDefault="00024376" w:rsidP="00024376">
      <w:r>
        <w:t xml:space="preserve">      },</w:t>
      </w:r>
    </w:p>
    <w:p w14:paraId="03F963BE" w14:textId="77777777" w:rsidR="00024376" w:rsidRDefault="00024376" w:rsidP="00024376">
      <w:r>
        <w:t xml:space="preserve">      {</w:t>
      </w:r>
    </w:p>
    <w:p w14:paraId="11741B2F" w14:textId="77777777" w:rsidR="00024376" w:rsidRDefault="00024376" w:rsidP="00024376">
      <w:r>
        <w:t xml:space="preserve">        "channelId": "3",</w:t>
      </w:r>
    </w:p>
    <w:p w14:paraId="2E43A587" w14:textId="77777777" w:rsidR="00024376" w:rsidRDefault="00024376" w:rsidP="00024376">
      <w:r>
        <w:t xml:space="preserve">        "channelNm": "Space",</w:t>
      </w:r>
    </w:p>
    <w:p w14:paraId="74320282" w14:textId="77777777" w:rsidR="00024376" w:rsidRDefault="00024376" w:rsidP="00024376">
      <w:r>
        <w:t xml:space="preserve">        "channelCd": "Space",</w:t>
      </w:r>
    </w:p>
    <w:p w14:paraId="3D972698" w14:textId="77777777" w:rsidR="00024376" w:rsidRDefault="00024376" w:rsidP="00024376">
      <w:r>
        <w:t xml:space="preserve">        "channelTxt": "Space",</w:t>
      </w:r>
    </w:p>
    <w:p w14:paraId="6AB06850" w14:textId="77777777" w:rsidR="00024376" w:rsidRDefault="00024376" w:rsidP="00024376">
      <w:r>
        <w:t xml:space="preserve">        "purchasableInd": "true",</w:t>
      </w:r>
    </w:p>
    <w:p w14:paraId="0C9EAFC4" w14:textId="77777777" w:rsidR="00024376" w:rsidRDefault="00024376" w:rsidP="00024376">
      <w:r>
        <w:t xml:space="preserve">        "displayCategoryCdList": null,</w:t>
      </w:r>
    </w:p>
    <w:p w14:paraId="3EC9987E" w14:textId="77777777" w:rsidR="00024376" w:rsidRDefault="00024376" w:rsidP="00024376">
      <w:r>
        <w:t xml:space="preserve">        "channelPriceAmt": "4.0",</w:t>
      </w:r>
    </w:p>
    <w:p w14:paraId="56EBECA5" w14:textId="77777777" w:rsidR="00024376" w:rsidRDefault="00024376" w:rsidP="00024376">
      <w:r>
        <w:t xml:space="preserve">        "geoTargetMarketChannelNum": null,</w:t>
      </w:r>
    </w:p>
    <w:p w14:paraId="33E24BBC" w14:textId="77777777" w:rsidR="00024376" w:rsidRDefault="00024376" w:rsidP="00024376">
      <w:r>
        <w:t xml:space="preserve">        "alaCarteInd": "true"</w:t>
      </w:r>
    </w:p>
    <w:p w14:paraId="0B804451" w14:textId="77777777" w:rsidR="00024376" w:rsidRDefault="00024376" w:rsidP="00024376">
      <w:r>
        <w:t xml:space="preserve">      },</w:t>
      </w:r>
    </w:p>
    <w:p w14:paraId="52C982CF" w14:textId="77777777" w:rsidR="00024376" w:rsidRDefault="00024376" w:rsidP="00024376">
      <w:r>
        <w:t xml:space="preserve">      {</w:t>
      </w:r>
    </w:p>
    <w:p w14:paraId="17AC1F8F" w14:textId="77777777" w:rsidR="00024376" w:rsidRDefault="00024376" w:rsidP="00024376">
      <w:r>
        <w:t xml:space="preserve">        "channelId": "4",</w:t>
      </w:r>
    </w:p>
    <w:p w14:paraId="41437B0E" w14:textId="77777777" w:rsidR="00024376" w:rsidRDefault="00024376" w:rsidP="00024376">
      <w:r>
        <w:t xml:space="preserve">        "channelNm": "Showcase",</w:t>
      </w:r>
    </w:p>
    <w:p w14:paraId="54D49436" w14:textId="77777777" w:rsidR="00024376" w:rsidRDefault="00024376" w:rsidP="00024376">
      <w:r>
        <w:lastRenderedPageBreak/>
        <w:t xml:space="preserve">        "channelCd": "Showcase",</w:t>
      </w:r>
    </w:p>
    <w:p w14:paraId="7A46CA6F" w14:textId="77777777" w:rsidR="00024376" w:rsidRDefault="00024376" w:rsidP="00024376">
      <w:r>
        <w:t xml:space="preserve">        "channelTxt": "Showcase",</w:t>
      </w:r>
    </w:p>
    <w:p w14:paraId="08D0F6F8" w14:textId="77777777" w:rsidR="00024376" w:rsidRDefault="00024376" w:rsidP="00024376">
      <w:r>
        <w:t xml:space="preserve">        "purchasableInd": "true",</w:t>
      </w:r>
    </w:p>
    <w:p w14:paraId="539F3846" w14:textId="77777777" w:rsidR="00024376" w:rsidRDefault="00024376" w:rsidP="00024376">
      <w:r>
        <w:t xml:space="preserve">        "displayCategoryCdList": null,</w:t>
      </w:r>
    </w:p>
    <w:p w14:paraId="1E3EA767" w14:textId="77777777" w:rsidR="00024376" w:rsidRDefault="00024376" w:rsidP="00024376">
      <w:r>
        <w:t xml:space="preserve">        "channelPriceAmt": "4.0",</w:t>
      </w:r>
    </w:p>
    <w:p w14:paraId="64A8E951" w14:textId="77777777" w:rsidR="00024376" w:rsidRDefault="00024376" w:rsidP="00024376">
      <w:r>
        <w:t xml:space="preserve">        "geoTargetMarketChannelNum": null,</w:t>
      </w:r>
    </w:p>
    <w:p w14:paraId="3F0BAC88" w14:textId="77777777" w:rsidR="00024376" w:rsidRDefault="00024376" w:rsidP="00024376">
      <w:r>
        <w:t xml:space="preserve">        "alaCarteInd": "true"</w:t>
      </w:r>
    </w:p>
    <w:p w14:paraId="3DE6AAA8" w14:textId="77777777" w:rsidR="00024376" w:rsidRDefault="00024376" w:rsidP="00024376">
      <w:r>
        <w:t xml:space="preserve">      },</w:t>
      </w:r>
    </w:p>
    <w:p w14:paraId="552DD349" w14:textId="77777777" w:rsidR="00024376" w:rsidRDefault="00024376" w:rsidP="00024376">
      <w:r>
        <w:t xml:space="preserve">      {</w:t>
      </w:r>
    </w:p>
    <w:p w14:paraId="5A0F72B5" w14:textId="77777777" w:rsidR="00024376" w:rsidRDefault="00024376" w:rsidP="00024376">
      <w:r>
        <w:t xml:space="preserve">        "channelId": "5",</w:t>
      </w:r>
    </w:p>
    <w:p w14:paraId="1DB065C5" w14:textId="77777777" w:rsidR="00024376" w:rsidRDefault="00024376" w:rsidP="00024376">
      <w:r>
        <w:t xml:space="preserve">        "channelNm": "A&amp;E",</w:t>
      </w:r>
    </w:p>
    <w:p w14:paraId="133CEC25" w14:textId="77777777" w:rsidR="00024376" w:rsidRDefault="00024376" w:rsidP="00024376">
      <w:r>
        <w:t xml:space="preserve">        "channelCd": "AE",</w:t>
      </w:r>
    </w:p>
    <w:p w14:paraId="233BF60D" w14:textId="77777777" w:rsidR="00024376" w:rsidRDefault="00024376" w:rsidP="00024376">
      <w:r>
        <w:t xml:space="preserve">        "channelTxt": "A&amp;E",</w:t>
      </w:r>
    </w:p>
    <w:p w14:paraId="4E5B0373" w14:textId="77777777" w:rsidR="00024376" w:rsidRDefault="00024376" w:rsidP="00024376">
      <w:r>
        <w:t xml:space="preserve">        "purchasableInd": "true",</w:t>
      </w:r>
    </w:p>
    <w:p w14:paraId="14A02B7F" w14:textId="77777777" w:rsidR="00024376" w:rsidRDefault="00024376" w:rsidP="00024376">
      <w:r>
        <w:t xml:space="preserve">        "displayCategoryCdList": null,</w:t>
      </w:r>
    </w:p>
    <w:p w14:paraId="5FB15D02" w14:textId="77777777" w:rsidR="00024376" w:rsidRDefault="00024376" w:rsidP="00024376">
      <w:r>
        <w:t xml:space="preserve">        "channelPriceAmt": "4.0",</w:t>
      </w:r>
    </w:p>
    <w:p w14:paraId="324A0692" w14:textId="77777777" w:rsidR="00024376" w:rsidRDefault="00024376" w:rsidP="00024376">
      <w:r>
        <w:t xml:space="preserve">        "geoTargetMarketChannelNum": null,</w:t>
      </w:r>
    </w:p>
    <w:p w14:paraId="5CEAD7A5" w14:textId="77777777" w:rsidR="00024376" w:rsidRDefault="00024376" w:rsidP="00024376">
      <w:r>
        <w:t xml:space="preserve">        "alaCarteInd": "true"</w:t>
      </w:r>
    </w:p>
    <w:p w14:paraId="385FAF28" w14:textId="77777777" w:rsidR="00024376" w:rsidRDefault="00024376" w:rsidP="00024376">
      <w:r>
        <w:t xml:space="preserve">      }</w:t>
      </w:r>
    </w:p>
    <w:p w14:paraId="49CF5FAE" w14:textId="77777777" w:rsidR="00024376" w:rsidRDefault="00024376" w:rsidP="00024376">
      <w:r>
        <w:t xml:space="preserve">    ],</w:t>
      </w:r>
    </w:p>
    <w:p w14:paraId="3396815C" w14:textId="77777777" w:rsidR="00024376" w:rsidRDefault="00024376" w:rsidP="00024376">
      <w:r>
        <w:t xml:space="preserve">    "discountList": null</w:t>
      </w:r>
    </w:p>
    <w:p w14:paraId="2FED7686" w14:textId="77777777" w:rsidR="00024376" w:rsidRDefault="00024376" w:rsidP="00024376">
      <w:r>
        <w:t xml:space="preserve">  }</w:t>
      </w:r>
    </w:p>
    <w:p w14:paraId="38F78A85" w14:textId="64079C6D" w:rsidR="003B34CA" w:rsidRDefault="00024376" w:rsidP="00024376">
      <w:pPr>
        <w:rPr>
          <w:rFonts w:asciiTheme="majorHAnsi" w:eastAsiaTheme="majorEastAsia" w:hAnsiTheme="majorHAnsi" w:cstheme="majorBidi"/>
          <w:b/>
          <w:bCs/>
          <w:color w:val="365F91" w:themeColor="accent1" w:themeShade="BF"/>
          <w:sz w:val="28"/>
          <w:szCs w:val="28"/>
        </w:rPr>
      </w:pPr>
      <w:r>
        <w:t>}</w:t>
      </w:r>
    </w:p>
    <w:p w14:paraId="40997829" w14:textId="66BE98C4" w:rsidR="00A64063" w:rsidRDefault="00A64063" w:rsidP="00A64063">
      <w:pPr>
        <w:pStyle w:val="Heading1"/>
      </w:pPr>
      <w:bookmarkStart w:id="104" w:name="_Toc437935995"/>
      <w:r>
        <w:t>TVRequistion REST Service</w:t>
      </w:r>
      <w:bookmarkEnd w:id="104"/>
    </w:p>
    <w:p w14:paraId="5AA3A3E2" w14:textId="77777777" w:rsidR="00A64063" w:rsidRDefault="00A64063" w:rsidP="00A64063">
      <w:r>
        <w:t>This service provides operations in support of Telus TV program change’s (change order) validation, quotation and submission.</w:t>
      </w:r>
    </w:p>
    <w:p w14:paraId="52D2F54F" w14:textId="7E12A7D9" w:rsidR="00A64063" w:rsidRDefault="00A64063" w:rsidP="00A64063">
      <w:pPr>
        <w:pStyle w:val="Heading2"/>
        <w:rPr>
          <w:rFonts w:cstheme="minorHAnsi"/>
        </w:rPr>
      </w:pPr>
      <w:bookmarkStart w:id="105" w:name="_Toc437935996"/>
      <w:del w:id="106" w:author="Yi Lin Chen" w:date="2015-01-21T16:08:00Z">
        <w:r w:rsidDel="00044528">
          <w:lastRenderedPageBreak/>
          <w:delText>V</w:delText>
        </w:r>
      </w:del>
      <w:ins w:id="107" w:author="Yi Lin Chen" w:date="2015-01-21T16:08:00Z">
        <w:r>
          <w:t>v</w:t>
        </w:r>
      </w:ins>
      <w:r>
        <w:t>alidation</w:t>
      </w:r>
      <w:bookmarkEnd w:id="105"/>
      <w:r w:rsidR="003B34CA">
        <w:t xml:space="preserve">  (P</w:t>
      </w:r>
      <w:r w:rsidR="00EC1EE3">
        <w:t>OST</w:t>
      </w:r>
      <w:r w:rsidR="003B34CA">
        <w:t>)</w:t>
      </w:r>
    </w:p>
    <w:tbl>
      <w:tblPr>
        <w:tblStyle w:val="TableGrid"/>
        <w:tblW w:w="0" w:type="auto"/>
        <w:tblLook w:val="04A0" w:firstRow="1" w:lastRow="0" w:firstColumn="1" w:lastColumn="0" w:noHBand="0" w:noVBand="1"/>
      </w:tblPr>
      <w:tblGrid>
        <w:gridCol w:w="1072"/>
        <w:gridCol w:w="8504"/>
      </w:tblGrid>
      <w:tr w:rsidR="00A64063" w14:paraId="13F1CF8C" w14:textId="77777777" w:rsidTr="00A64063">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19BA3C" w14:textId="77777777" w:rsidR="00A64063" w:rsidRDefault="00A64063" w:rsidP="00A64063">
            <w:pPr>
              <w:rPr>
                <w:b/>
                <w:szCs w:val="16"/>
              </w:rPr>
            </w:pPr>
            <w:r>
              <w:rPr>
                <w:b/>
                <w:szCs w:val="16"/>
              </w:rPr>
              <w:t>OPERATION</w:t>
            </w:r>
          </w:p>
          <w:p w14:paraId="300A3DCE" w14:textId="77777777" w:rsidR="00A64063" w:rsidRPr="009E6B45" w:rsidRDefault="00A64063" w:rsidP="00A64063">
            <w:pPr>
              <w:rPr>
                <w:rFonts w:cstheme="minorHAnsi"/>
                <w:color w:val="1F497D"/>
              </w:rPr>
            </w:pPr>
            <w:r>
              <w:rPr>
                <w:rFonts w:cstheme="minorHAnsi"/>
              </w:rPr>
              <w:t>/tv/requisition</w:t>
            </w:r>
            <w:r w:rsidRPr="0086196A">
              <w:rPr>
                <w:rFonts w:cstheme="minorHAnsi"/>
              </w:rPr>
              <w:t>/</w:t>
            </w:r>
            <w:r>
              <w:t>validation/</w:t>
            </w:r>
          </w:p>
        </w:tc>
      </w:tr>
      <w:tr w:rsidR="00A64063" w14:paraId="7019F757"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3EB3F1D2" w14:textId="77777777" w:rsidR="00A64063" w:rsidRDefault="00A64063" w:rsidP="00A64063">
            <w:pPr>
              <w:rPr>
                <w:b/>
                <w:sz w:val="18"/>
                <w:szCs w:val="16"/>
              </w:rPr>
            </w:pPr>
            <w:r>
              <w:rPr>
                <w:b/>
                <w:sz w:val="18"/>
                <w:szCs w:val="16"/>
              </w:rPr>
              <w:t>Method</w:t>
            </w:r>
          </w:p>
        </w:tc>
        <w:tc>
          <w:tcPr>
            <w:tcW w:w="8504" w:type="dxa"/>
            <w:tcBorders>
              <w:top w:val="single" w:sz="4" w:space="0" w:color="auto"/>
              <w:left w:val="single" w:sz="4" w:space="0" w:color="auto"/>
              <w:bottom w:val="single" w:sz="4" w:space="0" w:color="auto"/>
              <w:right w:val="single" w:sz="4" w:space="0" w:color="auto"/>
            </w:tcBorders>
            <w:hideMark/>
          </w:tcPr>
          <w:p w14:paraId="1850D577" w14:textId="77777777" w:rsidR="00A64063" w:rsidRDefault="00A64063" w:rsidP="00A64063">
            <w:pPr>
              <w:rPr>
                <w:sz w:val="18"/>
                <w:szCs w:val="16"/>
              </w:rPr>
            </w:pPr>
            <w:r>
              <w:rPr>
                <w:sz w:val="18"/>
                <w:szCs w:val="16"/>
              </w:rPr>
              <w:t>POST</w:t>
            </w:r>
          </w:p>
        </w:tc>
      </w:tr>
      <w:tr w:rsidR="00A64063" w14:paraId="39B4390A"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2F32BEE4" w14:textId="77777777" w:rsidR="00A64063" w:rsidRDefault="00A64063" w:rsidP="00A64063">
            <w:pPr>
              <w:rPr>
                <w:b/>
                <w:sz w:val="18"/>
                <w:szCs w:val="16"/>
              </w:rPr>
            </w:pPr>
            <w:r>
              <w:rPr>
                <w:b/>
                <w:sz w:val="18"/>
                <w:szCs w:val="16"/>
              </w:rPr>
              <w:t>Description</w:t>
            </w:r>
          </w:p>
        </w:tc>
        <w:tc>
          <w:tcPr>
            <w:tcW w:w="8504" w:type="dxa"/>
            <w:tcBorders>
              <w:top w:val="single" w:sz="4" w:space="0" w:color="auto"/>
              <w:left w:val="single" w:sz="4" w:space="0" w:color="auto"/>
              <w:bottom w:val="single" w:sz="4" w:space="0" w:color="auto"/>
              <w:right w:val="single" w:sz="4" w:space="0" w:color="auto"/>
            </w:tcBorders>
            <w:hideMark/>
          </w:tcPr>
          <w:p w14:paraId="48D1F516" w14:textId="77777777" w:rsidR="00A64063" w:rsidRDefault="00A64063" w:rsidP="00A64063">
            <w:pPr>
              <w:rPr>
                <w:sz w:val="18"/>
                <w:szCs w:val="16"/>
              </w:rPr>
            </w:pPr>
            <w:r>
              <w:rPr>
                <w:sz w:val="18"/>
                <w:szCs w:val="16"/>
              </w:rPr>
              <w:t>Validate Telus TV program order. Based on ordered program, service will do auto-adjust, right-size, rule check Corresponding notifications and adjusted programs will be returned to consumer.</w:t>
            </w:r>
          </w:p>
        </w:tc>
      </w:tr>
      <w:tr w:rsidR="00A64063" w:rsidRPr="006A7EB7" w14:paraId="5129D4E3"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51FD0BA0" w14:textId="77777777" w:rsidR="00A64063" w:rsidRDefault="00A64063" w:rsidP="00A64063">
            <w:pPr>
              <w:rPr>
                <w:b/>
                <w:sz w:val="18"/>
                <w:szCs w:val="16"/>
              </w:rPr>
            </w:pPr>
            <w:r>
              <w:rPr>
                <w:b/>
                <w:sz w:val="18"/>
                <w:szCs w:val="16"/>
              </w:rPr>
              <w:t>Input</w:t>
            </w:r>
          </w:p>
        </w:tc>
        <w:tc>
          <w:tcPr>
            <w:tcW w:w="8504" w:type="dxa"/>
            <w:tcBorders>
              <w:top w:val="single" w:sz="4" w:space="0" w:color="auto"/>
              <w:left w:val="single" w:sz="4" w:space="0" w:color="auto"/>
              <w:bottom w:val="single" w:sz="4" w:space="0" w:color="auto"/>
              <w:right w:val="single" w:sz="4" w:space="0" w:color="auto"/>
            </w:tcBorders>
          </w:tcPr>
          <w:p w14:paraId="73B3CE8A" w14:textId="77777777" w:rsidR="00A64063" w:rsidRPr="0003324C" w:rsidRDefault="00A64063" w:rsidP="00A64063">
            <w:pPr>
              <w:rPr>
                <w:rStyle w:val="sbrace"/>
                <w:rFonts w:cstheme="minorHAnsi"/>
                <w:color w:val="666666"/>
                <w:sz w:val="18"/>
                <w:szCs w:val="18"/>
              </w:rPr>
            </w:pPr>
            <w:r w:rsidRPr="0003324C">
              <w:rPr>
                <w:rStyle w:val="sbrace"/>
                <w:rFonts w:cstheme="minorHAnsi"/>
                <w:color w:val="666666"/>
                <w:sz w:val="18"/>
                <w:szCs w:val="18"/>
              </w:rPr>
              <w:t>{</w:t>
            </w:r>
            <w:r w:rsidRPr="0003324C">
              <w:rPr>
                <w:rStyle w:val="apple-converted-space"/>
                <w:rFonts w:cstheme="minorHAnsi"/>
                <w:color w:val="666666"/>
                <w:sz w:val="18"/>
                <w:szCs w:val="18"/>
              </w:rPr>
              <w:t>  </w:t>
            </w:r>
            <w:r w:rsidRPr="0003324C">
              <w:rPr>
                <w:rFonts w:cstheme="minorHAnsi"/>
                <w:color w:val="555555"/>
                <w:sz w:val="18"/>
                <w:szCs w:val="18"/>
              </w:rPr>
              <w:br/>
              <w:t>    </w:t>
            </w:r>
            <w:r w:rsidRPr="00AD780E">
              <w:rPr>
                <w:sz w:val="18"/>
                <w:szCs w:val="18"/>
              </w:rPr>
              <w:t>"province": string,</w:t>
            </w:r>
            <w:r w:rsidRPr="00AD780E">
              <w:rPr>
                <w:sz w:val="18"/>
                <w:szCs w:val="18"/>
              </w:rPr>
              <w:br/>
              <w:t>   </w:t>
            </w:r>
            <w:r>
              <w:rPr>
                <w:sz w:val="18"/>
                <w:szCs w:val="18"/>
              </w:rPr>
              <w:t> "geoTargetMarket": string,</w:t>
            </w:r>
            <w:r>
              <w:rPr>
                <w:sz w:val="18"/>
                <w:szCs w:val="18"/>
              </w:rPr>
              <w:br/>
              <w:t xml:space="preserve">    </w:t>
            </w:r>
            <w:r w:rsidRPr="00AD780E">
              <w:rPr>
                <w:sz w:val="18"/>
                <w:szCs w:val="18"/>
              </w:rPr>
              <w:t>"programOrderList": [ &lt;ProgramOrder&gt; ]</w:t>
            </w:r>
            <w:r w:rsidRPr="00AD780E">
              <w:rPr>
                <w:sz w:val="18"/>
                <w:szCs w:val="18"/>
              </w:rPr>
              <w:br/>
            </w:r>
            <w:r w:rsidRPr="0003324C">
              <w:rPr>
                <w:rStyle w:val="sbrace"/>
                <w:rFonts w:cstheme="minorHAnsi"/>
                <w:color w:val="666666"/>
                <w:sz w:val="18"/>
                <w:szCs w:val="18"/>
              </w:rPr>
              <w:t xml:space="preserve">} </w:t>
            </w:r>
          </w:p>
          <w:p w14:paraId="54078708" w14:textId="77777777" w:rsidR="00A64063" w:rsidRDefault="00A64063" w:rsidP="00A64063">
            <w:pPr>
              <w:rPr>
                <w:b/>
                <w:sz w:val="18"/>
                <w:szCs w:val="16"/>
              </w:rPr>
            </w:pPr>
          </w:p>
          <w:p w14:paraId="3FD42455" w14:textId="77777777" w:rsidR="00A64063" w:rsidRDefault="00A64063" w:rsidP="00A64063">
            <w:pPr>
              <w:rPr>
                <w:b/>
                <w:sz w:val="18"/>
                <w:szCs w:val="16"/>
              </w:rPr>
            </w:pPr>
          </w:p>
          <w:tbl>
            <w:tblPr>
              <w:tblStyle w:val="TableGrid"/>
              <w:tblW w:w="8278" w:type="dxa"/>
              <w:tblLook w:val="04A0" w:firstRow="1" w:lastRow="0" w:firstColumn="1" w:lastColumn="0" w:noHBand="0" w:noVBand="1"/>
            </w:tblPr>
            <w:tblGrid>
              <w:gridCol w:w="1795"/>
              <w:gridCol w:w="2192"/>
              <w:gridCol w:w="1629"/>
              <w:gridCol w:w="1137"/>
              <w:gridCol w:w="1525"/>
            </w:tblGrid>
            <w:tr w:rsidR="00A64063" w:rsidRPr="00444190" w14:paraId="0AB083B9" w14:textId="77777777" w:rsidTr="00A64063">
              <w:tc>
                <w:tcPr>
                  <w:tcW w:w="1795" w:type="dxa"/>
                  <w:shd w:val="clear" w:color="auto" w:fill="D9D9D9" w:themeFill="background1" w:themeFillShade="D9"/>
                </w:tcPr>
                <w:p w14:paraId="4882B655" w14:textId="77777777" w:rsidR="00A64063" w:rsidRPr="00444190" w:rsidRDefault="00A64063" w:rsidP="00A64063">
                  <w:pPr>
                    <w:rPr>
                      <w:b/>
                      <w:sz w:val="18"/>
                      <w:szCs w:val="16"/>
                    </w:rPr>
                  </w:pPr>
                  <w:r>
                    <w:rPr>
                      <w:b/>
                      <w:sz w:val="18"/>
                      <w:szCs w:val="16"/>
                    </w:rPr>
                    <w:t>Field</w:t>
                  </w:r>
                </w:p>
              </w:tc>
              <w:tc>
                <w:tcPr>
                  <w:tcW w:w="2192" w:type="dxa"/>
                  <w:shd w:val="clear" w:color="auto" w:fill="D9D9D9" w:themeFill="background1" w:themeFillShade="D9"/>
                </w:tcPr>
                <w:p w14:paraId="5999B278" w14:textId="77777777" w:rsidR="00A64063" w:rsidRPr="00444190" w:rsidRDefault="00A64063" w:rsidP="00A64063">
                  <w:pPr>
                    <w:rPr>
                      <w:b/>
                      <w:sz w:val="18"/>
                      <w:szCs w:val="16"/>
                    </w:rPr>
                  </w:pPr>
                  <w:r>
                    <w:rPr>
                      <w:b/>
                      <w:sz w:val="18"/>
                      <w:szCs w:val="16"/>
                    </w:rPr>
                    <w:t>Datatype</w:t>
                  </w:r>
                </w:p>
              </w:tc>
              <w:tc>
                <w:tcPr>
                  <w:tcW w:w="1629" w:type="dxa"/>
                  <w:shd w:val="clear" w:color="auto" w:fill="D9D9D9" w:themeFill="background1" w:themeFillShade="D9"/>
                </w:tcPr>
                <w:p w14:paraId="78608C64" w14:textId="77777777" w:rsidR="00A64063" w:rsidRPr="00444190" w:rsidRDefault="00A64063" w:rsidP="00A64063">
                  <w:pPr>
                    <w:rPr>
                      <w:b/>
                      <w:sz w:val="18"/>
                      <w:szCs w:val="16"/>
                    </w:rPr>
                  </w:pPr>
                  <w:r>
                    <w:rPr>
                      <w:b/>
                      <w:sz w:val="18"/>
                      <w:szCs w:val="16"/>
                    </w:rPr>
                    <w:t>Description</w:t>
                  </w:r>
                </w:p>
              </w:tc>
              <w:tc>
                <w:tcPr>
                  <w:tcW w:w="1137" w:type="dxa"/>
                  <w:shd w:val="clear" w:color="auto" w:fill="D9D9D9" w:themeFill="background1" w:themeFillShade="D9"/>
                </w:tcPr>
                <w:p w14:paraId="2AF6E0A0"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525" w:type="dxa"/>
                  <w:shd w:val="clear" w:color="auto" w:fill="D9D9D9" w:themeFill="background1" w:themeFillShade="D9"/>
                </w:tcPr>
                <w:p w14:paraId="5C141D2F" w14:textId="77777777" w:rsidR="00A64063" w:rsidRPr="00444190" w:rsidRDefault="00A64063" w:rsidP="00A64063">
                  <w:pPr>
                    <w:rPr>
                      <w:b/>
                      <w:sz w:val="18"/>
                      <w:szCs w:val="16"/>
                    </w:rPr>
                  </w:pPr>
                  <w:r w:rsidRPr="001B35FC">
                    <w:rPr>
                      <w:b/>
                      <w:sz w:val="18"/>
                      <w:szCs w:val="16"/>
                    </w:rPr>
                    <w:t>Possible/typical values</w:t>
                  </w:r>
                </w:p>
              </w:tc>
            </w:tr>
            <w:tr w:rsidR="00A64063" w14:paraId="0B84510D" w14:textId="77777777" w:rsidTr="00A64063">
              <w:tc>
                <w:tcPr>
                  <w:tcW w:w="1795" w:type="dxa"/>
                </w:tcPr>
                <w:p w14:paraId="30B9F60C" w14:textId="77777777" w:rsidR="00A64063" w:rsidRPr="006B4E68" w:rsidRDefault="00A64063" w:rsidP="00A64063">
                  <w:pPr>
                    <w:rPr>
                      <w:b/>
                      <w:sz w:val="18"/>
                      <w:szCs w:val="16"/>
                    </w:rPr>
                  </w:pPr>
                  <w:r w:rsidRPr="006B4E68">
                    <w:rPr>
                      <w:sz w:val="18"/>
                      <w:szCs w:val="16"/>
                    </w:rPr>
                    <w:t>province</w:t>
                  </w:r>
                </w:p>
              </w:tc>
              <w:tc>
                <w:tcPr>
                  <w:tcW w:w="2192" w:type="dxa"/>
                </w:tcPr>
                <w:p w14:paraId="6920F9C8" w14:textId="77777777" w:rsidR="00A64063" w:rsidRPr="006B4E68" w:rsidRDefault="00A64063" w:rsidP="00A64063">
                  <w:pPr>
                    <w:rPr>
                      <w:sz w:val="18"/>
                      <w:szCs w:val="16"/>
                    </w:rPr>
                  </w:pPr>
                  <w:r>
                    <w:rPr>
                      <w:sz w:val="18"/>
                      <w:szCs w:val="16"/>
                    </w:rPr>
                    <w:t>string</w:t>
                  </w:r>
                </w:p>
              </w:tc>
              <w:tc>
                <w:tcPr>
                  <w:tcW w:w="1629" w:type="dxa"/>
                </w:tcPr>
                <w:p w14:paraId="311B5C2D" w14:textId="77777777" w:rsidR="00A64063" w:rsidRPr="006B4E68" w:rsidRDefault="00A64063" w:rsidP="00A64063">
                  <w:pPr>
                    <w:rPr>
                      <w:sz w:val="18"/>
                      <w:szCs w:val="16"/>
                    </w:rPr>
                  </w:pPr>
                  <w:r w:rsidRPr="006B4E68">
                    <w:rPr>
                      <w:sz w:val="18"/>
                      <w:szCs w:val="16"/>
                    </w:rPr>
                    <w:t>Province</w:t>
                  </w:r>
                  <w:r>
                    <w:rPr>
                      <w:sz w:val="18"/>
                      <w:szCs w:val="16"/>
                    </w:rPr>
                    <w:t xml:space="preserve"> </w:t>
                  </w:r>
                  <w:r w:rsidRPr="006B4E68">
                    <w:rPr>
                      <w:sz w:val="18"/>
                      <w:szCs w:val="16"/>
                    </w:rPr>
                    <w:t>State code</w:t>
                  </w:r>
                </w:p>
              </w:tc>
              <w:tc>
                <w:tcPr>
                  <w:tcW w:w="1137" w:type="dxa"/>
                </w:tcPr>
                <w:p w14:paraId="01AC011E" w14:textId="77777777" w:rsidR="00A64063" w:rsidRPr="006B4E68" w:rsidRDefault="00A64063" w:rsidP="00A64063">
                  <w:pPr>
                    <w:rPr>
                      <w:sz w:val="18"/>
                      <w:szCs w:val="16"/>
                    </w:rPr>
                  </w:pPr>
                  <w:r w:rsidRPr="006B4E68">
                    <w:rPr>
                      <w:sz w:val="18"/>
                      <w:szCs w:val="16"/>
                    </w:rPr>
                    <w:t>Y</w:t>
                  </w:r>
                </w:p>
              </w:tc>
              <w:tc>
                <w:tcPr>
                  <w:tcW w:w="1525" w:type="dxa"/>
                </w:tcPr>
                <w:p w14:paraId="3EB39C69" w14:textId="77777777" w:rsidR="00A64063" w:rsidRPr="006B4E68" w:rsidRDefault="00A64063" w:rsidP="00A64063">
                  <w:pPr>
                    <w:rPr>
                      <w:sz w:val="18"/>
                      <w:szCs w:val="16"/>
                    </w:rPr>
                  </w:pPr>
                  <w:r>
                    <w:rPr>
                      <w:sz w:val="18"/>
                      <w:szCs w:val="16"/>
                    </w:rPr>
                    <w:t>AB, BC</w:t>
                  </w:r>
                </w:p>
              </w:tc>
            </w:tr>
            <w:tr w:rsidR="00A64063" w14:paraId="527FA561" w14:textId="77777777" w:rsidTr="00A64063">
              <w:tc>
                <w:tcPr>
                  <w:tcW w:w="1795" w:type="dxa"/>
                </w:tcPr>
                <w:p w14:paraId="6E260F3A" w14:textId="77777777" w:rsidR="00A64063" w:rsidRPr="006B4E68" w:rsidRDefault="00A64063" w:rsidP="00A64063">
                  <w:pPr>
                    <w:rPr>
                      <w:b/>
                      <w:sz w:val="18"/>
                      <w:szCs w:val="16"/>
                    </w:rPr>
                  </w:pPr>
                  <w:r>
                    <w:rPr>
                      <w:sz w:val="18"/>
                      <w:szCs w:val="18"/>
                    </w:rPr>
                    <w:t>geoTargetMarket</w:t>
                  </w:r>
                </w:p>
              </w:tc>
              <w:tc>
                <w:tcPr>
                  <w:tcW w:w="2192" w:type="dxa"/>
                </w:tcPr>
                <w:p w14:paraId="4523040E" w14:textId="77777777" w:rsidR="00A64063" w:rsidRPr="006B4E68" w:rsidRDefault="00A64063" w:rsidP="00A64063">
                  <w:pPr>
                    <w:rPr>
                      <w:sz w:val="18"/>
                      <w:szCs w:val="16"/>
                    </w:rPr>
                  </w:pPr>
                  <w:r>
                    <w:rPr>
                      <w:sz w:val="18"/>
                      <w:szCs w:val="16"/>
                    </w:rPr>
                    <w:t>string</w:t>
                  </w:r>
                </w:p>
              </w:tc>
              <w:tc>
                <w:tcPr>
                  <w:tcW w:w="1629" w:type="dxa"/>
                </w:tcPr>
                <w:p w14:paraId="6B5F5AC9" w14:textId="77777777" w:rsidR="00A64063" w:rsidRPr="006B4E68" w:rsidRDefault="00A64063" w:rsidP="00A64063">
                  <w:pPr>
                    <w:rPr>
                      <w:sz w:val="18"/>
                      <w:szCs w:val="16"/>
                    </w:rPr>
                  </w:pPr>
                  <w:r>
                    <w:rPr>
                      <w:sz w:val="18"/>
                      <w:szCs w:val="16"/>
                    </w:rPr>
                    <w:t>Region</w:t>
                  </w:r>
                </w:p>
              </w:tc>
              <w:tc>
                <w:tcPr>
                  <w:tcW w:w="1137" w:type="dxa"/>
                </w:tcPr>
                <w:p w14:paraId="442AB8B8" w14:textId="77777777" w:rsidR="00A64063" w:rsidRPr="006B4E68" w:rsidRDefault="00A64063" w:rsidP="00A64063">
                  <w:pPr>
                    <w:rPr>
                      <w:sz w:val="18"/>
                      <w:szCs w:val="16"/>
                    </w:rPr>
                  </w:pPr>
                  <w:r w:rsidRPr="006B4E68">
                    <w:rPr>
                      <w:sz w:val="18"/>
                      <w:szCs w:val="16"/>
                    </w:rPr>
                    <w:t>Y</w:t>
                  </w:r>
                </w:p>
              </w:tc>
              <w:tc>
                <w:tcPr>
                  <w:tcW w:w="1525" w:type="dxa"/>
                </w:tcPr>
                <w:p w14:paraId="35FD53AB" w14:textId="77777777" w:rsidR="00A64063" w:rsidRPr="006B4E68" w:rsidRDefault="00A64063" w:rsidP="00A64063">
                  <w:pPr>
                    <w:rPr>
                      <w:sz w:val="18"/>
                      <w:szCs w:val="16"/>
                    </w:rPr>
                  </w:pPr>
                  <w:r>
                    <w:rPr>
                      <w:sz w:val="18"/>
                      <w:szCs w:val="16"/>
                    </w:rPr>
                    <w:t xml:space="preserve">Vancouver </w:t>
                  </w:r>
                </w:p>
              </w:tc>
            </w:tr>
            <w:tr w:rsidR="00A64063" w14:paraId="72A7E961" w14:textId="77777777" w:rsidTr="00A64063">
              <w:tc>
                <w:tcPr>
                  <w:tcW w:w="1795" w:type="dxa"/>
                </w:tcPr>
                <w:p w14:paraId="05F8676A" w14:textId="77777777" w:rsidR="00A64063" w:rsidRPr="006B4E68" w:rsidRDefault="00A64063" w:rsidP="00A64063">
                  <w:pPr>
                    <w:rPr>
                      <w:b/>
                      <w:sz w:val="18"/>
                      <w:szCs w:val="16"/>
                    </w:rPr>
                  </w:pPr>
                  <w:r>
                    <w:rPr>
                      <w:sz w:val="18"/>
                      <w:szCs w:val="18"/>
                    </w:rPr>
                    <w:t>lostDiscount</w:t>
                  </w:r>
                </w:p>
              </w:tc>
              <w:tc>
                <w:tcPr>
                  <w:tcW w:w="2192" w:type="dxa"/>
                </w:tcPr>
                <w:p w14:paraId="25A3F393" w14:textId="77777777" w:rsidR="00A64063" w:rsidRPr="006B4E68" w:rsidRDefault="00A64063" w:rsidP="00A64063">
                  <w:pPr>
                    <w:rPr>
                      <w:sz w:val="18"/>
                      <w:szCs w:val="16"/>
                    </w:rPr>
                  </w:pPr>
                  <w:r>
                    <w:rPr>
                      <w:sz w:val="18"/>
                      <w:szCs w:val="16"/>
                    </w:rPr>
                    <w:t xml:space="preserve">&lt;ProductDiscount&gt; </w:t>
                  </w:r>
                  <w:r w:rsidRPr="006D7488">
                    <w:rPr>
                      <w:color w:val="FF0000"/>
                      <w:sz w:val="18"/>
                      <w:szCs w:val="16"/>
                    </w:rPr>
                    <w:t xml:space="preserve"> </w:t>
                  </w:r>
                </w:p>
              </w:tc>
              <w:tc>
                <w:tcPr>
                  <w:tcW w:w="1629" w:type="dxa"/>
                </w:tcPr>
                <w:p w14:paraId="1DC40C5F" w14:textId="77777777" w:rsidR="00A64063" w:rsidRPr="006B4E68" w:rsidRDefault="00A64063" w:rsidP="00A64063">
                  <w:pPr>
                    <w:rPr>
                      <w:sz w:val="18"/>
                      <w:szCs w:val="16"/>
                    </w:rPr>
                  </w:pPr>
                  <w:r>
                    <w:rPr>
                      <w:sz w:val="18"/>
                      <w:szCs w:val="16"/>
                    </w:rPr>
                    <w:t>For the customer to confirm the lost discount</w:t>
                  </w:r>
                </w:p>
              </w:tc>
              <w:tc>
                <w:tcPr>
                  <w:tcW w:w="1137" w:type="dxa"/>
                </w:tcPr>
                <w:p w14:paraId="051B544F" w14:textId="77777777" w:rsidR="00A64063" w:rsidRPr="006B4E68" w:rsidRDefault="00A64063" w:rsidP="00A64063">
                  <w:pPr>
                    <w:rPr>
                      <w:sz w:val="18"/>
                      <w:szCs w:val="16"/>
                    </w:rPr>
                  </w:pPr>
                </w:p>
              </w:tc>
              <w:tc>
                <w:tcPr>
                  <w:tcW w:w="1525" w:type="dxa"/>
                </w:tcPr>
                <w:p w14:paraId="047E0C3B" w14:textId="77777777" w:rsidR="00A64063" w:rsidRPr="006B4E68" w:rsidRDefault="00A64063" w:rsidP="00A64063">
                  <w:pPr>
                    <w:rPr>
                      <w:sz w:val="18"/>
                      <w:szCs w:val="16"/>
                    </w:rPr>
                  </w:pPr>
                </w:p>
              </w:tc>
            </w:tr>
            <w:tr w:rsidR="00A64063" w14:paraId="51308177" w14:textId="77777777" w:rsidTr="00A64063">
              <w:tc>
                <w:tcPr>
                  <w:tcW w:w="1795" w:type="dxa"/>
                </w:tcPr>
                <w:p w14:paraId="2EB1260D" w14:textId="77777777" w:rsidR="00A64063" w:rsidRDefault="00A64063" w:rsidP="00A64063">
                  <w:pPr>
                    <w:rPr>
                      <w:sz w:val="18"/>
                      <w:szCs w:val="18"/>
                    </w:rPr>
                  </w:pPr>
                  <w:r w:rsidRPr="00AD780E">
                    <w:rPr>
                      <w:sz w:val="18"/>
                      <w:szCs w:val="18"/>
                    </w:rPr>
                    <w:t>programOrderList</w:t>
                  </w:r>
                </w:p>
              </w:tc>
              <w:tc>
                <w:tcPr>
                  <w:tcW w:w="2192" w:type="dxa"/>
                </w:tcPr>
                <w:p w14:paraId="5D0D8548" w14:textId="77777777" w:rsidR="00A64063" w:rsidRPr="00752747" w:rsidRDefault="00A64063" w:rsidP="00A64063">
                  <w:pPr>
                    <w:rPr>
                      <w:sz w:val="18"/>
                      <w:szCs w:val="16"/>
                    </w:rPr>
                  </w:pPr>
                  <w:r>
                    <w:rPr>
                      <w:sz w:val="18"/>
                      <w:szCs w:val="16"/>
                    </w:rPr>
                    <w:t>Array of &lt;</w:t>
                  </w:r>
                  <w:r w:rsidRPr="00107233">
                    <w:rPr>
                      <w:b/>
                      <w:color w:val="31849B" w:themeColor="accent5" w:themeShade="BF"/>
                      <w:sz w:val="18"/>
                      <w:szCs w:val="18"/>
                    </w:rPr>
                    <w:t>ProgramOrder</w:t>
                  </w:r>
                  <w:r>
                    <w:rPr>
                      <w:sz w:val="18"/>
                      <w:szCs w:val="16"/>
                    </w:rPr>
                    <w:t>&gt;</w:t>
                  </w:r>
                </w:p>
              </w:tc>
              <w:tc>
                <w:tcPr>
                  <w:tcW w:w="1629" w:type="dxa"/>
                </w:tcPr>
                <w:p w14:paraId="6ABEFCB6" w14:textId="77777777" w:rsidR="00A64063" w:rsidRDefault="00A64063" w:rsidP="00A64063">
                  <w:pPr>
                    <w:rPr>
                      <w:sz w:val="18"/>
                      <w:szCs w:val="16"/>
                    </w:rPr>
                  </w:pPr>
                  <w:r>
                    <w:rPr>
                      <w:sz w:val="18"/>
                      <w:szCs w:val="16"/>
                    </w:rPr>
                    <w:t>Program information of new order</w:t>
                  </w:r>
                </w:p>
              </w:tc>
              <w:tc>
                <w:tcPr>
                  <w:tcW w:w="1137" w:type="dxa"/>
                </w:tcPr>
                <w:p w14:paraId="3BF1BEFD" w14:textId="77777777" w:rsidR="00A64063" w:rsidRPr="00752747" w:rsidRDefault="00A64063" w:rsidP="00A64063">
                  <w:pPr>
                    <w:rPr>
                      <w:sz w:val="18"/>
                      <w:szCs w:val="16"/>
                    </w:rPr>
                  </w:pPr>
                  <w:r>
                    <w:rPr>
                      <w:sz w:val="18"/>
                      <w:szCs w:val="16"/>
                    </w:rPr>
                    <w:t>Y</w:t>
                  </w:r>
                </w:p>
              </w:tc>
              <w:tc>
                <w:tcPr>
                  <w:tcW w:w="1525" w:type="dxa"/>
                </w:tcPr>
                <w:p w14:paraId="4438C6D4" w14:textId="77777777" w:rsidR="00A64063" w:rsidRPr="00C87543" w:rsidRDefault="00A64063" w:rsidP="00A64063">
                  <w:pPr>
                    <w:rPr>
                      <w:sz w:val="18"/>
                      <w:szCs w:val="16"/>
                    </w:rPr>
                  </w:pPr>
                </w:p>
              </w:tc>
            </w:tr>
            <w:tr w:rsidR="00156F26" w:rsidRPr="00361B62" w14:paraId="45EEAC7D" w14:textId="77777777" w:rsidTr="00156F26">
              <w:trPr>
                <w:ins w:id="108" w:author="Sean Li" w:date="2016-08-03T11:00:00Z"/>
              </w:trPr>
              <w:tc>
                <w:tcPr>
                  <w:tcW w:w="1795" w:type="dxa"/>
                </w:tcPr>
                <w:p w14:paraId="0357A965" w14:textId="201CED55" w:rsidR="00156F26" w:rsidRPr="00361B62" w:rsidRDefault="00156F26" w:rsidP="00156F26">
                  <w:pPr>
                    <w:rPr>
                      <w:ins w:id="109" w:author="Sean Li" w:date="2016-08-03T11:00:00Z"/>
                      <w:color w:val="FF0000"/>
                      <w:sz w:val="18"/>
                      <w:szCs w:val="18"/>
                    </w:rPr>
                  </w:pPr>
                  <w:ins w:id="110" w:author="Sean Li" w:date="2016-08-03T11:01:00Z">
                    <w:r w:rsidRPr="00361B62">
                      <w:rPr>
                        <w:color w:val="FF0000"/>
                        <w:sz w:val="18"/>
                        <w:szCs w:val="18"/>
                      </w:rPr>
                      <w:t>offer</w:t>
                    </w:r>
                  </w:ins>
                </w:p>
              </w:tc>
              <w:tc>
                <w:tcPr>
                  <w:tcW w:w="2192" w:type="dxa"/>
                </w:tcPr>
                <w:p w14:paraId="550A3433" w14:textId="1041CC75" w:rsidR="00156F26" w:rsidRPr="00361B62" w:rsidRDefault="00156F26" w:rsidP="00156F26">
                  <w:pPr>
                    <w:rPr>
                      <w:ins w:id="111" w:author="Sean Li" w:date="2016-08-03T11:00:00Z"/>
                      <w:color w:val="FF0000"/>
                      <w:sz w:val="18"/>
                      <w:szCs w:val="16"/>
                    </w:rPr>
                  </w:pPr>
                  <w:ins w:id="112" w:author="Sean Li" w:date="2016-08-03T11:01:00Z">
                    <w:r w:rsidRPr="00361B62">
                      <w:rPr>
                        <w:color w:val="FF0000"/>
                        <w:sz w:val="18"/>
                        <w:szCs w:val="16"/>
                      </w:rPr>
                      <w:t>“MediaroomTV-HS”,</w:t>
                    </w:r>
                    <w:r w:rsidRPr="00361B62">
                      <w:rPr>
                        <w:color w:val="FF0000"/>
                      </w:rPr>
                      <w:t xml:space="preserve"> </w:t>
                    </w:r>
                    <w:r w:rsidRPr="00361B62">
                      <w:rPr>
                        <w:color w:val="FF0000"/>
                        <w:sz w:val="18"/>
                        <w:szCs w:val="16"/>
                      </w:rPr>
                      <w:t>“MediaroomTV-HS2.0”</w:t>
                    </w:r>
                  </w:ins>
                </w:p>
              </w:tc>
              <w:tc>
                <w:tcPr>
                  <w:tcW w:w="1629" w:type="dxa"/>
                </w:tcPr>
                <w:p w14:paraId="03815E53" w14:textId="276C3B82" w:rsidR="00156F26" w:rsidRPr="00361B62" w:rsidRDefault="00156F26" w:rsidP="00156F26">
                  <w:pPr>
                    <w:rPr>
                      <w:ins w:id="113" w:author="Sean Li" w:date="2016-08-03T11:00:00Z"/>
                      <w:color w:val="FF0000"/>
                      <w:sz w:val="18"/>
                      <w:szCs w:val="16"/>
                    </w:rPr>
                  </w:pPr>
                  <w:ins w:id="114" w:author="Sean Li" w:date="2016-08-03T11:01:00Z">
                    <w:r w:rsidRPr="00361B62">
                      <w:rPr>
                        <w:color w:val="FF0000"/>
                        <w:sz w:val="18"/>
                        <w:szCs w:val="16"/>
                      </w:rPr>
                      <w:t>Offer Code</w:t>
                    </w:r>
                  </w:ins>
                </w:p>
              </w:tc>
              <w:tc>
                <w:tcPr>
                  <w:tcW w:w="1137" w:type="dxa"/>
                </w:tcPr>
                <w:p w14:paraId="150C48CF" w14:textId="21A82C5A" w:rsidR="00156F26" w:rsidRPr="00361B62" w:rsidRDefault="00156F26" w:rsidP="00156F26">
                  <w:pPr>
                    <w:rPr>
                      <w:ins w:id="115" w:author="Sean Li" w:date="2016-08-03T11:00:00Z"/>
                      <w:color w:val="FF0000"/>
                      <w:sz w:val="18"/>
                      <w:szCs w:val="16"/>
                    </w:rPr>
                  </w:pPr>
                  <w:ins w:id="116" w:author="Sean Li" w:date="2016-08-03T11:02:00Z">
                    <w:r w:rsidRPr="00361B62">
                      <w:rPr>
                        <w:color w:val="FF0000"/>
                        <w:sz w:val="18"/>
                        <w:szCs w:val="16"/>
                      </w:rPr>
                      <w:t>N</w:t>
                    </w:r>
                  </w:ins>
                </w:p>
              </w:tc>
              <w:tc>
                <w:tcPr>
                  <w:tcW w:w="1525" w:type="dxa"/>
                </w:tcPr>
                <w:p w14:paraId="1351D896" w14:textId="1E3E75D0" w:rsidR="00156F26" w:rsidRPr="00361B62" w:rsidRDefault="00156F26" w:rsidP="00156F26">
                  <w:pPr>
                    <w:rPr>
                      <w:ins w:id="117" w:author="Sean Li" w:date="2016-08-03T11:00:00Z"/>
                      <w:color w:val="FF0000"/>
                      <w:sz w:val="18"/>
                      <w:szCs w:val="16"/>
                    </w:rPr>
                  </w:pPr>
                  <w:ins w:id="118" w:author="Sean Li" w:date="2016-08-03T11:02:00Z">
                    <w:r w:rsidRPr="00361B62">
                      <w:rPr>
                        <w:color w:val="FF0000"/>
                        <w:sz w:val="18"/>
                        <w:szCs w:val="16"/>
                      </w:rPr>
                      <w:t>MediaroomTV-HS 2.0</w:t>
                    </w:r>
                  </w:ins>
                </w:p>
              </w:tc>
            </w:tr>
          </w:tbl>
          <w:p w14:paraId="4CE392E3" w14:textId="77777777" w:rsidR="00A64063" w:rsidRDefault="00A64063" w:rsidP="00A64063">
            <w:pPr>
              <w:rPr>
                <w:sz w:val="18"/>
                <w:szCs w:val="16"/>
              </w:rPr>
            </w:pPr>
          </w:p>
          <w:p w14:paraId="5186F471" w14:textId="77777777" w:rsidR="00A64063" w:rsidRPr="00AD780E" w:rsidRDefault="00A64063" w:rsidP="00A64063">
            <w:pPr>
              <w:rPr>
                <w:sz w:val="18"/>
                <w:szCs w:val="16"/>
              </w:rPr>
            </w:pPr>
            <w:r w:rsidRPr="00AD780E">
              <w:rPr>
                <w:sz w:val="18"/>
                <w:szCs w:val="16"/>
              </w:rPr>
              <w:t xml:space="preserve">Where </w:t>
            </w:r>
            <w:r w:rsidRPr="00107233">
              <w:rPr>
                <w:b/>
                <w:color w:val="31849B" w:themeColor="accent5" w:themeShade="BF"/>
                <w:sz w:val="18"/>
                <w:szCs w:val="18"/>
              </w:rPr>
              <w:t>ProgramOrder</w:t>
            </w:r>
            <w:r w:rsidRPr="00AD780E">
              <w:rPr>
                <w:sz w:val="18"/>
                <w:szCs w:val="16"/>
              </w:rPr>
              <w:t xml:space="preserve"> is described as</w:t>
            </w:r>
          </w:p>
          <w:p w14:paraId="415C750F" w14:textId="77777777" w:rsidR="00A64063" w:rsidRDefault="00A64063" w:rsidP="00A64063">
            <w:pPr>
              <w:rPr>
                <w:sz w:val="18"/>
                <w:szCs w:val="16"/>
              </w:rPr>
            </w:pPr>
            <w:r w:rsidRPr="00AD780E">
              <w:rPr>
                <w:sz w:val="18"/>
                <w:szCs w:val="16"/>
              </w:rPr>
              <w:t>{</w:t>
            </w:r>
          </w:p>
          <w:p w14:paraId="13038A68" w14:textId="60F384F6" w:rsidR="00A64063" w:rsidRDefault="00A64063" w:rsidP="00A64063">
            <w:pPr>
              <w:rPr>
                <w:sz w:val="18"/>
                <w:szCs w:val="18"/>
              </w:rPr>
            </w:pPr>
            <w:r>
              <w:rPr>
                <w:rStyle w:val="sobjectk"/>
                <w:rFonts w:ascii="Consolas" w:hAnsi="Consolas" w:cs="Consolas"/>
                <w:b/>
                <w:bCs/>
                <w:color w:val="333333"/>
                <w:sz w:val="16"/>
                <w:szCs w:val="16"/>
              </w:rPr>
              <w:t xml:space="preserve">  </w:t>
            </w:r>
            <w:r w:rsidRPr="005A5A29">
              <w:rPr>
                <w:rStyle w:val="sobjectk"/>
                <w:rFonts w:cstheme="minorHAnsi"/>
                <w:b/>
                <w:bCs/>
                <w:color w:val="333333"/>
                <w:sz w:val="18"/>
                <w:szCs w:val="18"/>
              </w:rPr>
              <w:t>"</w:t>
            </w:r>
            <w:r>
              <w:rPr>
                <w:rFonts w:cstheme="minorHAnsi"/>
                <w:sz w:val="18"/>
                <w:szCs w:val="18"/>
              </w:rPr>
              <w:t>action</w:t>
            </w:r>
            <w:r w:rsidRPr="005A5A29">
              <w:rPr>
                <w:rStyle w:val="sobjectk"/>
                <w:rFonts w:cstheme="minorHAnsi"/>
                <w:b/>
                <w:bCs/>
                <w:color w:val="333333"/>
                <w:sz w:val="18"/>
                <w:szCs w:val="18"/>
              </w:rPr>
              <w:t xml:space="preserve">" </w:t>
            </w:r>
            <w:r w:rsidRPr="005A5A29">
              <w:rPr>
                <w:rStyle w:val="scolon"/>
                <w:rFonts w:cstheme="minorHAnsi"/>
                <w:color w:val="666666"/>
                <w:sz w:val="18"/>
                <w:szCs w:val="18"/>
              </w:rPr>
              <w:t>:</w:t>
            </w:r>
            <w:r w:rsidRPr="005A5A29">
              <w:rPr>
                <w:rStyle w:val="sobjectv"/>
                <w:rFonts w:cstheme="minorHAnsi"/>
                <w:color w:val="555555"/>
                <w:sz w:val="18"/>
                <w:szCs w:val="18"/>
              </w:rPr>
              <w:t xml:space="preserve"> </w:t>
            </w:r>
            <w:r>
              <w:rPr>
                <w:rStyle w:val="sobjectv"/>
                <w:rFonts w:cstheme="minorHAnsi"/>
                <w:color w:val="555555"/>
                <w:sz w:val="18"/>
                <w:szCs w:val="18"/>
              </w:rPr>
              <w:t>string</w:t>
            </w:r>
            <w:r w:rsidRPr="005A5A29">
              <w:rPr>
                <w:rStyle w:val="scomma"/>
                <w:rFonts w:cstheme="minorHAnsi"/>
                <w:color w:val="666666"/>
                <w:sz w:val="18"/>
                <w:szCs w:val="18"/>
              </w:rPr>
              <w:t>,</w:t>
            </w:r>
            <w:r w:rsidRPr="005A5A29">
              <w:rPr>
                <w:rFonts w:cstheme="minorHAnsi"/>
                <w:color w:val="555555"/>
                <w:sz w:val="18"/>
                <w:szCs w:val="18"/>
              </w:rPr>
              <w:br/>
              <w:t xml:space="preserve">     </w:t>
            </w:r>
            <w:r w:rsidRPr="005A5A29">
              <w:rPr>
                <w:rStyle w:val="sobjectk"/>
                <w:rFonts w:cstheme="minorHAnsi"/>
                <w:b/>
                <w:bCs/>
                <w:color w:val="333333"/>
                <w:sz w:val="18"/>
                <w:szCs w:val="18"/>
              </w:rPr>
              <w:t>"</w:t>
            </w:r>
            <w:r>
              <w:rPr>
                <w:color w:val="000000"/>
                <w:sz w:val="18"/>
                <w:szCs w:val="18"/>
              </w:rPr>
              <w:t>programId</w:t>
            </w:r>
            <w:r w:rsidRPr="007F5E82">
              <w:rPr>
                <w:rStyle w:val="sobjectk"/>
                <w:rFonts w:cstheme="minorHAnsi"/>
                <w:b/>
                <w:bCs/>
                <w:color w:val="333333"/>
                <w:sz w:val="18"/>
                <w:szCs w:val="18"/>
              </w:rPr>
              <w:t xml:space="preserve">" </w:t>
            </w:r>
            <w:r w:rsidRPr="007F5E82">
              <w:rPr>
                <w:rStyle w:val="scolon"/>
                <w:rFonts w:cstheme="minorHAnsi"/>
                <w:color w:val="666666"/>
                <w:sz w:val="18"/>
                <w:szCs w:val="18"/>
              </w:rPr>
              <w:t xml:space="preserve">: </w:t>
            </w:r>
            <w:r>
              <w:rPr>
                <w:rStyle w:val="sobjectv"/>
                <w:rFonts w:cstheme="minorHAnsi"/>
                <w:color w:val="555555"/>
                <w:sz w:val="18"/>
                <w:szCs w:val="18"/>
              </w:rPr>
              <w:t>string,</w:t>
            </w:r>
            <w:r w:rsidRPr="007F5E82">
              <w:rPr>
                <w:rFonts w:cstheme="minorHAnsi"/>
                <w:sz w:val="18"/>
                <w:szCs w:val="18"/>
              </w:rPr>
              <w:br/>
              <w:t>     </w:t>
            </w:r>
            <w:r w:rsidRPr="00414A82">
              <w:rPr>
                <w:sz w:val="18"/>
                <w:szCs w:val="18"/>
              </w:rPr>
              <w:t>"</w:t>
            </w:r>
            <w:r w:rsidRPr="00414A82">
              <w:rPr>
                <w:color w:val="000000"/>
                <w:sz w:val="18"/>
                <w:szCs w:val="18"/>
              </w:rPr>
              <w:t>programNm</w:t>
            </w:r>
            <w:r w:rsidRPr="00414A82">
              <w:rPr>
                <w:sz w:val="18"/>
                <w:szCs w:val="18"/>
              </w:rPr>
              <w:t xml:space="preserve">" : </w:t>
            </w:r>
            <w:r w:rsidRPr="00414A82">
              <w:rPr>
                <w:rStyle w:val="sobjectv"/>
                <w:rFonts w:cstheme="minorHAnsi"/>
                <w:color w:val="555555"/>
                <w:sz w:val="18"/>
                <w:szCs w:val="18"/>
              </w:rPr>
              <w:t>string</w:t>
            </w:r>
            <w:r w:rsidRPr="00414A82">
              <w:rPr>
                <w:sz w:val="18"/>
                <w:szCs w:val="18"/>
              </w:rPr>
              <w:t>,</w:t>
            </w:r>
            <w:r w:rsidRPr="007F5E82">
              <w:rPr>
                <w:rFonts w:cstheme="minorHAnsi"/>
                <w:sz w:val="18"/>
                <w:szCs w:val="18"/>
              </w:rPr>
              <w:br/>
              <w:t>     </w:t>
            </w:r>
            <w:r w:rsidRPr="007F5E82">
              <w:rPr>
                <w:sz w:val="18"/>
                <w:szCs w:val="18"/>
              </w:rPr>
              <w:t>"</w:t>
            </w:r>
            <w:r>
              <w:rPr>
                <w:color w:val="000000"/>
                <w:sz w:val="18"/>
                <w:szCs w:val="18"/>
              </w:rPr>
              <w:t>programCd</w:t>
            </w:r>
            <w:r w:rsidRPr="007F5E82">
              <w:rPr>
                <w:sz w:val="18"/>
                <w:szCs w:val="18"/>
              </w:rPr>
              <w:t xml:space="preserve">" : </w:t>
            </w:r>
            <w:r>
              <w:rPr>
                <w:rStyle w:val="sobjectv"/>
                <w:rFonts w:cstheme="minorHAnsi"/>
                <w:color w:val="555555"/>
                <w:sz w:val="18"/>
                <w:szCs w:val="18"/>
              </w:rPr>
              <w:t>string</w:t>
            </w:r>
            <w:r>
              <w:rPr>
                <w:sz w:val="18"/>
                <w:szCs w:val="18"/>
              </w:rPr>
              <w:t>,</w:t>
            </w:r>
          </w:p>
          <w:p w14:paraId="09E175FA"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programType</w:t>
            </w:r>
            <w:r w:rsidRPr="007F5E82">
              <w:rPr>
                <w:sz w:val="18"/>
                <w:szCs w:val="18"/>
              </w:rPr>
              <w:t xml:space="preserve">" : </w:t>
            </w:r>
            <w:r>
              <w:rPr>
                <w:rStyle w:val="sobjectv"/>
                <w:rFonts w:cstheme="minorHAnsi"/>
                <w:color w:val="555555"/>
                <w:sz w:val="18"/>
                <w:szCs w:val="18"/>
              </w:rPr>
              <w:t>string</w:t>
            </w:r>
            <w:r>
              <w:rPr>
                <w:sz w:val="18"/>
                <w:szCs w:val="18"/>
              </w:rPr>
              <w:t>,</w:t>
            </w:r>
          </w:p>
          <w:p w14:paraId="2977A228"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priceAmt</w:t>
            </w:r>
            <w:r w:rsidRPr="007F5E82">
              <w:rPr>
                <w:sz w:val="18"/>
                <w:szCs w:val="18"/>
              </w:rPr>
              <w:t xml:space="preserve">" : </w:t>
            </w:r>
            <w:r>
              <w:rPr>
                <w:rStyle w:val="sobjectv"/>
                <w:rFonts w:cstheme="minorHAnsi"/>
                <w:color w:val="555555"/>
                <w:sz w:val="18"/>
                <w:szCs w:val="18"/>
              </w:rPr>
              <w:t>number</w:t>
            </w:r>
            <w:r>
              <w:rPr>
                <w:sz w:val="18"/>
                <w:szCs w:val="18"/>
              </w:rPr>
              <w:t>,</w:t>
            </w:r>
          </w:p>
          <w:p w14:paraId="6D94A40E"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pricePlanCd</w:t>
            </w:r>
            <w:r w:rsidRPr="007F5E82">
              <w:rPr>
                <w:sz w:val="18"/>
                <w:szCs w:val="18"/>
              </w:rPr>
              <w:t xml:space="preserve">" </w:t>
            </w:r>
            <w:r>
              <w:rPr>
                <w:sz w:val="18"/>
                <w:szCs w:val="18"/>
              </w:rPr>
              <w:t>:</w:t>
            </w:r>
            <w:r>
              <w:rPr>
                <w:rStyle w:val="sobjectv"/>
                <w:rFonts w:cstheme="minorHAnsi"/>
                <w:color w:val="555555"/>
                <w:sz w:val="18"/>
                <w:szCs w:val="18"/>
              </w:rPr>
              <w:t xml:space="preserve"> string</w:t>
            </w:r>
          </w:p>
          <w:p w14:paraId="7A66B0E2" w14:textId="77777777" w:rsidR="00A64063" w:rsidRDefault="00A64063" w:rsidP="00A64063">
            <w:pPr>
              <w:rPr>
                <w:sz w:val="18"/>
                <w:szCs w:val="16"/>
              </w:rPr>
            </w:pPr>
            <w:r w:rsidRPr="00AD780E">
              <w:rPr>
                <w:sz w:val="18"/>
                <w:szCs w:val="16"/>
              </w:rPr>
              <w:t>}</w:t>
            </w:r>
          </w:p>
          <w:p w14:paraId="509CBB6C" w14:textId="77777777" w:rsidR="00A64063" w:rsidRPr="00C642E5" w:rsidRDefault="00A64063" w:rsidP="00A64063">
            <w:pPr>
              <w:rPr>
                <w:b/>
                <w:color w:val="E36C0A" w:themeColor="accent6" w:themeShade="BF"/>
                <w:sz w:val="18"/>
                <w:szCs w:val="16"/>
              </w:rPr>
            </w:pPr>
            <w:r w:rsidRPr="00C642E5">
              <w:rPr>
                <w:b/>
                <w:color w:val="31849B" w:themeColor="accent5" w:themeShade="BF"/>
                <w:sz w:val="18"/>
                <w:szCs w:val="18"/>
              </w:rPr>
              <w:t>ProgramOrder</w:t>
            </w:r>
          </w:p>
          <w:tbl>
            <w:tblPr>
              <w:tblStyle w:val="TableGrid"/>
              <w:tblW w:w="8278" w:type="dxa"/>
              <w:tblLook w:val="04A0" w:firstRow="1" w:lastRow="0" w:firstColumn="1" w:lastColumn="0" w:noHBand="0" w:noVBand="1"/>
            </w:tblPr>
            <w:tblGrid>
              <w:gridCol w:w="1612"/>
              <w:gridCol w:w="2029"/>
              <w:gridCol w:w="1872"/>
              <w:gridCol w:w="1137"/>
              <w:gridCol w:w="1628"/>
            </w:tblGrid>
            <w:tr w:rsidR="00A64063" w:rsidRPr="00444190" w14:paraId="6941A9D8" w14:textId="77777777" w:rsidTr="00A64063">
              <w:tc>
                <w:tcPr>
                  <w:tcW w:w="1612" w:type="dxa"/>
                  <w:shd w:val="clear" w:color="auto" w:fill="D9D9D9" w:themeFill="background1" w:themeFillShade="D9"/>
                </w:tcPr>
                <w:p w14:paraId="27CEF8AD" w14:textId="77777777" w:rsidR="00A64063" w:rsidRPr="00444190" w:rsidRDefault="00A64063" w:rsidP="00A64063">
                  <w:pPr>
                    <w:rPr>
                      <w:b/>
                      <w:sz w:val="18"/>
                      <w:szCs w:val="16"/>
                    </w:rPr>
                  </w:pPr>
                  <w:r w:rsidRPr="00444190">
                    <w:rPr>
                      <w:b/>
                      <w:sz w:val="18"/>
                      <w:szCs w:val="16"/>
                    </w:rPr>
                    <w:t>Name</w:t>
                  </w:r>
                </w:p>
              </w:tc>
              <w:tc>
                <w:tcPr>
                  <w:tcW w:w="2029" w:type="dxa"/>
                  <w:shd w:val="clear" w:color="auto" w:fill="D9D9D9" w:themeFill="background1" w:themeFillShade="D9"/>
                </w:tcPr>
                <w:p w14:paraId="4A26C18A" w14:textId="77777777" w:rsidR="00A64063" w:rsidRDefault="00A64063" w:rsidP="00A64063">
                  <w:pPr>
                    <w:rPr>
                      <w:b/>
                      <w:sz w:val="18"/>
                      <w:szCs w:val="16"/>
                    </w:rPr>
                  </w:pPr>
                  <w:r>
                    <w:rPr>
                      <w:b/>
                      <w:sz w:val="18"/>
                      <w:szCs w:val="16"/>
                    </w:rPr>
                    <w:t>DataType</w:t>
                  </w:r>
                </w:p>
              </w:tc>
              <w:tc>
                <w:tcPr>
                  <w:tcW w:w="1872" w:type="dxa"/>
                  <w:shd w:val="clear" w:color="auto" w:fill="D9D9D9" w:themeFill="background1" w:themeFillShade="D9"/>
                </w:tcPr>
                <w:p w14:paraId="4BDBA9EB" w14:textId="77777777" w:rsidR="00A64063" w:rsidRPr="00444190" w:rsidRDefault="00A64063" w:rsidP="00A64063">
                  <w:pPr>
                    <w:rPr>
                      <w:b/>
                      <w:sz w:val="18"/>
                      <w:szCs w:val="16"/>
                    </w:rPr>
                  </w:pPr>
                  <w:r>
                    <w:rPr>
                      <w:b/>
                      <w:sz w:val="18"/>
                      <w:szCs w:val="16"/>
                    </w:rPr>
                    <w:t>Description</w:t>
                  </w:r>
                </w:p>
              </w:tc>
              <w:tc>
                <w:tcPr>
                  <w:tcW w:w="1137" w:type="dxa"/>
                  <w:shd w:val="clear" w:color="auto" w:fill="D9D9D9" w:themeFill="background1" w:themeFillShade="D9"/>
                </w:tcPr>
                <w:p w14:paraId="45126D98"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628" w:type="dxa"/>
                  <w:shd w:val="clear" w:color="auto" w:fill="D9D9D9" w:themeFill="background1" w:themeFillShade="D9"/>
                </w:tcPr>
                <w:p w14:paraId="6F033629" w14:textId="77777777" w:rsidR="00A64063" w:rsidRPr="00444190" w:rsidRDefault="00A64063" w:rsidP="00A64063">
                  <w:pPr>
                    <w:rPr>
                      <w:b/>
                      <w:sz w:val="18"/>
                      <w:szCs w:val="16"/>
                    </w:rPr>
                  </w:pPr>
                  <w:r w:rsidRPr="001B35FC">
                    <w:rPr>
                      <w:b/>
                      <w:sz w:val="18"/>
                      <w:szCs w:val="16"/>
                    </w:rPr>
                    <w:t>Possible/typical values</w:t>
                  </w:r>
                </w:p>
              </w:tc>
            </w:tr>
            <w:tr w:rsidR="00A64063" w14:paraId="7B90C2AD" w14:textId="77777777" w:rsidTr="00A64063">
              <w:tc>
                <w:tcPr>
                  <w:tcW w:w="1612" w:type="dxa"/>
                </w:tcPr>
                <w:p w14:paraId="171DB37D" w14:textId="77777777" w:rsidR="00A64063" w:rsidRPr="00D205F7" w:rsidRDefault="00A64063" w:rsidP="00A64063">
                  <w:pPr>
                    <w:rPr>
                      <w:b/>
                      <w:sz w:val="18"/>
                      <w:szCs w:val="18"/>
                    </w:rPr>
                  </w:pPr>
                  <w:r w:rsidRPr="00D205F7">
                    <w:rPr>
                      <w:color w:val="000000"/>
                      <w:sz w:val="18"/>
                      <w:szCs w:val="18"/>
                    </w:rPr>
                    <w:t>action</w:t>
                  </w:r>
                </w:p>
              </w:tc>
              <w:tc>
                <w:tcPr>
                  <w:tcW w:w="2029" w:type="dxa"/>
                </w:tcPr>
                <w:p w14:paraId="697B8B17" w14:textId="77777777" w:rsidR="00A64063" w:rsidRPr="00D205F7" w:rsidRDefault="00A64063" w:rsidP="00A64063">
                  <w:pPr>
                    <w:rPr>
                      <w:sz w:val="18"/>
                      <w:szCs w:val="18"/>
                    </w:rPr>
                  </w:pPr>
                  <w:r>
                    <w:rPr>
                      <w:sz w:val="18"/>
                      <w:szCs w:val="18"/>
                    </w:rPr>
                    <w:t>string</w:t>
                  </w:r>
                </w:p>
              </w:tc>
              <w:tc>
                <w:tcPr>
                  <w:tcW w:w="1872" w:type="dxa"/>
                </w:tcPr>
                <w:p w14:paraId="4393D28A" w14:textId="77777777" w:rsidR="00A64063" w:rsidRPr="006B4E68" w:rsidRDefault="00A64063" w:rsidP="00A64063">
                  <w:pPr>
                    <w:rPr>
                      <w:sz w:val="18"/>
                      <w:szCs w:val="16"/>
                    </w:rPr>
                  </w:pPr>
                  <w:r>
                    <w:rPr>
                      <w:sz w:val="18"/>
                      <w:szCs w:val="16"/>
                    </w:rPr>
                    <w:t>Indicate remove or add program</w:t>
                  </w:r>
                </w:p>
              </w:tc>
              <w:tc>
                <w:tcPr>
                  <w:tcW w:w="1137" w:type="dxa"/>
                </w:tcPr>
                <w:p w14:paraId="1900C22A" w14:textId="77777777" w:rsidR="00A64063" w:rsidRPr="006B4E68" w:rsidRDefault="00A64063" w:rsidP="00A64063">
                  <w:pPr>
                    <w:rPr>
                      <w:sz w:val="18"/>
                      <w:szCs w:val="16"/>
                    </w:rPr>
                  </w:pPr>
                  <w:r w:rsidRPr="006B4E68">
                    <w:rPr>
                      <w:sz w:val="18"/>
                      <w:szCs w:val="16"/>
                    </w:rPr>
                    <w:t>Y</w:t>
                  </w:r>
                </w:p>
              </w:tc>
              <w:tc>
                <w:tcPr>
                  <w:tcW w:w="1628" w:type="dxa"/>
                </w:tcPr>
                <w:p w14:paraId="4D258A6B" w14:textId="77777777" w:rsidR="00A64063" w:rsidRDefault="00A64063" w:rsidP="00A64063">
                  <w:pPr>
                    <w:rPr>
                      <w:sz w:val="18"/>
                      <w:szCs w:val="16"/>
                    </w:rPr>
                  </w:pPr>
                  <w:r>
                    <w:rPr>
                      <w:sz w:val="18"/>
                      <w:szCs w:val="16"/>
                    </w:rPr>
                    <w:t>ADD</w:t>
                  </w:r>
                </w:p>
                <w:p w14:paraId="343BF773" w14:textId="77777777" w:rsidR="00A64063" w:rsidRPr="006B4E68" w:rsidRDefault="00A64063" w:rsidP="00A64063">
                  <w:pPr>
                    <w:rPr>
                      <w:sz w:val="18"/>
                      <w:szCs w:val="16"/>
                    </w:rPr>
                  </w:pPr>
                  <w:r>
                    <w:rPr>
                      <w:sz w:val="18"/>
                      <w:szCs w:val="16"/>
                    </w:rPr>
                    <w:t>REMOVE</w:t>
                  </w:r>
                </w:p>
              </w:tc>
            </w:tr>
            <w:tr w:rsidR="00A64063" w14:paraId="46C67B26" w14:textId="77777777" w:rsidTr="00A64063">
              <w:tc>
                <w:tcPr>
                  <w:tcW w:w="1612" w:type="dxa"/>
                </w:tcPr>
                <w:p w14:paraId="7B89671F" w14:textId="77777777" w:rsidR="00A64063" w:rsidRPr="00D205F7" w:rsidRDefault="00A64063" w:rsidP="00A64063">
                  <w:pPr>
                    <w:rPr>
                      <w:b/>
                      <w:sz w:val="18"/>
                      <w:szCs w:val="18"/>
                    </w:rPr>
                  </w:pPr>
                  <w:r>
                    <w:rPr>
                      <w:color w:val="000000"/>
                      <w:sz w:val="18"/>
                      <w:szCs w:val="18"/>
                    </w:rPr>
                    <w:t>programId</w:t>
                  </w:r>
                </w:p>
              </w:tc>
              <w:tc>
                <w:tcPr>
                  <w:tcW w:w="2029" w:type="dxa"/>
                </w:tcPr>
                <w:p w14:paraId="61460F43" w14:textId="77777777" w:rsidR="00A64063" w:rsidRPr="00D205F7" w:rsidRDefault="00A64063" w:rsidP="00A64063">
                  <w:pPr>
                    <w:rPr>
                      <w:sz w:val="18"/>
                      <w:szCs w:val="18"/>
                    </w:rPr>
                  </w:pPr>
                  <w:r>
                    <w:rPr>
                      <w:sz w:val="18"/>
                      <w:szCs w:val="18"/>
                    </w:rPr>
                    <w:t>string</w:t>
                  </w:r>
                </w:p>
              </w:tc>
              <w:tc>
                <w:tcPr>
                  <w:tcW w:w="1872" w:type="dxa"/>
                </w:tcPr>
                <w:p w14:paraId="57C4790C" w14:textId="77777777" w:rsidR="00A64063" w:rsidRPr="006B4E68" w:rsidRDefault="00A64063" w:rsidP="00A64063">
                  <w:pPr>
                    <w:rPr>
                      <w:sz w:val="18"/>
                      <w:szCs w:val="16"/>
                    </w:rPr>
                  </w:pPr>
                </w:p>
              </w:tc>
              <w:tc>
                <w:tcPr>
                  <w:tcW w:w="1137" w:type="dxa"/>
                </w:tcPr>
                <w:p w14:paraId="276496EE" w14:textId="77777777" w:rsidR="00A64063" w:rsidRPr="006B4E68" w:rsidRDefault="00A64063" w:rsidP="00A64063">
                  <w:pPr>
                    <w:rPr>
                      <w:sz w:val="18"/>
                      <w:szCs w:val="16"/>
                    </w:rPr>
                  </w:pPr>
                  <w:r w:rsidRPr="006B4E68">
                    <w:rPr>
                      <w:sz w:val="18"/>
                      <w:szCs w:val="16"/>
                    </w:rPr>
                    <w:t>Y</w:t>
                  </w:r>
                </w:p>
              </w:tc>
              <w:tc>
                <w:tcPr>
                  <w:tcW w:w="1628" w:type="dxa"/>
                </w:tcPr>
                <w:p w14:paraId="58FEEC92" w14:textId="77777777" w:rsidR="00A64063" w:rsidRPr="006B4E68" w:rsidRDefault="00A64063" w:rsidP="00A64063">
                  <w:pPr>
                    <w:rPr>
                      <w:sz w:val="18"/>
                      <w:szCs w:val="16"/>
                    </w:rPr>
                  </w:pPr>
                </w:p>
              </w:tc>
            </w:tr>
            <w:tr w:rsidR="00A64063" w14:paraId="4C4F3D06" w14:textId="77777777" w:rsidTr="00A64063">
              <w:tc>
                <w:tcPr>
                  <w:tcW w:w="1612" w:type="dxa"/>
                </w:tcPr>
                <w:p w14:paraId="476F400A" w14:textId="77777777" w:rsidR="00A64063" w:rsidRPr="00131F41" w:rsidRDefault="00A64063" w:rsidP="00A64063">
                  <w:pPr>
                    <w:rPr>
                      <w:b/>
                      <w:sz w:val="18"/>
                      <w:szCs w:val="18"/>
                    </w:rPr>
                  </w:pPr>
                  <w:r w:rsidRPr="00131F41">
                    <w:rPr>
                      <w:color w:val="000000"/>
                      <w:sz w:val="18"/>
                      <w:szCs w:val="18"/>
                    </w:rPr>
                    <w:t>programNm</w:t>
                  </w:r>
                </w:p>
              </w:tc>
              <w:tc>
                <w:tcPr>
                  <w:tcW w:w="2029" w:type="dxa"/>
                </w:tcPr>
                <w:p w14:paraId="11F8944E" w14:textId="77777777" w:rsidR="00A64063" w:rsidRPr="00131F41" w:rsidRDefault="00A64063" w:rsidP="00A64063">
                  <w:pPr>
                    <w:rPr>
                      <w:sz w:val="18"/>
                      <w:szCs w:val="18"/>
                    </w:rPr>
                  </w:pPr>
                  <w:r w:rsidRPr="00131F41">
                    <w:rPr>
                      <w:sz w:val="18"/>
                      <w:szCs w:val="18"/>
                    </w:rPr>
                    <w:t>string</w:t>
                  </w:r>
                </w:p>
              </w:tc>
              <w:tc>
                <w:tcPr>
                  <w:tcW w:w="1872" w:type="dxa"/>
                </w:tcPr>
                <w:p w14:paraId="085E318E" w14:textId="77777777" w:rsidR="00A64063" w:rsidRPr="00131F41" w:rsidRDefault="00A64063" w:rsidP="00A64063">
                  <w:pPr>
                    <w:rPr>
                      <w:sz w:val="18"/>
                      <w:szCs w:val="16"/>
                    </w:rPr>
                  </w:pPr>
                </w:p>
              </w:tc>
              <w:tc>
                <w:tcPr>
                  <w:tcW w:w="1137" w:type="dxa"/>
                </w:tcPr>
                <w:p w14:paraId="209FD76D" w14:textId="77777777" w:rsidR="00A64063" w:rsidRPr="00131F41" w:rsidRDefault="00A64063" w:rsidP="00A64063">
                  <w:pPr>
                    <w:rPr>
                      <w:sz w:val="18"/>
                      <w:szCs w:val="16"/>
                    </w:rPr>
                  </w:pPr>
                  <w:r w:rsidRPr="00131F41">
                    <w:rPr>
                      <w:sz w:val="18"/>
                      <w:szCs w:val="16"/>
                    </w:rPr>
                    <w:t>Y</w:t>
                  </w:r>
                </w:p>
              </w:tc>
              <w:tc>
                <w:tcPr>
                  <w:tcW w:w="1628" w:type="dxa"/>
                </w:tcPr>
                <w:p w14:paraId="2F1824F9" w14:textId="77777777" w:rsidR="00A64063" w:rsidRPr="00FC4FD8" w:rsidRDefault="00A64063" w:rsidP="00A64063">
                  <w:pPr>
                    <w:rPr>
                      <w:strike/>
                      <w:sz w:val="18"/>
                      <w:szCs w:val="16"/>
                    </w:rPr>
                  </w:pPr>
                </w:p>
              </w:tc>
            </w:tr>
            <w:tr w:rsidR="00A64063" w14:paraId="434EDADC" w14:textId="77777777" w:rsidTr="00A64063">
              <w:tc>
                <w:tcPr>
                  <w:tcW w:w="1612" w:type="dxa"/>
                </w:tcPr>
                <w:p w14:paraId="16E4DD7C" w14:textId="77777777" w:rsidR="00A64063" w:rsidRPr="00D205F7" w:rsidRDefault="00A64063" w:rsidP="00A64063">
                  <w:pPr>
                    <w:rPr>
                      <w:sz w:val="18"/>
                      <w:szCs w:val="18"/>
                    </w:rPr>
                  </w:pPr>
                  <w:r>
                    <w:rPr>
                      <w:color w:val="000000"/>
                      <w:sz w:val="18"/>
                      <w:szCs w:val="18"/>
                    </w:rPr>
                    <w:t>programCd</w:t>
                  </w:r>
                </w:p>
              </w:tc>
              <w:tc>
                <w:tcPr>
                  <w:tcW w:w="2029" w:type="dxa"/>
                </w:tcPr>
                <w:p w14:paraId="65118A67" w14:textId="77777777" w:rsidR="00A64063" w:rsidRPr="00D205F7" w:rsidRDefault="00A64063" w:rsidP="00A64063">
                  <w:pPr>
                    <w:rPr>
                      <w:sz w:val="18"/>
                      <w:szCs w:val="18"/>
                    </w:rPr>
                  </w:pPr>
                  <w:r>
                    <w:rPr>
                      <w:sz w:val="18"/>
                      <w:szCs w:val="18"/>
                    </w:rPr>
                    <w:t>string</w:t>
                  </w:r>
                </w:p>
              </w:tc>
              <w:tc>
                <w:tcPr>
                  <w:tcW w:w="1872" w:type="dxa"/>
                </w:tcPr>
                <w:p w14:paraId="6CF77FA3" w14:textId="77777777" w:rsidR="00A64063" w:rsidRPr="00752747" w:rsidRDefault="00A64063" w:rsidP="00A64063">
                  <w:pPr>
                    <w:rPr>
                      <w:sz w:val="18"/>
                      <w:szCs w:val="16"/>
                    </w:rPr>
                  </w:pPr>
                </w:p>
              </w:tc>
              <w:tc>
                <w:tcPr>
                  <w:tcW w:w="1137" w:type="dxa"/>
                </w:tcPr>
                <w:p w14:paraId="6DE87178" w14:textId="77777777" w:rsidR="00A64063" w:rsidRPr="00752747" w:rsidRDefault="00A64063" w:rsidP="00A64063">
                  <w:pPr>
                    <w:rPr>
                      <w:sz w:val="18"/>
                      <w:szCs w:val="16"/>
                    </w:rPr>
                  </w:pPr>
                  <w:r>
                    <w:rPr>
                      <w:sz w:val="18"/>
                      <w:szCs w:val="16"/>
                    </w:rPr>
                    <w:t>Y</w:t>
                  </w:r>
                </w:p>
              </w:tc>
              <w:tc>
                <w:tcPr>
                  <w:tcW w:w="1628" w:type="dxa"/>
                </w:tcPr>
                <w:p w14:paraId="0956001C" w14:textId="77777777" w:rsidR="00A64063" w:rsidRPr="00C87543" w:rsidRDefault="00A64063" w:rsidP="00A64063">
                  <w:pPr>
                    <w:rPr>
                      <w:sz w:val="18"/>
                      <w:szCs w:val="16"/>
                    </w:rPr>
                  </w:pPr>
                </w:p>
              </w:tc>
            </w:tr>
            <w:tr w:rsidR="00A64063" w14:paraId="3671F8D0" w14:textId="77777777" w:rsidTr="00A64063">
              <w:tc>
                <w:tcPr>
                  <w:tcW w:w="1612" w:type="dxa"/>
                </w:tcPr>
                <w:p w14:paraId="432EF599" w14:textId="77777777" w:rsidR="00A64063" w:rsidRDefault="00A64063" w:rsidP="00A64063">
                  <w:pPr>
                    <w:rPr>
                      <w:color w:val="000000"/>
                      <w:sz w:val="18"/>
                      <w:szCs w:val="18"/>
                    </w:rPr>
                  </w:pPr>
                  <w:r>
                    <w:rPr>
                      <w:color w:val="000000"/>
                      <w:sz w:val="18"/>
                      <w:szCs w:val="18"/>
                    </w:rPr>
                    <w:t>programType</w:t>
                  </w:r>
                </w:p>
              </w:tc>
              <w:tc>
                <w:tcPr>
                  <w:tcW w:w="2029" w:type="dxa"/>
                </w:tcPr>
                <w:p w14:paraId="7B90D9F3" w14:textId="77777777" w:rsidR="00A64063" w:rsidRPr="00D205F7" w:rsidRDefault="00A64063" w:rsidP="00A64063">
                  <w:pPr>
                    <w:rPr>
                      <w:sz w:val="18"/>
                      <w:szCs w:val="18"/>
                    </w:rPr>
                  </w:pPr>
                  <w:r>
                    <w:rPr>
                      <w:sz w:val="18"/>
                      <w:szCs w:val="18"/>
                    </w:rPr>
                    <w:t>string</w:t>
                  </w:r>
                </w:p>
              </w:tc>
              <w:tc>
                <w:tcPr>
                  <w:tcW w:w="1872" w:type="dxa"/>
                </w:tcPr>
                <w:p w14:paraId="7F064AA4" w14:textId="77777777" w:rsidR="00A64063" w:rsidRPr="00752747" w:rsidRDefault="00A64063" w:rsidP="00A64063">
                  <w:pPr>
                    <w:rPr>
                      <w:sz w:val="18"/>
                      <w:szCs w:val="16"/>
                    </w:rPr>
                  </w:pPr>
                </w:p>
              </w:tc>
              <w:tc>
                <w:tcPr>
                  <w:tcW w:w="1137" w:type="dxa"/>
                </w:tcPr>
                <w:p w14:paraId="2F6A7016" w14:textId="77777777" w:rsidR="00A64063" w:rsidRDefault="00A64063" w:rsidP="00A64063">
                  <w:pPr>
                    <w:rPr>
                      <w:sz w:val="18"/>
                      <w:szCs w:val="16"/>
                    </w:rPr>
                  </w:pPr>
                  <w:r>
                    <w:rPr>
                      <w:sz w:val="18"/>
                      <w:szCs w:val="16"/>
                    </w:rPr>
                    <w:t>Y</w:t>
                  </w:r>
                </w:p>
              </w:tc>
              <w:tc>
                <w:tcPr>
                  <w:tcW w:w="1628" w:type="dxa"/>
                </w:tcPr>
                <w:p w14:paraId="215AD53C" w14:textId="77777777" w:rsidR="00A64063" w:rsidRPr="009F3D1D" w:rsidRDefault="00A64063" w:rsidP="00A64063">
                  <w:pPr>
                    <w:rPr>
                      <w:sz w:val="18"/>
                      <w:szCs w:val="16"/>
                    </w:rPr>
                  </w:pPr>
                  <w:r w:rsidRPr="009F3D1D">
                    <w:rPr>
                      <w:sz w:val="18"/>
                      <w:szCs w:val="16"/>
                    </w:rPr>
                    <w:t>COMBO</w:t>
                  </w:r>
                </w:p>
                <w:p w14:paraId="34B31F16" w14:textId="77777777" w:rsidR="00A64063" w:rsidRDefault="00A64063" w:rsidP="00A64063">
                  <w:pPr>
                    <w:rPr>
                      <w:sz w:val="18"/>
                      <w:szCs w:val="16"/>
                    </w:rPr>
                  </w:pPr>
                  <w:r>
                    <w:rPr>
                      <w:sz w:val="18"/>
                      <w:szCs w:val="16"/>
                    </w:rPr>
                    <w:t>COMBO</w:t>
                  </w:r>
                  <w:r w:rsidRPr="009F3D1D">
                    <w:rPr>
                      <w:sz w:val="18"/>
                      <w:szCs w:val="16"/>
                    </w:rPr>
                    <w:t xml:space="preserve"> _PACK</w:t>
                  </w:r>
                </w:p>
                <w:p w14:paraId="56BC62FC" w14:textId="77777777" w:rsidR="00A64063" w:rsidRPr="009F3D1D" w:rsidRDefault="00A64063" w:rsidP="00A64063">
                  <w:pPr>
                    <w:rPr>
                      <w:sz w:val="18"/>
                      <w:szCs w:val="16"/>
                    </w:rPr>
                  </w:pPr>
                  <w:r w:rsidRPr="00990DD7">
                    <w:rPr>
                      <w:sz w:val="18"/>
                      <w:szCs w:val="16"/>
                    </w:rPr>
                    <w:t>COMBO_CHANNEL</w:t>
                  </w:r>
                </w:p>
                <w:p w14:paraId="142E4F24" w14:textId="77777777" w:rsidR="00A64063" w:rsidRPr="009F3D1D" w:rsidRDefault="00A64063" w:rsidP="00A64063">
                  <w:pPr>
                    <w:rPr>
                      <w:sz w:val="18"/>
                      <w:szCs w:val="16"/>
                    </w:rPr>
                  </w:pPr>
                  <w:r w:rsidRPr="009F3D1D">
                    <w:rPr>
                      <w:sz w:val="18"/>
                      <w:szCs w:val="16"/>
                    </w:rPr>
                    <w:t>THEME_PACK</w:t>
                  </w:r>
                </w:p>
                <w:p w14:paraId="4F9ED9A4" w14:textId="77777777" w:rsidR="00A64063" w:rsidRPr="009F3D1D" w:rsidRDefault="00A64063" w:rsidP="00A64063">
                  <w:pPr>
                    <w:rPr>
                      <w:sz w:val="18"/>
                      <w:szCs w:val="16"/>
                    </w:rPr>
                  </w:pPr>
                  <w:r w:rsidRPr="009F3D1D">
                    <w:rPr>
                      <w:sz w:val="18"/>
                      <w:szCs w:val="16"/>
                    </w:rPr>
                    <w:t>CHANNEL</w:t>
                  </w:r>
                </w:p>
                <w:p w14:paraId="1C103FF2" w14:textId="77777777" w:rsidR="00A64063" w:rsidRPr="00C87543" w:rsidRDefault="00A64063" w:rsidP="00A64063">
                  <w:pPr>
                    <w:rPr>
                      <w:sz w:val="18"/>
                      <w:szCs w:val="16"/>
                    </w:rPr>
                  </w:pPr>
                  <w:r w:rsidRPr="009F3D1D">
                    <w:rPr>
                      <w:sz w:val="18"/>
                      <w:szCs w:val="16"/>
                    </w:rPr>
                    <w:t>PRICE_PLAN</w:t>
                  </w:r>
                </w:p>
              </w:tc>
            </w:tr>
            <w:tr w:rsidR="00A64063" w14:paraId="33CC2E81" w14:textId="77777777" w:rsidTr="00A64063">
              <w:tc>
                <w:tcPr>
                  <w:tcW w:w="1612" w:type="dxa"/>
                </w:tcPr>
                <w:p w14:paraId="4D630B7E" w14:textId="77777777" w:rsidR="00A64063" w:rsidRDefault="00A64063" w:rsidP="00A64063">
                  <w:pPr>
                    <w:rPr>
                      <w:color w:val="000000"/>
                      <w:sz w:val="18"/>
                      <w:szCs w:val="18"/>
                    </w:rPr>
                  </w:pPr>
                  <w:r>
                    <w:rPr>
                      <w:color w:val="000000"/>
                      <w:sz w:val="18"/>
                      <w:szCs w:val="18"/>
                    </w:rPr>
                    <w:t>priceAmt</w:t>
                  </w:r>
                </w:p>
              </w:tc>
              <w:tc>
                <w:tcPr>
                  <w:tcW w:w="2029" w:type="dxa"/>
                </w:tcPr>
                <w:p w14:paraId="6BBCC8FF" w14:textId="77777777" w:rsidR="00A64063" w:rsidRPr="00D205F7" w:rsidRDefault="00A64063" w:rsidP="00A64063">
                  <w:pPr>
                    <w:rPr>
                      <w:sz w:val="18"/>
                      <w:szCs w:val="18"/>
                    </w:rPr>
                  </w:pPr>
                  <w:r>
                    <w:rPr>
                      <w:sz w:val="18"/>
                      <w:szCs w:val="18"/>
                    </w:rPr>
                    <w:t>number</w:t>
                  </w:r>
                </w:p>
              </w:tc>
              <w:tc>
                <w:tcPr>
                  <w:tcW w:w="1872" w:type="dxa"/>
                </w:tcPr>
                <w:p w14:paraId="4477D1E0" w14:textId="77777777" w:rsidR="00A64063" w:rsidRPr="00752747" w:rsidRDefault="00A64063" w:rsidP="00A64063">
                  <w:pPr>
                    <w:rPr>
                      <w:sz w:val="18"/>
                      <w:szCs w:val="16"/>
                    </w:rPr>
                  </w:pPr>
                </w:p>
              </w:tc>
              <w:tc>
                <w:tcPr>
                  <w:tcW w:w="1137" w:type="dxa"/>
                </w:tcPr>
                <w:p w14:paraId="43BB664D" w14:textId="77777777" w:rsidR="00A64063" w:rsidRDefault="00A64063" w:rsidP="00A64063">
                  <w:pPr>
                    <w:rPr>
                      <w:sz w:val="18"/>
                      <w:szCs w:val="16"/>
                    </w:rPr>
                  </w:pPr>
                  <w:r>
                    <w:rPr>
                      <w:sz w:val="18"/>
                      <w:szCs w:val="16"/>
                    </w:rPr>
                    <w:t>Y</w:t>
                  </w:r>
                </w:p>
              </w:tc>
              <w:tc>
                <w:tcPr>
                  <w:tcW w:w="1628" w:type="dxa"/>
                </w:tcPr>
                <w:p w14:paraId="07506F58" w14:textId="77777777" w:rsidR="00A64063" w:rsidRPr="00C87543" w:rsidRDefault="00A64063" w:rsidP="00A64063">
                  <w:pPr>
                    <w:rPr>
                      <w:sz w:val="18"/>
                      <w:szCs w:val="16"/>
                    </w:rPr>
                  </w:pPr>
                </w:p>
              </w:tc>
            </w:tr>
            <w:tr w:rsidR="00A64063" w14:paraId="2E303CCA" w14:textId="77777777" w:rsidTr="00A64063">
              <w:tc>
                <w:tcPr>
                  <w:tcW w:w="1612" w:type="dxa"/>
                </w:tcPr>
                <w:p w14:paraId="3B20D2CC" w14:textId="77777777" w:rsidR="00A64063" w:rsidRDefault="00A64063" w:rsidP="00A64063">
                  <w:pPr>
                    <w:rPr>
                      <w:color w:val="000000"/>
                      <w:sz w:val="18"/>
                      <w:szCs w:val="18"/>
                    </w:rPr>
                  </w:pPr>
                  <w:r>
                    <w:rPr>
                      <w:color w:val="000000"/>
                      <w:sz w:val="18"/>
                      <w:szCs w:val="18"/>
                    </w:rPr>
                    <w:t>pricePlanCd</w:t>
                  </w:r>
                </w:p>
              </w:tc>
              <w:tc>
                <w:tcPr>
                  <w:tcW w:w="2029" w:type="dxa"/>
                </w:tcPr>
                <w:p w14:paraId="75439DF8" w14:textId="77777777" w:rsidR="00A64063" w:rsidRPr="00D205F7" w:rsidRDefault="00A64063" w:rsidP="00A64063">
                  <w:pPr>
                    <w:rPr>
                      <w:sz w:val="18"/>
                      <w:szCs w:val="18"/>
                    </w:rPr>
                  </w:pPr>
                  <w:r>
                    <w:rPr>
                      <w:sz w:val="18"/>
                      <w:szCs w:val="18"/>
                    </w:rPr>
                    <w:t>string</w:t>
                  </w:r>
                </w:p>
              </w:tc>
              <w:tc>
                <w:tcPr>
                  <w:tcW w:w="1872" w:type="dxa"/>
                </w:tcPr>
                <w:p w14:paraId="3E102655" w14:textId="77777777" w:rsidR="00A64063" w:rsidRPr="00752747" w:rsidRDefault="00A64063" w:rsidP="00A64063">
                  <w:pPr>
                    <w:rPr>
                      <w:sz w:val="18"/>
                      <w:szCs w:val="16"/>
                    </w:rPr>
                  </w:pPr>
                </w:p>
              </w:tc>
              <w:tc>
                <w:tcPr>
                  <w:tcW w:w="1137" w:type="dxa"/>
                </w:tcPr>
                <w:p w14:paraId="0C9B72CF" w14:textId="77777777" w:rsidR="00A64063" w:rsidRDefault="00A64063" w:rsidP="00A64063">
                  <w:pPr>
                    <w:rPr>
                      <w:sz w:val="18"/>
                      <w:szCs w:val="16"/>
                    </w:rPr>
                  </w:pPr>
                  <w:r>
                    <w:rPr>
                      <w:sz w:val="18"/>
                      <w:szCs w:val="16"/>
                    </w:rPr>
                    <w:t>N</w:t>
                  </w:r>
                </w:p>
              </w:tc>
              <w:tc>
                <w:tcPr>
                  <w:tcW w:w="1628" w:type="dxa"/>
                </w:tcPr>
                <w:p w14:paraId="42902034" w14:textId="77777777" w:rsidR="00A64063" w:rsidRPr="00C87543" w:rsidRDefault="00A64063" w:rsidP="00A64063">
                  <w:pPr>
                    <w:rPr>
                      <w:sz w:val="18"/>
                      <w:szCs w:val="16"/>
                    </w:rPr>
                  </w:pPr>
                </w:p>
              </w:tc>
            </w:tr>
          </w:tbl>
          <w:p w14:paraId="0B98D951" w14:textId="77777777" w:rsidR="00A64063" w:rsidRDefault="00A64063" w:rsidP="00A64063">
            <w:pPr>
              <w:rPr>
                <w:sz w:val="18"/>
                <w:szCs w:val="16"/>
              </w:rPr>
            </w:pPr>
          </w:p>
          <w:p w14:paraId="01D5BA4B" w14:textId="77777777" w:rsidR="00A64063" w:rsidRDefault="00A64063" w:rsidP="00A64063">
            <w:pPr>
              <w:rPr>
                <w:sz w:val="18"/>
                <w:szCs w:val="16"/>
              </w:rPr>
            </w:pPr>
          </w:p>
          <w:p w14:paraId="7F5875C1" w14:textId="77777777" w:rsidR="00A64063" w:rsidRPr="0078661F" w:rsidRDefault="00A64063" w:rsidP="00A64063">
            <w:pPr>
              <w:rPr>
                <w:sz w:val="18"/>
                <w:szCs w:val="18"/>
              </w:rPr>
            </w:pPr>
            <w:r>
              <w:rPr>
                <w:sz w:val="18"/>
                <w:szCs w:val="16"/>
              </w:rPr>
              <w:t>ProductDiscount</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0ABA379A" w14:textId="77777777" w:rsidTr="00A64063">
              <w:tc>
                <w:tcPr>
                  <w:tcW w:w="2467" w:type="dxa"/>
                  <w:tcBorders>
                    <w:bottom w:val="single" w:sz="4" w:space="0" w:color="auto"/>
                  </w:tcBorders>
                  <w:shd w:val="clear" w:color="auto" w:fill="D9D9D9" w:themeFill="background1" w:themeFillShade="D9"/>
                </w:tcPr>
                <w:p w14:paraId="7FAA7B40" w14:textId="77777777" w:rsidR="00A64063" w:rsidRPr="007C1AF3" w:rsidRDefault="00A64063" w:rsidP="00A64063">
                  <w:pPr>
                    <w:rPr>
                      <w:b/>
                      <w:sz w:val="18"/>
                      <w:szCs w:val="16"/>
                    </w:rPr>
                  </w:pPr>
                  <w:r w:rsidRPr="007C1AF3">
                    <w:rPr>
                      <w:b/>
                      <w:sz w:val="18"/>
                      <w:szCs w:val="16"/>
                    </w:rPr>
                    <w:lastRenderedPageBreak/>
                    <w:t>Field</w:t>
                  </w:r>
                </w:p>
              </w:tc>
              <w:tc>
                <w:tcPr>
                  <w:tcW w:w="2126" w:type="dxa"/>
                  <w:tcBorders>
                    <w:bottom w:val="single" w:sz="4" w:space="0" w:color="auto"/>
                  </w:tcBorders>
                  <w:shd w:val="clear" w:color="auto" w:fill="D9D9D9" w:themeFill="background1" w:themeFillShade="D9"/>
                </w:tcPr>
                <w:p w14:paraId="4A474D0C"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2C639682"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0391C834" w14:textId="77777777" w:rsidR="00A64063" w:rsidRPr="0078661F" w:rsidRDefault="00A64063" w:rsidP="00A64063">
                  <w:pPr>
                    <w:rPr>
                      <w:b/>
                      <w:sz w:val="18"/>
                      <w:szCs w:val="16"/>
                    </w:rPr>
                  </w:pPr>
                  <w:r w:rsidRPr="0078661F">
                    <w:rPr>
                      <w:b/>
                      <w:sz w:val="18"/>
                      <w:szCs w:val="16"/>
                    </w:rPr>
                    <w:t>Possible/typical values</w:t>
                  </w:r>
                </w:p>
              </w:tc>
            </w:tr>
            <w:tr w:rsidR="00A64063" w:rsidRPr="0078661F" w14:paraId="7DA29E95" w14:textId="77777777" w:rsidTr="00A64063">
              <w:tc>
                <w:tcPr>
                  <w:tcW w:w="2467" w:type="dxa"/>
                </w:tcPr>
                <w:p w14:paraId="24F3D814" w14:textId="77777777" w:rsidR="00A64063" w:rsidRPr="00AA3093" w:rsidRDefault="00A64063" w:rsidP="00A64063">
                  <w:pPr>
                    <w:rPr>
                      <w:sz w:val="18"/>
                      <w:szCs w:val="18"/>
                    </w:rPr>
                  </w:pPr>
                  <w:r>
                    <w:rPr>
                      <w:sz w:val="18"/>
                      <w:szCs w:val="18"/>
                    </w:rPr>
                    <w:t>discountId</w:t>
                  </w:r>
                </w:p>
              </w:tc>
              <w:tc>
                <w:tcPr>
                  <w:tcW w:w="2126" w:type="dxa"/>
                </w:tcPr>
                <w:p w14:paraId="39B53588" w14:textId="77777777" w:rsidR="00A64063" w:rsidRPr="00AA3093" w:rsidRDefault="00A64063" w:rsidP="00A64063">
                  <w:pPr>
                    <w:rPr>
                      <w:sz w:val="18"/>
                      <w:szCs w:val="18"/>
                    </w:rPr>
                  </w:pPr>
                  <w:r w:rsidRPr="00AA3093">
                    <w:rPr>
                      <w:sz w:val="18"/>
                      <w:szCs w:val="18"/>
                    </w:rPr>
                    <w:t>string</w:t>
                  </w:r>
                </w:p>
              </w:tc>
              <w:tc>
                <w:tcPr>
                  <w:tcW w:w="1521" w:type="dxa"/>
                </w:tcPr>
                <w:p w14:paraId="77D37A12" w14:textId="77777777" w:rsidR="00A64063" w:rsidRPr="00AA3093" w:rsidRDefault="00A64063" w:rsidP="00A64063">
                  <w:pPr>
                    <w:rPr>
                      <w:sz w:val="18"/>
                      <w:szCs w:val="18"/>
                    </w:rPr>
                  </w:pPr>
                </w:p>
              </w:tc>
              <w:tc>
                <w:tcPr>
                  <w:tcW w:w="2164" w:type="dxa"/>
                </w:tcPr>
                <w:p w14:paraId="06FEF250" w14:textId="77777777" w:rsidR="00A64063" w:rsidRPr="00AA3093" w:rsidRDefault="00A64063" w:rsidP="00A64063">
                  <w:pPr>
                    <w:rPr>
                      <w:sz w:val="18"/>
                      <w:szCs w:val="18"/>
                    </w:rPr>
                  </w:pPr>
                </w:p>
              </w:tc>
            </w:tr>
            <w:tr w:rsidR="00A64063" w:rsidRPr="0078661F" w14:paraId="6FC07BB5" w14:textId="77777777" w:rsidTr="00A64063">
              <w:tc>
                <w:tcPr>
                  <w:tcW w:w="2467" w:type="dxa"/>
                </w:tcPr>
                <w:p w14:paraId="62AAAAD2" w14:textId="77777777" w:rsidR="00A64063" w:rsidRPr="007C1AF3" w:rsidRDefault="00A64063" w:rsidP="00A64063">
                  <w:pPr>
                    <w:rPr>
                      <w:sz w:val="18"/>
                      <w:szCs w:val="16"/>
                    </w:rPr>
                  </w:pPr>
                  <w:r>
                    <w:rPr>
                      <w:sz w:val="18"/>
                      <w:szCs w:val="18"/>
                    </w:rPr>
                    <w:t>discountNm</w:t>
                  </w:r>
                </w:p>
              </w:tc>
              <w:tc>
                <w:tcPr>
                  <w:tcW w:w="2126" w:type="dxa"/>
                </w:tcPr>
                <w:p w14:paraId="48681B52" w14:textId="77777777" w:rsidR="00A64063" w:rsidRPr="0078661F" w:rsidRDefault="00A64063" w:rsidP="00A64063">
                  <w:pPr>
                    <w:rPr>
                      <w:sz w:val="18"/>
                      <w:szCs w:val="16"/>
                    </w:rPr>
                  </w:pPr>
                  <w:r w:rsidRPr="0078661F">
                    <w:rPr>
                      <w:sz w:val="18"/>
                      <w:szCs w:val="16"/>
                    </w:rPr>
                    <w:t>string</w:t>
                  </w:r>
                </w:p>
              </w:tc>
              <w:tc>
                <w:tcPr>
                  <w:tcW w:w="1521" w:type="dxa"/>
                </w:tcPr>
                <w:p w14:paraId="5CECFB3E" w14:textId="77777777" w:rsidR="00A64063" w:rsidRPr="0078661F" w:rsidRDefault="00A64063" w:rsidP="00A64063">
                  <w:pPr>
                    <w:rPr>
                      <w:sz w:val="18"/>
                      <w:szCs w:val="16"/>
                    </w:rPr>
                  </w:pPr>
                </w:p>
              </w:tc>
              <w:tc>
                <w:tcPr>
                  <w:tcW w:w="2164" w:type="dxa"/>
                </w:tcPr>
                <w:p w14:paraId="0A6F6D4B" w14:textId="77777777" w:rsidR="00A64063" w:rsidRPr="0078661F" w:rsidRDefault="00A64063" w:rsidP="00A64063">
                  <w:pPr>
                    <w:rPr>
                      <w:sz w:val="18"/>
                      <w:szCs w:val="16"/>
                    </w:rPr>
                  </w:pPr>
                </w:p>
              </w:tc>
            </w:tr>
            <w:tr w:rsidR="00A64063" w:rsidRPr="0078661F" w14:paraId="6D16C1F8" w14:textId="77777777" w:rsidTr="00A64063">
              <w:tc>
                <w:tcPr>
                  <w:tcW w:w="2467" w:type="dxa"/>
                </w:tcPr>
                <w:p w14:paraId="4656C810" w14:textId="77777777" w:rsidR="00A64063" w:rsidRDefault="00A64063" w:rsidP="00A64063">
                  <w:pPr>
                    <w:rPr>
                      <w:sz w:val="18"/>
                      <w:szCs w:val="18"/>
                    </w:rPr>
                  </w:pPr>
                  <w:r>
                    <w:rPr>
                      <w:sz w:val="18"/>
                      <w:szCs w:val="18"/>
                    </w:rPr>
                    <w:t>discountCd</w:t>
                  </w:r>
                </w:p>
              </w:tc>
              <w:tc>
                <w:tcPr>
                  <w:tcW w:w="2126" w:type="dxa"/>
                </w:tcPr>
                <w:p w14:paraId="0A45EAA7" w14:textId="77777777" w:rsidR="00A64063" w:rsidRPr="0078661F" w:rsidRDefault="00A64063" w:rsidP="00A64063">
                  <w:pPr>
                    <w:rPr>
                      <w:sz w:val="18"/>
                      <w:szCs w:val="16"/>
                    </w:rPr>
                  </w:pPr>
                  <w:r>
                    <w:rPr>
                      <w:sz w:val="18"/>
                      <w:szCs w:val="16"/>
                    </w:rPr>
                    <w:t>string</w:t>
                  </w:r>
                </w:p>
              </w:tc>
              <w:tc>
                <w:tcPr>
                  <w:tcW w:w="1521" w:type="dxa"/>
                </w:tcPr>
                <w:p w14:paraId="3747BE2B" w14:textId="77777777" w:rsidR="00A64063" w:rsidRPr="0078661F" w:rsidRDefault="00A64063" w:rsidP="00A64063">
                  <w:pPr>
                    <w:rPr>
                      <w:sz w:val="18"/>
                      <w:szCs w:val="16"/>
                    </w:rPr>
                  </w:pPr>
                </w:p>
              </w:tc>
              <w:tc>
                <w:tcPr>
                  <w:tcW w:w="2164" w:type="dxa"/>
                </w:tcPr>
                <w:p w14:paraId="5657459F" w14:textId="77777777" w:rsidR="00A64063" w:rsidRPr="0078661F" w:rsidRDefault="00A64063" w:rsidP="00A64063">
                  <w:pPr>
                    <w:rPr>
                      <w:sz w:val="18"/>
                      <w:szCs w:val="16"/>
                    </w:rPr>
                  </w:pPr>
                </w:p>
              </w:tc>
            </w:tr>
            <w:tr w:rsidR="00A64063" w:rsidRPr="0078661F" w14:paraId="73559491" w14:textId="77777777" w:rsidTr="00A64063">
              <w:tc>
                <w:tcPr>
                  <w:tcW w:w="2467" w:type="dxa"/>
                </w:tcPr>
                <w:p w14:paraId="1D1C45CD" w14:textId="77777777" w:rsidR="00A64063" w:rsidRDefault="00A64063" w:rsidP="00A64063">
                  <w:pPr>
                    <w:rPr>
                      <w:sz w:val="18"/>
                      <w:szCs w:val="18"/>
                    </w:rPr>
                  </w:pPr>
                  <w:r>
                    <w:rPr>
                      <w:sz w:val="18"/>
                      <w:szCs w:val="18"/>
                    </w:rPr>
                    <w:t>discountType</w:t>
                  </w:r>
                </w:p>
              </w:tc>
              <w:tc>
                <w:tcPr>
                  <w:tcW w:w="2126" w:type="dxa"/>
                </w:tcPr>
                <w:p w14:paraId="60AE82F1" w14:textId="77777777" w:rsidR="00A64063" w:rsidRPr="0078661F" w:rsidRDefault="00A64063" w:rsidP="00A64063">
                  <w:pPr>
                    <w:rPr>
                      <w:sz w:val="18"/>
                      <w:szCs w:val="16"/>
                    </w:rPr>
                  </w:pPr>
                  <w:r>
                    <w:rPr>
                      <w:sz w:val="18"/>
                      <w:szCs w:val="16"/>
                    </w:rPr>
                    <w:t>string</w:t>
                  </w:r>
                </w:p>
              </w:tc>
              <w:tc>
                <w:tcPr>
                  <w:tcW w:w="1521" w:type="dxa"/>
                </w:tcPr>
                <w:p w14:paraId="21E23D9B" w14:textId="77777777" w:rsidR="00A64063" w:rsidRPr="0078661F" w:rsidRDefault="00A64063" w:rsidP="00A64063">
                  <w:pPr>
                    <w:rPr>
                      <w:sz w:val="18"/>
                      <w:szCs w:val="16"/>
                    </w:rPr>
                  </w:pPr>
                </w:p>
              </w:tc>
              <w:tc>
                <w:tcPr>
                  <w:tcW w:w="2164" w:type="dxa"/>
                </w:tcPr>
                <w:p w14:paraId="7F6225EB" w14:textId="77777777" w:rsidR="00A64063" w:rsidRPr="0078661F" w:rsidRDefault="00A64063" w:rsidP="00A64063">
                  <w:pPr>
                    <w:rPr>
                      <w:sz w:val="18"/>
                      <w:szCs w:val="16"/>
                    </w:rPr>
                  </w:pPr>
                </w:p>
              </w:tc>
            </w:tr>
            <w:tr w:rsidR="00A64063" w:rsidRPr="0078661F" w14:paraId="73038146" w14:textId="77777777" w:rsidTr="00A64063">
              <w:tc>
                <w:tcPr>
                  <w:tcW w:w="2467" w:type="dxa"/>
                </w:tcPr>
                <w:p w14:paraId="3531639B" w14:textId="77777777" w:rsidR="00A64063" w:rsidRDefault="00A64063" w:rsidP="00A64063">
                  <w:pPr>
                    <w:rPr>
                      <w:sz w:val="18"/>
                      <w:szCs w:val="18"/>
                    </w:rPr>
                  </w:pPr>
                  <w:r>
                    <w:rPr>
                      <w:sz w:val="18"/>
                      <w:szCs w:val="18"/>
                    </w:rPr>
                    <w:t>discountTxt</w:t>
                  </w:r>
                </w:p>
              </w:tc>
              <w:tc>
                <w:tcPr>
                  <w:tcW w:w="2126" w:type="dxa"/>
                </w:tcPr>
                <w:p w14:paraId="42C6FE8F" w14:textId="77777777" w:rsidR="00A64063" w:rsidRPr="0078661F" w:rsidRDefault="00A64063" w:rsidP="00A64063">
                  <w:pPr>
                    <w:rPr>
                      <w:sz w:val="18"/>
                      <w:szCs w:val="16"/>
                    </w:rPr>
                  </w:pPr>
                  <w:r>
                    <w:rPr>
                      <w:sz w:val="18"/>
                      <w:szCs w:val="16"/>
                    </w:rPr>
                    <w:t>string</w:t>
                  </w:r>
                </w:p>
              </w:tc>
              <w:tc>
                <w:tcPr>
                  <w:tcW w:w="1521" w:type="dxa"/>
                </w:tcPr>
                <w:p w14:paraId="67209834" w14:textId="77777777" w:rsidR="00A64063" w:rsidRPr="0078661F" w:rsidRDefault="00A64063" w:rsidP="00A64063">
                  <w:pPr>
                    <w:rPr>
                      <w:sz w:val="18"/>
                      <w:szCs w:val="16"/>
                    </w:rPr>
                  </w:pPr>
                </w:p>
              </w:tc>
              <w:tc>
                <w:tcPr>
                  <w:tcW w:w="2164" w:type="dxa"/>
                </w:tcPr>
                <w:p w14:paraId="687BDE14" w14:textId="77777777" w:rsidR="00A64063" w:rsidRPr="0078661F" w:rsidRDefault="00A64063" w:rsidP="00A64063">
                  <w:pPr>
                    <w:rPr>
                      <w:sz w:val="18"/>
                      <w:szCs w:val="16"/>
                    </w:rPr>
                  </w:pPr>
                </w:p>
              </w:tc>
            </w:tr>
            <w:tr w:rsidR="00A64063" w:rsidRPr="0078661F" w14:paraId="5F2C597D" w14:textId="77777777" w:rsidTr="00A64063">
              <w:tc>
                <w:tcPr>
                  <w:tcW w:w="2467" w:type="dxa"/>
                </w:tcPr>
                <w:p w14:paraId="68835CBA" w14:textId="77777777" w:rsidR="00A64063" w:rsidRDefault="00A64063" w:rsidP="00A64063">
                  <w:pPr>
                    <w:rPr>
                      <w:sz w:val="18"/>
                      <w:szCs w:val="18"/>
                    </w:rPr>
                  </w:pPr>
                  <w:r>
                    <w:rPr>
                      <w:sz w:val="18"/>
                      <w:szCs w:val="18"/>
                    </w:rPr>
                    <w:t>discountAmt</w:t>
                  </w:r>
                </w:p>
              </w:tc>
              <w:tc>
                <w:tcPr>
                  <w:tcW w:w="2126" w:type="dxa"/>
                </w:tcPr>
                <w:p w14:paraId="128946FB" w14:textId="77777777" w:rsidR="00A64063" w:rsidRPr="0078661F" w:rsidRDefault="00A64063" w:rsidP="00A64063">
                  <w:pPr>
                    <w:rPr>
                      <w:sz w:val="18"/>
                      <w:szCs w:val="16"/>
                    </w:rPr>
                  </w:pPr>
                  <w:r>
                    <w:rPr>
                      <w:sz w:val="18"/>
                      <w:szCs w:val="16"/>
                    </w:rPr>
                    <w:t>number</w:t>
                  </w:r>
                </w:p>
              </w:tc>
              <w:tc>
                <w:tcPr>
                  <w:tcW w:w="1521" w:type="dxa"/>
                </w:tcPr>
                <w:p w14:paraId="3774C4E1" w14:textId="77777777" w:rsidR="00A64063" w:rsidRPr="0078661F" w:rsidRDefault="00A64063" w:rsidP="00A64063">
                  <w:pPr>
                    <w:rPr>
                      <w:sz w:val="18"/>
                      <w:szCs w:val="16"/>
                    </w:rPr>
                  </w:pPr>
                </w:p>
              </w:tc>
              <w:tc>
                <w:tcPr>
                  <w:tcW w:w="2164" w:type="dxa"/>
                </w:tcPr>
                <w:p w14:paraId="15B1C056" w14:textId="77777777" w:rsidR="00A64063" w:rsidRPr="0078661F" w:rsidRDefault="00A64063" w:rsidP="00A64063">
                  <w:pPr>
                    <w:rPr>
                      <w:sz w:val="18"/>
                      <w:szCs w:val="16"/>
                    </w:rPr>
                  </w:pPr>
                </w:p>
              </w:tc>
            </w:tr>
          </w:tbl>
          <w:p w14:paraId="4371FDBB" w14:textId="77777777" w:rsidR="00A64063" w:rsidRDefault="00A64063" w:rsidP="00A64063">
            <w:pPr>
              <w:rPr>
                <w:sz w:val="18"/>
                <w:szCs w:val="16"/>
              </w:rPr>
            </w:pPr>
          </w:p>
          <w:p w14:paraId="071FC94D" w14:textId="77777777" w:rsidR="00A64063" w:rsidRDefault="00A64063" w:rsidP="00A64063">
            <w:pPr>
              <w:rPr>
                <w:sz w:val="18"/>
                <w:szCs w:val="16"/>
              </w:rPr>
            </w:pPr>
          </w:p>
          <w:p w14:paraId="697A44B2" w14:textId="77777777" w:rsidR="00A64063" w:rsidRPr="00D54B34" w:rsidRDefault="00A64063" w:rsidP="00A64063">
            <w:pPr>
              <w:rPr>
                <w:sz w:val="18"/>
                <w:szCs w:val="16"/>
              </w:rPr>
            </w:pPr>
          </w:p>
          <w:p w14:paraId="12AA4393" w14:textId="77777777" w:rsidR="00A64063" w:rsidRDefault="00A64063" w:rsidP="00A64063">
            <w:pPr>
              <w:rPr>
                <w:b/>
                <w:sz w:val="18"/>
                <w:szCs w:val="16"/>
              </w:rPr>
            </w:pPr>
            <w:r>
              <w:rPr>
                <w:b/>
                <w:sz w:val="18"/>
                <w:szCs w:val="16"/>
              </w:rPr>
              <w:t xml:space="preserve">Request Sample: </w:t>
            </w:r>
          </w:p>
          <w:p w14:paraId="28EF08E3" w14:textId="77777777" w:rsidR="00A64063" w:rsidRDefault="00A64063" w:rsidP="00A64063">
            <w:pPr>
              <w:rPr>
                <w:rStyle w:val="apple-converted-space"/>
                <w:rFonts w:cstheme="minorHAnsi"/>
                <w:color w:val="666666"/>
                <w:sz w:val="18"/>
                <w:szCs w:val="18"/>
              </w:rPr>
            </w:pP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"province"</w:t>
            </w:r>
            <w:r w:rsidRPr="0032042F">
              <w:rPr>
                <w:rStyle w:val="scolon"/>
                <w:rFonts w:cstheme="minorHAnsi"/>
                <w:color w:val="666666"/>
                <w:sz w:val="18"/>
                <w:szCs w:val="18"/>
              </w:rPr>
              <w:t>:</w:t>
            </w:r>
            <w:r w:rsidRPr="0032042F">
              <w:rPr>
                <w:rStyle w:val="sobjectv"/>
                <w:rFonts w:cstheme="minorHAnsi"/>
                <w:color w:val="555555"/>
                <w:sz w:val="18"/>
                <w:szCs w:val="18"/>
              </w:rPr>
              <w:t>"</w:t>
            </w:r>
            <w:r>
              <w:rPr>
                <w:rStyle w:val="sobjectv"/>
                <w:rFonts w:cstheme="minorHAnsi"/>
                <w:color w:val="555555"/>
                <w:sz w:val="18"/>
                <w:szCs w:val="18"/>
              </w:rPr>
              <w:t>BC</w:t>
            </w:r>
            <w:r w:rsidRPr="0032042F">
              <w:rPr>
                <w:rStyle w:val="sobjectv"/>
                <w:rFonts w:cstheme="minorHAnsi"/>
                <w:color w:val="555555"/>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"geo</w:t>
            </w:r>
            <w:r>
              <w:rPr>
                <w:rStyle w:val="sobjectk"/>
                <w:rFonts w:cstheme="minorHAnsi"/>
                <w:b/>
                <w:bCs/>
                <w:color w:val="333333"/>
                <w:sz w:val="18"/>
                <w:szCs w:val="18"/>
              </w:rPr>
              <w:t>T</w:t>
            </w:r>
            <w:r w:rsidRPr="0032042F">
              <w:rPr>
                <w:rStyle w:val="sobjectk"/>
                <w:rFonts w:cstheme="minorHAnsi"/>
                <w:b/>
                <w:bCs/>
                <w:color w:val="333333"/>
                <w:sz w:val="18"/>
                <w:szCs w:val="18"/>
              </w:rPr>
              <w:t>arget</w:t>
            </w:r>
            <w:r>
              <w:rPr>
                <w:rStyle w:val="sobjectk"/>
                <w:rFonts w:cstheme="minorHAnsi"/>
                <w:b/>
                <w:bCs/>
                <w:color w:val="333333"/>
                <w:sz w:val="18"/>
                <w:szCs w:val="18"/>
              </w:rPr>
              <w:t>M</w:t>
            </w:r>
            <w:r w:rsidRPr="0032042F">
              <w:rPr>
                <w:rStyle w:val="sobjectk"/>
                <w:rFonts w:cstheme="minorHAnsi"/>
                <w:b/>
                <w:bCs/>
                <w:color w:val="333333"/>
                <w:sz w:val="18"/>
                <w:szCs w:val="18"/>
              </w:rPr>
              <w:t>arket"</w:t>
            </w:r>
            <w:r w:rsidRPr="0032042F">
              <w:rPr>
                <w:rStyle w:val="scolon"/>
                <w:rFonts w:cstheme="minorHAnsi"/>
                <w:color w:val="666666"/>
                <w:sz w:val="18"/>
                <w:szCs w:val="18"/>
              </w:rPr>
              <w:t>:</w:t>
            </w:r>
            <w:r w:rsidRPr="0032042F">
              <w:rPr>
                <w:rStyle w:val="sobjectv"/>
                <w:rFonts w:cstheme="minorHAnsi"/>
                <w:color w:val="555555"/>
                <w:sz w:val="18"/>
                <w:szCs w:val="18"/>
              </w:rPr>
              <w:t>"</w:t>
            </w:r>
            <w:r>
              <w:rPr>
                <w:rStyle w:val="sobjectv"/>
                <w:rFonts w:cstheme="minorHAnsi"/>
                <w:color w:val="555555"/>
                <w:sz w:val="18"/>
                <w:szCs w:val="18"/>
              </w:rPr>
              <w:t>Vancouver</w:t>
            </w:r>
            <w:r w:rsidRPr="0032042F">
              <w:rPr>
                <w:rStyle w:val="sobjectv"/>
                <w:rFonts w:cstheme="minorHAnsi"/>
                <w:color w:val="555555"/>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"programOrderList"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apple-converted-space"/>
                <w:rFonts w:cstheme="minorHAnsi"/>
                <w:color w:val="666666"/>
                <w:sz w:val="18"/>
                <w:szCs w:val="18"/>
              </w:rPr>
              <w:t>  </w:t>
            </w:r>
          </w:p>
          <w:p w14:paraId="7534C5ED" w14:textId="77777777" w:rsidR="00A64063" w:rsidRDefault="00A64063" w:rsidP="00A64063">
            <w:pPr>
              <w:rPr>
                <w:rStyle w:val="sobjectk"/>
                <w:b/>
                <w:bCs/>
                <w:strike/>
                <w:color w:val="333333"/>
              </w:rPr>
            </w:pPr>
            <w:r w:rsidRPr="0032042F">
              <w:rPr>
                <w:rFonts w:cstheme="minorHAnsi"/>
                <w:color w:val="555555"/>
                <w:sz w:val="18"/>
                <w:szCs w:val="18"/>
              </w:rPr>
              <w:br/>
              <w:t>            </w:t>
            </w:r>
            <w:r w:rsidRPr="0032042F">
              <w:rPr>
                <w:rStyle w:val="sobjectk"/>
                <w:rFonts w:cstheme="minorHAnsi"/>
                <w:b/>
                <w:bCs/>
                <w:color w:val="333333"/>
                <w:sz w:val="18"/>
                <w:szCs w:val="18"/>
              </w:rPr>
              <w:t>"action"</w:t>
            </w:r>
            <w:r w:rsidRPr="0032042F">
              <w:rPr>
                <w:rStyle w:val="scolon"/>
                <w:rFonts w:cstheme="minorHAnsi"/>
                <w:color w:val="666666"/>
                <w:sz w:val="18"/>
                <w:szCs w:val="18"/>
              </w:rPr>
              <w:t>:</w:t>
            </w:r>
            <w:r w:rsidRPr="0032042F">
              <w:rPr>
                <w:rStyle w:val="sobjectv"/>
                <w:rFonts w:cstheme="minorHAnsi"/>
                <w:color w:val="555555"/>
                <w:sz w:val="18"/>
                <w:szCs w:val="18"/>
              </w:rPr>
              <w:t>"ADD"</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"programId"</w:t>
            </w:r>
            <w:r w:rsidRPr="0032042F">
              <w:rPr>
                <w:rStyle w:val="scolon"/>
                <w:rFonts w:cstheme="minorHAnsi"/>
                <w:color w:val="666666"/>
                <w:sz w:val="18"/>
                <w:szCs w:val="18"/>
              </w:rPr>
              <w:t>:</w:t>
            </w:r>
            <w:r w:rsidRPr="0032042F">
              <w:rPr>
                <w:rStyle w:val="sobjectv"/>
                <w:rFonts w:cstheme="minorHAnsi"/>
                <w:color w:val="555555"/>
                <w:sz w:val="18"/>
                <w:szCs w:val="18"/>
              </w:rPr>
              <w:t>"101291"</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"programNm"</w:t>
            </w:r>
            <w:r w:rsidRPr="0032042F">
              <w:rPr>
                <w:rStyle w:val="scolon"/>
                <w:rFonts w:cstheme="minorHAnsi"/>
                <w:color w:val="666666"/>
                <w:sz w:val="18"/>
                <w:szCs w:val="18"/>
              </w:rPr>
              <w:t>:</w:t>
            </w:r>
            <w:r w:rsidRPr="0032042F">
              <w:rPr>
                <w:rStyle w:val="sobjectv"/>
                <w:rFonts w:cstheme="minorHAnsi"/>
                <w:color w:val="555555"/>
                <w:sz w:val="18"/>
                <w:szCs w:val="18"/>
              </w:rPr>
              <w:t>"Entertainment Extra"</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"programCd"</w:t>
            </w:r>
            <w:r w:rsidRPr="0032042F">
              <w:rPr>
                <w:rStyle w:val="scolon"/>
                <w:rFonts w:cstheme="minorHAnsi"/>
                <w:color w:val="666666"/>
                <w:sz w:val="18"/>
                <w:szCs w:val="18"/>
              </w:rPr>
              <w:t>:</w:t>
            </w:r>
            <w:r w:rsidRPr="0032042F">
              <w:rPr>
                <w:rStyle w:val="sobjectv"/>
                <w:rFonts w:cstheme="minorHAnsi"/>
                <w:color w:val="555555"/>
                <w:sz w:val="18"/>
                <w:szCs w:val="18"/>
              </w:rPr>
              <w:t>"PakEntertainEx"</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"programType"</w:t>
            </w:r>
            <w:r w:rsidRPr="0032042F">
              <w:rPr>
                <w:rStyle w:val="scolon"/>
                <w:rFonts w:cstheme="minorHAnsi"/>
                <w:color w:val="666666"/>
                <w:sz w:val="18"/>
                <w:szCs w:val="18"/>
              </w:rPr>
              <w:t>:</w:t>
            </w:r>
            <w:r w:rsidRPr="0032042F">
              <w:rPr>
                <w:rStyle w:val="sobjectv"/>
                <w:rFonts w:cstheme="minorHAnsi"/>
                <w:color w:val="555555"/>
                <w:sz w:val="18"/>
                <w:szCs w:val="18"/>
              </w:rPr>
              <w:t>"THEME_PACK"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"price"</w:t>
            </w:r>
            <w:r w:rsidRPr="0032042F">
              <w:rPr>
                <w:rStyle w:val="scolon"/>
                <w:rFonts w:cstheme="minorHAnsi"/>
                <w:color w:val="666666"/>
                <w:sz w:val="18"/>
                <w:szCs w:val="18"/>
              </w:rPr>
              <w:t>:</w:t>
            </w:r>
            <w:r w:rsidRPr="0032042F">
              <w:rPr>
                <w:rStyle w:val="sobjectv"/>
                <w:rFonts w:cstheme="minorHAnsi"/>
                <w:color w:val="555555"/>
                <w:sz w:val="18"/>
                <w:szCs w:val="18"/>
              </w:rPr>
              <w:t>9.0</w:t>
            </w:r>
            <w:r w:rsidRPr="0032042F">
              <w:rPr>
                <w:rStyle w:val="scomma"/>
                <w:rFonts w:cstheme="minorHAnsi"/>
                <w:color w:val="666666"/>
                <w:sz w:val="18"/>
                <w:szCs w:val="18"/>
              </w:rPr>
              <w:t>,</w:t>
            </w:r>
          </w:p>
          <w:p w14:paraId="049A10A9" w14:textId="77777777" w:rsidR="00A64063" w:rsidRDefault="00A64063" w:rsidP="00A64063">
            <w:pPr>
              <w:rPr>
                <w:rStyle w:val="sobjectk"/>
                <w:b/>
                <w:bCs/>
                <w:color w:val="333333"/>
              </w:rPr>
            </w:pPr>
            <w:r w:rsidRPr="0032042F">
              <w:rPr>
                <w:rFonts w:cstheme="minorHAnsi"/>
                <w:color w:val="555555"/>
                <w:sz w:val="18"/>
                <w:szCs w:val="18"/>
              </w:rPr>
              <w:t>            </w:t>
            </w:r>
            <w:r>
              <w:rPr>
                <w:rStyle w:val="sobjectk"/>
                <w:rFonts w:cstheme="minorHAnsi"/>
                <w:b/>
                <w:bCs/>
                <w:color w:val="333333"/>
                <w:sz w:val="18"/>
                <w:szCs w:val="18"/>
              </w:rPr>
              <w:t>"pricePlanCd</w:t>
            </w:r>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objectv"/>
                <w:rFonts w:cstheme="minorHAnsi"/>
                <w:color w:val="555555"/>
                <w:sz w:val="18"/>
                <w:szCs w:val="18"/>
              </w:rPr>
              <w:t>"null"</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"action"</w:t>
            </w:r>
            <w:r w:rsidRPr="0032042F">
              <w:rPr>
                <w:rStyle w:val="scolon"/>
                <w:rFonts w:cstheme="minorHAnsi"/>
                <w:color w:val="666666"/>
                <w:sz w:val="18"/>
                <w:szCs w:val="18"/>
              </w:rPr>
              <w:t>:</w:t>
            </w:r>
            <w:r w:rsidRPr="0032042F">
              <w:rPr>
                <w:rStyle w:val="sobjectv"/>
                <w:rFonts w:cstheme="minorHAnsi"/>
                <w:color w:val="555555"/>
                <w:sz w:val="18"/>
                <w:szCs w:val="18"/>
              </w:rPr>
              <w:t>"ADD"</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"programId"</w:t>
            </w:r>
            <w:r w:rsidRPr="0032042F">
              <w:rPr>
                <w:rStyle w:val="scolon"/>
                <w:rFonts w:cstheme="minorHAnsi"/>
                <w:color w:val="666666"/>
                <w:sz w:val="18"/>
                <w:szCs w:val="18"/>
              </w:rPr>
              <w:t>:</w:t>
            </w:r>
            <w:r w:rsidRPr="0032042F">
              <w:rPr>
                <w:rStyle w:val="sobjectv"/>
                <w:rFonts w:cstheme="minorHAnsi"/>
                <w:color w:val="555555"/>
                <w:sz w:val="18"/>
                <w:szCs w:val="18"/>
              </w:rPr>
              <w:t>"101291"</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"programNm"</w:t>
            </w:r>
            <w:r w:rsidRPr="0032042F">
              <w:rPr>
                <w:rStyle w:val="scolon"/>
                <w:rFonts w:cstheme="minorHAnsi"/>
                <w:color w:val="666666"/>
                <w:sz w:val="18"/>
                <w:szCs w:val="18"/>
              </w:rPr>
              <w:t>:</w:t>
            </w:r>
            <w:r w:rsidRPr="0032042F">
              <w:rPr>
                <w:rStyle w:val="sobjectv"/>
                <w:rFonts w:cstheme="minorHAnsi"/>
                <w:color w:val="555555"/>
                <w:sz w:val="18"/>
                <w:szCs w:val="18"/>
              </w:rPr>
              <w:t>"Great Wall 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"programCd"</w:t>
            </w:r>
            <w:r w:rsidRPr="0032042F">
              <w:rPr>
                <w:rStyle w:val="scolon"/>
                <w:rFonts w:cstheme="minorHAnsi"/>
                <w:color w:val="666666"/>
                <w:sz w:val="18"/>
                <w:szCs w:val="18"/>
              </w:rPr>
              <w:t>:</w:t>
            </w:r>
            <w:r w:rsidRPr="0032042F">
              <w:rPr>
                <w:rStyle w:val="sobjectv"/>
                <w:rFonts w:cstheme="minorHAnsi"/>
                <w:color w:val="555555"/>
                <w:sz w:val="18"/>
                <w:szCs w:val="18"/>
              </w:rPr>
              <w:t>"PakGreatWall"</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"programType"</w:t>
            </w:r>
            <w:r w:rsidRPr="0032042F">
              <w:rPr>
                <w:rStyle w:val="scolon"/>
                <w:rFonts w:cstheme="minorHAnsi"/>
                <w:color w:val="666666"/>
                <w:sz w:val="18"/>
                <w:szCs w:val="18"/>
              </w:rPr>
              <w:t>:</w:t>
            </w:r>
            <w:r w:rsidRPr="0032042F">
              <w:rPr>
                <w:rStyle w:val="sobjectv"/>
                <w:rFonts w:cstheme="minorHAnsi"/>
                <w:color w:val="555555"/>
                <w:sz w:val="18"/>
                <w:szCs w:val="18"/>
              </w:rPr>
              <w:t>"THEME_PACK"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"price"</w:t>
            </w:r>
            <w:r w:rsidRPr="0032042F">
              <w:rPr>
                <w:rStyle w:val="scolon"/>
                <w:rFonts w:cstheme="minorHAnsi"/>
                <w:color w:val="666666"/>
                <w:sz w:val="18"/>
                <w:szCs w:val="18"/>
              </w:rPr>
              <w:t>:</w:t>
            </w:r>
            <w:r w:rsidRPr="0032042F">
              <w:rPr>
                <w:rStyle w:val="sobjectv"/>
                <w:rFonts w:cstheme="minorHAnsi"/>
                <w:color w:val="555555"/>
                <w:sz w:val="18"/>
                <w:szCs w:val="18"/>
              </w:rPr>
              <w:t>9.0</w:t>
            </w:r>
            <w:r w:rsidRPr="0032042F">
              <w:rPr>
                <w:rStyle w:val="scomma"/>
                <w:rFonts w:cstheme="minorHAnsi"/>
                <w:color w:val="666666"/>
                <w:sz w:val="18"/>
                <w:szCs w:val="18"/>
              </w:rPr>
              <w:t>,</w:t>
            </w:r>
          </w:p>
          <w:p w14:paraId="257DC4BD" w14:textId="77777777" w:rsidR="00A64063" w:rsidRPr="0032042F" w:rsidRDefault="00A64063" w:rsidP="00A64063">
            <w:pPr>
              <w:rPr>
                <w:rStyle w:val="sbrace"/>
                <w:rFonts w:cstheme="minorHAnsi"/>
                <w:color w:val="666666"/>
                <w:sz w:val="18"/>
                <w:szCs w:val="18"/>
              </w:rPr>
            </w:pPr>
            <w:r w:rsidRPr="0032042F">
              <w:rPr>
                <w:rFonts w:cstheme="minorHAnsi"/>
                <w:color w:val="555555"/>
                <w:sz w:val="18"/>
                <w:szCs w:val="18"/>
              </w:rPr>
              <w:t>            </w:t>
            </w:r>
            <w:r>
              <w:rPr>
                <w:rStyle w:val="sobjectk"/>
                <w:rFonts w:cstheme="minorHAnsi"/>
                <w:b/>
                <w:bCs/>
                <w:color w:val="333333"/>
                <w:sz w:val="18"/>
                <w:szCs w:val="18"/>
              </w:rPr>
              <w:t>"pricePlanCd</w:t>
            </w:r>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objectv"/>
                <w:rFonts w:cstheme="minorHAnsi"/>
                <w:color w:val="555555"/>
                <w:sz w:val="18"/>
                <w:szCs w:val="18"/>
              </w:rPr>
              <w:t>"null"</w:t>
            </w:r>
            <w:r w:rsidRPr="0032042F">
              <w:rPr>
                <w:rFonts w:cstheme="minorHAnsi"/>
                <w:color w:val="555555"/>
                <w:sz w:val="18"/>
                <w:szCs w:val="18"/>
              </w:rPr>
              <w:br/>
              <w:t>        </w:t>
            </w:r>
            <w:r w:rsidRPr="0032042F">
              <w:rPr>
                <w:rStyle w:val="sbrace"/>
                <w:rFonts w:cstheme="minorHAnsi"/>
                <w:color w:val="666666"/>
                <w:sz w:val="18"/>
                <w:szCs w:val="18"/>
              </w:rPr>
              <w:t>}</w:t>
            </w:r>
            <w:r w:rsidRPr="0032042F">
              <w:rPr>
                <w:rFonts w:cstheme="minorHAnsi"/>
                <w:color w:val="555555"/>
                <w:sz w:val="18"/>
                <w:szCs w:val="18"/>
              </w:rPr>
              <w:br/>
              <w:t>    </w:t>
            </w:r>
            <w:r w:rsidRPr="0032042F">
              <w:rPr>
                <w:rStyle w:val="sbracket"/>
                <w:rFonts w:cstheme="minorHAnsi"/>
                <w:color w:val="666666"/>
                <w:sz w:val="18"/>
                <w:szCs w:val="18"/>
              </w:rPr>
              <w:t>]</w:t>
            </w:r>
            <w:r w:rsidRPr="0032042F">
              <w:rPr>
                <w:rFonts w:cstheme="minorHAnsi"/>
                <w:color w:val="555555"/>
                <w:sz w:val="18"/>
                <w:szCs w:val="18"/>
              </w:rPr>
              <w:br/>
            </w:r>
            <w:r w:rsidRPr="0032042F">
              <w:rPr>
                <w:rStyle w:val="sbrace"/>
                <w:rFonts w:cstheme="minorHAnsi"/>
                <w:color w:val="666666"/>
                <w:sz w:val="18"/>
                <w:szCs w:val="18"/>
              </w:rPr>
              <w:t xml:space="preserve">} </w:t>
            </w:r>
          </w:p>
          <w:p w14:paraId="64F159FA" w14:textId="77777777" w:rsidR="00A64063" w:rsidRDefault="00A64063" w:rsidP="00A64063">
            <w:pPr>
              <w:rPr>
                <w:rStyle w:val="sbrace"/>
                <w:rFonts w:ascii="Consolas" w:hAnsi="Consolas" w:cs="Consolas"/>
                <w:color w:val="666666"/>
                <w:sz w:val="16"/>
                <w:szCs w:val="16"/>
              </w:rPr>
            </w:pPr>
          </w:p>
          <w:p w14:paraId="1A15CB6D" w14:textId="77777777" w:rsidR="00A64063" w:rsidRPr="00004133" w:rsidRDefault="00A64063" w:rsidP="00A64063">
            <w:pPr>
              <w:rPr>
                <w:sz w:val="16"/>
                <w:szCs w:val="16"/>
              </w:rPr>
            </w:pPr>
          </w:p>
        </w:tc>
      </w:tr>
      <w:tr w:rsidR="00A64063" w14:paraId="21731FE9"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4CD8DC76" w14:textId="77777777" w:rsidR="00A64063" w:rsidRDefault="00A64063" w:rsidP="00A64063">
            <w:pPr>
              <w:rPr>
                <w:b/>
                <w:sz w:val="18"/>
                <w:szCs w:val="16"/>
              </w:rPr>
            </w:pPr>
            <w:r>
              <w:rPr>
                <w:b/>
                <w:sz w:val="18"/>
                <w:szCs w:val="16"/>
              </w:rPr>
              <w:lastRenderedPageBreak/>
              <w:t>Status Codes</w:t>
            </w:r>
          </w:p>
        </w:tc>
        <w:tc>
          <w:tcPr>
            <w:tcW w:w="8504" w:type="dxa"/>
            <w:tcBorders>
              <w:top w:val="single" w:sz="4" w:space="0" w:color="auto"/>
              <w:left w:val="single" w:sz="4" w:space="0" w:color="auto"/>
              <w:bottom w:val="single" w:sz="4" w:space="0" w:color="auto"/>
              <w:right w:val="single" w:sz="4" w:space="0" w:color="auto"/>
            </w:tcBorders>
          </w:tcPr>
          <w:p w14:paraId="368E6619" w14:textId="77777777" w:rsidR="00A64063" w:rsidRDefault="00A64063" w:rsidP="00A64063">
            <w:pPr>
              <w:rPr>
                <w:sz w:val="18"/>
                <w:szCs w:val="16"/>
              </w:rPr>
            </w:pPr>
          </w:p>
          <w:tbl>
            <w:tblPr>
              <w:tblStyle w:val="TableGrid"/>
              <w:tblW w:w="0" w:type="auto"/>
              <w:tblLook w:val="04A0" w:firstRow="1" w:lastRow="0" w:firstColumn="1" w:lastColumn="0" w:noHBand="0" w:noVBand="1"/>
            </w:tblPr>
            <w:tblGrid>
              <w:gridCol w:w="713"/>
              <w:gridCol w:w="771"/>
              <w:gridCol w:w="2261"/>
              <w:gridCol w:w="1224"/>
              <w:gridCol w:w="1229"/>
              <w:gridCol w:w="2080"/>
            </w:tblGrid>
            <w:tr w:rsidR="00A64063" w:rsidRPr="001963A0" w14:paraId="37794B55" w14:textId="77777777" w:rsidTr="00A64063">
              <w:tc>
                <w:tcPr>
                  <w:tcW w:w="713" w:type="dxa"/>
                  <w:shd w:val="clear" w:color="auto" w:fill="D9D9D9" w:themeFill="background1" w:themeFillShade="D9"/>
                </w:tcPr>
                <w:p w14:paraId="0FEF8EA6" w14:textId="77777777" w:rsidR="00A64063" w:rsidRPr="001963A0" w:rsidRDefault="00A64063" w:rsidP="00A64063">
                  <w:pPr>
                    <w:rPr>
                      <w:b/>
                      <w:sz w:val="16"/>
                      <w:szCs w:val="16"/>
                    </w:rPr>
                  </w:pPr>
                  <w:r w:rsidRPr="001963A0">
                    <w:rPr>
                      <w:b/>
                      <w:sz w:val="16"/>
                      <w:szCs w:val="16"/>
                    </w:rPr>
                    <w:t>status</w:t>
                  </w:r>
                </w:p>
                <w:p w14:paraId="7440274E" w14:textId="77777777" w:rsidR="00A64063" w:rsidRPr="001963A0" w:rsidRDefault="00A64063" w:rsidP="00A64063">
                  <w:pPr>
                    <w:rPr>
                      <w:b/>
                      <w:sz w:val="16"/>
                      <w:szCs w:val="16"/>
                    </w:rPr>
                  </w:pPr>
                  <w:r w:rsidRPr="001963A0">
                    <w:rPr>
                      <w:b/>
                      <w:sz w:val="16"/>
                      <w:szCs w:val="16"/>
                    </w:rPr>
                    <w:t>Cd</w:t>
                  </w:r>
                </w:p>
              </w:tc>
              <w:tc>
                <w:tcPr>
                  <w:tcW w:w="771" w:type="dxa"/>
                  <w:shd w:val="clear" w:color="auto" w:fill="D9D9D9" w:themeFill="background1" w:themeFillShade="D9"/>
                </w:tcPr>
                <w:p w14:paraId="5C30D398" w14:textId="77777777" w:rsidR="00A64063" w:rsidRPr="001963A0" w:rsidRDefault="00A64063" w:rsidP="00A64063">
                  <w:pPr>
                    <w:rPr>
                      <w:b/>
                      <w:sz w:val="16"/>
                      <w:szCs w:val="16"/>
                    </w:rPr>
                  </w:pPr>
                  <w:r w:rsidRPr="001963A0">
                    <w:rPr>
                      <w:b/>
                      <w:sz w:val="16"/>
                      <w:szCs w:val="16"/>
                    </w:rPr>
                    <w:t>status</w:t>
                  </w:r>
                </w:p>
                <w:p w14:paraId="58325C96" w14:textId="77777777" w:rsidR="00A64063" w:rsidRPr="001963A0" w:rsidRDefault="00A64063" w:rsidP="00A64063">
                  <w:pPr>
                    <w:rPr>
                      <w:b/>
                      <w:sz w:val="16"/>
                      <w:szCs w:val="16"/>
                    </w:rPr>
                  </w:pPr>
                  <w:r w:rsidRPr="001963A0">
                    <w:rPr>
                      <w:b/>
                      <w:sz w:val="16"/>
                      <w:szCs w:val="16"/>
                    </w:rPr>
                    <w:t>SubCd</w:t>
                  </w:r>
                </w:p>
              </w:tc>
              <w:tc>
                <w:tcPr>
                  <w:tcW w:w="2261" w:type="dxa"/>
                  <w:shd w:val="clear" w:color="auto" w:fill="D9D9D9" w:themeFill="background1" w:themeFillShade="D9"/>
                </w:tcPr>
                <w:p w14:paraId="1F16D5B0" w14:textId="77777777" w:rsidR="00A64063" w:rsidRPr="001963A0" w:rsidRDefault="00A64063" w:rsidP="00A64063">
                  <w:pPr>
                    <w:rPr>
                      <w:b/>
                      <w:sz w:val="16"/>
                      <w:szCs w:val="16"/>
                    </w:rPr>
                  </w:pPr>
                  <w:r w:rsidRPr="001963A0">
                    <w:rPr>
                      <w:b/>
                      <w:sz w:val="16"/>
                      <w:szCs w:val="16"/>
                    </w:rPr>
                    <w:t>statusTxt</w:t>
                  </w:r>
                </w:p>
              </w:tc>
              <w:tc>
                <w:tcPr>
                  <w:tcW w:w="1224" w:type="dxa"/>
                  <w:shd w:val="clear" w:color="auto" w:fill="D9D9D9" w:themeFill="background1" w:themeFillShade="D9"/>
                </w:tcPr>
                <w:p w14:paraId="4A1089B1" w14:textId="77777777" w:rsidR="00A64063" w:rsidRPr="001963A0" w:rsidRDefault="00A64063" w:rsidP="00A64063">
                  <w:pPr>
                    <w:rPr>
                      <w:b/>
                      <w:sz w:val="16"/>
                      <w:szCs w:val="16"/>
                    </w:rPr>
                  </w:pPr>
                  <w:r w:rsidRPr="001963A0">
                    <w:rPr>
                      <w:b/>
                      <w:sz w:val="16"/>
                      <w:szCs w:val="16"/>
                    </w:rPr>
                    <w:t>systemErrorCd</w:t>
                  </w:r>
                </w:p>
              </w:tc>
              <w:tc>
                <w:tcPr>
                  <w:tcW w:w="1229" w:type="dxa"/>
                  <w:shd w:val="clear" w:color="auto" w:fill="D9D9D9" w:themeFill="background1" w:themeFillShade="D9"/>
                </w:tcPr>
                <w:p w14:paraId="777F3373" w14:textId="77777777" w:rsidR="00A64063" w:rsidRPr="001963A0" w:rsidRDefault="00A64063" w:rsidP="00A64063">
                  <w:pPr>
                    <w:rPr>
                      <w:b/>
                      <w:sz w:val="16"/>
                      <w:szCs w:val="16"/>
                    </w:rPr>
                  </w:pPr>
                  <w:r w:rsidRPr="001963A0">
                    <w:rPr>
                      <w:b/>
                      <w:sz w:val="16"/>
                      <w:szCs w:val="16"/>
                    </w:rPr>
                    <w:t>systemErrorTxt</w:t>
                  </w:r>
                </w:p>
              </w:tc>
              <w:tc>
                <w:tcPr>
                  <w:tcW w:w="2080" w:type="dxa"/>
                  <w:shd w:val="clear" w:color="auto" w:fill="D9D9D9" w:themeFill="background1" w:themeFillShade="D9"/>
                </w:tcPr>
                <w:p w14:paraId="65E5AF0C" w14:textId="77777777" w:rsidR="00A64063" w:rsidRPr="001963A0" w:rsidRDefault="00A64063" w:rsidP="00A64063">
                  <w:pPr>
                    <w:rPr>
                      <w:b/>
                      <w:i/>
                      <w:sz w:val="16"/>
                      <w:szCs w:val="16"/>
                    </w:rPr>
                  </w:pPr>
                  <w:r w:rsidRPr="001963A0">
                    <w:rPr>
                      <w:b/>
                      <w:i/>
                      <w:sz w:val="16"/>
                      <w:szCs w:val="16"/>
                    </w:rPr>
                    <w:t>Notes</w:t>
                  </w:r>
                </w:p>
              </w:tc>
            </w:tr>
            <w:tr w:rsidR="00A64063" w:rsidRPr="001963A0" w14:paraId="08DA12FD" w14:textId="77777777" w:rsidTr="00A64063">
              <w:tc>
                <w:tcPr>
                  <w:tcW w:w="713" w:type="dxa"/>
                </w:tcPr>
                <w:p w14:paraId="434BCBE7" w14:textId="77777777" w:rsidR="00A64063" w:rsidRPr="001963A0" w:rsidRDefault="00A64063" w:rsidP="00A64063">
                  <w:pPr>
                    <w:rPr>
                      <w:sz w:val="16"/>
                      <w:szCs w:val="16"/>
                    </w:rPr>
                  </w:pPr>
                  <w:r w:rsidRPr="001963A0">
                    <w:rPr>
                      <w:sz w:val="16"/>
                      <w:szCs w:val="16"/>
                    </w:rPr>
                    <w:t>200</w:t>
                  </w:r>
                </w:p>
              </w:tc>
              <w:tc>
                <w:tcPr>
                  <w:tcW w:w="771" w:type="dxa"/>
                </w:tcPr>
                <w:p w14:paraId="4DDA3675" w14:textId="77777777" w:rsidR="00A64063" w:rsidRPr="001963A0" w:rsidRDefault="00A64063" w:rsidP="00A64063">
                  <w:pPr>
                    <w:rPr>
                      <w:sz w:val="16"/>
                      <w:szCs w:val="16"/>
                    </w:rPr>
                  </w:pPr>
                </w:p>
              </w:tc>
              <w:tc>
                <w:tcPr>
                  <w:tcW w:w="2261" w:type="dxa"/>
                </w:tcPr>
                <w:p w14:paraId="476802AA" w14:textId="77777777" w:rsidR="00A64063" w:rsidRPr="001963A0" w:rsidRDefault="00A64063" w:rsidP="00A64063">
                  <w:pPr>
                    <w:rPr>
                      <w:sz w:val="16"/>
                      <w:szCs w:val="16"/>
                    </w:rPr>
                  </w:pPr>
                  <w:r w:rsidRPr="001963A0">
                    <w:rPr>
                      <w:sz w:val="16"/>
                      <w:szCs w:val="16"/>
                    </w:rPr>
                    <w:t>OK</w:t>
                  </w:r>
                </w:p>
              </w:tc>
              <w:tc>
                <w:tcPr>
                  <w:tcW w:w="1224" w:type="dxa"/>
                </w:tcPr>
                <w:p w14:paraId="7C3B1DA1" w14:textId="77777777" w:rsidR="00A64063" w:rsidRPr="001963A0" w:rsidRDefault="00A64063" w:rsidP="00A64063">
                  <w:pPr>
                    <w:rPr>
                      <w:sz w:val="16"/>
                      <w:szCs w:val="16"/>
                    </w:rPr>
                  </w:pPr>
                </w:p>
              </w:tc>
              <w:tc>
                <w:tcPr>
                  <w:tcW w:w="1229" w:type="dxa"/>
                </w:tcPr>
                <w:p w14:paraId="02EC9C95" w14:textId="77777777" w:rsidR="00A64063" w:rsidRPr="001963A0" w:rsidRDefault="00A64063" w:rsidP="00A64063">
                  <w:pPr>
                    <w:rPr>
                      <w:sz w:val="16"/>
                      <w:szCs w:val="16"/>
                    </w:rPr>
                  </w:pPr>
                </w:p>
              </w:tc>
              <w:tc>
                <w:tcPr>
                  <w:tcW w:w="2080" w:type="dxa"/>
                </w:tcPr>
                <w:p w14:paraId="4A3FB39B" w14:textId="77777777" w:rsidR="00A64063" w:rsidRPr="001963A0" w:rsidRDefault="00A64063" w:rsidP="00A64063">
                  <w:pPr>
                    <w:rPr>
                      <w:sz w:val="16"/>
                      <w:szCs w:val="16"/>
                    </w:rPr>
                  </w:pPr>
                  <w:r>
                    <w:rPr>
                      <w:sz w:val="16"/>
                      <w:szCs w:val="16"/>
                    </w:rPr>
                    <w:t>Eligible</w:t>
                  </w:r>
                </w:p>
              </w:tc>
            </w:tr>
            <w:tr w:rsidR="00A64063" w:rsidRPr="001963A0" w14:paraId="2F6AF066" w14:textId="77777777" w:rsidTr="00A64063">
              <w:tc>
                <w:tcPr>
                  <w:tcW w:w="713" w:type="dxa"/>
                </w:tcPr>
                <w:p w14:paraId="31171794" w14:textId="77777777" w:rsidR="00A64063" w:rsidRPr="001963A0" w:rsidRDefault="00A64063" w:rsidP="00A64063">
                  <w:pPr>
                    <w:rPr>
                      <w:sz w:val="16"/>
                      <w:szCs w:val="16"/>
                    </w:rPr>
                  </w:pPr>
                  <w:r w:rsidRPr="001963A0">
                    <w:rPr>
                      <w:sz w:val="16"/>
                      <w:szCs w:val="16"/>
                    </w:rPr>
                    <w:t>500</w:t>
                  </w:r>
                </w:p>
              </w:tc>
              <w:tc>
                <w:tcPr>
                  <w:tcW w:w="771" w:type="dxa"/>
                </w:tcPr>
                <w:p w14:paraId="5DF04DEC" w14:textId="77777777" w:rsidR="00A64063" w:rsidRDefault="00A64063" w:rsidP="00A64063">
                  <w:pPr>
                    <w:rPr>
                      <w:sz w:val="16"/>
                      <w:szCs w:val="16"/>
                    </w:rPr>
                  </w:pPr>
                </w:p>
              </w:tc>
              <w:tc>
                <w:tcPr>
                  <w:tcW w:w="2261" w:type="dxa"/>
                </w:tcPr>
                <w:p w14:paraId="66EA49AC" w14:textId="77777777" w:rsidR="00A64063" w:rsidRDefault="00A64063" w:rsidP="00A64063">
                  <w:pPr>
                    <w:rPr>
                      <w:sz w:val="16"/>
                      <w:szCs w:val="16"/>
                    </w:rPr>
                  </w:pPr>
                  <w:r w:rsidRPr="001963A0">
                    <w:rPr>
                      <w:sz w:val="16"/>
                      <w:szCs w:val="16"/>
                    </w:rPr>
                    <w:t>general error</w:t>
                  </w:r>
                </w:p>
              </w:tc>
              <w:tc>
                <w:tcPr>
                  <w:tcW w:w="1224" w:type="dxa"/>
                </w:tcPr>
                <w:p w14:paraId="45193DC0" w14:textId="77777777" w:rsidR="00A64063" w:rsidRPr="001963A0" w:rsidRDefault="00A64063" w:rsidP="00A64063">
                  <w:pPr>
                    <w:rPr>
                      <w:sz w:val="16"/>
                      <w:szCs w:val="16"/>
                    </w:rPr>
                  </w:pPr>
                </w:p>
              </w:tc>
              <w:tc>
                <w:tcPr>
                  <w:tcW w:w="1229" w:type="dxa"/>
                </w:tcPr>
                <w:p w14:paraId="7462C8A9" w14:textId="77777777" w:rsidR="00A64063" w:rsidRPr="001963A0" w:rsidRDefault="00A64063" w:rsidP="00A64063">
                  <w:pPr>
                    <w:rPr>
                      <w:sz w:val="16"/>
                      <w:szCs w:val="16"/>
                    </w:rPr>
                  </w:pPr>
                </w:p>
              </w:tc>
              <w:tc>
                <w:tcPr>
                  <w:tcW w:w="2080" w:type="dxa"/>
                </w:tcPr>
                <w:p w14:paraId="0CB8FA67" w14:textId="77777777" w:rsidR="00A64063" w:rsidRDefault="00A64063" w:rsidP="00A64063">
                  <w:pPr>
                    <w:rPr>
                      <w:sz w:val="16"/>
                      <w:szCs w:val="16"/>
                    </w:rPr>
                  </w:pPr>
                  <w:r>
                    <w:rPr>
                      <w:sz w:val="16"/>
                      <w:szCs w:val="16"/>
                    </w:rPr>
                    <w:t>Any caught exception not captured elsewhere</w:t>
                  </w:r>
                </w:p>
              </w:tc>
            </w:tr>
          </w:tbl>
          <w:p w14:paraId="34954EA0" w14:textId="77777777" w:rsidR="00A64063" w:rsidRDefault="00A64063" w:rsidP="00A64063">
            <w:pPr>
              <w:rPr>
                <w:sz w:val="18"/>
                <w:szCs w:val="16"/>
              </w:rPr>
            </w:pPr>
          </w:p>
          <w:p w14:paraId="5EF6143C" w14:textId="77777777" w:rsidR="00A64063" w:rsidRDefault="00A64063" w:rsidP="00A64063">
            <w:pPr>
              <w:rPr>
                <w:sz w:val="18"/>
                <w:szCs w:val="16"/>
              </w:rPr>
            </w:pPr>
          </w:p>
        </w:tc>
      </w:tr>
      <w:tr w:rsidR="00A64063" w14:paraId="56A3B221"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589BE684" w14:textId="77777777" w:rsidR="00A64063" w:rsidRDefault="00A64063" w:rsidP="00A64063">
            <w:pPr>
              <w:rPr>
                <w:sz w:val="18"/>
                <w:szCs w:val="16"/>
              </w:rPr>
            </w:pPr>
            <w:r>
              <w:rPr>
                <w:b/>
                <w:sz w:val="18"/>
                <w:szCs w:val="16"/>
              </w:rPr>
              <w:t>Output</w:t>
            </w:r>
          </w:p>
        </w:tc>
        <w:tc>
          <w:tcPr>
            <w:tcW w:w="8504" w:type="dxa"/>
            <w:tcBorders>
              <w:top w:val="single" w:sz="4" w:space="0" w:color="auto"/>
              <w:left w:val="single" w:sz="4" w:space="0" w:color="auto"/>
              <w:bottom w:val="single" w:sz="4" w:space="0" w:color="auto"/>
              <w:right w:val="single" w:sz="4" w:space="0" w:color="auto"/>
            </w:tcBorders>
          </w:tcPr>
          <w:p w14:paraId="6FE72A9F" w14:textId="77777777" w:rsidR="00A64063" w:rsidRPr="00B1398A" w:rsidRDefault="00A64063" w:rsidP="00A64063">
            <w:pPr>
              <w:rPr>
                <w:sz w:val="16"/>
                <w:szCs w:val="16"/>
              </w:rPr>
            </w:pPr>
            <w:r w:rsidRPr="00B1398A">
              <w:rPr>
                <w:sz w:val="16"/>
                <w:szCs w:val="16"/>
              </w:rPr>
              <w:t>{</w:t>
            </w:r>
          </w:p>
          <w:p w14:paraId="125AF958" w14:textId="77777777" w:rsidR="00A64063" w:rsidRPr="00B1398A" w:rsidRDefault="00A64063" w:rsidP="00A64063">
            <w:pPr>
              <w:rPr>
                <w:sz w:val="18"/>
                <w:szCs w:val="18"/>
              </w:rPr>
            </w:pPr>
            <w:r>
              <w:rPr>
                <w:sz w:val="18"/>
                <w:szCs w:val="18"/>
              </w:rPr>
              <w:t xml:space="preserve"> “validateResult”: </w:t>
            </w:r>
            <w:r w:rsidRPr="003E3F6F">
              <w:rPr>
                <w:sz w:val="18"/>
                <w:szCs w:val="18"/>
              </w:rPr>
              <w:t>&lt;</w:t>
            </w:r>
            <w:r>
              <w:rPr>
                <w:sz w:val="18"/>
                <w:szCs w:val="18"/>
              </w:rPr>
              <w:t>ValidateResult</w:t>
            </w:r>
            <w:r w:rsidRPr="00B1398A">
              <w:rPr>
                <w:sz w:val="18"/>
                <w:szCs w:val="18"/>
              </w:rPr>
              <w:t>&gt; ,</w:t>
            </w:r>
          </w:p>
          <w:p w14:paraId="471C67E1" w14:textId="77777777" w:rsidR="00A64063" w:rsidRPr="00B1398A" w:rsidRDefault="00A64063" w:rsidP="00A64063">
            <w:pPr>
              <w:rPr>
                <w:sz w:val="18"/>
                <w:szCs w:val="18"/>
              </w:rPr>
            </w:pPr>
            <w:r w:rsidRPr="00B1398A">
              <w:rPr>
                <w:sz w:val="18"/>
                <w:szCs w:val="18"/>
              </w:rPr>
              <w:t xml:space="preserve"> </w:t>
            </w:r>
            <w:r w:rsidRPr="00B1398A">
              <w:rPr>
                <w:sz w:val="18"/>
                <w:szCs w:val="16"/>
              </w:rPr>
              <w:t>“status”: &lt;status&gt;</w:t>
            </w:r>
          </w:p>
          <w:p w14:paraId="27CA0472" w14:textId="77777777" w:rsidR="00A64063" w:rsidRDefault="00A64063" w:rsidP="00A64063">
            <w:pPr>
              <w:rPr>
                <w:sz w:val="18"/>
                <w:szCs w:val="18"/>
              </w:rPr>
            </w:pPr>
            <w:r w:rsidRPr="00B1398A">
              <w:rPr>
                <w:sz w:val="18"/>
                <w:szCs w:val="18"/>
              </w:rPr>
              <w:t>}</w:t>
            </w:r>
          </w:p>
          <w:p w14:paraId="0C195DDD" w14:textId="77777777" w:rsidR="00A64063" w:rsidRDefault="00A64063" w:rsidP="00A64063">
            <w:pPr>
              <w:rPr>
                <w:sz w:val="18"/>
                <w:szCs w:val="18"/>
              </w:rPr>
            </w:pPr>
          </w:p>
          <w:p w14:paraId="44328F99" w14:textId="77777777" w:rsidR="00A64063" w:rsidRDefault="00A64063" w:rsidP="00A64063">
            <w:pPr>
              <w:rPr>
                <w:sz w:val="18"/>
                <w:szCs w:val="18"/>
              </w:rPr>
            </w:pPr>
            <w:r>
              <w:rPr>
                <w:sz w:val="18"/>
                <w:szCs w:val="18"/>
              </w:rPr>
              <w:t>ValidateResult:</w:t>
            </w:r>
          </w:p>
          <w:tbl>
            <w:tblPr>
              <w:tblStyle w:val="TableGrid"/>
              <w:tblW w:w="0" w:type="auto"/>
              <w:tblLook w:val="04A0" w:firstRow="1" w:lastRow="0" w:firstColumn="1" w:lastColumn="0" w:noHBand="0" w:noVBand="1"/>
            </w:tblPr>
            <w:tblGrid>
              <w:gridCol w:w="2474"/>
              <w:gridCol w:w="2119"/>
              <w:gridCol w:w="1761"/>
              <w:gridCol w:w="1924"/>
            </w:tblGrid>
            <w:tr w:rsidR="00A64063" w:rsidRPr="001B35FC" w14:paraId="39E17E9F" w14:textId="77777777" w:rsidTr="00A64063">
              <w:tc>
                <w:tcPr>
                  <w:tcW w:w="2474" w:type="dxa"/>
                  <w:shd w:val="clear" w:color="auto" w:fill="D9D9D9" w:themeFill="background1" w:themeFillShade="D9"/>
                </w:tcPr>
                <w:p w14:paraId="62BBAFC8" w14:textId="77777777" w:rsidR="00A64063" w:rsidRPr="001B35FC" w:rsidRDefault="00A64063" w:rsidP="00A64063">
                  <w:pPr>
                    <w:rPr>
                      <w:b/>
                      <w:sz w:val="18"/>
                      <w:szCs w:val="16"/>
                    </w:rPr>
                  </w:pPr>
                  <w:r w:rsidRPr="001B35FC">
                    <w:rPr>
                      <w:b/>
                      <w:sz w:val="18"/>
                      <w:szCs w:val="16"/>
                    </w:rPr>
                    <w:t>Field</w:t>
                  </w:r>
                </w:p>
              </w:tc>
              <w:tc>
                <w:tcPr>
                  <w:tcW w:w="2119" w:type="dxa"/>
                  <w:shd w:val="clear" w:color="auto" w:fill="D9D9D9" w:themeFill="background1" w:themeFillShade="D9"/>
                </w:tcPr>
                <w:p w14:paraId="55536545" w14:textId="77777777" w:rsidR="00A64063" w:rsidRPr="001B35FC" w:rsidRDefault="00A64063" w:rsidP="00A64063">
                  <w:pPr>
                    <w:rPr>
                      <w:b/>
                      <w:sz w:val="18"/>
                      <w:szCs w:val="16"/>
                    </w:rPr>
                  </w:pPr>
                  <w:r w:rsidRPr="001B35FC">
                    <w:rPr>
                      <w:b/>
                      <w:sz w:val="18"/>
                      <w:szCs w:val="16"/>
                    </w:rPr>
                    <w:t>D</w:t>
                  </w:r>
                  <w:r>
                    <w:rPr>
                      <w:b/>
                      <w:sz w:val="18"/>
                      <w:szCs w:val="16"/>
                    </w:rPr>
                    <w:t>ata</w:t>
                  </w:r>
                  <w:r w:rsidRPr="001B35FC">
                    <w:rPr>
                      <w:b/>
                      <w:sz w:val="18"/>
                      <w:szCs w:val="16"/>
                    </w:rPr>
                    <w:t>type</w:t>
                  </w:r>
                </w:p>
              </w:tc>
              <w:tc>
                <w:tcPr>
                  <w:tcW w:w="1761" w:type="dxa"/>
                  <w:shd w:val="clear" w:color="auto" w:fill="D9D9D9" w:themeFill="background1" w:themeFillShade="D9"/>
                </w:tcPr>
                <w:p w14:paraId="7B60EB31" w14:textId="77777777" w:rsidR="00A64063" w:rsidRPr="001B35FC" w:rsidRDefault="00A64063" w:rsidP="00A64063">
                  <w:pPr>
                    <w:rPr>
                      <w:b/>
                      <w:sz w:val="18"/>
                      <w:szCs w:val="16"/>
                    </w:rPr>
                  </w:pPr>
                  <w:r w:rsidRPr="001B35FC">
                    <w:rPr>
                      <w:b/>
                      <w:sz w:val="18"/>
                      <w:szCs w:val="16"/>
                    </w:rPr>
                    <w:t>Description</w:t>
                  </w:r>
                </w:p>
              </w:tc>
              <w:tc>
                <w:tcPr>
                  <w:tcW w:w="1924" w:type="dxa"/>
                  <w:shd w:val="clear" w:color="auto" w:fill="D9D9D9" w:themeFill="background1" w:themeFillShade="D9"/>
                </w:tcPr>
                <w:p w14:paraId="502BC2EB" w14:textId="77777777" w:rsidR="00A64063" w:rsidRPr="001B35FC" w:rsidRDefault="00A64063" w:rsidP="00A64063">
                  <w:pPr>
                    <w:rPr>
                      <w:b/>
                      <w:sz w:val="18"/>
                      <w:szCs w:val="16"/>
                    </w:rPr>
                  </w:pPr>
                  <w:r w:rsidRPr="001B35FC">
                    <w:rPr>
                      <w:b/>
                      <w:sz w:val="18"/>
                      <w:szCs w:val="16"/>
                    </w:rPr>
                    <w:t>Possible/typical values</w:t>
                  </w:r>
                </w:p>
              </w:tc>
            </w:tr>
            <w:tr w:rsidR="00A64063" w14:paraId="66FD95B6" w14:textId="77777777" w:rsidTr="00A64063">
              <w:tc>
                <w:tcPr>
                  <w:tcW w:w="2474" w:type="dxa"/>
                </w:tcPr>
                <w:p w14:paraId="1AC37E05" w14:textId="77777777" w:rsidR="00A64063" w:rsidRDefault="00A64063" w:rsidP="00A64063">
                  <w:pPr>
                    <w:rPr>
                      <w:sz w:val="18"/>
                      <w:szCs w:val="16"/>
                    </w:rPr>
                  </w:pPr>
                  <w:r>
                    <w:rPr>
                      <w:sz w:val="18"/>
                      <w:szCs w:val="16"/>
                    </w:rPr>
                    <w:t>validInd</w:t>
                  </w:r>
                </w:p>
              </w:tc>
              <w:tc>
                <w:tcPr>
                  <w:tcW w:w="2119" w:type="dxa"/>
                </w:tcPr>
                <w:p w14:paraId="58C63AA4" w14:textId="77777777" w:rsidR="00A64063" w:rsidRDefault="00A64063" w:rsidP="00A64063">
                  <w:pPr>
                    <w:rPr>
                      <w:sz w:val="18"/>
                      <w:szCs w:val="16"/>
                    </w:rPr>
                  </w:pPr>
                  <w:r>
                    <w:rPr>
                      <w:sz w:val="18"/>
                      <w:szCs w:val="16"/>
                    </w:rPr>
                    <w:t>boolean</w:t>
                  </w:r>
                </w:p>
              </w:tc>
              <w:tc>
                <w:tcPr>
                  <w:tcW w:w="1761" w:type="dxa"/>
                </w:tcPr>
                <w:p w14:paraId="47C48197" w14:textId="77777777" w:rsidR="00A64063" w:rsidRDefault="00A64063" w:rsidP="00A64063">
                  <w:pPr>
                    <w:rPr>
                      <w:sz w:val="18"/>
                      <w:szCs w:val="16"/>
                    </w:rPr>
                  </w:pPr>
                  <w:r>
                    <w:rPr>
                      <w:sz w:val="18"/>
                      <w:szCs w:val="16"/>
                    </w:rPr>
                    <w:t>Indicate if programOrder is valid or not</w:t>
                  </w:r>
                </w:p>
              </w:tc>
              <w:tc>
                <w:tcPr>
                  <w:tcW w:w="1924" w:type="dxa"/>
                </w:tcPr>
                <w:p w14:paraId="58AC59CB" w14:textId="77777777" w:rsidR="00A64063" w:rsidRDefault="00A64063" w:rsidP="00A64063">
                  <w:pPr>
                    <w:rPr>
                      <w:sz w:val="18"/>
                      <w:szCs w:val="16"/>
                    </w:rPr>
                  </w:pPr>
                </w:p>
              </w:tc>
            </w:tr>
            <w:tr w:rsidR="00A64063" w14:paraId="39A73CF4" w14:textId="77777777" w:rsidTr="00A64063">
              <w:tc>
                <w:tcPr>
                  <w:tcW w:w="2474" w:type="dxa"/>
                </w:tcPr>
                <w:p w14:paraId="29656692" w14:textId="77777777" w:rsidR="00A64063" w:rsidRDefault="00A64063" w:rsidP="00A64063">
                  <w:pPr>
                    <w:rPr>
                      <w:sz w:val="18"/>
                      <w:szCs w:val="16"/>
                    </w:rPr>
                  </w:pPr>
                  <w:r>
                    <w:rPr>
                      <w:sz w:val="18"/>
                      <w:szCs w:val="16"/>
                    </w:rPr>
                    <w:lastRenderedPageBreak/>
                    <w:t>rightSizedInd</w:t>
                  </w:r>
                </w:p>
              </w:tc>
              <w:tc>
                <w:tcPr>
                  <w:tcW w:w="2119" w:type="dxa"/>
                </w:tcPr>
                <w:p w14:paraId="321CC7C1" w14:textId="77777777" w:rsidR="00A64063" w:rsidRDefault="00A64063" w:rsidP="00A64063">
                  <w:pPr>
                    <w:rPr>
                      <w:sz w:val="18"/>
                      <w:szCs w:val="16"/>
                    </w:rPr>
                  </w:pPr>
                  <w:r>
                    <w:rPr>
                      <w:sz w:val="18"/>
                      <w:szCs w:val="16"/>
                    </w:rPr>
                    <w:t>boolean</w:t>
                  </w:r>
                </w:p>
              </w:tc>
              <w:tc>
                <w:tcPr>
                  <w:tcW w:w="1761" w:type="dxa"/>
                </w:tcPr>
                <w:p w14:paraId="1528135A" w14:textId="77777777" w:rsidR="00A64063" w:rsidRDefault="00A64063" w:rsidP="00A64063">
                  <w:pPr>
                    <w:rPr>
                      <w:sz w:val="18"/>
                      <w:szCs w:val="16"/>
                    </w:rPr>
                  </w:pPr>
                  <w:r>
                    <w:rPr>
                      <w:sz w:val="18"/>
                      <w:szCs w:val="16"/>
                    </w:rPr>
                    <w:t>Indicate if collection (combo) was rightsized.</w:t>
                  </w:r>
                </w:p>
              </w:tc>
              <w:tc>
                <w:tcPr>
                  <w:tcW w:w="1924" w:type="dxa"/>
                </w:tcPr>
                <w:p w14:paraId="3D7B2E2D" w14:textId="77777777" w:rsidR="00A64063" w:rsidRDefault="00A64063" w:rsidP="00A64063">
                  <w:pPr>
                    <w:rPr>
                      <w:sz w:val="18"/>
                      <w:szCs w:val="16"/>
                    </w:rPr>
                  </w:pPr>
                </w:p>
              </w:tc>
            </w:tr>
            <w:tr w:rsidR="00A64063" w14:paraId="636A7AF5" w14:textId="77777777" w:rsidTr="00A64063">
              <w:tc>
                <w:tcPr>
                  <w:tcW w:w="2474" w:type="dxa"/>
                </w:tcPr>
                <w:p w14:paraId="5FDA36DA" w14:textId="77777777" w:rsidR="00A64063" w:rsidRDefault="00A64063" w:rsidP="00A64063">
                  <w:pPr>
                    <w:rPr>
                      <w:sz w:val="18"/>
                      <w:szCs w:val="16"/>
                    </w:rPr>
                  </w:pPr>
                  <w:r>
                    <w:rPr>
                      <w:sz w:val="18"/>
                      <w:szCs w:val="18"/>
                    </w:rPr>
                    <w:t>requisitionNotification</w:t>
                  </w:r>
                </w:p>
              </w:tc>
              <w:tc>
                <w:tcPr>
                  <w:tcW w:w="2119" w:type="dxa"/>
                </w:tcPr>
                <w:p w14:paraId="51773DB5" w14:textId="77777777" w:rsidR="00A64063" w:rsidRDefault="00A64063" w:rsidP="00A64063">
                  <w:pPr>
                    <w:rPr>
                      <w:sz w:val="18"/>
                      <w:szCs w:val="16"/>
                    </w:rPr>
                  </w:pPr>
                  <w:r>
                    <w:rPr>
                      <w:sz w:val="18"/>
                      <w:szCs w:val="16"/>
                    </w:rPr>
                    <w:t>&lt;RequisitionNotification&gt;</w:t>
                  </w:r>
                </w:p>
              </w:tc>
              <w:tc>
                <w:tcPr>
                  <w:tcW w:w="1761" w:type="dxa"/>
                </w:tcPr>
                <w:p w14:paraId="668733E6" w14:textId="77777777" w:rsidR="00A64063" w:rsidRDefault="00A64063" w:rsidP="00A64063">
                  <w:pPr>
                    <w:rPr>
                      <w:sz w:val="18"/>
                      <w:szCs w:val="16"/>
                    </w:rPr>
                  </w:pPr>
                </w:p>
              </w:tc>
              <w:tc>
                <w:tcPr>
                  <w:tcW w:w="1924" w:type="dxa"/>
                </w:tcPr>
                <w:p w14:paraId="6BDEF504" w14:textId="77777777" w:rsidR="00A64063" w:rsidRDefault="00A64063" w:rsidP="00A64063">
                  <w:pPr>
                    <w:rPr>
                      <w:sz w:val="18"/>
                      <w:szCs w:val="16"/>
                    </w:rPr>
                  </w:pPr>
                </w:p>
              </w:tc>
            </w:tr>
            <w:tr w:rsidR="00A64063" w14:paraId="55D7F51C" w14:textId="77777777" w:rsidTr="00A64063">
              <w:trPr>
                <w:trHeight w:val="205"/>
              </w:trPr>
              <w:tc>
                <w:tcPr>
                  <w:tcW w:w="2474" w:type="dxa"/>
                </w:tcPr>
                <w:p w14:paraId="06FC0769" w14:textId="77777777" w:rsidR="00A64063" w:rsidRPr="004455BC" w:rsidRDefault="00A64063" w:rsidP="00A64063">
                  <w:pPr>
                    <w:rPr>
                      <w:sz w:val="18"/>
                      <w:szCs w:val="18"/>
                    </w:rPr>
                  </w:pPr>
                  <w:r>
                    <w:rPr>
                      <w:sz w:val="18"/>
                      <w:szCs w:val="18"/>
                    </w:rPr>
                    <w:t>applicableDiscount</w:t>
                  </w:r>
                </w:p>
              </w:tc>
              <w:tc>
                <w:tcPr>
                  <w:tcW w:w="2119" w:type="dxa"/>
                </w:tcPr>
                <w:p w14:paraId="0DB50B08" w14:textId="77777777" w:rsidR="00A64063" w:rsidRDefault="00A64063" w:rsidP="00A64063">
                  <w:pPr>
                    <w:rPr>
                      <w:sz w:val="18"/>
                      <w:szCs w:val="16"/>
                    </w:rPr>
                  </w:pPr>
                  <w:r>
                    <w:rPr>
                      <w:sz w:val="18"/>
                      <w:szCs w:val="16"/>
                    </w:rPr>
                    <w:t xml:space="preserve">&lt;ProductDiscount&gt; </w:t>
                  </w:r>
                  <w:r w:rsidRPr="006D7488">
                    <w:rPr>
                      <w:color w:val="FF0000"/>
                      <w:sz w:val="18"/>
                      <w:szCs w:val="16"/>
                    </w:rPr>
                    <w:t xml:space="preserve"> </w:t>
                  </w:r>
                </w:p>
              </w:tc>
              <w:tc>
                <w:tcPr>
                  <w:tcW w:w="1761" w:type="dxa"/>
                </w:tcPr>
                <w:p w14:paraId="7574FB1C" w14:textId="77777777" w:rsidR="00A64063" w:rsidRDefault="00A64063" w:rsidP="00A64063">
                  <w:pPr>
                    <w:rPr>
                      <w:sz w:val="18"/>
                      <w:szCs w:val="16"/>
                    </w:rPr>
                  </w:pPr>
                  <w:r>
                    <w:rPr>
                      <w:sz w:val="18"/>
                      <w:szCs w:val="16"/>
                    </w:rPr>
                    <w:t>Future use</w:t>
                  </w:r>
                </w:p>
              </w:tc>
              <w:tc>
                <w:tcPr>
                  <w:tcW w:w="1924" w:type="dxa"/>
                </w:tcPr>
                <w:p w14:paraId="23D24CC5" w14:textId="77777777" w:rsidR="00A64063" w:rsidRDefault="00A64063" w:rsidP="00A64063">
                  <w:pPr>
                    <w:rPr>
                      <w:sz w:val="18"/>
                      <w:szCs w:val="16"/>
                    </w:rPr>
                  </w:pPr>
                </w:p>
              </w:tc>
            </w:tr>
            <w:tr w:rsidR="00A64063" w14:paraId="7A122024" w14:textId="77777777" w:rsidTr="00A64063">
              <w:trPr>
                <w:trHeight w:val="205"/>
              </w:trPr>
              <w:tc>
                <w:tcPr>
                  <w:tcW w:w="2474" w:type="dxa"/>
                </w:tcPr>
                <w:p w14:paraId="58E32151" w14:textId="77777777" w:rsidR="00A64063" w:rsidRDefault="00A64063" w:rsidP="00A64063">
                  <w:pPr>
                    <w:rPr>
                      <w:sz w:val="18"/>
                      <w:szCs w:val="18"/>
                    </w:rPr>
                  </w:pPr>
                  <w:r>
                    <w:rPr>
                      <w:sz w:val="18"/>
                      <w:szCs w:val="18"/>
                    </w:rPr>
                    <w:t>programOrderList</w:t>
                  </w:r>
                </w:p>
              </w:tc>
              <w:tc>
                <w:tcPr>
                  <w:tcW w:w="2119" w:type="dxa"/>
                </w:tcPr>
                <w:p w14:paraId="1C81FAB8" w14:textId="77777777" w:rsidR="00A64063" w:rsidRPr="00A04CD7" w:rsidRDefault="00A64063" w:rsidP="00A64063">
                  <w:pPr>
                    <w:rPr>
                      <w:b/>
                      <w:color w:val="E36C0A" w:themeColor="accent6" w:themeShade="BF"/>
                      <w:sz w:val="18"/>
                      <w:szCs w:val="16"/>
                    </w:rPr>
                  </w:pPr>
                  <w:r>
                    <w:rPr>
                      <w:sz w:val="18"/>
                      <w:szCs w:val="16"/>
                    </w:rPr>
                    <w:t>Array of &lt;</w:t>
                  </w:r>
                  <w:r w:rsidRPr="00C642E5">
                    <w:rPr>
                      <w:b/>
                      <w:color w:val="31849B" w:themeColor="accent5" w:themeShade="BF"/>
                      <w:sz w:val="18"/>
                      <w:szCs w:val="18"/>
                    </w:rPr>
                    <w:t>ProgramOrder</w:t>
                  </w:r>
                  <w:r>
                    <w:rPr>
                      <w:sz w:val="18"/>
                      <w:szCs w:val="16"/>
                    </w:rPr>
                    <w:t>&gt;</w:t>
                  </w:r>
                </w:p>
              </w:tc>
              <w:tc>
                <w:tcPr>
                  <w:tcW w:w="1761" w:type="dxa"/>
                </w:tcPr>
                <w:p w14:paraId="417C1399" w14:textId="77777777" w:rsidR="00A64063" w:rsidRDefault="00A64063" w:rsidP="00A64063">
                  <w:pPr>
                    <w:rPr>
                      <w:sz w:val="18"/>
                      <w:szCs w:val="16"/>
                    </w:rPr>
                  </w:pPr>
                  <w:r>
                    <w:rPr>
                      <w:sz w:val="18"/>
                      <w:szCs w:val="16"/>
                    </w:rPr>
                    <w:t>Programs after auto adjust and right size based on business rule.</w:t>
                  </w:r>
                </w:p>
              </w:tc>
              <w:tc>
                <w:tcPr>
                  <w:tcW w:w="1924" w:type="dxa"/>
                </w:tcPr>
                <w:p w14:paraId="5008BB9C" w14:textId="77777777" w:rsidR="00A64063" w:rsidRDefault="00A64063" w:rsidP="00A64063">
                  <w:pPr>
                    <w:rPr>
                      <w:sz w:val="18"/>
                      <w:szCs w:val="16"/>
                    </w:rPr>
                  </w:pPr>
                </w:p>
              </w:tc>
            </w:tr>
          </w:tbl>
          <w:p w14:paraId="2468086E" w14:textId="77777777" w:rsidR="00A64063" w:rsidRDefault="00A64063" w:rsidP="00A64063">
            <w:pPr>
              <w:rPr>
                <w:sz w:val="18"/>
                <w:szCs w:val="18"/>
              </w:rPr>
            </w:pPr>
          </w:p>
          <w:p w14:paraId="46182779" w14:textId="77777777" w:rsidR="00A64063" w:rsidRPr="0078661F" w:rsidRDefault="00A64063" w:rsidP="00A64063">
            <w:pPr>
              <w:rPr>
                <w:sz w:val="18"/>
                <w:szCs w:val="18"/>
              </w:rPr>
            </w:pPr>
            <w:r>
              <w:rPr>
                <w:sz w:val="18"/>
                <w:szCs w:val="16"/>
              </w:rPr>
              <w:t>RequisitionNotification</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567BD5AB" w14:textId="77777777" w:rsidTr="00A64063">
              <w:tc>
                <w:tcPr>
                  <w:tcW w:w="2467" w:type="dxa"/>
                  <w:tcBorders>
                    <w:bottom w:val="single" w:sz="4" w:space="0" w:color="auto"/>
                  </w:tcBorders>
                  <w:shd w:val="clear" w:color="auto" w:fill="D9D9D9" w:themeFill="background1" w:themeFillShade="D9"/>
                </w:tcPr>
                <w:p w14:paraId="27AF19AF"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0379286B"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5A103C2E"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3BE18A1A" w14:textId="77777777" w:rsidR="00A64063" w:rsidRPr="0078661F" w:rsidRDefault="00A64063" w:rsidP="00A64063">
                  <w:pPr>
                    <w:rPr>
                      <w:b/>
                      <w:sz w:val="18"/>
                      <w:szCs w:val="16"/>
                    </w:rPr>
                  </w:pPr>
                  <w:r w:rsidRPr="0078661F">
                    <w:rPr>
                      <w:b/>
                      <w:sz w:val="18"/>
                      <w:szCs w:val="16"/>
                    </w:rPr>
                    <w:t>Possible/typical values</w:t>
                  </w:r>
                </w:p>
              </w:tc>
            </w:tr>
            <w:tr w:rsidR="00A64063" w:rsidRPr="0078661F" w14:paraId="3A337EF6" w14:textId="77777777" w:rsidTr="00A64063">
              <w:tc>
                <w:tcPr>
                  <w:tcW w:w="2467" w:type="dxa"/>
                </w:tcPr>
                <w:p w14:paraId="67C0F33C" w14:textId="77777777" w:rsidR="00A64063" w:rsidRDefault="00A64063" w:rsidP="00A64063">
                  <w:pPr>
                    <w:rPr>
                      <w:sz w:val="18"/>
                      <w:szCs w:val="18"/>
                    </w:rPr>
                  </w:pPr>
                  <w:r>
                    <w:rPr>
                      <w:sz w:val="18"/>
                      <w:szCs w:val="18"/>
                    </w:rPr>
                    <w:t>notificationTxt</w:t>
                  </w:r>
                </w:p>
              </w:tc>
              <w:tc>
                <w:tcPr>
                  <w:tcW w:w="2126" w:type="dxa"/>
                </w:tcPr>
                <w:p w14:paraId="70403723" w14:textId="77777777" w:rsidR="00A64063" w:rsidRPr="00AA3093" w:rsidRDefault="00A64063" w:rsidP="00A64063">
                  <w:pPr>
                    <w:rPr>
                      <w:sz w:val="18"/>
                      <w:szCs w:val="18"/>
                    </w:rPr>
                  </w:pPr>
                  <w:r>
                    <w:rPr>
                      <w:sz w:val="18"/>
                      <w:szCs w:val="18"/>
                    </w:rPr>
                    <w:t>string</w:t>
                  </w:r>
                </w:p>
              </w:tc>
              <w:tc>
                <w:tcPr>
                  <w:tcW w:w="1521" w:type="dxa"/>
                </w:tcPr>
                <w:p w14:paraId="6A901A98" w14:textId="77777777" w:rsidR="00A64063" w:rsidRPr="00AA3093" w:rsidRDefault="00A64063" w:rsidP="00A64063">
                  <w:pPr>
                    <w:rPr>
                      <w:sz w:val="18"/>
                      <w:szCs w:val="18"/>
                    </w:rPr>
                  </w:pPr>
                </w:p>
              </w:tc>
              <w:tc>
                <w:tcPr>
                  <w:tcW w:w="2164" w:type="dxa"/>
                </w:tcPr>
                <w:p w14:paraId="3559342D" w14:textId="77777777" w:rsidR="00A64063" w:rsidRPr="00AA3093" w:rsidRDefault="00A64063" w:rsidP="00A64063">
                  <w:pPr>
                    <w:rPr>
                      <w:sz w:val="18"/>
                      <w:szCs w:val="18"/>
                    </w:rPr>
                  </w:pPr>
                </w:p>
              </w:tc>
            </w:tr>
            <w:tr w:rsidR="00A64063" w:rsidRPr="0078661F" w14:paraId="1DA0D8FC" w14:textId="77777777" w:rsidTr="00A64063">
              <w:tc>
                <w:tcPr>
                  <w:tcW w:w="2467" w:type="dxa"/>
                </w:tcPr>
                <w:p w14:paraId="649A6A53" w14:textId="77777777" w:rsidR="00A64063" w:rsidRPr="00041237" w:rsidRDefault="00A64063" w:rsidP="00A64063">
                  <w:pPr>
                    <w:rPr>
                      <w:sz w:val="18"/>
                      <w:szCs w:val="18"/>
                    </w:rPr>
                  </w:pPr>
                  <w:r>
                    <w:rPr>
                      <w:sz w:val="18"/>
                      <w:szCs w:val="18"/>
                    </w:rPr>
                    <w:t>notificationList</w:t>
                  </w:r>
                </w:p>
              </w:tc>
              <w:tc>
                <w:tcPr>
                  <w:tcW w:w="2126" w:type="dxa"/>
                </w:tcPr>
                <w:p w14:paraId="12EDCC85" w14:textId="77777777" w:rsidR="00A64063" w:rsidRPr="0078661F" w:rsidRDefault="00A64063" w:rsidP="00A64063">
                  <w:pPr>
                    <w:rPr>
                      <w:sz w:val="18"/>
                      <w:szCs w:val="16"/>
                    </w:rPr>
                  </w:pPr>
                  <w:r>
                    <w:rPr>
                      <w:sz w:val="18"/>
                      <w:szCs w:val="16"/>
                    </w:rPr>
                    <w:t>Array of &lt;</w:t>
                  </w:r>
                  <w:r w:rsidRPr="00041237">
                    <w:rPr>
                      <w:sz w:val="18"/>
                      <w:szCs w:val="18"/>
                    </w:rPr>
                    <w:t>ProductRelation</w:t>
                  </w:r>
                  <w:r>
                    <w:rPr>
                      <w:sz w:val="18"/>
                      <w:szCs w:val="16"/>
                    </w:rPr>
                    <w:t>&gt;</w:t>
                  </w:r>
                </w:p>
              </w:tc>
              <w:tc>
                <w:tcPr>
                  <w:tcW w:w="1521" w:type="dxa"/>
                </w:tcPr>
                <w:p w14:paraId="47CBC00A" w14:textId="77777777" w:rsidR="00A64063" w:rsidRPr="0078661F" w:rsidRDefault="00A64063" w:rsidP="00A64063">
                  <w:pPr>
                    <w:rPr>
                      <w:sz w:val="18"/>
                      <w:szCs w:val="16"/>
                    </w:rPr>
                  </w:pPr>
                </w:p>
              </w:tc>
              <w:tc>
                <w:tcPr>
                  <w:tcW w:w="2164" w:type="dxa"/>
                </w:tcPr>
                <w:p w14:paraId="6E932289" w14:textId="77777777" w:rsidR="00A64063" w:rsidRPr="0078661F" w:rsidRDefault="00A64063" w:rsidP="00A64063">
                  <w:pPr>
                    <w:rPr>
                      <w:sz w:val="18"/>
                      <w:szCs w:val="16"/>
                    </w:rPr>
                  </w:pPr>
                </w:p>
              </w:tc>
            </w:tr>
          </w:tbl>
          <w:p w14:paraId="3EB0EEB9" w14:textId="77777777" w:rsidR="00A64063" w:rsidRDefault="00A64063" w:rsidP="00A64063">
            <w:pPr>
              <w:rPr>
                <w:sz w:val="18"/>
                <w:szCs w:val="18"/>
              </w:rPr>
            </w:pPr>
          </w:p>
          <w:p w14:paraId="24C30B5F" w14:textId="77777777" w:rsidR="00A64063" w:rsidRPr="0078661F" w:rsidRDefault="00A64063" w:rsidP="00A64063">
            <w:pPr>
              <w:rPr>
                <w:sz w:val="18"/>
                <w:szCs w:val="18"/>
              </w:rPr>
            </w:pPr>
            <w:r>
              <w:rPr>
                <w:sz w:val="18"/>
                <w:szCs w:val="16"/>
              </w:rPr>
              <w:t>ProductDiscount</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171A3F37" w14:textId="77777777" w:rsidTr="00A64063">
              <w:tc>
                <w:tcPr>
                  <w:tcW w:w="2467" w:type="dxa"/>
                  <w:tcBorders>
                    <w:bottom w:val="single" w:sz="4" w:space="0" w:color="auto"/>
                  </w:tcBorders>
                  <w:shd w:val="clear" w:color="auto" w:fill="D9D9D9" w:themeFill="background1" w:themeFillShade="D9"/>
                </w:tcPr>
                <w:p w14:paraId="6997FF05"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071F55E9"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582F7F1E"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312C99EF" w14:textId="77777777" w:rsidR="00A64063" w:rsidRPr="0078661F" w:rsidRDefault="00A64063" w:rsidP="00A64063">
                  <w:pPr>
                    <w:rPr>
                      <w:b/>
                      <w:sz w:val="18"/>
                      <w:szCs w:val="16"/>
                    </w:rPr>
                  </w:pPr>
                  <w:r w:rsidRPr="0078661F">
                    <w:rPr>
                      <w:b/>
                      <w:sz w:val="18"/>
                      <w:szCs w:val="16"/>
                    </w:rPr>
                    <w:t>Possible/typical values</w:t>
                  </w:r>
                </w:p>
              </w:tc>
            </w:tr>
            <w:tr w:rsidR="00A64063" w:rsidRPr="0078661F" w14:paraId="44902BF3" w14:textId="77777777" w:rsidTr="00A64063">
              <w:tc>
                <w:tcPr>
                  <w:tcW w:w="2467" w:type="dxa"/>
                </w:tcPr>
                <w:p w14:paraId="64F7EF34" w14:textId="77777777" w:rsidR="00A64063" w:rsidRPr="00AA3093" w:rsidRDefault="00A64063" w:rsidP="00A64063">
                  <w:pPr>
                    <w:rPr>
                      <w:sz w:val="18"/>
                      <w:szCs w:val="18"/>
                    </w:rPr>
                  </w:pPr>
                  <w:r>
                    <w:rPr>
                      <w:sz w:val="18"/>
                      <w:szCs w:val="18"/>
                    </w:rPr>
                    <w:t>discountId</w:t>
                  </w:r>
                </w:p>
              </w:tc>
              <w:tc>
                <w:tcPr>
                  <w:tcW w:w="2126" w:type="dxa"/>
                </w:tcPr>
                <w:p w14:paraId="16A09002" w14:textId="77777777" w:rsidR="00A64063" w:rsidRPr="00AA3093" w:rsidRDefault="00A64063" w:rsidP="00A64063">
                  <w:pPr>
                    <w:rPr>
                      <w:sz w:val="18"/>
                      <w:szCs w:val="18"/>
                    </w:rPr>
                  </w:pPr>
                  <w:r w:rsidRPr="00AA3093">
                    <w:rPr>
                      <w:sz w:val="18"/>
                      <w:szCs w:val="18"/>
                    </w:rPr>
                    <w:t>string</w:t>
                  </w:r>
                </w:p>
              </w:tc>
              <w:tc>
                <w:tcPr>
                  <w:tcW w:w="1521" w:type="dxa"/>
                </w:tcPr>
                <w:p w14:paraId="28C168B5" w14:textId="77777777" w:rsidR="00A64063" w:rsidRPr="00AA3093" w:rsidRDefault="00A64063" w:rsidP="00A64063">
                  <w:pPr>
                    <w:rPr>
                      <w:sz w:val="18"/>
                      <w:szCs w:val="18"/>
                    </w:rPr>
                  </w:pPr>
                </w:p>
              </w:tc>
              <w:tc>
                <w:tcPr>
                  <w:tcW w:w="2164" w:type="dxa"/>
                </w:tcPr>
                <w:p w14:paraId="1EDAA246" w14:textId="77777777" w:rsidR="00A64063" w:rsidRPr="00AA3093" w:rsidRDefault="00A64063" w:rsidP="00A64063">
                  <w:pPr>
                    <w:rPr>
                      <w:sz w:val="18"/>
                      <w:szCs w:val="18"/>
                    </w:rPr>
                  </w:pPr>
                </w:p>
              </w:tc>
            </w:tr>
            <w:tr w:rsidR="00A64063" w:rsidRPr="0078661F" w14:paraId="2891AF87" w14:textId="77777777" w:rsidTr="00A64063">
              <w:tc>
                <w:tcPr>
                  <w:tcW w:w="2467" w:type="dxa"/>
                </w:tcPr>
                <w:p w14:paraId="69F2DEEB" w14:textId="77777777" w:rsidR="00A64063" w:rsidRPr="007C1AF3" w:rsidRDefault="00A64063" w:rsidP="00A64063">
                  <w:pPr>
                    <w:rPr>
                      <w:sz w:val="18"/>
                      <w:szCs w:val="16"/>
                    </w:rPr>
                  </w:pPr>
                  <w:r>
                    <w:rPr>
                      <w:sz w:val="18"/>
                      <w:szCs w:val="18"/>
                    </w:rPr>
                    <w:t>discountNm</w:t>
                  </w:r>
                </w:p>
              </w:tc>
              <w:tc>
                <w:tcPr>
                  <w:tcW w:w="2126" w:type="dxa"/>
                </w:tcPr>
                <w:p w14:paraId="255ECED1" w14:textId="77777777" w:rsidR="00A64063" w:rsidRPr="0078661F" w:rsidRDefault="00A64063" w:rsidP="00A64063">
                  <w:pPr>
                    <w:rPr>
                      <w:sz w:val="18"/>
                      <w:szCs w:val="16"/>
                    </w:rPr>
                  </w:pPr>
                  <w:r w:rsidRPr="0078661F">
                    <w:rPr>
                      <w:sz w:val="18"/>
                      <w:szCs w:val="16"/>
                    </w:rPr>
                    <w:t>string</w:t>
                  </w:r>
                </w:p>
              </w:tc>
              <w:tc>
                <w:tcPr>
                  <w:tcW w:w="1521" w:type="dxa"/>
                </w:tcPr>
                <w:p w14:paraId="4130DB8D" w14:textId="77777777" w:rsidR="00A64063" w:rsidRPr="0078661F" w:rsidRDefault="00A64063" w:rsidP="00A64063">
                  <w:pPr>
                    <w:rPr>
                      <w:sz w:val="18"/>
                      <w:szCs w:val="16"/>
                    </w:rPr>
                  </w:pPr>
                </w:p>
              </w:tc>
              <w:tc>
                <w:tcPr>
                  <w:tcW w:w="2164" w:type="dxa"/>
                </w:tcPr>
                <w:p w14:paraId="0A638FD6" w14:textId="77777777" w:rsidR="00A64063" w:rsidRPr="0078661F" w:rsidRDefault="00A64063" w:rsidP="00A64063">
                  <w:pPr>
                    <w:rPr>
                      <w:sz w:val="18"/>
                      <w:szCs w:val="16"/>
                    </w:rPr>
                  </w:pPr>
                </w:p>
              </w:tc>
            </w:tr>
            <w:tr w:rsidR="00A64063" w:rsidRPr="0078661F" w14:paraId="7D8CB997" w14:textId="77777777" w:rsidTr="00A64063">
              <w:tc>
                <w:tcPr>
                  <w:tcW w:w="2467" w:type="dxa"/>
                </w:tcPr>
                <w:p w14:paraId="78079D04" w14:textId="77777777" w:rsidR="00A64063" w:rsidRDefault="00A64063" w:rsidP="00A64063">
                  <w:pPr>
                    <w:rPr>
                      <w:sz w:val="18"/>
                      <w:szCs w:val="18"/>
                    </w:rPr>
                  </w:pPr>
                  <w:r>
                    <w:rPr>
                      <w:sz w:val="18"/>
                      <w:szCs w:val="18"/>
                    </w:rPr>
                    <w:t>discountCd</w:t>
                  </w:r>
                </w:p>
              </w:tc>
              <w:tc>
                <w:tcPr>
                  <w:tcW w:w="2126" w:type="dxa"/>
                </w:tcPr>
                <w:p w14:paraId="571F8D86" w14:textId="77777777" w:rsidR="00A64063" w:rsidRPr="0078661F" w:rsidRDefault="00A64063" w:rsidP="00A64063">
                  <w:pPr>
                    <w:rPr>
                      <w:sz w:val="18"/>
                      <w:szCs w:val="16"/>
                    </w:rPr>
                  </w:pPr>
                  <w:r>
                    <w:rPr>
                      <w:sz w:val="18"/>
                      <w:szCs w:val="16"/>
                    </w:rPr>
                    <w:t>string</w:t>
                  </w:r>
                </w:p>
              </w:tc>
              <w:tc>
                <w:tcPr>
                  <w:tcW w:w="1521" w:type="dxa"/>
                </w:tcPr>
                <w:p w14:paraId="70853D3F" w14:textId="77777777" w:rsidR="00A64063" w:rsidRPr="0078661F" w:rsidRDefault="00A64063" w:rsidP="00A64063">
                  <w:pPr>
                    <w:rPr>
                      <w:sz w:val="18"/>
                      <w:szCs w:val="16"/>
                    </w:rPr>
                  </w:pPr>
                </w:p>
              </w:tc>
              <w:tc>
                <w:tcPr>
                  <w:tcW w:w="2164" w:type="dxa"/>
                </w:tcPr>
                <w:p w14:paraId="428B857C" w14:textId="77777777" w:rsidR="00A64063" w:rsidRPr="0078661F" w:rsidRDefault="00A64063" w:rsidP="00A64063">
                  <w:pPr>
                    <w:rPr>
                      <w:sz w:val="18"/>
                      <w:szCs w:val="16"/>
                    </w:rPr>
                  </w:pPr>
                </w:p>
              </w:tc>
            </w:tr>
            <w:tr w:rsidR="00A64063" w:rsidRPr="0078661F" w14:paraId="49E8FA7F" w14:textId="77777777" w:rsidTr="00A64063">
              <w:tc>
                <w:tcPr>
                  <w:tcW w:w="2467" w:type="dxa"/>
                </w:tcPr>
                <w:p w14:paraId="1AB8C401" w14:textId="77777777" w:rsidR="00A64063" w:rsidRDefault="00A64063" w:rsidP="00A64063">
                  <w:pPr>
                    <w:rPr>
                      <w:sz w:val="18"/>
                      <w:szCs w:val="18"/>
                    </w:rPr>
                  </w:pPr>
                  <w:r>
                    <w:rPr>
                      <w:sz w:val="18"/>
                      <w:szCs w:val="18"/>
                    </w:rPr>
                    <w:t>discountType</w:t>
                  </w:r>
                </w:p>
              </w:tc>
              <w:tc>
                <w:tcPr>
                  <w:tcW w:w="2126" w:type="dxa"/>
                </w:tcPr>
                <w:p w14:paraId="3D440E70" w14:textId="77777777" w:rsidR="00A64063" w:rsidRPr="0078661F" w:rsidRDefault="00A64063" w:rsidP="00A64063">
                  <w:pPr>
                    <w:rPr>
                      <w:sz w:val="18"/>
                      <w:szCs w:val="16"/>
                    </w:rPr>
                  </w:pPr>
                  <w:r>
                    <w:rPr>
                      <w:sz w:val="18"/>
                      <w:szCs w:val="16"/>
                    </w:rPr>
                    <w:t>string</w:t>
                  </w:r>
                </w:p>
              </w:tc>
              <w:tc>
                <w:tcPr>
                  <w:tcW w:w="1521" w:type="dxa"/>
                </w:tcPr>
                <w:p w14:paraId="76EAC1BD" w14:textId="77777777" w:rsidR="00A64063" w:rsidRPr="0078661F" w:rsidRDefault="00A64063" w:rsidP="00A64063">
                  <w:pPr>
                    <w:rPr>
                      <w:sz w:val="18"/>
                      <w:szCs w:val="16"/>
                    </w:rPr>
                  </w:pPr>
                </w:p>
              </w:tc>
              <w:tc>
                <w:tcPr>
                  <w:tcW w:w="2164" w:type="dxa"/>
                </w:tcPr>
                <w:p w14:paraId="271774CF" w14:textId="77777777" w:rsidR="00A64063" w:rsidRPr="0078661F" w:rsidRDefault="00A64063" w:rsidP="00A64063">
                  <w:pPr>
                    <w:rPr>
                      <w:sz w:val="18"/>
                      <w:szCs w:val="16"/>
                    </w:rPr>
                  </w:pPr>
                </w:p>
              </w:tc>
            </w:tr>
            <w:tr w:rsidR="00A64063" w:rsidRPr="0078661F" w14:paraId="459151EE" w14:textId="77777777" w:rsidTr="00A64063">
              <w:tc>
                <w:tcPr>
                  <w:tcW w:w="2467" w:type="dxa"/>
                </w:tcPr>
                <w:p w14:paraId="09DEB70D" w14:textId="77777777" w:rsidR="00A64063" w:rsidRDefault="00A64063" w:rsidP="00A64063">
                  <w:pPr>
                    <w:rPr>
                      <w:sz w:val="18"/>
                      <w:szCs w:val="18"/>
                    </w:rPr>
                  </w:pPr>
                  <w:r>
                    <w:rPr>
                      <w:sz w:val="18"/>
                      <w:szCs w:val="18"/>
                    </w:rPr>
                    <w:t>discountTxt</w:t>
                  </w:r>
                </w:p>
              </w:tc>
              <w:tc>
                <w:tcPr>
                  <w:tcW w:w="2126" w:type="dxa"/>
                </w:tcPr>
                <w:p w14:paraId="40212A31" w14:textId="77777777" w:rsidR="00A64063" w:rsidRPr="0078661F" w:rsidRDefault="00A64063" w:rsidP="00A64063">
                  <w:pPr>
                    <w:rPr>
                      <w:sz w:val="18"/>
                      <w:szCs w:val="16"/>
                    </w:rPr>
                  </w:pPr>
                  <w:r>
                    <w:rPr>
                      <w:sz w:val="18"/>
                      <w:szCs w:val="16"/>
                    </w:rPr>
                    <w:t>string</w:t>
                  </w:r>
                </w:p>
              </w:tc>
              <w:tc>
                <w:tcPr>
                  <w:tcW w:w="1521" w:type="dxa"/>
                </w:tcPr>
                <w:p w14:paraId="535C63AE" w14:textId="77777777" w:rsidR="00A64063" w:rsidRPr="0078661F" w:rsidRDefault="00A64063" w:rsidP="00A64063">
                  <w:pPr>
                    <w:rPr>
                      <w:sz w:val="18"/>
                      <w:szCs w:val="16"/>
                    </w:rPr>
                  </w:pPr>
                </w:p>
              </w:tc>
              <w:tc>
                <w:tcPr>
                  <w:tcW w:w="2164" w:type="dxa"/>
                </w:tcPr>
                <w:p w14:paraId="1A68E7CD" w14:textId="77777777" w:rsidR="00A64063" w:rsidRPr="0078661F" w:rsidRDefault="00A64063" w:rsidP="00A64063">
                  <w:pPr>
                    <w:rPr>
                      <w:sz w:val="18"/>
                      <w:szCs w:val="16"/>
                    </w:rPr>
                  </w:pPr>
                </w:p>
              </w:tc>
            </w:tr>
            <w:tr w:rsidR="00A64063" w:rsidRPr="0078661F" w14:paraId="36B7392C" w14:textId="77777777" w:rsidTr="00A64063">
              <w:tc>
                <w:tcPr>
                  <w:tcW w:w="2467" w:type="dxa"/>
                </w:tcPr>
                <w:p w14:paraId="7300E29C" w14:textId="77777777" w:rsidR="00A64063" w:rsidRDefault="00A64063" w:rsidP="00A64063">
                  <w:pPr>
                    <w:rPr>
                      <w:sz w:val="18"/>
                      <w:szCs w:val="18"/>
                    </w:rPr>
                  </w:pPr>
                  <w:r>
                    <w:rPr>
                      <w:sz w:val="18"/>
                      <w:szCs w:val="18"/>
                    </w:rPr>
                    <w:t>discountAmt</w:t>
                  </w:r>
                </w:p>
              </w:tc>
              <w:tc>
                <w:tcPr>
                  <w:tcW w:w="2126" w:type="dxa"/>
                </w:tcPr>
                <w:p w14:paraId="040281FF" w14:textId="77777777" w:rsidR="00A64063" w:rsidRPr="0078661F" w:rsidRDefault="00A64063" w:rsidP="00A64063">
                  <w:pPr>
                    <w:rPr>
                      <w:sz w:val="18"/>
                      <w:szCs w:val="16"/>
                    </w:rPr>
                  </w:pPr>
                  <w:r>
                    <w:rPr>
                      <w:sz w:val="18"/>
                      <w:szCs w:val="16"/>
                    </w:rPr>
                    <w:t>number</w:t>
                  </w:r>
                </w:p>
              </w:tc>
              <w:tc>
                <w:tcPr>
                  <w:tcW w:w="1521" w:type="dxa"/>
                </w:tcPr>
                <w:p w14:paraId="6F41C8E8" w14:textId="77777777" w:rsidR="00A64063" w:rsidRPr="0078661F" w:rsidRDefault="00A64063" w:rsidP="00A64063">
                  <w:pPr>
                    <w:rPr>
                      <w:sz w:val="18"/>
                      <w:szCs w:val="16"/>
                    </w:rPr>
                  </w:pPr>
                </w:p>
              </w:tc>
              <w:tc>
                <w:tcPr>
                  <w:tcW w:w="2164" w:type="dxa"/>
                </w:tcPr>
                <w:p w14:paraId="49C5721A" w14:textId="77777777" w:rsidR="00A64063" w:rsidRPr="0078661F" w:rsidRDefault="00A64063" w:rsidP="00A64063">
                  <w:pPr>
                    <w:rPr>
                      <w:sz w:val="18"/>
                      <w:szCs w:val="16"/>
                    </w:rPr>
                  </w:pPr>
                </w:p>
              </w:tc>
            </w:tr>
          </w:tbl>
          <w:p w14:paraId="2E190BC7" w14:textId="77777777" w:rsidR="00A64063" w:rsidRDefault="00A64063" w:rsidP="00A64063">
            <w:pPr>
              <w:rPr>
                <w:sz w:val="18"/>
                <w:szCs w:val="18"/>
              </w:rPr>
            </w:pPr>
          </w:p>
          <w:p w14:paraId="11E58D04" w14:textId="77777777" w:rsidR="00A64063" w:rsidRPr="0078661F" w:rsidRDefault="00A64063" w:rsidP="00A64063">
            <w:pPr>
              <w:rPr>
                <w:sz w:val="18"/>
                <w:szCs w:val="18"/>
              </w:rPr>
            </w:pPr>
            <w:r w:rsidRPr="00041237">
              <w:rPr>
                <w:sz w:val="18"/>
                <w:szCs w:val="18"/>
              </w:rPr>
              <w:t>ProductRelation</w:t>
            </w:r>
            <w:r w:rsidRPr="0078661F">
              <w:rPr>
                <w:sz w:val="18"/>
                <w:szCs w:val="18"/>
              </w:rPr>
              <w:t>:</w:t>
            </w:r>
          </w:p>
          <w:tbl>
            <w:tblPr>
              <w:tblStyle w:val="TableGrid"/>
              <w:tblW w:w="0" w:type="auto"/>
              <w:tblLook w:val="04A0" w:firstRow="1" w:lastRow="0" w:firstColumn="1" w:lastColumn="0" w:noHBand="0" w:noVBand="1"/>
            </w:tblPr>
            <w:tblGrid>
              <w:gridCol w:w="1617"/>
              <w:gridCol w:w="1646"/>
              <w:gridCol w:w="1123"/>
              <w:gridCol w:w="3892"/>
            </w:tblGrid>
            <w:tr w:rsidR="00A64063" w:rsidRPr="0078661F" w14:paraId="5B2F4B17" w14:textId="77777777" w:rsidTr="00A64063">
              <w:tc>
                <w:tcPr>
                  <w:tcW w:w="1585" w:type="dxa"/>
                  <w:tcBorders>
                    <w:bottom w:val="single" w:sz="4" w:space="0" w:color="auto"/>
                  </w:tcBorders>
                  <w:shd w:val="clear" w:color="auto" w:fill="D9D9D9" w:themeFill="background1" w:themeFillShade="D9"/>
                </w:tcPr>
                <w:p w14:paraId="2E5F7D04" w14:textId="77777777" w:rsidR="00A64063" w:rsidRPr="007C1AF3" w:rsidRDefault="00A64063" w:rsidP="00A64063">
                  <w:pPr>
                    <w:rPr>
                      <w:b/>
                      <w:sz w:val="18"/>
                      <w:szCs w:val="16"/>
                    </w:rPr>
                  </w:pPr>
                  <w:r w:rsidRPr="007C1AF3">
                    <w:rPr>
                      <w:b/>
                      <w:sz w:val="18"/>
                      <w:szCs w:val="16"/>
                    </w:rPr>
                    <w:t>Field</w:t>
                  </w:r>
                </w:p>
              </w:tc>
              <w:tc>
                <w:tcPr>
                  <w:tcW w:w="1614" w:type="dxa"/>
                  <w:tcBorders>
                    <w:bottom w:val="single" w:sz="4" w:space="0" w:color="auto"/>
                  </w:tcBorders>
                  <w:shd w:val="clear" w:color="auto" w:fill="D9D9D9" w:themeFill="background1" w:themeFillShade="D9"/>
                </w:tcPr>
                <w:p w14:paraId="204BBC86" w14:textId="77777777" w:rsidR="00A64063" w:rsidRPr="0078661F" w:rsidRDefault="00A64063" w:rsidP="00A64063">
                  <w:pPr>
                    <w:rPr>
                      <w:b/>
                      <w:sz w:val="18"/>
                      <w:szCs w:val="16"/>
                    </w:rPr>
                  </w:pPr>
                  <w:r w:rsidRPr="0078661F">
                    <w:rPr>
                      <w:b/>
                      <w:sz w:val="18"/>
                      <w:szCs w:val="16"/>
                    </w:rPr>
                    <w:t>Datatype</w:t>
                  </w:r>
                </w:p>
              </w:tc>
              <w:tc>
                <w:tcPr>
                  <w:tcW w:w="1102" w:type="dxa"/>
                  <w:tcBorders>
                    <w:bottom w:val="single" w:sz="4" w:space="0" w:color="auto"/>
                  </w:tcBorders>
                  <w:shd w:val="clear" w:color="auto" w:fill="D9D9D9" w:themeFill="background1" w:themeFillShade="D9"/>
                </w:tcPr>
                <w:p w14:paraId="148C31C1" w14:textId="77777777" w:rsidR="00A64063" w:rsidRPr="0078661F" w:rsidRDefault="00A64063" w:rsidP="00A64063">
                  <w:pPr>
                    <w:rPr>
                      <w:b/>
                      <w:sz w:val="18"/>
                      <w:szCs w:val="16"/>
                    </w:rPr>
                  </w:pPr>
                  <w:r w:rsidRPr="0078661F">
                    <w:rPr>
                      <w:b/>
                      <w:sz w:val="18"/>
                      <w:szCs w:val="16"/>
                    </w:rPr>
                    <w:t>Description</w:t>
                  </w:r>
                </w:p>
              </w:tc>
              <w:tc>
                <w:tcPr>
                  <w:tcW w:w="3997" w:type="dxa"/>
                  <w:tcBorders>
                    <w:bottom w:val="single" w:sz="4" w:space="0" w:color="auto"/>
                  </w:tcBorders>
                  <w:shd w:val="clear" w:color="auto" w:fill="D9D9D9" w:themeFill="background1" w:themeFillShade="D9"/>
                </w:tcPr>
                <w:p w14:paraId="615D811E" w14:textId="77777777" w:rsidR="00A64063" w:rsidRPr="0078661F" w:rsidRDefault="00A64063" w:rsidP="00A64063">
                  <w:pPr>
                    <w:rPr>
                      <w:b/>
                      <w:sz w:val="18"/>
                      <w:szCs w:val="16"/>
                    </w:rPr>
                  </w:pPr>
                  <w:r w:rsidRPr="0078661F">
                    <w:rPr>
                      <w:b/>
                      <w:sz w:val="18"/>
                      <w:szCs w:val="16"/>
                    </w:rPr>
                    <w:t>Possible/typical values</w:t>
                  </w:r>
                </w:p>
              </w:tc>
            </w:tr>
            <w:tr w:rsidR="00A64063" w:rsidRPr="0078661F" w14:paraId="10D5FD51" w14:textId="77777777" w:rsidTr="00A64063">
              <w:tc>
                <w:tcPr>
                  <w:tcW w:w="1585" w:type="dxa"/>
                </w:tcPr>
                <w:p w14:paraId="4060A079" w14:textId="77777777" w:rsidR="00A64063" w:rsidRPr="00AA3093" w:rsidRDefault="00A64063" w:rsidP="00A64063">
                  <w:pPr>
                    <w:rPr>
                      <w:sz w:val="18"/>
                      <w:szCs w:val="18"/>
                    </w:rPr>
                  </w:pPr>
                  <w:r>
                    <w:rPr>
                      <w:sz w:val="18"/>
                      <w:szCs w:val="18"/>
                    </w:rPr>
                    <w:t>baseProgram</w:t>
                  </w:r>
                </w:p>
              </w:tc>
              <w:tc>
                <w:tcPr>
                  <w:tcW w:w="1614" w:type="dxa"/>
                </w:tcPr>
                <w:p w14:paraId="55F92A1B" w14:textId="77777777" w:rsidR="00A64063" w:rsidRPr="00AA3093" w:rsidRDefault="00A64063" w:rsidP="00A64063">
                  <w:pPr>
                    <w:rPr>
                      <w:sz w:val="18"/>
                      <w:szCs w:val="18"/>
                    </w:rPr>
                  </w:pPr>
                  <w:r>
                    <w:rPr>
                      <w:sz w:val="18"/>
                      <w:szCs w:val="18"/>
                    </w:rPr>
                    <w:t>&lt;ProductIdentifier&gt;</w:t>
                  </w:r>
                </w:p>
              </w:tc>
              <w:tc>
                <w:tcPr>
                  <w:tcW w:w="1102" w:type="dxa"/>
                </w:tcPr>
                <w:p w14:paraId="52D13A14" w14:textId="77777777" w:rsidR="00A64063" w:rsidRPr="00AA3093" w:rsidRDefault="00A64063" w:rsidP="00A64063">
                  <w:pPr>
                    <w:rPr>
                      <w:sz w:val="18"/>
                      <w:szCs w:val="18"/>
                    </w:rPr>
                  </w:pPr>
                  <w:r>
                    <w:rPr>
                      <w:sz w:val="18"/>
                      <w:szCs w:val="18"/>
                    </w:rPr>
                    <w:t>Product in order</w:t>
                  </w:r>
                </w:p>
              </w:tc>
              <w:tc>
                <w:tcPr>
                  <w:tcW w:w="3997" w:type="dxa"/>
                </w:tcPr>
                <w:p w14:paraId="3FADFD2A" w14:textId="77777777" w:rsidR="00A64063" w:rsidRPr="00AA3093" w:rsidRDefault="00A64063" w:rsidP="00A64063">
                  <w:pPr>
                    <w:rPr>
                      <w:sz w:val="18"/>
                      <w:szCs w:val="18"/>
                    </w:rPr>
                  </w:pPr>
                </w:p>
              </w:tc>
            </w:tr>
            <w:tr w:rsidR="00A64063" w:rsidRPr="0078661F" w14:paraId="5896E48B" w14:textId="77777777" w:rsidTr="00A64063">
              <w:tc>
                <w:tcPr>
                  <w:tcW w:w="1585" w:type="dxa"/>
                </w:tcPr>
                <w:p w14:paraId="7C63C3B8" w14:textId="77777777" w:rsidR="00A64063" w:rsidRPr="007C1AF3" w:rsidRDefault="00A64063" w:rsidP="00A64063">
                  <w:pPr>
                    <w:rPr>
                      <w:sz w:val="18"/>
                      <w:szCs w:val="16"/>
                    </w:rPr>
                  </w:pPr>
                  <w:r>
                    <w:rPr>
                      <w:sz w:val="18"/>
                      <w:szCs w:val="18"/>
                    </w:rPr>
                    <w:t>relationType</w:t>
                  </w:r>
                </w:p>
              </w:tc>
              <w:tc>
                <w:tcPr>
                  <w:tcW w:w="1614" w:type="dxa"/>
                </w:tcPr>
                <w:p w14:paraId="1A586BFF" w14:textId="77777777" w:rsidR="00A64063" w:rsidRPr="0078661F" w:rsidRDefault="00A64063" w:rsidP="00A64063">
                  <w:pPr>
                    <w:rPr>
                      <w:sz w:val="18"/>
                      <w:szCs w:val="16"/>
                    </w:rPr>
                  </w:pPr>
                  <w:r w:rsidRPr="0078661F">
                    <w:rPr>
                      <w:sz w:val="18"/>
                      <w:szCs w:val="16"/>
                    </w:rPr>
                    <w:t>string</w:t>
                  </w:r>
                </w:p>
              </w:tc>
              <w:tc>
                <w:tcPr>
                  <w:tcW w:w="1102" w:type="dxa"/>
                </w:tcPr>
                <w:p w14:paraId="4D33DCBE" w14:textId="77777777" w:rsidR="00A64063" w:rsidRPr="0078661F" w:rsidRDefault="00A64063" w:rsidP="00A64063">
                  <w:pPr>
                    <w:rPr>
                      <w:sz w:val="18"/>
                      <w:szCs w:val="16"/>
                    </w:rPr>
                  </w:pPr>
                  <w:r>
                    <w:rPr>
                      <w:sz w:val="18"/>
                      <w:szCs w:val="16"/>
                    </w:rPr>
                    <w:t>Relationship</w:t>
                  </w:r>
                </w:p>
              </w:tc>
              <w:tc>
                <w:tcPr>
                  <w:tcW w:w="3997" w:type="dxa"/>
                </w:tcPr>
                <w:p w14:paraId="37C28CC6" w14:textId="272E76EB" w:rsidR="00A066C7" w:rsidRPr="00A066C7" w:rsidRDefault="00A066C7" w:rsidP="00A64063">
                  <w:pPr>
                    <w:rPr>
                      <w:rFonts w:cstheme="minorHAnsi"/>
                      <w:iCs/>
                      <w:color w:val="FF0000"/>
                      <w:sz w:val="18"/>
                      <w:szCs w:val="18"/>
                    </w:rPr>
                  </w:pPr>
                  <w:r w:rsidRPr="00A066C7">
                    <w:rPr>
                      <w:rFonts w:cstheme="minorHAnsi"/>
                      <w:iCs/>
                      <w:color w:val="FF0000"/>
                      <w:sz w:val="18"/>
                      <w:szCs w:val="18"/>
                    </w:rPr>
                    <w:t>THEMEPACK_UP_SELL</w:t>
                  </w:r>
                </w:p>
                <w:p w14:paraId="52B3EFBC" w14:textId="77777777" w:rsidR="00960200" w:rsidRDefault="00960200" w:rsidP="00A64063">
                  <w:pPr>
                    <w:rPr>
                      <w:rFonts w:cstheme="minorHAnsi"/>
                      <w:iCs/>
                      <w:sz w:val="18"/>
                      <w:szCs w:val="18"/>
                    </w:rPr>
                  </w:pPr>
                  <w:r>
                    <w:rPr>
                      <w:rFonts w:cstheme="minorHAnsi"/>
                      <w:iCs/>
                      <w:sz w:val="18"/>
                      <w:szCs w:val="18"/>
                    </w:rPr>
                    <w:t>COMBO_UP_SELL</w:t>
                  </w:r>
                </w:p>
                <w:p w14:paraId="28AB3D00" w14:textId="5C00E32D" w:rsidR="00A64063" w:rsidRPr="002A50F7" w:rsidRDefault="00A64063" w:rsidP="00A64063">
                  <w:pPr>
                    <w:rPr>
                      <w:rFonts w:cstheme="minorHAnsi"/>
                      <w:iCs/>
                      <w:sz w:val="18"/>
                      <w:szCs w:val="18"/>
                    </w:rPr>
                  </w:pPr>
                  <w:r w:rsidRPr="002A50F7">
                    <w:rPr>
                      <w:rFonts w:cstheme="minorHAnsi"/>
                      <w:iCs/>
                      <w:sz w:val="18"/>
                      <w:szCs w:val="18"/>
                    </w:rPr>
                    <w:t>INCLUDE_PRODUCT_CONJUNCTION,</w:t>
                  </w:r>
                </w:p>
                <w:p w14:paraId="4C4FE64A" w14:textId="77777777" w:rsidR="00A64063" w:rsidRPr="002A50F7" w:rsidRDefault="00A64063" w:rsidP="00A64063">
                  <w:pPr>
                    <w:rPr>
                      <w:rFonts w:cstheme="minorHAnsi"/>
                      <w:iCs/>
                      <w:sz w:val="18"/>
                      <w:szCs w:val="18"/>
                    </w:rPr>
                  </w:pPr>
                  <w:r w:rsidRPr="002A50F7">
                    <w:rPr>
                      <w:rFonts w:cstheme="minorHAnsi"/>
                      <w:iCs/>
                      <w:sz w:val="18"/>
                      <w:szCs w:val="18"/>
                    </w:rPr>
                    <w:t>INCLUDE_PRODUCT_DISJUNCTION,</w:t>
                  </w:r>
                </w:p>
                <w:p w14:paraId="3042950D" w14:textId="77777777" w:rsidR="00A64063" w:rsidRPr="002A50F7" w:rsidRDefault="00A64063" w:rsidP="00A64063">
                  <w:pPr>
                    <w:rPr>
                      <w:rFonts w:cstheme="minorHAnsi"/>
                      <w:iCs/>
                      <w:sz w:val="18"/>
                      <w:szCs w:val="18"/>
                    </w:rPr>
                  </w:pPr>
                  <w:r w:rsidRPr="002A50F7">
                    <w:rPr>
                      <w:rFonts w:cstheme="minorHAnsi"/>
                      <w:iCs/>
                      <w:sz w:val="18"/>
                      <w:szCs w:val="18"/>
                    </w:rPr>
                    <w:t>AUTO_PRODUCT_REPLACEMENT</w:t>
                  </w:r>
                </w:p>
                <w:p w14:paraId="055CEA58" w14:textId="77777777" w:rsidR="00A64063" w:rsidRPr="002A50F7" w:rsidRDefault="00A64063" w:rsidP="00A64063">
                  <w:pPr>
                    <w:rPr>
                      <w:rFonts w:cstheme="minorHAnsi"/>
                      <w:iCs/>
                      <w:sz w:val="18"/>
                      <w:szCs w:val="18"/>
                    </w:rPr>
                  </w:pPr>
                  <w:r w:rsidRPr="002A50F7">
                    <w:rPr>
                      <w:rFonts w:cstheme="minorHAnsi"/>
                      <w:iCs/>
                      <w:sz w:val="18"/>
                      <w:szCs w:val="18"/>
                    </w:rPr>
                    <w:t xml:space="preserve">…. </w:t>
                  </w:r>
                </w:p>
              </w:tc>
            </w:tr>
            <w:tr w:rsidR="00A64063" w:rsidRPr="0078661F" w14:paraId="323EF4AB" w14:textId="77777777" w:rsidTr="00A64063">
              <w:tc>
                <w:tcPr>
                  <w:tcW w:w="1585" w:type="dxa"/>
                </w:tcPr>
                <w:p w14:paraId="2FCA99A4" w14:textId="77777777" w:rsidR="00A64063" w:rsidRDefault="00A64063" w:rsidP="00A64063">
                  <w:pPr>
                    <w:rPr>
                      <w:sz w:val="18"/>
                      <w:szCs w:val="18"/>
                    </w:rPr>
                  </w:pPr>
                  <w:r>
                    <w:rPr>
                      <w:sz w:val="18"/>
                      <w:szCs w:val="18"/>
                    </w:rPr>
                    <w:t>relatedProgramList</w:t>
                  </w:r>
                </w:p>
              </w:tc>
              <w:tc>
                <w:tcPr>
                  <w:tcW w:w="1614" w:type="dxa"/>
                </w:tcPr>
                <w:p w14:paraId="0A74E6B3" w14:textId="77777777" w:rsidR="00A64063" w:rsidRPr="0078661F" w:rsidRDefault="00A64063" w:rsidP="00A64063">
                  <w:pPr>
                    <w:rPr>
                      <w:sz w:val="18"/>
                      <w:szCs w:val="16"/>
                    </w:rPr>
                  </w:pPr>
                  <w:r>
                    <w:rPr>
                      <w:sz w:val="18"/>
                      <w:szCs w:val="16"/>
                    </w:rPr>
                    <w:t>Array of  &lt;</w:t>
                  </w:r>
                  <w:r>
                    <w:rPr>
                      <w:sz w:val="18"/>
                      <w:szCs w:val="18"/>
                    </w:rPr>
                    <w:t>ProductIdentifier&gt;</w:t>
                  </w:r>
                </w:p>
              </w:tc>
              <w:tc>
                <w:tcPr>
                  <w:tcW w:w="1102" w:type="dxa"/>
                </w:tcPr>
                <w:p w14:paraId="41C30465" w14:textId="77777777" w:rsidR="00A64063" w:rsidRPr="0078661F" w:rsidRDefault="00A64063" w:rsidP="00A64063">
                  <w:pPr>
                    <w:rPr>
                      <w:sz w:val="18"/>
                      <w:szCs w:val="16"/>
                    </w:rPr>
                  </w:pPr>
                  <w:r>
                    <w:rPr>
                      <w:sz w:val="18"/>
                      <w:szCs w:val="16"/>
                    </w:rPr>
                    <w:t>Product(s) related to base product</w:t>
                  </w:r>
                </w:p>
              </w:tc>
              <w:tc>
                <w:tcPr>
                  <w:tcW w:w="3997" w:type="dxa"/>
                </w:tcPr>
                <w:p w14:paraId="718C6656" w14:textId="77777777" w:rsidR="00A64063" w:rsidRPr="0078661F" w:rsidRDefault="00A64063" w:rsidP="00A64063">
                  <w:pPr>
                    <w:rPr>
                      <w:sz w:val="18"/>
                      <w:szCs w:val="16"/>
                    </w:rPr>
                  </w:pPr>
                </w:p>
              </w:tc>
            </w:tr>
          </w:tbl>
          <w:p w14:paraId="343D0EAD" w14:textId="77777777" w:rsidR="00A64063" w:rsidRDefault="00A64063" w:rsidP="00A64063">
            <w:pPr>
              <w:rPr>
                <w:sz w:val="18"/>
                <w:szCs w:val="18"/>
              </w:rPr>
            </w:pPr>
          </w:p>
          <w:p w14:paraId="2568D26C" w14:textId="77777777" w:rsidR="00A64063" w:rsidRPr="0078661F" w:rsidRDefault="00A64063" w:rsidP="00A64063">
            <w:pPr>
              <w:rPr>
                <w:sz w:val="18"/>
                <w:szCs w:val="18"/>
              </w:rPr>
            </w:pPr>
            <w:r>
              <w:rPr>
                <w:sz w:val="18"/>
                <w:szCs w:val="18"/>
              </w:rPr>
              <w:t>ProductIdentifier</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7267B5C2" w14:textId="77777777" w:rsidTr="00A64063">
              <w:tc>
                <w:tcPr>
                  <w:tcW w:w="2467" w:type="dxa"/>
                  <w:tcBorders>
                    <w:bottom w:val="single" w:sz="4" w:space="0" w:color="auto"/>
                  </w:tcBorders>
                  <w:shd w:val="clear" w:color="auto" w:fill="D9D9D9" w:themeFill="background1" w:themeFillShade="D9"/>
                </w:tcPr>
                <w:p w14:paraId="415D4F54"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33B9180B"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5EDC1F42"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3DA808D5" w14:textId="77777777" w:rsidR="00A64063" w:rsidRPr="0078661F" w:rsidRDefault="00A64063" w:rsidP="00A64063">
                  <w:pPr>
                    <w:rPr>
                      <w:b/>
                      <w:sz w:val="18"/>
                      <w:szCs w:val="16"/>
                    </w:rPr>
                  </w:pPr>
                  <w:r w:rsidRPr="0078661F">
                    <w:rPr>
                      <w:b/>
                      <w:sz w:val="18"/>
                      <w:szCs w:val="16"/>
                    </w:rPr>
                    <w:t>Possible/typical values</w:t>
                  </w:r>
                </w:p>
              </w:tc>
            </w:tr>
            <w:tr w:rsidR="00A64063" w:rsidRPr="0078661F" w14:paraId="1C263D43" w14:textId="77777777" w:rsidTr="00A64063">
              <w:tc>
                <w:tcPr>
                  <w:tcW w:w="2467" w:type="dxa"/>
                </w:tcPr>
                <w:p w14:paraId="0FB4C047" w14:textId="77777777" w:rsidR="00A64063" w:rsidRPr="00AA3093" w:rsidRDefault="00A64063" w:rsidP="00A64063">
                  <w:pPr>
                    <w:rPr>
                      <w:sz w:val="18"/>
                      <w:szCs w:val="18"/>
                    </w:rPr>
                  </w:pPr>
                  <w:r>
                    <w:rPr>
                      <w:sz w:val="18"/>
                      <w:szCs w:val="18"/>
                    </w:rPr>
                    <w:t>productType</w:t>
                  </w:r>
                </w:p>
              </w:tc>
              <w:tc>
                <w:tcPr>
                  <w:tcW w:w="2126" w:type="dxa"/>
                </w:tcPr>
                <w:p w14:paraId="24410D61" w14:textId="77777777" w:rsidR="00A64063" w:rsidRPr="00AA3093" w:rsidRDefault="00A64063" w:rsidP="00A64063">
                  <w:pPr>
                    <w:rPr>
                      <w:sz w:val="18"/>
                      <w:szCs w:val="18"/>
                    </w:rPr>
                  </w:pPr>
                  <w:r w:rsidRPr="00AA3093">
                    <w:rPr>
                      <w:sz w:val="18"/>
                      <w:szCs w:val="18"/>
                    </w:rPr>
                    <w:t>string</w:t>
                  </w:r>
                </w:p>
              </w:tc>
              <w:tc>
                <w:tcPr>
                  <w:tcW w:w="1521" w:type="dxa"/>
                </w:tcPr>
                <w:p w14:paraId="6EAB14CF" w14:textId="77777777" w:rsidR="00A64063" w:rsidRPr="00AA3093" w:rsidRDefault="00A64063" w:rsidP="00A64063">
                  <w:pPr>
                    <w:rPr>
                      <w:sz w:val="18"/>
                      <w:szCs w:val="18"/>
                    </w:rPr>
                  </w:pPr>
                </w:p>
              </w:tc>
              <w:tc>
                <w:tcPr>
                  <w:tcW w:w="2164" w:type="dxa"/>
                </w:tcPr>
                <w:p w14:paraId="344A297C" w14:textId="77777777" w:rsidR="00A64063" w:rsidRPr="00AA3093" w:rsidRDefault="00A64063" w:rsidP="00A64063">
                  <w:pPr>
                    <w:rPr>
                      <w:sz w:val="18"/>
                      <w:szCs w:val="18"/>
                    </w:rPr>
                  </w:pPr>
                </w:p>
              </w:tc>
            </w:tr>
            <w:tr w:rsidR="00A64063" w:rsidRPr="0078661F" w14:paraId="548BDCB5" w14:textId="77777777" w:rsidTr="00A64063">
              <w:tc>
                <w:tcPr>
                  <w:tcW w:w="2467" w:type="dxa"/>
                </w:tcPr>
                <w:p w14:paraId="0208E432" w14:textId="77777777" w:rsidR="00A64063" w:rsidRPr="007C1AF3" w:rsidRDefault="00A64063" w:rsidP="00A64063">
                  <w:pPr>
                    <w:rPr>
                      <w:sz w:val="18"/>
                      <w:szCs w:val="16"/>
                    </w:rPr>
                  </w:pPr>
                  <w:r>
                    <w:rPr>
                      <w:sz w:val="18"/>
                      <w:szCs w:val="18"/>
                    </w:rPr>
                    <w:t>productCd</w:t>
                  </w:r>
                </w:p>
              </w:tc>
              <w:tc>
                <w:tcPr>
                  <w:tcW w:w="2126" w:type="dxa"/>
                </w:tcPr>
                <w:p w14:paraId="2A271620" w14:textId="77777777" w:rsidR="00A64063" w:rsidRPr="0078661F" w:rsidRDefault="00A64063" w:rsidP="00A64063">
                  <w:pPr>
                    <w:rPr>
                      <w:sz w:val="18"/>
                      <w:szCs w:val="16"/>
                    </w:rPr>
                  </w:pPr>
                  <w:r w:rsidRPr="0078661F">
                    <w:rPr>
                      <w:sz w:val="18"/>
                      <w:szCs w:val="16"/>
                    </w:rPr>
                    <w:t>string</w:t>
                  </w:r>
                </w:p>
              </w:tc>
              <w:tc>
                <w:tcPr>
                  <w:tcW w:w="1521" w:type="dxa"/>
                </w:tcPr>
                <w:p w14:paraId="388899CD" w14:textId="77777777" w:rsidR="00A64063" w:rsidRPr="0078661F" w:rsidRDefault="00A64063" w:rsidP="00A64063">
                  <w:pPr>
                    <w:rPr>
                      <w:sz w:val="18"/>
                      <w:szCs w:val="16"/>
                    </w:rPr>
                  </w:pPr>
                </w:p>
              </w:tc>
              <w:tc>
                <w:tcPr>
                  <w:tcW w:w="2164" w:type="dxa"/>
                </w:tcPr>
                <w:p w14:paraId="6B812596" w14:textId="77777777" w:rsidR="00A64063" w:rsidRPr="0078661F" w:rsidRDefault="00A64063" w:rsidP="00A64063">
                  <w:pPr>
                    <w:rPr>
                      <w:sz w:val="18"/>
                      <w:szCs w:val="16"/>
                    </w:rPr>
                  </w:pPr>
                </w:p>
              </w:tc>
            </w:tr>
          </w:tbl>
          <w:p w14:paraId="149EF747" w14:textId="77777777" w:rsidR="00A64063" w:rsidRDefault="00A64063" w:rsidP="00A64063">
            <w:pPr>
              <w:rPr>
                <w:sz w:val="18"/>
                <w:szCs w:val="18"/>
              </w:rPr>
            </w:pPr>
          </w:p>
          <w:p w14:paraId="31812B5F" w14:textId="77777777" w:rsidR="00A64063" w:rsidRDefault="00A64063" w:rsidP="00A64063">
            <w:pPr>
              <w:rPr>
                <w:sz w:val="18"/>
                <w:szCs w:val="18"/>
              </w:rPr>
            </w:pPr>
          </w:p>
          <w:p w14:paraId="4369A76A" w14:textId="77777777" w:rsidR="00A64063" w:rsidRDefault="00A64063" w:rsidP="00A64063">
            <w:pPr>
              <w:rPr>
                <w:sz w:val="18"/>
                <w:szCs w:val="18"/>
              </w:rPr>
            </w:pPr>
            <w:r>
              <w:rPr>
                <w:b/>
                <w:sz w:val="18"/>
                <w:szCs w:val="16"/>
              </w:rPr>
              <w:t>Response Sample</w:t>
            </w:r>
            <w:r w:rsidRPr="003A08D7">
              <w:rPr>
                <w:sz w:val="18"/>
                <w:szCs w:val="18"/>
              </w:rPr>
              <w:t>:</w:t>
            </w:r>
          </w:p>
          <w:p w14:paraId="4748676C" w14:textId="77777777" w:rsidR="00A64063" w:rsidRPr="003A08D7" w:rsidRDefault="00A64063" w:rsidP="00A64063">
            <w:pPr>
              <w:rPr>
                <w:sz w:val="18"/>
                <w:szCs w:val="18"/>
              </w:rPr>
            </w:pPr>
          </w:p>
          <w:p w14:paraId="3FB472E0" w14:textId="77777777" w:rsidR="00A64063" w:rsidRDefault="00A64063" w:rsidP="00A64063">
            <w:pPr>
              <w:rPr>
                <w:ins w:id="119" w:author="Sean Li" w:date="2015-03-17T11:30:00Z"/>
                <w:rStyle w:val="sbrace"/>
                <w:rFonts w:cstheme="minorHAnsi"/>
                <w:color w:val="666666"/>
                <w:sz w:val="18"/>
                <w:szCs w:val="18"/>
              </w:rPr>
            </w:pP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"validateResult"</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"validInd"</w:t>
            </w:r>
            <w:r w:rsidRPr="00231585">
              <w:rPr>
                <w:rStyle w:val="scolon"/>
                <w:rFonts w:cstheme="minorHAnsi"/>
                <w:color w:val="666666"/>
                <w:sz w:val="18"/>
                <w:szCs w:val="18"/>
              </w:rPr>
              <w:t>:</w:t>
            </w:r>
            <w:r w:rsidRPr="00231585">
              <w:rPr>
                <w:rStyle w:val="sobjectv"/>
                <w:rFonts w:cstheme="minorHAnsi"/>
                <w:color w:val="555555"/>
                <w:sz w:val="18"/>
                <w:szCs w:val="18"/>
              </w:rPr>
              <w:t>"false"</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"rightSizedInd"</w:t>
            </w:r>
            <w:r w:rsidRPr="00231585">
              <w:rPr>
                <w:rStyle w:val="scolon"/>
                <w:rFonts w:cstheme="minorHAnsi"/>
                <w:color w:val="666666"/>
                <w:sz w:val="18"/>
                <w:szCs w:val="18"/>
              </w:rPr>
              <w:t>:</w:t>
            </w:r>
            <w:r w:rsidRPr="00231585">
              <w:rPr>
                <w:rStyle w:val="sobjectv"/>
                <w:rFonts w:cstheme="minorHAnsi"/>
                <w:color w:val="555555"/>
                <w:sz w:val="18"/>
                <w:szCs w:val="18"/>
              </w:rPr>
              <w:t>"false"</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"requisitionNotification"</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"notification</w:t>
            </w:r>
            <w:r>
              <w:rPr>
                <w:rStyle w:val="sobjectk"/>
                <w:rFonts w:cstheme="minorHAnsi"/>
                <w:b/>
                <w:bCs/>
                <w:color w:val="333333"/>
                <w:sz w:val="18"/>
                <w:szCs w:val="18"/>
              </w:rPr>
              <w:t>Txt</w:t>
            </w:r>
            <w:r w:rsidRPr="00231585">
              <w:rPr>
                <w:rStyle w:val="sobjectk"/>
                <w:rFonts w:cstheme="minorHAnsi"/>
                <w:b/>
                <w:bCs/>
                <w:color w:val="333333"/>
                <w:sz w:val="18"/>
                <w:szCs w:val="18"/>
              </w:rPr>
              <w:t>"</w:t>
            </w:r>
            <w:r w:rsidRPr="00231585">
              <w:rPr>
                <w:rStyle w:val="scolon"/>
                <w:rFonts w:cstheme="minorHAnsi"/>
                <w:color w:val="666666"/>
                <w:sz w:val="18"/>
                <w:szCs w:val="18"/>
              </w:rPr>
              <w:t>:</w:t>
            </w:r>
            <w:r w:rsidRPr="00231585">
              <w:rPr>
                <w:rStyle w:val="sobjectv"/>
                <w:rFonts w:cstheme="minorHAnsi"/>
                <w:color w:val="555555"/>
                <w:sz w:val="18"/>
                <w:szCs w:val="18"/>
              </w:rPr>
              <w:t>null</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"notificationList"</w:t>
            </w:r>
            <w:r w:rsidRPr="00231585">
              <w:rPr>
                <w:rStyle w:val="scolon"/>
                <w:rFonts w:cstheme="minorHAnsi"/>
                <w:color w:val="666666"/>
                <w:sz w:val="18"/>
                <w:szCs w:val="18"/>
              </w:rPr>
              <w:t>:</w:t>
            </w:r>
            <w:r w:rsidRPr="00231585">
              <w:rPr>
                <w:rStyle w:val="sbracket"/>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"baseP</w:t>
            </w:r>
            <w:r>
              <w:rPr>
                <w:rStyle w:val="sobjectk"/>
                <w:rFonts w:cstheme="minorHAnsi"/>
                <w:b/>
                <w:bCs/>
                <w:color w:val="333333"/>
                <w:sz w:val="18"/>
                <w:szCs w:val="18"/>
              </w:rPr>
              <w:t>rogram</w:t>
            </w:r>
            <w:r w:rsidRPr="00231585">
              <w:rPr>
                <w:rStyle w:val="sobjectk"/>
                <w:rFonts w:cstheme="minorHAnsi"/>
                <w:b/>
                <w:bCs/>
                <w:color w:val="333333"/>
                <w:sz w:val="18"/>
                <w:szCs w:val="18"/>
              </w:rPr>
              <w:t>"</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r>
            <w:r w:rsidRPr="00231585">
              <w:rPr>
                <w:rFonts w:cstheme="minorHAnsi"/>
                <w:color w:val="555555"/>
                <w:sz w:val="18"/>
                <w:szCs w:val="18"/>
              </w:rPr>
              <w:lastRenderedPageBreak/>
              <w:t>                        </w:t>
            </w:r>
            <w:r w:rsidRPr="00231585">
              <w:rPr>
                <w:rStyle w:val="sobjectk"/>
                <w:rFonts w:cstheme="minorHAnsi"/>
                <w:b/>
                <w:bCs/>
                <w:color w:val="333333"/>
                <w:sz w:val="18"/>
                <w:szCs w:val="18"/>
              </w:rPr>
              <w:t>"type"</w:t>
            </w:r>
            <w:r w:rsidRPr="00231585">
              <w:rPr>
                <w:rStyle w:val="scolon"/>
                <w:rFonts w:cstheme="minorHAnsi"/>
                <w:color w:val="666666"/>
                <w:sz w:val="18"/>
                <w:szCs w:val="18"/>
              </w:rPr>
              <w:t>:</w:t>
            </w:r>
            <w:r w:rsidRPr="00231585">
              <w:rPr>
                <w:rStyle w:val="sobjectv"/>
                <w:rFonts w:cstheme="minorHAnsi"/>
                <w:color w:val="555555"/>
                <w:sz w:val="18"/>
                <w:szCs w:val="18"/>
              </w:rPr>
              <w:t>"THEME_PACK"</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"code"</w:t>
            </w:r>
            <w:r w:rsidRPr="00231585">
              <w:rPr>
                <w:rStyle w:val="scolon"/>
                <w:rFonts w:cstheme="minorHAnsi"/>
                <w:color w:val="666666"/>
                <w:sz w:val="18"/>
                <w:szCs w:val="18"/>
              </w:rPr>
              <w:t>:</w:t>
            </w:r>
            <w:r w:rsidRPr="00231585">
              <w:rPr>
                <w:rStyle w:val="sobjectv"/>
                <w:rFonts w:cstheme="minorHAnsi"/>
                <w:color w:val="555555"/>
                <w:sz w:val="18"/>
                <w:szCs w:val="18"/>
              </w:rPr>
              <w:t>"Animal Planet"</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"relationType"</w:t>
            </w:r>
            <w:r w:rsidRPr="00231585">
              <w:rPr>
                <w:rStyle w:val="scolon"/>
                <w:rFonts w:cstheme="minorHAnsi"/>
                <w:color w:val="666666"/>
                <w:sz w:val="18"/>
                <w:szCs w:val="18"/>
              </w:rPr>
              <w:t>:</w:t>
            </w:r>
            <w:r w:rsidRPr="00231585">
              <w:rPr>
                <w:rStyle w:val="sobjectv"/>
                <w:rFonts w:cstheme="minorHAnsi"/>
                <w:color w:val="555555"/>
                <w:sz w:val="18"/>
                <w:szCs w:val="18"/>
              </w:rPr>
              <w:t>"EXCLUDE_PRODUCT_CONJUNCTION"</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w:t>
            </w:r>
            <w:r>
              <w:rPr>
                <w:sz w:val="18"/>
                <w:szCs w:val="18"/>
              </w:rPr>
              <w:t xml:space="preserve"> </w:t>
            </w:r>
            <w:r w:rsidRPr="00C01D18">
              <w:rPr>
                <w:rStyle w:val="sobjectk"/>
                <w:rFonts w:cstheme="minorHAnsi"/>
                <w:b/>
                <w:bCs/>
                <w:color w:val="333333"/>
                <w:sz w:val="18"/>
                <w:szCs w:val="18"/>
              </w:rPr>
              <w:t>relatedProgramList</w:t>
            </w:r>
            <w:r w:rsidRPr="00231585">
              <w:rPr>
                <w:rStyle w:val="sobjectk"/>
                <w:rFonts w:cstheme="minorHAnsi"/>
                <w:b/>
                <w:bCs/>
                <w:color w:val="333333"/>
                <w:sz w:val="18"/>
                <w:szCs w:val="18"/>
              </w:rPr>
              <w:t>"</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"type"</w:t>
            </w:r>
            <w:r w:rsidRPr="00231585">
              <w:rPr>
                <w:rStyle w:val="scolon"/>
                <w:rFonts w:cstheme="minorHAnsi"/>
                <w:color w:val="666666"/>
                <w:sz w:val="18"/>
                <w:szCs w:val="18"/>
              </w:rPr>
              <w:t>:</w:t>
            </w:r>
            <w:r w:rsidRPr="00231585">
              <w:rPr>
                <w:rStyle w:val="sobjectv"/>
                <w:rFonts w:cstheme="minorHAnsi"/>
                <w:color w:val="555555"/>
                <w:sz w:val="18"/>
                <w:szCs w:val="18"/>
              </w:rPr>
              <w:t>"THEME_PACK"</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"code"</w:t>
            </w:r>
            <w:r w:rsidRPr="00231585">
              <w:rPr>
                <w:rStyle w:val="scolon"/>
                <w:rFonts w:cstheme="minorHAnsi"/>
                <w:color w:val="666666"/>
                <w:sz w:val="18"/>
                <w:szCs w:val="18"/>
              </w:rPr>
              <w:t>:</w:t>
            </w:r>
            <w:r w:rsidRPr="00231585">
              <w:rPr>
                <w:rStyle w:val="sobjectv"/>
                <w:rFonts w:cstheme="minorHAnsi"/>
                <w:color w:val="555555"/>
                <w:sz w:val="18"/>
                <w:szCs w:val="18"/>
              </w:rPr>
              <w:t>"PakFamily"</w:t>
            </w:r>
            <w:r w:rsidRPr="00231585">
              <w:rPr>
                <w:rFonts w:cstheme="minorHAnsi"/>
                <w:color w:val="555555"/>
                <w:sz w:val="18"/>
                <w:szCs w:val="18"/>
              </w:rPr>
              <w:br/>
              <w:t>                    </w:t>
            </w:r>
            <w:r w:rsidRPr="00231585">
              <w:rPr>
                <w:rStyle w:val="sbrace"/>
                <w:rFonts w:cstheme="minorHAnsi"/>
                <w:color w:val="666666"/>
                <w:sz w:val="18"/>
                <w:szCs w:val="18"/>
              </w:rPr>
              <w:t>}</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 baseP</w:t>
            </w:r>
            <w:r>
              <w:rPr>
                <w:rStyle w:val="sobjectk"/>
                <w:rFonts w:cstheme="minorHAnsi"/>
                <w:b/>
                <w:bCs/>
                <w:color w:val="333333"/>
                <w:sz w:val="18"/>
                <w:szCs w:val="18"/>
              </w:rPr>
              <w:t>rogram</w:t>
            </w:r>
            <w:r w:rsidRPr="00231585">
              <w:rPr>
                <w:rStyle w:val="sobjectk"/>
                <w:rFonts w:cstheme="minorHAnsi"/>
                <w:b/>
                <w:bCs/>
                <w:color w:val="333333"/>
                <w:sz w:val="18"/>
                <w:szCs w:val="18"/>
              </w:rPr>
              <w:t xml:space="preserve"> "</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"type"</w:t>
            </w:r>
            <w:r w:rsidRPr="00231585">
              <w:rPr>
                <w:rStyle w:val="scolon"/>
                <w:rFonts w:cstheme="minorHAnsi"/>
                <w:color w:val="666666"/>
                <w:sz w:val="18"/>
                <w:szCs w:val="18"/>
              </w:rPr>
              <w:t>:</w:t>
            </w:r>
            <w:r w:rsidRPr="00231585">
              <w:rPr>
                <w:rStyle w:val="sobjectv"/>
                <w:rFonts w:cstheme="minorHAnsi"/>
                <w:color w:val="555555"/>
                <w:sz w:val="18"/>
                <w:szCs w:val="18"/>
              </w:rPr>
              <w:t>"THEME_PACK"</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"code"</w:t>
            </w:r>
            <w:r w:rsidRPr="00231585">
              <w:rPr>
                <w:rStyle w:val="scolon"/>
                <w:rFonts w:cstheme="minorHAnsi"/>
                <w:color w:val="666666"/>
                <w:sz w:val="18"/>
                <w:szCs w:val="18"/>
              </w:rPr>
              <w:t>:</w:t>
            </w:r>
            <w:r w:rsidRPr="00231585">
              <w:rPr>
                <w:rStyle w:val="sobjectv"/>
                <w:rFonts w:cstheme="minorHAnsi"/>
                <w:color w:val="555555"/>
                <w:sz w:val="18"/>
                <w:szCs w:val="18"/>
              </w:rPr>
              <w:t>"Animal Planet"</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"relationType"</w:t>
            </w:r>
            <w:r w:rsidRPr="00231585">
              <w:rPr>
                <w:rStyle w:val="scolon"/>
                <w:rFonts w:cstheme="minorHAnsi"/>
                <w:color w:val="666666"/>
                <w:sz w:val="18"/>
                <w:szCs w:val="18"/>
              </w:rPr>
              <w:t>:</w:t>
            </w:r>
            <w:r w:rsidRPr="00231585">
              <w:rPr>
                <w:rStyle w:val="sobjectv"/>
                <w:rFonts w:cstheme="minorHAnsi"/>
                <w:color w:val="555555"/>
                <w:sz w:val="18"/>
                <w:szCs w:val="18"/>
              </w:rPr>
              <w:t>"EXCLUDE_PRODUCT_CONJUNCTION"</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w:t>
            </w:r>
            <w:r w:rsidRPr="00C01D18">
              <w:rPr>
                <w:rStyle w:val="sobjectk"/>
                <w:rFonts w:cstheme="minorHAnsi"/>
                <w:b/>
                <w:bCs/>
                <w:color w:val="333333"/>
                <w:sz w:val="18"/>
                <w:szCs w:val="18"/>
              </w:rPr>
              <w:t xml:space="preserve"> relatedProgramList</w:t>
            </w:r>
            <w:r w:rsidRPr="00231585">
              <w:rPr>
                <w:rStyle w:val="sobjectk"/>
                <w:rFonts w:cstheme="minorHAnsi"/>
                <w:b/>
                <w:bCs/>
                <w:color w:val="333333"/>
                <w:sz w:val="18"/>
                <w:szCs w:val="18"/>
              </w:rPr>
              <w:t xml:space="preserve"> "</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"type"</w:t>
            </w:r>
            <w:r w:rsidRPr="00231585">
              <w:rPr>
                <w:rStyle w:val="scolon"/>
                <w:rFonts w:cstheme="minorHAnsi"/>
                <w:color w:val="666666"/>
                <w:sz w:val="18"/>
                <w:szCs w:val="18"/>
              </w:rPr>
              <w:t>:</w:t>
            </w:r>
            <w:r w:rsidRPr="00231585">
              <w:rPr>
                <w:rStyle w:val="sobjectv"/>
                <w:rFonts w:cstheme="minorHAnsi"/>
                <w:color w:val="555555"/>
                <w:sz w:val="18"/>
                <w:szCs w:val="18"/>
              </w:rPr>
              <w:t>"THEME_PACK"</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"code"</w:t>
            </w:r>
            <w:r w:rsidRPr="00231585">
              <w:rPr>
                <w:rStyle w:val="scolon"/>
                <w:rFonts w:cstheme="minorHAnsi"/>
                <w:color w:val="666666"/>
                <w:sz w:val="18"/>
                <w:szCs w:val="18"/>
              </w:rPr>
              <w:t>:</w:t>
            </w:r>
            <w:r w:rsidRPr="00231585">
              <w:rPr>
                <w:rStyle w:val="sobjectv"/>
                <w:rFonts w:cstheme="minorHAnsi"/>
                <w:color w:val="555555"/>
                <w:sz w:val="18"/>
                <w:szCs w:val="18"/>
              </w:rPr>
              <w:t>"PakFamily"</w:t>
            </w:r>
            <w:r w:rsidRPr="00231585">
              <w:rPr>
                <w:rFonts w:cstheme="minorHAnsi"/>
                <w:color w:val="555555"/>
                <w:sz w:val="18"/>
                <w:szCs w:val="18"/>
              </w:rPr>
              <w:br/>
              <w:t>                    </w:t>
            </w:r>
            <w:r w:rsidRPr="00231585">
              <w:rPr>
                <w:rStyle w:val="sbrace"/>
                <w:rFonts w:cstheme="minorHAnsi"/>
                <w:color w:val="666666"/>
                <w:sz w:val="18"/>
                <w:szCs w:val="18"/>
              </w:rPr>
              <w:t>}</w:t>
            </w:r>
            <w:r w:rsidRPr="00231585">
              <w:rPr>
                <w:rFonts w:cstheme="minorHAnsi"/>
                <w:color w:val="555555"/>
                <w:sz w:val="18"/>
                <w:szCs w:val="18"/>
              </w:rPr>
              <w:br/>
              <w:t>                </w:t>
            </w:r>
            <w:r w:rsidRPr="00231585">
              <w:rPr>
                <w:rStyle w:val="sbrace"/>
                <w:rFonts w:cstheme="minorHAnsi"/>
                <w:color w:val="666666"/>
                <w:sz w:val="18"/>
                <w:szCs w:val="18"/>
              </w:rPr>
              <w:t>}</w:t>
            </w:r>
            <w:r w:rsidRPr="00231585">
              <w:rPr>
                <w:rFonts w:cstheme="minorHAnsi"/>
                <w:color w:val="555555"/>
                <w:sz w:val="18"/>
                <w:szCs w:val="18"/>
              </w:rPr>
              <w:br/>
              <w:t>            </w:t>
            </w:r>
            <w:r w:rsidRPr="00231585">
              <w:rPr>
                <w:rStyle w:val="sbracket"/>
                <w:rFonts w:cstheme="minorHAnsi"/>
                <w:color w:val="666666"/>
                <w:sz w:val="18"/>
                <w:szCs w:val="18"/>
              </w:rPr>
              <w:t>]</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"applicableDiscount"</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"programOrderList"</w:t>
            </w:r>
            <w:r w:rsidRPr="00231585">
              <w:rPr>
                <w:rStyle w:val="scolon"/>
                <w:rFonts w:cstheme="minorHAnsi"/>
                <w:color w:val="666666"/>
                <w:sz w:val="18"/>
                <w:szCs w:val="18"/>
              </w:rPr>
              <w:t>:</w:t>
            </w:r>
            <w:r w:rsidRPr="00231585">
              <w:rPr>
                <w:rStyle w:val="sbracket"/>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"action"</w:t>
            </w:r>
            <w:r w:rsidRPr="00231585">
              <w:rPr>
                <w:rStyle w:val="scolon"/>
                <w:rFonts w:cstheme="minorHAnsi"/>
                <w:color w:val="666666"/>
                <w:sz w:val="18"/>
                <w:szCs w:val="18"/>
              </w:rPr>
              <w:t>:</w:t>
            </w:r>
            <w:r w:rsidRPr="00231585">
              <w:rPr>
                <w:rStyle w:val="sobjectv"/>
                <w:rFonts w:cstheme="minorHAnsi"/>
                <w:color w:val="555555"/>
                <w:sz w:val="18"/>
                <w:szCs w:val="18"/>
              </w:rPr>
              <w:t>"ADD"</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"programId"</w:t>
            </w:r>
            <w:r w:rsidRPr="00231585">
              <w:rPr>
                <w:rStyle w:val="scolon"/>
                <w:rFonts w:cstheme="minorHAnsi"/>
                <w:color w:val="666666"/>
                <w:sz w:val="18"/>
                <w:szCs w:val="18"/>
              </w:rPr>
              <w:t>:</w:t>
            </w:r>
            <w:r w:rsidRPr="00231585">
              <w:rPr>
                <w:rStyle w:val="sobjectv"/>
                <w:rFonts w:cstheme="minorHAnsi"/>
                <w:color w:val="555555"/>
                <w:sz w:val="18"/>
                <w:szCs w:val="18"/>
              </w:rPr>
              <w:t>"101254"</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"programNm"</w:t>
            </w:r>
            <w:r w:rsidRPr="00231585">
              <w:rPr>
                <w:rStyle w:val="scolon"/>
                <w:rFonts w:cstheme="minorHAnsi"/>
                <w:color w:val="666666"/>
                <w:sz w:val="18"/>
                <w:szCs w:val="18"/>
              </w:rPr>
              <w:t>:</w:t>
            </w:r>
            <w:r w:rsidRPr="00231585">
              <w:rPr>
                <w:rStyle w:val="sobjectv"/>
                <w:rFonts w:cstheme="minorHAnsi"/>
                <w:color w:val="555555"/>
                <w:sz w:val="18"/>
                <w:szCs w:val="18"/>
              </w:rPr>
              <w:t>"Animal Planet"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"programCd"</w:t>
            </w:r>
            <w:r w:rsidRPr="00231585">
              <w:rPr>
                <w:rStyle w:val="scolon"/>
                <w:rFonts w:cstheme="minorHAnsi"/>
                <w:color w:val="666666"/>
                <w:sz w:val="18"/>
                <w:szCs w:val="18"/>
              </w:rPr>
              <w:t>:</w:t>
            </w:r>
            <w:r w:rsidRPr="00231585">
              <w:rPr>
                <w:rStyle w:val="sobjectv"/>
                <w:rFonts w:cstheme="minorHAnsi"/>
                <w:color w:val="555555"/>
                <w:sz w:val="18"/>
                <w:szCs w:val="18"/>
              </w:rPr>
              <w:t>"AnimalPlanet"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"programType"</w:t>
            </w:r>
            <w:r w:rsidRPr="00231585">
              <w:rPr>
                <w:rStyle w:val="scolon"/>
                <w:rFonts w:cstheme="minorHAnsi"/>
                <w:color w:val="666666"/>
                <w:sz w:val="18"/>
                <w:szCs w:val="18"/>
              </w:rPr>
              <w:t>:</w:t>
            </w:r>
            <w:r w:rsidRPr="00231585">
              <w:rPr>
                <w:rStyle w:val="sobjectv"/>
                <w:rFonts w:cstheme="minorHAnsi"/>
                <w:color w:val="555555"/>
                <w:sz w:val="18"/>
                <w:szCs w:val="18"/>
              </w:rPr>
              <w:t>"THEME_PACK"</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"price"</w:t>
            </w:r>
            <w:r w:rsidRPr="00231585">
              <w:rPr>
                <w:rStyle w:val="scolon"/>
                <w:rFonts w:cstheme="minorHAnsi"/>
                <w:color w:val="666666"/>
                <w:sz w:val="18"/>
                <w:szCs w:val="18"/>
              </w:rPr>
              <w:t>:</w:t>
            </w:r>
            <w:r w:rsidRPr="00231585">
              <w:rPr>
                <w:rStyle w:val="sobjectv"/>
                <w:rFonts w:cstheme="minorHAnsi"/>
                <w:color w:val="555555"/>
                <w:sz w:val="18"/>
                <w:szCs w:val="18"/>
              </w:rPr>
              <w:t>9.0</w:t>
            </w:r>
            <w:r w:rsidRPr="00231585">
              <w:rPr>
                <w:rStyle w:val="scomma"/>
                <w:rFonts w:cstheme="minorHAnsi"/>
                <w:color w:val="666666"/>
                <w:sz w:val="18"/>
                <w:szCs w:val="18"/>
              </w:rPr>
              <w:t>,</w:t>
            </w:r>
            <w:r w:rsidRPr="00231585">
              <w:rPr>
                <w:rFonts w:cstheme="minorHAnsi"/>
                <w:color w:val="555555"/>
                <w:sz w:val="18"/>
                <w:szCs w:val="18"/>
              </w:rPr>
              <w:br/>
              <w:t>                </w:t>
            </w:r>
            <w:r>
              <w:rPr>
                <w:rStyle w:val="sobjectk"/>
                <w:rFonts w:cstheme="minorHAnsi"/>
                <w:b/>
                <w:bCs/>
                <w:color w:val="333333"/>
                <w:sz w:val="18"/>
                <w:szCs w:val="18"/>
              </w:rPr>
              <w:t>"pricePlanCd</w:t>
            </w:r>
            <w:r w:rsidRPr="00231585">
              <w:rPr>
                <w:rStyle w:val="sobjectk"/>
                <w:rFonts w:cstheme="minorHAnsi"/>
                <w:b/>
                <w:bCs/>
                <w:color w:val="333333"/>
                <w:sz w:val="18"/>
                <w:szCs w:val="18"/>
              </w:rPr>
              <w:t>"</w:t>
            </w:r>
            <w:r w:rsidRPr="00231585">
              <w:rPr>
                <w:rStyle w:val="scolon"/>
                <w:rFonts w:cstheme="minorHAnsi"/>
                <w:color w:val="666666"/>
                <w:sz w:val="18"/>
                <w:szCs w:val="18"/>
              </w:rPr>
              <w:t>:</w:t>
            </w:r>
            <w:r w:rsidRPr="00231585">
              <w:rPr>
                <w:rStyle w:val="sobjectv"/>
                <w:rFonts w:cstheme="minorHAnsi"/>
                <w:color w:val="555555"/>
                <w:sz w:val="18"/>
                <w:szCs w:val="18"/>
              </w:rPr>
              <w:t>"null"</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"action"</w:t>
            </w:r>
            <w:r w:rsidRPr="00231585">
              <w:rPr>
                <w:rStyle w:val="scolon"/>
                <w:rFonts w:cstheme="minorHAnsi"/>
                <w:color w:val="666666"/>
                <w:sz w:val="18"/>
                <w:szCs w:val="18"/>
              </w:rPr>
              <w:t>:</w:t>
            </w:r>
            <w:r w:rsidRPr="00231585">
              <w:rPr>
                <w:rStyle w:val="sobjectv"/>
                <w:rFonts w:cstheme="minorHAnsi"/>
                <w:color w:val="555555"/>
                <w:sz w:val="18"/>
                <w:szCs w:val="18"/>
              </w:rPr>
              <w:t>"ADD"</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"programId"</w:t>
            </w:r>
            <w:r w:rsidRPr="00231585">
              <w:rPr>
                <w:rStyle w:val="scolon"/>
                <w:rFonts w:cstheme="minorHAnsi"/>
                <w:color w:val="666666"/>
                <w:sz w:val="18"/>
                <w:szCs w:val="18"/>
              </w:rPr>
              <w:t>:</w:t>
            </w:r>
            <w:r w:rsidRPr="00231585">
              <w:rPr>
                <w:rStyle w:val="sobjectv"/>
                <w:rFonts w:cstheme="minorHAnsi"/>
                <w:color w:val="555555"/>
                <w:sz w:val="18"/>
                <w:szCs w:val="18"/>
              </w:rPr>
              <w:t>"101305"</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"programNm"</w:t>
            </w:r>
            <w:r w:rsidRPr="00231585">
              <w:rPr>
                <w:rStyle w:val="scolon"/>
                <w:rFonts w:cstheme="minorHAnsi"/>
                <w:color w:val="666666"/>
                <w:sz w:val="18"/>
                <w:szCs w:val="18"/>
              </w:rPr>
              <w:t>:</w:t>
            </w:r>
            <w:r w:rsidRPr="00231585">
              <w:rPr>
                <w:rStyle w:val="sobjectv"/>
                <w:rFonts w:cstheme="minorHAnsi"/>
                <w:color w:val="555555"/>
                <w:sz w:val="18"/>
                <w:szCs w:val="18"/>
              </w:rPr>
              <w:t>"PakFamily"</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"programCd"</w:t>
            </w:r>
            <w:r w:rsidRPr="00231585">
              <w:rPr>
                <w:rStyle w:val="scolon"/>
                <w:rFonts w:cstheme="minorHAnsi"/>
                <w:color w:val="666666"/>
                <w:sz w:val="18"/>
                <w:szCs w:val="18"/>
              </w:rPr>
              <w:t>:</w:t>
            </w:r>
            <w:r w:rsidRPr="00231585">
              <w:rPr>
                <w:rStyle w:val="sobjectv"/>
                <w:rFonts w:cstheme="minorHAnsi"/>
                <w:color w:val="555555"/>
                <w:sz w:val="18"/>
                <w:szCs w:val="18"/>
              </w:rPr>
              <w:t>"Family"</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"programType"</w:t>
            </w:r>
            <w:r w:rsidRPr="00231585">
              <w:rPr>
                <w:rStyle w:val="scolon"/>
                <w:rFonts w:cstheme="minorHAnsi"/>
                <w:color w:val="666666"/>
                <w:sz w:val="18"/>
                <w:szCs w:val="18"/>
              </w:rPr>
              <w:t>:</w:t>
            </w:r>
            <w:r w:rsidRPr="00231585">
              <w:rPr>
                <w:rStyle w:val="sobjectv"/>
                <w:rFonts w:cstheme="minorHAnsi"/>
                <w:color w:val="555555"/>
                <w:sz w:val="18"/>
                <w:szCs w:val="18"/>
              </w:rPr>
              <w:t>"THEME_PACK"</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"price"</w:t>
            </w:r>
            <w:r w:rsidRPr="00231585">
              <w:rPr>
                <w:rStyle w:val="scolon"/>
                <w:rFonts w:cstheme="minorHAnsi"/>
                <w:color w:val="666666"/>
                <w:sz w:val="18"/>
                <w:szCs w:val="18"/>
              </w:rPr>
              <w:t>:</w:t>
            </w:r>
            <w:r w:rsidRPr="00231585">
              <w:rPr>
                <w:rStyle w:val="sobjectv"/>
                <w:rFonts w:cstheme="minorHAnsi"/>
                <w:color w:val="555555"/>
                <w:sz w:val="18"/>
                <w:szCs w:val="18"/>
              </w:rPr>
              <w:t>9.0</w:t>
            </w:r>
            <w:r w:rsidRPr="00231585">
              <w:rPr>
                <w:rStyle w:val="scomma"/>
                <w:rFonts w:cstheme="minorHAnsi"/>
                <w:color w:val="666666"/>
                <w:sz w:val="18"/>
                <w:szCs w:val="18"/>
              </w:rPr>
              <w:t>,</w:t>
            </w:r>
            <w:r w:rsidRPr="00231585">
              <w:rPr>
                <w:rFonts w:cstheme="minorHAnsi"/>
                <w:color w:val="555555"/>
                <w:sz w:val="18"/>
                <w:szCs w:val="18"/>
              </w:rPr>
              <w:br/>
              <w:t>                </w:t>
            </w:r>
            <w:r>
              <w:rPr>
                <w:rStyle w:val="sobjectk"/>
                <w:rFonts w:cstheme="minorHAnsi"/>
                <w:b/>
                <w:bCs/>
                <w:color w:val="333333"/>
                <w:sz w:val="18"/>
                <w:szCs w:val="18"/>
              </w:rPr>
              <w:t>"pricePlanCd</w:t>
            </w:r>
            <w:r w:rsidRPr="00231585">
              <w:rPr>
                <w:rStyle w:val="sobjectk"/>
                <w:rFonts w:cstheme="minorHAnsi"/>
                <w:b/>
                <w:bCs/>
                <w:color w:val="333333"/>
                <w:sz w:val="18"/>
                <w:szCs w:val="18"/>
              </w:rPr>
              <w:t>"</w:t>
            </w:r>
            <w:r w:rsidRPr="00231585">
              <w:rPr>
                <w:rStyle w:val="scolon"/>
                <w:rFonts w:cstheme="minorHAnsi"/>
                <w:color w:val="666666"/>
                <w:sz w:val="18"/>
                <w:szCs w:val="18"/>
              </w:rPr>
              <w:t>:</w:t>
            </w:r>
            <w:r w:rsidRPr="00231585">
              <w:rPr>
                <w:rStyle w:val="sobjectv"/>
                <w:rFonts w:cstheme="minorHAnsi"/>
                <w:color w:val="555555"/>
                <w:sz w:val="18"/>
                <w:szCs w:val="18"/>
              </w:rPr>
              <w:t>"null"</w:t>
            </w:r>
            <w:r w:rsidRPr="00231585">
              <w:rPr>
                <w:rFonts w:cstheme="minorHAnsi"/>
                <w:color w:val="555555"/>
                <w:sz w:val="18"/>
                <w:szCs w:val="18"/>
              </w:rPr>
              <w:br/>
              <w:t>            </w:t>
            </w:r>
            <w:r w:rsidRPr="00231585">
              <w:rPr>
                <w:rStyle w:val="sbrace"/>
                <w:rFonts w:cstheme="minorHAnsi"/>
                <w:color w:val="666666"/>
                <w:sz w:val="18"/>
                <w:szCs w:val="18"/>
              </w:rPr>
              <w:t>}</w:t>
            </w:r>
            <w:r w:rsidRPr="00231585">
              <w:rPr>
                <w:rFonts w:cstheme="minorHAnsi"/>
                <w:color w:val="555555"/>
                <w:sz w:val="18"/>
                <w:szCs w:val="18"/>
              </w:rPr>
              <w:br/>
              <w:t>        </w:t>
            </w:r>
            <w:r w:rsidRPr="00231585">
              <w:rPr>
                <w:rStyle w:val="sbracket"/>
                <w:rFonts w:cstheme="minorHAnsi"/>
                <w:color w:val="666666"/>
                <w:sz w:val="18"/>
                <w:szCs w:val="18"/>
              </w:rPr>
              <w:t>]</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"status"</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"statusCd"</w:t>
            </w:r>
            <w:r w:rsidRPr="00231585">
              <w:rPr>
                <w:rStyle w:val="scolon"/>
                <w:rFonts w:cstheme="minorHAnsi"/>
                <w:color w:val="666666"/>
                <w:sz w:val="18"/>
                <w:szCs w:val="18"/>
              </w:rPr>
              <w:t>:</w:t>
            </w:r>
            <w:r w:rsidRPr="00231585">
              <w:rPr>
                <w:rStyle w:val="sobjectv"/>
                <w:rFonts w:cstheme="minorHAnsi"/>
                <w:color w:val="555555"/>
                <w:sz w:val="18"/>
                <w:szCs w:val="18"/>
              </w:rPr>
              <w:t>"200"</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"statusTxt"</w:t>
            </w:r>
            <w:r w:rsidRPr="00231585">
              <w:rPr>
                <w:rStyle w:val="scolon"/>
                <w:rFonts w:cstheme="minorHAnsi"/>
                <w:color w:val="666666"/>
                <w:sz w:val="18"/>
                <w:szCs w:val="18"/>
              </w:rPr>
              <w:t>:</w:t>
            </w:r>
            <w:r w:rsidRPr="00231585">
              <w:rPr>
                <w:rStyle w:val="sobjectv"/>
                <w:rFonts w:cstheme="minorHAnsi"/>
                <w:color w:val="555555"/>
                <w:sz w:val="18"/>
                <w:szCs w:val="18"/>
              </w:rPr>
              <w:t>"OK"</w:t>
            </w:r>
            <w:r w:rsidRPr="00231585">
              <w:rPr>
                <w:rFonts w:cstheme="minorHAnsi"/>
                <w:color w:val="555555"/>
                <w:sz w:val="18"/>
                <w:szCs w:val="18"/>
              </w:rPr>
              <w:br/>
              <w:t>    </w:t>
            </w:r>
            <w:r w:rsidRPr="00231585">
              <w:rPr>
                <w:rStyle w:val="sbrace"/>
                <w:rFonts w:cstheme="minorHAnsi"/>
                <w:color w:val="666666"/>
                <w:sz w:val="18"/>
                <w:szCs w:val="18"/>
              </w:rPr>
              <w:t>}</w:t>
            </w:r>
            <w:r w:rsidRPr="00231585">
              <w:rPr>
                <w:rFonts w:cstheme="minorHAnsi"/>
                <w:color w:val="555555"/>
                <w:sz w:val="18"/>
                <w:szCs w:val="18"/>
              </w:rPr>
              <w:br/>
            </w:r>
            <w:r w:rsidRPr="00231585">
              <w:rPr>
                <w:rStyle w:val="sbrace"/>
                <w:rFonts w:cstheme="minorHAnsi"/>
                <w:color w:val="666666"/>
                <w:sz w:val="18"/>
                <w:szCs w:val="18"/>
              </w:rPr>
              <w:t>}</w:t>
            </w:r>
          </w:p>
          <w:p w14:paraId="08A7D0A6" w14:textId="77777777" w:rsidR="00A64063" w:rsidRDefault="00A64063" w:rsidP="00A64063">
            <w:pPr>
              <w:rPr>
                <w:ins w:id="120" w:author="Sean Li" w:date="2015-03-17T11:30:00Z"/>
                <w:rStyle w:val="sbrace"/>
                <w:rFonts w:cstheme="minorHAnsi"/>
                <w:color w:val="666666"/>
                <w:sz w:val="18"/>
                <w:szCs w:val="18"/>
              </w:rPr>
            </w:pPr>
          </w:p>
          <w:p w14:paraId="0E2F3018" w14:textId="77777777" w:rsidR="00A64063" w:rsidRDefault="00A64063" w:rsidP="00A64063">
            <w:pPr>
              <w:rPr>
                <w:ins w:id="121" w:author="Sean Li" w:date="2015-03-18T10:50:00Z"/>
                <w:rFonts w:cstheme="minorHAnsi"/>
                <w:sz w:val="18"/>
                <w:szCs w:val="18"/>
              </w:rPr>
            </w:pPr>
          </w:p>
          <w:p w14:paraId="4354CBA1" w14:textId="77777777" w:rsidR="00A64063" w:rsidRDefault="00A64063" w:rsidP="00A64063">
            <w:pPr>
              <w:rPr>
                <w:ins w:id="122" w:author="Sean Li" w:date="2015-03-18T10:50:00Z"/>
                <w:rFonts w:cstheme="minorHAnsi"/>
                <w:sz w:val="18"/>
                <w:szCs w:val="18"/>
              </w:rPr>
            </w:pPr>
          </w:p>
          <w:p w14:paraId="2714C132" w14:textId="77777777" w:rsidR="00A64063" w:rsidRPr="00960200" w:rsidRDefault="00A64063" w:rsidP="00A64063">
            <w:pPr>
              <w:rPr>
                <w:ins w:id="123" w:author="Sean Li" w:date="2015-03-17T11:31:00Z"/>
                <w:b/>
                <w:sz w:val="18"/>
                <w:szCs w:val="16"/>
              </w:rPr>
            </w:pPr>
            <w:ins w:id="124" w:author="Sean Li" w:date="2015-03-17T11:30:00Z">
              <w:r w:rsidRPr="00960200">
                <w:rPr>
                  <w:b/>
                  <w:sz w:val="18"/>
                  <w:szCs w:val="16"/>
                </w:rPr>
                <w:t>Response Sample</w:t>
              </w:r>
            </w:ins>
            <w:ins w:id="125" w:author="Sean Li" w:date="2015-03-17T11:31:00Z">
              <w:r w:rsidRPr="00960200">
                <w:rPr>
                  <w:b/>
                  <w:sz w:val="18"/>
                  <w:szCs w:val="16"/>
                </w:rPr>
                <w:t xml:space="preserve"> ( get</w:t>
              </w:r>
            </w:ins>
            <w:ins w:id="126" w:author="Sean Li" w:date="2015-03-17T11:30:00Z">
              <w:r w:rsidRPr="00960200">
                <w:rPr>
                  <w:b/>
                  <w:sz w:val="18"/>
                  <w:szCs w:val="16"/>
                </w:rPr>
                <w:t xml:space="preserve"> upsell</w:t>
              </w:r>
            </w:ins>
            <w:ins w:id="127" w:author="Sean Li" w:date="2015-03-17T11:31:00Z">
              <w:r w:rsidRPr="00960200">
                <w:rPr>
                  <w:b/>
                  <w:sz w:val="18"/>
                  <w:szCs w:val="16"/>
                </w:rPr>
                <w:t xml:space="preserve"> notification</w:t>
              </w:r>
            </w:ins>
            <w:ins w:id="128" w:author="Sean Li" w:date="2015-03-18T10:50:00Z">
              <w:r w:rsidRPr="00960200">
                <w:rPr>
                  <w:b/>
                  <w:sz w:val="18"/>
                  <w:szCs w:val="16"/>
                </w:rPr>
                <w:t xml:space="preserve"> only</w:t>
              </w:r>
            </w:ins>
            <w:ins w:id="129" w:author="Sean Li" w:date="2015-03-17T11:31:00Z">
              <w:r w:rsidRPr="00960200">
                <w:rPr>
                  <w:b/>
                  <w:sz w:val="18"/>
                  <w:szCs w:val="16"/>
                </w:rPr>
                <w:t>) :</w:t>
              </w:r>
            </w:ins>
          </w:p>
          <w:p w14:paraId="62446F9B" w14:textId="77777777" w:rsidR="00A64063" w:rsidRDefault="00A64063" w:rsidP="00A64063">
            <w:pPr>
              <w:rPr>
                <w:ins w:id="130" w:author="Sean Li" w:date="2015-03-17T11:31:00Z"/>
                <w:b/>
                <w:sz w:val="18"/>
                <w:szCs w:val="16"/>
              </w:rPr>
            </w:pPr>
          </w:p>
          <w:p w14:paraId="767A8258" w14:textId="77777777" w:rsidR="00A64063" w:rsidRPr="00361B62" w:rsidRDefault="00A64063" w:rsidP="00A64063">
            <w:pPr>
              <w:rPr>
                <w:sz w:val="18"/>
                <w:szCs w:val="18"/>
              </w:rPr>
            </w:pPr>
            <w:r w:rsidRPr="00411FFE">
              <w:rPr>
                <w:sz w:val="18"/>
                <w:szCs w:val="18"/>
              </w:rPr>
              <w:t>{</w:t>
            </w:r>
          </w:p>
          <w:p w14:paraId="54E75F88" w14:textId="77777777" w:rsidR="00A64063" w:rsidRPr="00361B62" w:rsidRDefault="00A64063" w:rsidP="00A64063">
            <w:pPr>
              <w:rPr>
                <w:sz w:val="18"/>
                <w:szCs w:val="18"/>
              </w:rPr>
            </w:pPr>
            <w:r w:rsidRPr="00361B62">
              <w:rPr>
                <w:sz w:val="18"/>
                <w:szCs w:val="18"/>
              </w:rPr>
              <w:t xml:space="preserve">   "validateResult":    {</w:t>
            </w:r>
          </w:p>
          <w:p w14:paraId="4B48BE18" w14:textId="77777777" w:rsidR="00A64063" w:rsidRPr="00361B62" w:rsidRDefault="00A64063" w:rsidP="00A64063">
            <w:pPr>
              <w:rPr>
                <w:sz w:val="18"/>
                <w:szCs w:val="18"/>
              </w:rPr>
            </w:pPr>
            <w:r w:rsidRPr="00361B62">
              <w:rPr>
                <w:sz w:val="18"/>
                <w:szCs w:val="18"/>
              </w:rPr>
              <w:lastRenderedPageBreak/>
              <w:t xml:space="preserve">      "programOrderList":       [</w:t>
            </w:r>
          </w:p>
          <w:p w14:paraId="40B188D1" w14:textId="77777777" w:rsidR="00A64063" w:rsidRPr="00361B62" w:rsidRDefault="00A64063" w:rsidP="00A64063">
            <w:pPr>
              <w:rPr>
                <w:sz w:val="18"/>
                <w:szCs w:val="18"/>
              </w:rPr>
            </w:pPr>
            <w:r w:rsidRPr="00361B62">
              <w:rPr>
                <w:sz w:val="18"/>
                <w:szCs w:val="18"/>
              </w:rPr>
              <w:t xml:space="preserve">                  {</w:t>
            </w:r>
          </w:p>
          <w:p w14:paraId="75DA9B8E" w14:textId="77777777" w:rsidR="00A64063" w:rsidRPr="00361B62" w:rsidRDefault="00A64063" w:rsidP="00A64063">
            <w:pPr>
              <w:rPr>
                <w:sz w:val="18"/>
                <w:szCs w:val="18"/>
              </w:rPr>
            </w:pPr>
            <w:r w:rsidRPr="00361B62">
              <w:rPr>
                <w:sz w:val="18"/>
                <w:szCs w:val="18"/>
              </w:rPr>
              <w:t xml:space="preserve">            "action": "ADD",</w:t>
            </w:r>
          </w:p>
          <w:p w14:paraId="5E8E8A6C" w14:textId="77777777" w:rsidR="00A64063" w:rsidRPr="00361B62" w:rsidRDefault="00A64063" w:rsidP="00A64063">
            <w:pPr>
              <w:rPr>
                <w:sz w:val="18"/>
                <w:szCs w:val="18"/>
              </w:rPr>
            </w:pPr>
            <w:r w:rsidRPr="00361B62">
              <w:rPr>
                <w:sz w:val="18"/>
                <w:szCs w:val="18"/>
              </w:rPr>
              <w:t xml:space="preserve">            "programId": "1218029",</w:t>
            </w:r>
          </w:p>
          <w:p w14:paraId="1D614A8C" w14:textId="77777777" w:rsidR="00A64063" w:rsidRPr="00361B62" w:rsidRDefault="00A64063" w:rsidP="00A64063">
            <w:pPr>
              <w:rPr>
                <w:sz w:val="18"/>
                <w:szCs w:val="18"/>
              </w:rPr>
            </w:pPr>
            <w:r w:rsidRPr="00361B62">
              <w:rPr>
                <w:sz w:val="18"/>
                <w:szCs w:val="18"/>
              </w:rPr>
              <w:t xml:space="preserve">            "programNm": "Adventure &amp; Beyond",</w:t>
            </w:r>
          </w:p>
          <w:p w14:paraId="38759342" w14:textId="77777777" w:rsidR="00A64063" w:rsidRPr="00361B62" w:rsidRDefault="00A64063" w:rsidP="00A64063">
            <w:pPr>
              <w:rPr>
                <w:sz w:val="18"/>
                <w:szCs w:val="18"/>
              </w:rPr>
            </w:pPr>
            <w:r w:rsidRPr="00361B62">
              <w:rPr>
                <w:sz w:val="18"/>
                <w:szCs w:val="18"/>
              </w:rPr>
              <w:t xml:space="preserve">            "programCd": "PakAdventBeyond",</w:t>
            </w:r>
          </w:p>
          <w:p w14:paraId="119F1FE0" w14:textId="77777777" w:rsidR="00A64063" w:rsidRPr="00361B62" w:rsidRDefault="00A64063" w:rsidP="00A64063">
            <w:pPr>
              <w:rPr>
                <w:sz w:val="18"/>
                <w:szCs w:val="18"/>
              </w:rPr>
            </w:pPr>
            <w:r w:rsidRPr="00361B62">
              <w:rPr>
                <w:sz w:val="18"/>
                <w:szCs w:val="18"/>
              </w:rPr>
              <w:t xml:space="preserve">            "programType": "COMBO_PACK",</w:t>
            </w:r>
          </w:p>
          <w:p w14:paraId="20968023" w14:textId="77777777" w:rsidR="00A64063" w:rsidRPr="00361B62" w:rsidRDefault="00A64063" w:rsidP="00A64063">
            <w:pPr>
              <w:rPr>
                <w:sz w:val="18"/>
                <w:szCs w:val="18"/>
              </w:rPr>
            </w:pPr>
            <w:r w:rsidRPr="00361B62">
              <w:rPr>
                <w:sz w:val="18"/>
                <w:szCs w:val="18"/>
              </w:rPr>
              <w:t xml:space="preserve">            "priceAmt": "7.0",</w:t>
            </w:r>
          </w:p>
          <w:p w14:paraId="48BE7530" w14:textId="77777777" w:rsidR="00A64063" w:rsidRPr="00361B62" w:rsidRDefault="00A64063" w:rsidP="00A64063">
            <w:pPr>
              <w:rPr>
                <w:sz w:val="18"/>
                <w:szCs w:val="18"/>
              </w:rPr>
            </w:pPr>
            <w:r w:rsidRPr="00361B62">
              <w:rPr>
                <w:sz w:val="18"/>
                <w:szCs w:val="18"/>
              </w:rPr>
              <w:t xml:space="preserve">            "pricePlanCd": ""</w:t>
            </w:r>
          </w:p>
          <w:p w14:paraId="4DA28E4D" w14:textId="77777777" w:rsidR="00A64063" w:rsidRPr="00361B62" w:rsidRDefault="00A64063" w:rsidP="00A64063">
            <w:pPr>
              <w:rPr>
                <w:sz w:val="18"/>
                <w:szCs w:val="18"/>
              </w:rPr>
            </w:pPr>
            <w:r w:rsidRPr="00361B62">
              <w:rPr>
                <w:sz w:val="18"/>
                <w:szCs w:val="18"/>
              </w:rPr>
              <w:t xml:space="preserve">         },</w:t>
            </w:r>
          </w:p>
          <w:p w14:paraId="7039EDF8" w14:textId="77777777" w:rsidR="00A64063" w:rsidRPr="00361B62" w:rsidRDefault="00A64063" w:rsidP="00A64063">
            <w:pPr>
              <w:rPr>
                <w:sz w:val="18"/>
                <w:szCs w:val="18"/>
              </w:rPr>
            </w:pPr>
            <w:r w:rsidRPr="00361B62">
              <w:rPr>
                <w:sz w:val="18"/>
                <w:szCs w:val="18"/>
              </w:rPr>
              <w:t xml:space="preserve">      ...........</w:t>
            </w:r>
          </w:p>
          <w:p w14:paraId="796B46AA" w14:textId="77777777" w:rsidR="00A64063" w:rsidRPr="00361B62" w:rsidRDefault="00A64063" w:rsidP="00A64063">
            <w:pPr>
              <w:rPr>
                <w:sz w:val="18"/>
                <w:szCs w:val="18"/>
              </w:rPr>
            </w:pPr>
            <w:r w:rsidRPr="00361B62">
              <w:rPr>
                <w:sz w:val="18"/>
                <w:szCs w:val="18"/>
              </w:rPr>
              <w:t xml:space="preserve">      ],</w:t>
            </w:r>
          </w:p>
          <w:p w14:paraId="2382E677" w14:textId="77777777" w:rsidR="00A64063" w:rsidRPr="00361B62" w:rsidRDefault="00A64063" w:rsidP="00A64063">
            <w:pPr>
              <w:rPr>
                <w:sz w:val="18"/>
                <w:szCs w:val="18"/>
              </w:rPr>
            </w:pPr>
            <w:r w:rsidRPr="00361B62">
              <w:rPr>
                <w:sz w:val="18"/>
                <w:szCs w:val="18"/>
              </w:rPr>
              <w:t xml:space="preserve">      "requisitionNotification": {"notificationList":       {</w:t>
            </w:r>
          </w:p>
          <w:p w14:paraId="6FD01CB3" w14:textId="77777777" w:rsidR="00A64063" w:rsidRPr="00361B62" w:rsidRDefault="00A64063" w:rsidP="00A64063">
            <w:pPr>
              <w:rPr>
                <w:sz w:val="18"/>
                <w:szCs w:val="18"/>
              </w:rPr>
            </w:pPr>
            <w:r w:rsidRPr="00361B62">
              <w:rPr>
                <w:sz w:val="18"/>
                <w:szCs w:val="18"/>
              </w:rPr>
              <w:t xml:space="preserve">         "baseProgram":          {</w:t>
            </w:r>
          </w:p>
          <w:p w14:paraId="1DE9E515" w14:textId="77777777" w:rsidR="00A64063" w:rsidRPr="00361B62" w:rsidRDefault="00A64063" w:rsidP="00A64063">
            <w:pPr>
              <w:rPr>
                <w:sz w:val="18"/>
                <w:szCs w:val="18"/>
              </w:rPr>
            </w:pPr>
            <w:r w:rsidRPr="00361B62">
              <w:rPr>
                <w:sz w:val="18"/>
                <w:szCs w:val="18"/>
              </w:rPr>
              <w:t xml:space="preserve">            "productCd": "YouPick6",</w:t>
            </w:r>
          </w:p>
          <w:p w14:paraId="31061964" w14:textId="77777777" w:rsidR="00A64063" w:rsidRPr="00361B62" w:rsidRDefault="00A64063" w:rsidP="00A64063">
            <w:pPr>
              <w:rPr>
                <w:sz w:val="18"/>
                <w:szCs w:val="18"/>
              </w:rPr>
            </w:pPr>
            <w:r w:rsidRPr="00361B62">
              <w:rPr>
                <w:sz w:val="18"/>
                <w:szCs w:val="18"/>
              </w:rPr>
              <w:t xml:space="preserve">            "productType": "COMBO"</w:t>
            </w:r>
          </w:p>
          <w:p w14:paraId="5208E519" w14:textId="77777777" w:rsidR="00A64063" w:rsidRPr="00361B62" w:rsidRDefault="00A64063" w:rsidP="00A64063">
            <w:pPr>
              <w:rPr>
                <w:sz w:val="18"/>
                <w:szCs w:val="18"/>
              </w:rPr>
            </w:pPr>
            <w:r w:rsidRPr="00361B62">
              <w:rPr>
                <w:sz w:val="18"/>
                <w:szCs w:val="18"/>
              </w:rPr>
              <w:t xml:space="preserve">         },</w:t>
            </w:r>
          </w:p>
          <w:p w14:paraId="3A49CCC5" w14:textId="77777777" w:rsidR="00A64063" w:rsidRPr="00361B62" w:rsidRDefault="00A64063" w:rsidP="00A64063">
            <w:pPr>
              <w:rPr>
                <w:sz w:val="18"/>
                <w:szCs w:val="18"/>
              </w:rPr>
            </w:pPr>
            <w:r w:rsidRPr="00361B62">
              <w:rPr>
                <w:sz w:val="18"/>
                <w:szCs w:val="18"/>
              </w:rPr>
              <w:t xml:space="preserve">         "relationType": "COMBO_UP_SELL"</w:t>
            </w:r>
          </w:p>
          <w:p w14:paraId="3C416F7E" w14:textId="77777777" w:rsidR="00A64063" w:rsidRPr="00361B62" w:rsidRDefault="00A64063" w:rsidP="00A64063">
            <w:pPr>
              <w:rPr>
                <w:sz w:val="18"/>
                <w:szCs w:val="18"/>
              </w:rPr>
            </w:pPr>
            <w:r w:rsidRPr="00361B62">
              <w:rPr>
                <w:sz w:val="18"/>
                <w:szCs w:val="18"/>
              </w:rPr>
              <w:t xml:space="preserve">      }},</w:t>
            </w:r>
          </w:p>
          <w:p w14:paraId="355F0B04" w14:textId="77777777" w:rsidR="00A64063" w:rsidRPr="00361B62" w:rsidRDefault="00A64063" w:rsidP="00A64063">
            <w:pPr>
              <w:rPr>
                <w:sz w:val="18"/>
                <w:szCs w:val="18"/>
              </w:rPr>
            </w:pPr>
            <w:r w:rsidRPr="00361B62">
              <w:rPr>
                <w:sz w:val="18"/>
                <w:szCs w:val="18"/>
              </w:rPr>
              <w:t xml:space="preserve">      "rightSizedInd": "false",</w:t>
            </w:r>
          </w:p>
          <w:p w14:paraId="1A3674EB" w14:textId="77777777" w:rsidR="00A64063" w:rsidRPr="00361B62" w:rsidRDefault="00A64063" w:rsidP="00A64063">
            <w:pPr>
              <w:rPr>
                <w:sz w:val="18"/>
                <w:szCs w:val="18"/>
              </w:rPr>
            </w:pPr>
            <w:r w:rsidRPr="00361B62">
              <w:rPr>
                <w:sz w:val="18"/>
                <w:szCs w:val="18"/>
              </w:rPr>
              <w:t xml:space="preserve">      "validInd": "true"</w:t>
            </w:r>
          </w:p>
          <w:p w14:paraId="36301464" w14:textId="77777777" w:rsidR="00A64063" w:rsidRPr="00361B62" w:rsidRDefault="00A64063" w:rsidP="00A64063">
            <w:pPr>
              <w:rPr>
                <w:sz w:val="18"/>
                <w:szCs w:val="18"/>
              </w:rPr>
            </w:pPr>
            <w:r w:rsidRPr="00361B62">
              <w:rPr>
                <w:sz w:val="18"/>
                <w:szCs w:val="18"/>
              </w:rPr>
              <w:t xml:space="preserve">   },</w:t>
            </w:r>
          </w:p>
          <w:p w14:paraId="6D8B22EE" w14:textId="77777777" w:rsidR="00A64063" w:rsidRPr="00361B62" w:rsidRDefault="00A64063" w:rsidP="00A64063">
            <w:pPr>
              <w:rPr>
                <w:sz w:val="18"/>
                <w:szCs w:val="18"/>
              </w:rPr>
            </w:pPr>
            <w:r w:rsidRPr="00361B62">
              <w:rPr>
                <w:sz w:val="18"/>
                <w:szCs w:val="18"/>
              </w:rPr>
              <w:t xml:space="preserve">   "status":    {</w:t>
            </w:r>
          </w:p>
          <w:p w14:paraId="0DC8062A" w14:textId="77777777" w:rsidR="00A64063" w:rsidRPr="00361B62" w:rsidRDefault="00A64063" w:rsidP="00A64063">
            <w:pPr>
              <w:rPr>
                <w:sz w:val="18"/>
                <w:szCs w:val="18"/>
              </w:rPr>
            </w:pPr>
            <w:r w:rsidRPr="00361B62">
              <w:rPr>
                <w:sz w:val="18"/>
                <w:szCs w:val="18"/>
              </w:rPr>
              <w:t xml:space="preserve">      "statusCd": "200",</w:t>
            </w:r>
          </w:p>
          <w:p w14:paraId="4DA13CEB" w14:textId="77777777" w:rsidR="00A64063" w:rsidRPr="00361B62" w:rsidRDefault="00A64063" w:rsidP="00A64063">
            <w:pPr>
              <w:rPr>
                <w:sz w:val="18"/>
                <w:szCs w:val="18"/>
              </w:rPr>
            </w:pPr>
            <w:r w:rsidRPr="00361B62">
              <w:rPr>
                <w:sz w:val="18"/>
                <w:szCs w:val="18"/>
              </w:rPr>
              <w:t xml:space="preserve">      "statusTxt": "OK"</w:t>
            </w:r>
          </w:p>
          <w:p w14:paraId="3DAADE09" w14:textId="77777777" w:rsidR="00A64063" w:rsidRPr="00361B62" w:rsidRDefault="00A64063" w:rsidP="00A64063">
            <w:pPr>
              <w:rPr>
                <w:sz w:val="18"/>
                <w:szCs w:val="18"/>
              </w:rPr>
            </w:pPr>
            <w:r w:rsidRPr="00361B62">
              <w:rPr>
                <w:sz w:val="18"/>
                <w:szCs w:val="18"/>
              </w:rPr>
              <w:t xml:space="preserve">   }</w:t>
            </w:r>
          </w:p>
          <w:p w14:paraId="5F14D0DD" w14:textId="77777777" w:rsidR="00A64063" w:rsidRPr="00361B62" w:rsidRDefault="00A64063" w:rsidP="00A64063">
            <w:pPr>
              <w:rPr>
                <w:sz w:val="18"/>
                <w:szCs w:val="18"/>
              </w:rPr>
            </w:pPr>
            <w:r w:rsidRPr="00361B62">
              <w:rPr>
                <w:sz w:val="18"/>
                <w:szCs w:val="18"/>
              </w:rPr>
              <w:t>}</w:t>
            </w:r>
          </w:p>
          <w:p w14:paraId="3C9DA712" w14:textId="77777777" w:rsidR="00A64063" w:rsidRPr="00361B62" w:rsidRDefault="00A64063" w:rsidP="00A64063">
            <w:pPr>
              <w:rPr>
                <w:sz w:val="18"/>
                <w:szCs w:val="18"/>
              </w:rPr>
            </w:pPr>
          </w:p>
          <w:p w14:paraId="071F2FE4" w14:textId="77777777" w:rsidR="00A64063" w:rsidRPr="00361B62" w:rsidRDefault="00A64063" w:rsidP="00A64063">
            <w:pPr>
              <w:rPr>
                <w:ins w:id="131" w:author="Sean Li" w:date="2015-03-18T10:50:00Z"/>
                <w:b/>
                <w:sz w:val="18"/>
                <w:szCs w:val="16"/>
              </w:rPr>
            </w:pPr>
          </w:p>
          <w:p w14:paraId="527CE2D8" w14:textId="77777777" w:rsidR="00A64063" w:rsidRPr="00361B62" w:rsidRDefault="00A64063" w:rsidP="00A64063">
            <w:pPr>
              <w:rPr>
                <w:ins w:id="132" w:author="Sean Li" w:date="2015-03-18T10:50:00Z"/>
                <w:b/>
                <w:sz w:val="18"/>
                <w:szCs w:val="16"/>
              </w:rPr>
            </w:pPr>
          </w:p>
          <w:p w14:paraId="32395325" w14:textId="77777777" w:rsidR="00A64063" w:rsidRPr="00361B62" w:rsidRDefault="00A64063" w:rsidP="00A64063">
            <w:pPr>
              <w:rPr>
                <w:ins w:id="133" w:author="Sean Li" w:date="2015-03-18T10:50:00Z"/>
                <w:b/>
                <w:sz w:val="18"/>
                <w:szCs w:val="16"/>
              </w:rPr>
            </w:pPr>
          </w:p>
          <w:p w14:paraId="5C37726E" w14:textId="77777777" w:rsidR="00A64063" w:rsidRPr="00361B62" w:rsidRDefault="00A64063" w:rsidP="00A64063">
            <w:pPr>
              <w:rPr>
                <w:ins w:id="134" w:author="Sean Li" w:date="2015-03-18T10:50:00Z"/>
                <w:b/>
                <w:sz w:val="18"/>
                <w:szCs w:val="16"/>
              </w:rPr>
            </w:pPr>
          </w:p>
          <w:p w14:paraId="562DC472" w14:textId="77777777" w:rsidR="00A64063" w:rsidRPr="00361B62" w:rsidRDefault="00A64063" w:rsidP="00A64063">
            <w:pPr>
              <w:rPr>
                <w:ins w:id="135" w:author="Sean Li" w:date="2015-03-18T10:50:00Z"/>
                <w:b/>
                <w:sz w:val="18"/>
                <w:szCs w:val="16"/>
              </w:rPr>
            </w:pPr>
          </w:p>
          <w:p w14:paraId="34D62521" w14:textId="77777777" w:rsidR="00A64063" w:rsidRPr="00361B62" w:rsidRDefault="00A64063" w:rsidP="00A64063">
            <w:pPr>
              <w:rPr>
                <w:ins w:id="136" w:author="Sean Li" w:date="2015-03-17T11:38:00Z"/>
                <w:b/>
                <w:sz w:val="18"/>
                <w:szCs w:val="16"/>
              </w:rPr>
            </w:pPr>
            <w:ins w:id="137" w:author="Sean Li" w:date="2015-03-17T11:30:00Z">
              <w:r w:rsidRPr="00361B62">
                <w:rPr>
                  <w:b/>
                  <w:sz w:val="18"/>
                  <w:szCs w:val="16"/>
                </w:rPr>
                <w:t>Response Sample</w:t>
              </w:r>
            </w:ins>
            <w:ins w:id="138" w:author="Sean Li" w:date="2015-03-17T11:31:00Z">
              <w:r w:rsidRPr="00361B62">
                <w:rPr>
                  <w:b/>
                  <w:sz w:val="18"/>
                  <w:szCs w:val="16"/>
                </w:rPr>
                <w:t xml:space="preserve"> ( get</w:t>
              </w:r>
            </w:ins>
            <w:ins w:id="139" w:author="Sean Li" w:date="2015-03-17T11:30:00Z">
              <w:r w:rsidRPr="00361B62">
                <w:rPr>
                  <w:b/>
                  <w:sz w:val="18"/>
                  <w:szCs w:val="16"/>
                </w:rPr>
                <w:t xml:space="preserve"> upsell</w:t>
              </w:r>
            </w:ins>
            <w:ins w:id="140" w:author="Sean Li" w:date="2015-03-17T11:31:00Z">
              <w:r w:rsidRPr="00361B62">
                <w:rPr>
                  <w:b/>
                  <w:sz w:val="18"/>
                  <w:szCs w:val="16"/>
                </w:rPr>
                <w:t xml:space="preserve"> </w:t>
              </w:r>
            </w:ins>
            <w:ins w:id="141" w:author="Sean Li" w:date="2015-03-17T11:38:00Z">
              <w:r w:rsidRPr="00361B62">
                <w:rPr>
                  <w:b/>
                  <w:sz w:val="18"/>
                  <w:szCs w:val="16"/>
                </w:rPr>
                <w:t xml:space="preserve">and rightsized </w:t>
              </w:r>
            </w:ins>
            <w:ins w:id="142" w:author="Sean Li" w:date="2015-03-17T11:31:00Z">
              <w:r w:rsidRPr="00361B62">
                <w:rPr>
                  <w:b/>
                  <w:sz w:val="18"/>
                  <w:szCs w:val="16"/>
                </w:rPr>
                <w:t>notification) :</w:t>
              </w:r>
            </w:ins>
          </w:p>
          <w:p w14:paraId="165B230E" w14:textId="77777777" w:rsidR="00A64063" w:rsidRPr="00361B62" w:rsidRDefault="00A64063" w:rsidP="00A64063">
            <w:pPr>
              <w:rPr>
                <w:ins w:id="143" w:author="Sean Li" w:date="2015-03-17T11:38:00Z"/>
                <w:b/>
                <w:sz w:val="18"/>
                <w:szCs w:val="16"/>
              </w:rPr>
            </w:pPr>
          </w:p>
          <w:p w14:paraId="415C8F2D" w14:textId="77777777" w:rsidR="00A64063" w:rsidRPr="00361B62" w:rsidRDefault="00A64063" w:rsidP="00A64063">
            <w:pPr>
              <w:rPr>
                <w:sz w:val="18"/>
                <w:szCs w:val="18"/>
              </w:rPr>
            </w:pPr>
            <w:r w:rsidRPr="00361B62">
              <w:rPr>
                <w:sz w:val="18"/>
                <w:szCs w:val="18"/>
              </w:rPr>
              <w:t>{</w:t>
            </w:r>
          </w:p>
          <w:p w14:paraId="16ED88F1" w14:textId="77777777" w:rsidR="00A64063" w:rsidRPr="00361B62" w:rsidRDefault="00A64063" w:rsidP="00A64063">
            <w:pPr>
              <w:rPr>
                <w:sz w:val="18"/>
                <w:szCs w:val="18"/>
              </w:rPr>
            </w:pPr>
            <w:r w:rsidRPr="00361B62">
              <w:rPr>
                <w:sz w:val="18"/>
                <w:szCs w:val="18"/>
              </w:rPr>
              <w:t xml:space="preserve">      {</w:t>
            </w:r>
          </w:p>
          <w:p w14:paraId="31AB45FE" w14:textId="77777777" w:rsidR="00A64063" w:rsidRPr="00361B62" w:rsidRDefault="00A64063" w:rsidP="00A64063">
            <w:pPr>
              <w:rPr>
                <w:sz w:val="18"/>
                <w:szCs w:val="18"/>
              </w:rPr>
            </w:pPr>
            <w:r w:rsidRPr="00361B62">
              <w:rPr>
                <w:sz w:val="18"/>
                <w:szCs w:val="18"/>
              </w:rPr>
              <w:t xml:space="preserve">        "action": "ADD",</w:t>
            </w:r>
          </w:p>
          <w:p w14:paraId="12A8DCD8" w14:textId="77777777" w:rsidR="00A64063" w:rsidRPr="00361B62" w:rsidRDefault="00A64063" w:rsidP="00A64063">
            <w:pPr>
              <w:rPr>
                <w:sz w:val="18"/>
                <w:szCs w:val="18"/>
              </w:rPr>
            </w:pPr>
            <w:r w:rsidRPr="00361B62">
              <w:rPr>
                <w:sz w:val="18"/>
                <w:szCs w:val="18"/>
              </w:rPr>
              <w:t xml:space="preserve">        "programId": "101199",</w:t>
            </w:r>
          </w:p>
          <w:p w14:paraId="732D0D74" w14:textId="77777777" w:rsidR="00A64063" w:rsidRPr="00361B62" w:rsidRDefault="00A64063" w:rsidP="00A64063">
            <w:pPr>
              <w:rPr>
                <w:sz w:val="18"/>
                <w:szCs w:val="18"/>
              </w:rPr>
            </w:pPr>
            <w:r w:rsidRPr="00361B62">
              <w:rPr>
                <w:sz w:val="18"/>
                <w:szCs w:val="18"/>
              </w:rPr>
              <w:t xml:space="preserve">        "programNm": "Super Channel",</w:t>
            </w:r>
          </w:p>
          <w:p w14:paraId="226A03D1" w14:textId="77777777" w:rsidR="00A64063" w:rsidRPr="00361B62" w:rsidRDefault="00A64063" w:rsidP="00A64063">
            <w:pPr>
              <w:rPr>
                <w:sz w:val="18"/>
                <w:szCs w:val="18"/>
              </w:rPr>
            </w:pPr>
            <w:r w:rsidRPr="00361B62">
              <w:rPr>
                <w:sz w:val="18"/>
                <w:szCs w:val="18"/>
              </w:rPr>
              <w:t xml:space="preserve">        "programCd": "PakSuperChannel",</w:t>
            </w:r>
          </w:p>
          <w:p w14:paraId="58213953" w14:textId="77777777" w:rsidR="00A64063" w:rsidRPr="00361B62" w:rsidRDefault="00A64063" w:rsidP="00A64063">
            <w:pPr>
              <w:rPr>
                <w:sz w:val="18"/>
                <w:szCs w:val="18"/>
              </w:rPr>
            </w:pPr>
            <w:r w:rsidRPr="00361B62">
              <w:rPr>
                <w:sz w:val="18"/>
                <w:szCs w:val="18"/>
              </w:rPr>
              <w:t xml:space="preserve">        "programType": "COMBO_PACK",</w:t>
            </w:r>
          </w:p>
          <w:p w14:paraId="0DA0FB2C" w14:textId="77777777" w:rsidR="00A64063" w:rsidRPr="00361B62" w:rsidRDefault="00A64063" w:rsidP="00A64063">
            <w:pPr>
              <w:rPr>
                <w:sz w:val="18"/>
                <w:szCs w:val="18"/>
              </w:rPr>
            </w:pPr>
            <w:r w:rsidRPr="00361B62">
              <w:rPr>
                <w:sz w:val="18"/>
                <w:szCs w:val="18"/>
              </w:rPr>
              <w:t xml:space="preserve">        "priceAmt": "17.0"</w:t>
            </w:r>
          </w:p>
          <w:p w14:paraId="73D08E8A" w14:textId="77777777" w:rsidR="00A64063" w:rsidRPr="00361B62" w:rsidRDefault="00A64063" w:rsidP="00A64063">
            <w:pPr>
              <w:rPr>
                <w:sz w:val="18"/>
                <w:szCs w:val="18"/>
              </w:rPr>
            </w:pPr>
            <w:r w:rsidRPr="00361B62">
              <w:rPr>
                <w:sz w:val="18"/>
                <w:szCs w:val="18"/>
              </w:rPr>
              <w:t xml:space="preserve">      }</w:t>
            </w:r>
          </w:p>
          <w:p w14:paraId="22F92FE2" w14:textId="77777777" w:rsidR="00A64063" w:rsidRPr="00361B62" w:rsidRDefault="00A64063" w:rsidP="00A64063">
            <w:pPr>
              <w:rPr>
                <w:sz w:val="18"/>
                <w:szCs w:val="18"/>
              </w:rPr>
            </w:pPr>
            <w:r w:rsidRPr="00361B62">
              <w:rPr>
                <w:sz w:val="18"/>
                <w:szCs w:val="18"/>
              </w:rPr>
              <w:t>………………………..</w:t>
            </w:r>
          </w:p>
          <w:p w14:paraId="4CAEAC5F" w14:textId="77777777" w:rsidR="00A64063" w:rsidRPr="00361B62" w:rsidRDefault="00A64063" w:rsidP="00A64063">
            <w:pPr>
              <w:rPr>
                <w:sz w:val="18"/>
                <w:szCs w:val="18"/>
              </w:rPr>
            </w:pPr>
            <w:r w:rsidRPr="00361B62">
              <w:rPr>
                <w:sz w:val="18"/>
                <w:szCs w:val="18"/>
              </w:rPr>
              <w:t xml:space="preserve">    ],</w:t>
            </w:r>
          </w:p>
          <w:p w14:paraId="641785FC" w14:textId="77777777" w:rsidR="00A64063" w:rsidRPr="00361B62" w:rsidRDefault="00A64063" w:rsidP="00A64063">
            <w:pPr>
              <w:rPr>
                <w:sz w:val="18"/>
                <w:szCs w:val="18"/>
              </w:rPr>
            </w:pPr>
            <w:r w:rsidRPr="00361B62">
              <w:rPr>
                <w:sz w:val="18"/>
                <w:szCs w:val="18"/>
              </w:rPr>
              <w:t xml:space="preserve">    "requisitionNotification": {</w:t>
            </w:r>
          </w:p>
          <w:p w14:paraId="757C0DB4" w14:textId="77777777" w:rsidR="00A64063" w:rsidRPr="00361B62" w:rsidRDefault="00A64063" w:rsidP="00A64063">
            <w:pPr>
              <w:rPr>
                <w:sz w:val="18"/>
                <w:szCs w:val="18"/>
              </w:rPr>
            </w:pPr>
            <w:r w:rsidRPr="00361B62">
              <w:rPr>
                <w:sz w:val="18"/>
                <w:szCs w:val="18"/>
              </w:rPr>
              <w:t xml:space="preserve">      "notificationList": [</w:t>
            </w:r>
          </w:p>
          <w:p w14:paraId="3326A794" w14:textId="77777777" w:rsidR="00A64063" w:rsidRPr="00361B62" w:rsidRDefault="00A64063" w:rsidP="00A64063">
            <w:pPr>
              <w:rPr>
                <w:sz w:val="18"/>
                <w:szCs w:val="18"/>
              </w:rPr>
            </w:pPr>
            <w:r w:rsidRPr="00361B62">
              <w:rPr>
                <w:sz w:val="18"/>
                <w:szCs w:val="18"/>
              </w:rPr>
              <w:t xml:space="preserve">        {</w:t>
            </w:r>
          </w:p>
          <w:p w14:paraId="6CF7B5E6" w14:textId="77777777" w:rsidR="00A64063" w:rsidRPr="00361B62" w:rsidRDefault="00A64063" w:rsidP="00A64063">
            <w:pPr>
              <w:rPr>
                <w:sz w:val="18"/>
                <w:szCs w:val="18"/>
              </w:rPr>
            </w:pPr>
            <w:r w:rsidRPr="00361B62">
              <w:rPr>
                <w:sz w:val="18"/>
                <w:szCs w:val="18"/>
              </w:rPr>
              <w:t xml:space="preserve">          "baseProgram": {</w:t>
            </w:r>
          </w:p>
          <w:p w14:paraId="760A304A" w14:textId="77777777" w:rsidR="00A64063" w:rsidRPr="00361B62" w:rsidRDefault="00A64063" w:rsidP="00A64063">
            <w:pPr>
              <w:rPr>
                <w:sz w:val="18"/>
                <w:szCs w:val="18"/>
              </w:rPr>
            </w:pPr>
            <w:r w:rsidRPr="00361B62">
              <w:rPr>
                <w:sz w:val="18"/>
                <w:szCs w:val="18"/>
              </w:rPr>
              <w:t xml:space="preserve">            "productCd": "YouPick6",</w:t>
            </w:r>
          </w:p>
          <w:p w14:paraId="7FEB6AE9" w14:textId="77777777" w:rsidR="00A64063" w:rsidRPr="00361B62" w:rsidRDefault="00A64063" w:rsidP="00A64063">
            <w:pPr>
              <w:rPr>
                <w:sz w:val="18"/>
                <w:szCs w:val="18"/>
              </w:rPr>
            </w:pPr>
            <w:r w:rsidRPr="00361B62">
              <w:rPr>
                <w:sz w:val="18"/>
                <w:szCs w:val="18"/>
              </w:rPr>
              <w:t xml:space="preserve">            "productType": "COMBO"</w:t>
            </w:r>
          </w:p>
          <w:p w14:paraId="0571595F" w14:textId="77777777" w:rsidR="00A64063" w:rsidRPr="00361B62" w:rsidRDefault="00A64063" w:rsidP="00A64063">
            <w:pPr>
              <w:rPr>
                <w:sz w:val="18"/>
                <w:szCs w:val="18"/>
              </w:rPr>
            </w:pPr>
            <w:r w:rsidRPr="00361B62">
              <w:rPr>
                <w:sz w:val="18"/>
                <w:szCs w:val="18"/>
              </w:rPr>
              <w:t xml:space="preserve">          },</w:t>
            </w:r>
          </w:p>
          <w:p w14:paraId="687E3434" w14:textId="77777777" w:rsidR="00A64063" w:rsidRPr="00361B62" w:rsidRDefault="00A64063" w:rsidP="00A64063">
            <w:pPr>
              <w:rPr>
                <w:sz w:val="18"/>
                <w:szCs w:val="18"/>
              </w:rPr>
            </w:pPr>
            <w:r w:rsidRPr="00361B62">
              <w:rPr>
                <w:sz w:val="18"/>
                <w:szCs w:val="18"/>
              </w:rPr>
              <w:t xml:space="preserve">          "relationType": "COMBO_RIGHT_SIZED"</w:t>
            </w:r>
          </w:p>
          <w:p w14:paraId="4CA58C8D" w14:textId="77777777" w:rsidR="00A64063" w:rsidRPr="00361B62" w:rsidRDefault="00A64063" w:rsidP="00A64063">
            <w:pPr>
              <w:rPr>
                <w:sz w:val="18"/>
                <w:szCs w:val="18"/>
              </w:rPr>
            </w:pPr>
            <w:r w:rsidRPr="00361B62">
              <w:rPr>
                <w:sz w:val="18"/>
                <w:szCs w:val="18"/>
              </w:rPr>
              <w:t xml:space="preserve">        },</w:t>
            </w:r>
          </w:p>
          <w:p w14:paraId="060DD904" w14:textId="77777777" w:rsidR="00A64063" w:rsidRPr="00361B62" w:rsidRDefault="00A64063" w:rsidP="00A64063">
            <w:pPr>
              <w:rPr>
                <w:sz w:val="18"/>
                <w:szCs w:val="18"/>
              </w:rPr>
            </w:pPr>
            <w:r w:rsidRPr="00361B62">
              <w:rPr>
                <w:sz w:val="18"/>
                <w:szCs w:val="18"/>
              </w:rPr>
              <w:t xml:space="preserve">        {</w:t>
            </w:r>
          </w:p>
          <w:p w14:paraId="5C4B0F1F" w14:textId="77777777" w:rsidR="00A64063" w:rsidRPr="00361B62" w:rsidRDefault="00A64063" w:rsidP="00A64063">
            <w:pPr>
              <w:rPr>
                <w:sz w:val="18"/>
                <w:szCs w:val="18"/>
              </w:rPr>
            </w:pPr>
            <w:r w:rsidRPr="00361B62">
              <w:rPr>
                <w:sz w:val="18"/>
                <w:szCs w:val="18"/>
              </w:rPr>
              <w:t xml:space="preserve">          "baseProgram": {</w:t>
            </w:r>
          </w:p>
          <w:p w14:paraId="468FF998" w14:textId="77777777" w:rsidR="00A64063" w:rsidRPr="00361B62" w:rsidRDefault="00A64063" w:rsidP="00A64063">
            <w:pPr>
              <w:rPr>
                <w:sz w:val="18"/>
                <w:szCs w:val="18"/>
              </w:rPr>
            </w:pPr>
            <w:r w:rsidRPr="00361B62">
              <w:rPr>
                <w:sz w:val="18"/>
                <w:szCs w:val="18"/>
              </w:rPr>
              <w:t xml:space="preserve">            "productCd": "YouPick8Movies",</w:t>
            </w:r>
          </w:p>
          <w:p w14:paraId="1C671430" w14:textId="77777777" w:rsidR="00A64063" w:rsidRPr="00361B62" w:rsidRDefault="00A64063" w:rsidP="00A64063">
            <w:pPr>
              <w:rPr>
                <w:sz w:val="18"/>
                <w:szCs w:val="18"/>
              </w:rPr>
            </w:pPr>
            <w:r w:rsidRPr="00361B62">
              <w:rPr>
                <w:sz w:val="18"/>
                <w:szCs w:val="18"/>
              </w:rPr>
              <w:lastRenderedPageBreak/>
              <w:t xml:space="preserve">            "productType": "COMBO"</w:t>
            </w:r>
          </w:p>
          <w:p w14:paraId="397E325B" w14:textId="77777777" w:rsidR="00A64063" w:rsidRPr="00361B62" w:rsidRDefault="00A64063" w:rsidP="00A64063">
            <w:pPr>
              <w:rPr>
                <w:sz w:val="18"/>
                <w:szCs w:val="18"/>
              </w:rPr>
            </w:pPr>
            <w:r w:rsidRPr="00361B62">
              <w:rPr>
                <w:sz w:val="18"/>
                <w:szCs w:val="18"/>
              </w:rPr>
              <w:t xml:space="preserve">          },</w:t>
            </w:r>
          </w:p>
          <w:p w14:paraId="395E9A63" w14:textId="77777777" w:rsidR="00A64063" w:rsidRPr="00361B62" w:rsidRDefault="00A64063" w:rsidP="00A64063">
            <w:pPr>
              <w:rPr>
                <w:sz w:val="18"/>
                <w:szCs w:val="18"/>
              </w:rPr>
            </w:pPr>
            <w:r w:rsidRPr="00361B62">
              <w:rPr>
                <w:sz w:val="18"/>
                <w:szCs w:val="18"/>
              </w:rPr>
              <w:t xml:space="preserve">          "relationType": "COMBO_UP_SELL"</w:t>
            </w:r>
          </w:p>
          <w:p w14:paraId="7D558CD2" w14:textId="77777777" w:rsidR="00A64063" w:rsidRPr="00361B62" w:rsidRDefault="00A64063" w:rsidP="00A64063">
            <w:pPr>
              <w:rPr>
                <w:sz w:val="18"/>
                <w:szCs w:val="18"/>
              </w:rPr>
            </w:pPr>
            <w:r w:rsidRPr="00361B62">
              <w:rPr>
                <w:sz w:val="18"/>
                <w:szCs w:val="18"/>
              </w:rPr>
              <w:t xml:space="preserve">        }</w:t>
            </w:r>
          </w:p>
          <w:p w14:paraId="560851B8" w14:textId="77777777" w:rsidR="00A64063" w:rsidRPr="00361B62" w:rsidRDefault="00A64063" w:rsidP="00A64063">
            <w:pPr>
              <w:rPr>
                <w:sz w:val="18"/>
                <w:szCs w:val="18"/>
              </w:rPr>
            </w:pPr>
            <w:r w:rsidRPr="00361B62">
              <w:rPr>
                <w:sz w:val="18"/>
                <w:szCs w:val="18"/>
              </w:rPr>
              <w:t xml:space="preserve">      ]</w:t>
            </w:r>
          </w:p>
          <w:p w14:paraId="1833DC62" w14:textId="77777777" w:rsidR="00A64063" w:rsidRPr="00361B62" w:rsidRDefault="00A64063" w:rsidP="00A64063">
            <w:pPr>
              <w:rPr>
                <w:sz w:val="18"/>
                <w:szCs w:val="18"/>
              </w:rPr>
            </w:pPr>
            <w:r w:rsidRPr="00361B62">
              <w:rPr>
                <w:sz w:val="18"/>
                <w:szCs w:val="18"/>
              </w:rPr>
              <w:t xml:space="preserve">    },</w:t>
            </w:r>
          </w:p>
          <w:p w14:paraId="189A5B98" w14:textId="77777777" w:rsidR="00A64063" w:rsidRPr="00361B62" w:rsidRDefault="00A64063" w:rsidP="00A64063">
            <w:pPr>
              <w:rPr>
                <w:sz w:val="18"/>
                <w:szCs w:val="18"/>
              </w:rPr>
            </w:pPr>
            <w:r w:rsidRPr="00361B62">
              <w:rPr>
                <w:sz w:val="18"/>
                <w:szCs w:val="18"/>
              </w:rPr>
              <w:t xml:space="preserve">    "rightSizedInd": "true",</w:t>
            </w:r>
          </w:p>
          <w:p w14:paraId="74B88E56" w14:textId="77777777" w:rsidR="00A64063" w:rsidRPr="00361B62" w:rsidRDefault="00A64063" w:rsidP="00A64063">
            <w:pPr>
              <w:rPr>
                <w:sz w:val="18"/>
                <w:szCs w:val="18"/>
              </w:rPr>
            </w:pPr>
            <w:r w:rsidRPr="00361B62">
              <w:rPr>
                <w:sz w:val="18"/>
                <w:szCs w:val="18"/>
              </w:rPr>
              <w:t xml:space="preserve">    "validInd": "true"</w:t>
            </w:r>
          </w:p>
          <w:p w14:paraId="67397B51" w14:textId="77777777" w:rsidR="00A64063" w:rsidRPr="00361B62" w:rsidRDefault="00A64063" w:rsidP="00A64063">
            <w:pPr>
              <w:rPr>
                <w:sz w:val="18"/>
                <w:szCs w:val="18"/>
              </w:rPr>
            </w:pPr>
            <w:r w:rsidRPr="00361B62">
              <w:rPr>
                <w:sz w:val="18"/>
                <w:szCs w:val="18"/>
              </w:rPr>
              <w:t xml:space="preserve">  },</w:t>
            </w:r>
          </w:p>
          <w:p w14:paraId="233CB8DB" w14:textId="77777777" w:rsidR="00A64063" w:rsidRPr="00361B62" w:rsidRDefault="00A64063" w:rsidP="00A64063">
            <w:pPr>
              <w:rPr>
                <w:sz w:val="18"/>
                <w:szCs w:val="18"/>
              </w:rPr>
            </w:pPr>
            <w:r w:rsidRPr="00361B62">
              <w:rPr>
                <w:sz w:val="18"/>
                <w:szCs w:val="18"/>
              </w:rPr>
              <w:t xml:space="preserve">   "status":    {</w:t>
            </w:r>
          </w:p>
          <w:p w14:paraId="6B8C68A5" w14:textId="77777777" w:rsidR="00A64063" w:rsidRPr="00361B62" w:rsidRDefault="00A64063" w:rsidP="00A64063">
            <w:pPr>
              <w:rPr>
                <w:sz w:val="18"/>
                <w:szCs w:val="18"/>
              </w:rPr>
            </w:pPr>
            <w:r w:rsidRPr="00361B62">
              <w:rPr>
                <w:sz w:val="18"/>
                <w:szCs w:val="18"/>
              </w:rPr>
              <w:t xml:space="preserve">      "statusCd": "200",</w:t>
            </w:r>
          </w:p>
          <w:p w14:paraId="04977FE6" w14:textId="77777777" w:rsidR="00A64063" w:rsidRPr="00361B62" w:rsidRDefault="00A64063" w:rsidP="00A64063">
            <w:pPr>
              <w:rPr>
                <w:sz w:val="18"/>
                <w:szCs w:val="18"/>
              </w:rPr>
            </w:pPr>
            <w:r w:rsidRPr="00361B62">
              <w:rPr>
                <w:sz w:val="18"/>
                <w:szCs w:val="18"/>
              </w:rPr>
              <w:t xml:space="preserve">      "statusTxt": "OK"</w:t>
            </w:r>
          </w:p>
          <w:p w14:paraId="43125B11" w14:textId="77777777" w:rsidR="00A64063" w:rsidRPr="00361B62" w:rsidRDefault="00A64063" w:rsidP="00A64063">
            <w:pPr>
              <w:rPr>
                <w:sz w:val="18"/>
                <w:szCs w:val="18"/>
              </w:rPr>
            </w:pPr>
            <w:r w:rsidRPr="00361B62">
              <w:rPr>
                <w:sz w:val="18"/>
                <w:szCs w:val="18"/>
              </w:rPr>
              <w:t xml:space="preserve">   }</w:t>
            </w:r>
          </w:p>
          <w:p w14:paraId="7281B51B" w14:textId="77777777" w:rsidR="00A64063" w:rsidRPr="00361B62" w:rsidRDefault="00A64063" w:rsidP="00A64063">
            <w:pPr>
              <w:rPr>
                <w:ins w:id="144" w:author="Sean Li" w:date="2016-08-03T11:07:00Z"/>
                <w:sz w:val="18"/>
                <w:szCs w:val="18"/>
              </w:rPr>
            </w:pPr>
            <w:r w:rsidRPr="00361B62">
              <w:rPr>
                <w:sz w:val="18"/>
                <w:szCs w:val="18"/>
              </w:rPr>
              <w:t>}</w:t>
            </w:r>
          </w:p>
          <w:p w14:paraId="750DC1B2" w14:textId="77777777" w:rsidR="00156F26" w:rsidRDefault="00156F26" w:rsidP="00A64063">
            <w:pPr>
              <w:rPr>
                <w:ins w:id="145" w:author="Sean Li" w:date="2016-08-03T11:07:00Z"/>
                <w:sz w:val="18"/>
                <w:szCs w:val="18"/>
              </w:rPr>
            </w:pPr>
          </w:p>
          <w:p w14:paraId="47B5CE1D" w14:textId="10157A9C" w:rsidR="00156F26" w:rsidRPr="00D53E9E" w:rsidRDefault="00D53E9E" w:rsidP="00A64063">
            <w:pPr>
              <w:rPr>
                <w:rFonts w:cstheme="minorHAnsi"/>
                <w:b/>
                <w:color w:val="FF0000"/>
              </w:rPr>
            </w:pPr>
            <w:r w:rsidRPr="00D53E9E">
              <w:rPr>
                <w:rFonts w:cstheme="minorHAnsi"/>
                <w:b/>
                <w:color w:val="FF0000"/>
              </w:rPr>
              <w:t>Channel to Pack upsell examples:</w:t>
            </w:r>
          </w:p>
          <w:p w14:paraId="230D6793" w14:textId="77777777" w:rsidR="00D53E9E" w:rsidRDefault="00D53E9E" w:rsidP="00A64063">
            <w:pPr>
              <w:rPr>
                <w:rFonts w:cstheme="minorHAnsi"/>
                <w:sz w:val="18"/>
                <w:szCs w:val="18"/>
              </w:rPr>
            </w:pPr>
          </w:p>
          <w:p w14:paraId="37C3BE99" w14:textId="63F7DC78" w:rsidR="00D53E9E" w:rsidRPr="00D53E9E" w:rsidRDefault="00D53E9E" w:rsidP="00A64063">
            <w:pPr>
              <w:rPr>
                <w:rFonts w:cstheme="minorHAnsi"/>
                <w:b/>
                <w:sz w:val="18"/>
                <w:szCs w:val="18"/>
              </w:rPr>
            </w:pPr>
            <w:r w:rsidRPr="00D53E9E">
              <w:rPr>
                <w:rFonts w:cstheme="minorHAnsi"/>
                <w:b/>
                <w:sz w:val="18"/>
                <w:szCs w:val="18"/>
              </w:rPr>
              <w:t>TCM + FX HD upsell to PakBlockbusters</w:t>
            </w:r>
          </w:p>
          <w:p w14:paraId="17B91E11" w14:textId="2D0F1C77" w:rsidR="00D53E9E" w:rsidRPr="00F34DD2" w:rsidRDefault="00D53E9E" w:rsidP="00A64063">
            <w:pPr>
              <w:rPr>
                <w:rFonts w:cstheme="minorHAnsi"/>
                <w:b/>
                <w:sz w:val="18"/>
                <w:szCs w:val="18"/>
              </w:rPr>
            </w:pPr>
            <w:r w:rsidRPr="00F34DD2">
              <w:rPr>
                <w:rFonts w:cstheme="minorHAnsi"/>
                <w:b/>
                <w:sz w:val="18"/>
                <w:szCs w:val="18"/>
              </w:rPr>
              <w:t>Request :</w:t>
            </w:r>
          </w:p>
          <w:p w14:paraId="06E84C65" w14:textId="77777777" w:rsidR="00D53E9E" w:rsidRPr="00D53E9E" w:rsidRDefault="00D53E9E" w:rsidP="00D53E9E">
            <w:pPr>
              <w:rPr>
                <w:rFonts w:cstheme="minorHAnsi"/>
                <w:sz w:val="18"/>
                <w:szCs w:val="18"/>
              </w:rPr>
            </w:pPr>
            <w:r w:rsidRPr="00D53E9E">
              <w:rPr>
                <w:rFonts w:cstheme="minorHAnsi"/>
                <w:sz w:val="18"/>
                <w:szCs w:val="18"/>
              </w:rPr>
              <w:t>{</w:t>
            </w:r>
          </w:p>
          <w:p w14:paraId="18C785A7" w14:textId="77777777" w:rsidR="00D53E9E" w:rsidRPr="00D53E9E" w:rsidRDefault="00D53E9E" w:rsidP="00D53E9E">
            <w:pPr>
              <w:rPr>
                <w:rFonts w:cstheme="minorHAnsi"/>
                <w:sz w:val="18"/>
                <w:szCs w:val="18"/>
              </w:rPr>
            </w:pPr>
            <w:r w:rsidRPr="00D53E9E">
              <w:rPr>
                <w:rFonts w:cstheme="minorHAnsi"/>
                <w:sz w:val="18"/>
                <w:szCs w:val="18"/>
              </w:rPr>
              <w:t xml:space="preserve">  "offer": "MediaroomTV-HS2.0",</w:t>
            </w:r>
          </w:p>
          <w:p w14:paraId="395F0BAB" w14:textId="77777777" w:rsidR="00D53E9E" w:rsidRPr="00D53E9E" w:rsidRDefault="00D53E9E" w:rsidP="00D53E9E">
            <w:pPr>
              <w:rPr>
                <w:rFonts w:cstheme="minorHAnsi"/>
                <w:sz w:val="18"/>
                <w:szCs w:val="18"/>
              </w:rPr>
            </w:pPr>
            <w:r w:rsidRPr="00D53E9E">
              <w:rPr>
                <w:rFonts w:cstheme="minorHAnsi"/>
                <w:sz w:val="18"/>
                <w:szCs w:val="18"/>
              </w:rPr>
              <w:t xml:space="preserve">  "province": "bc",</w:t>
            </w:r>
          </w:p>
          <w:p w14:paraId="0E4F7B36" w14:textId="77777777" w:rsidR="00D53E9E" w:rsidRPr="00D53E9E" w:rsidRDefault="00D53E9E" w:rsidP="00D53E9E">
            <w:pPr>
              <w:rPr>
                <w:rFonts w:cstheme="minorHAnsi"/>
                <w:sz w:val="18"/>
                <w:szCs w:val="18"/>
              </w:rPr>
            </w:pPr>
            <w:r w:rsidRPr="00D53E9E">
              <w:rPr>
                <w:rFonts w:cstheme="minorHAnsi"/>
                <w:sz w:val="18"/>
                <w:szCs w:val="18"/>
              </w:rPr>
              <w:t xml:space="preserve">  "geoTargetMarket": "Vancouver",</w:t>
            </w:r>
          </w:p>
          <w:p w14:paraId="1A368329" w14:textId="77777777" w:rsidR="00D53E9E" w:rsidRPr="00D53E9E" w:rsidRDefault="00D53E9E" w:rsidP="00D53E9E">
            <w:pPr>
              <w:rPr>
                <w:rFonts w:cstheme="minorHAnsi"/>
                <w:sz w:val="18"/>
                <w:szCs w:val="18"/>
              </w:rPr>
            </w:pPr>
            <w:r w:rsidRPr="00D53E9E">
              <w:rPr>
                <w:rFonts w:cstheme="minorHAnsi"/>
                <w:sz w:val="18"/>
                <w:szCs w:val="18"/>
              </w:rPr>
              <w:t xml:space="preserve">  "programOrderList": [</w:t>
            </w:r>
          </w:p>
          <w:p w14:paraId="38528CBE" w14:textId="77777777" w:rsidR="00D53E9E" w:rsidRPr="00D53E9E" w:rsidRDefault="00D53E9E" w:rsidP="00D53E9E">
            <w:pPr>
              <w:rPr>
                <w:rFonts w:cstheme="minorHAnsi"/>
                <w:sz w:val="18"/>
                <w:szCs w:val="18"/>
              </w:rPr>
            </w:pPr>
          </w:p>
          <w:p w14:paraId="51EE2E7D" w14:textId="77777777" w:rsidR="00D53E9E" w:rsidRPr="00D53E9E" w:rsidRDefault="00D53E9E" w:rsidP="00D53E9E">
            <w:pPr>
              <w:rPr>
                <w:rFonts w:cstheme="minorHAnsi"/>
                <w:sz w:val="18"/>
                <w:szCs w:val="18"/>
              </w:rPr>
            </w:pPr>
            <w:r w:rsidRPr="00D53E9E">
              <w:rPr>
                <w:rFonts w:cstheme="minorHAnsi"/>
                <w:sz w:val="18"/>
                <w:szCs w:val="18"/>
              </w:rPr>
              <w:t xml:space="preserve">    {</w:t>
            </w:r>
          </w:p>
          <w:p w14:paraId="397A469B" w14:textId="77777777" w:rsidR="00D53E9E" w:rsidRPr="00D53E9E" w:rsidRDefault="00D53E9E" w:rsidP="00D53E9E">
            <w:pPr>
              <w:rPr>
                <w:rFonts w:cstheme="minorHAnsi"/>
                <w:sz w:val="18"/>
                <w:szCs w:val="18"/>
              </w:rPr>
            </w:pPr>
            <w:r w:rsidRPr="00D53E9E">
              <w:rPr>
                <w:rFonts w:cstheme="minorHAnsi"/>
                <w:sz w:val="18"/>
                <w:szCs w:val="18"/>
              </w:rPr>
              <w:t xml:space="preserve">      "action": "ADD",</w:t>
            </w:r>
          </w:p>
          <w:p w14:paraId="22F36FF1" w14:textId="77777777" w:rsidR="00D53E9E" w:rsidRPr="00D53E9E" w:rsidRDefault="00D53E9E" w:rsidP="00D53E9E">
            <w:pPr>
              <w:rPr>
                <w:rFonts w:cstheme="minorHAnsi"/>
                <w:sz w:val="18"/>
                <w:szCs w:val="18"/>
              </w:rPr>
            </w:pPr>
            <w:r w:rsidRPr="00D53E9E">
              <w:rPr>
                <w:rFonts w:cstheme="minorHAnsi"/>
                <w:sz w:val="18"/>
                <w:szCs w:val="18"/>
              </w:rPr>
              <w:t xml:space="preserve">      "programId": "242",</w:t>
            </w:r>
          </w:p>
          <w:p w14:paraId="701A3CE6" w14:textId="77777777" w:rsidR="00D53E9E" w:rsidRPr="00D53E9E" w:rsidRDefault="00D53E9E" w:rsidP="00D53E9E">
            <w:pPr>
              <w:rPr>
                <w:rFonts w:cstheme="minorHAnsi"/>
                <w:sz w:val="18"/>
                <w:szCs w:val="18"/>
              </w:rPr>
            </w:pPr>
            <w:r w:rsidRPr="00D53E9E">
              <w:rPr>
                <w:rFonts w:cstheme="minorHAnsi"/>
                <w:sz w:val="18"/>
                <w:szCs w:val="18"/>
              </w:rPr>
              <w:t xml:space="preserve">      "programNm": "Essentials 2.0 Pack",</w:t>
            </w:r>
          </w:p>
          <w:p w14:paraId="399F4748" w14:textId="77777777" w:rsidR="00D53E9E" w:rsidRPr="00D53E9E" w:rsidRDefault="00D53E9E" w:rsidP="00D53E9E">
            <w:pPr>
              <w:rPr>
                <w:rFonts w:cstheme="minorHAnsi"/>
                <w:sz w:val="18"/>
                <w:szCs w:val="18"/>
              </w:rPr>
            </w:pPr>
            <w:r w:rsidRPr="00D53E9E">
              <w:rPr>
                <w:rFonts w:cstheme="minorHAnsi"/>
                <w:sz w:val="18"/>
                <w:szCs w:val="18"/>
              </w:rPr>
              <w:t xml:space="preserve">      "programCd": "Essentials2Pack",</w:t>
            </w:r>
          </w:p>
          <w:p w14:paraId="2E7E5539" w14:textId="77777777" w:rsidR="00D53E9E" w:rsidRPr="00D53E9E" w:rsidRDefault="00D53E9E" w:rsidP="00D53E9E">
            <w:pPr>
              <w:rPr>
                <w:rFonts w:cstheme="minorHAnsi"/>
                <w:sz w:val="18"/>
                <w:szCs w:val="18"/>
              </w:rPr>
            </w:pPr>
            <w:r w:rsidRPr="00D53E9E">
              <w:rPr>
                <w:rFonts w:cstheme="minorHAnsi"/>
                <w:sz w:val="18"/>
                <w:szCs w:val="18"/>
              </w:rPr>
              <w:t xml:space="preserve">      "programType": "COMBO_PACK",</w:t>
            </w:r>
          </w:p>
          <w:p w14:paraId="3F982ACC" w14:textId="77777777" w:rsidR="00D53E9E" w:rsidRPr="00D53E9E" w:rsidRDefault="00D53E9E" w:rsidP="00D53E9E">
            <w:pPr>
              <w:rPr>
                <w:rFonts w:cstheme="minorHAnsi"/>
                <w:sz w:val="18"/>
                <w:szCs w:val="18"/>
              </w:rPr>
            </w:pPr>
            <w:r w:rsidRPr="00D53E9E">
              <w:rPr>
                <w:rFonts w:cstheme="minorHAnsi"/>
                <w:sz w:val="18"/>
                <w:szCs w:val="18"/>
              </w:rPr>
              <w:t xml:space="preserve">      "priceAmt": null,</w:t>
            </w:r>
          </w:p>
          <w:p w14:paraId="4BAEABB3" w14:textId="77777777" w:rsidR="00D53E9E" w:rsidRPr="00D53E9E" w:rsidRDefault="00D53E9E" w:rsidP="00D53E9E">
            <w:pPr>
              <w:rPr>
                <w:rFonts w:cstheme="minorHAnsi"/>
                <w:sz w:val="18"/>
                <w:szCs w:val="18"/>
              </w:rPr>
            </w:pPr>
            <w:r w:rsidRPr="00D53E9E">
              <w:rPr>
                <w:rFonts w:cstheme="minorHAnsi"/>
                <w:sz w:val="18"/>
                <w:szCs w:val="18"/>
              </w:rPr>
              <w:t xml:space="preserve">      "displayCategories": [</w:t>
            </w:r>
          </w:p>
          <w:p w14:paraId="06FDD8D5" w14:textId="77777777" w:rsidR="00D53E9E" w:rsidRPr="00D53E9E" w:rsidRDefault="00D53E9E" w:rsidP="00D53E9E">
            <w:pPr>
              <w:rPr>
                <w:rFonts w:cstheme="minorHAnsi"/>
                <w:sz w:val="18"/>
                <w:szCs w:val="18"/>
              </w:rPr>
            </w:pPr>
            <w:r w:rsidRPr="00D53E9E">
              <w:rPr>
                <w:rFonts w:cstheme="minorHAnsi"/>
                <w:sz w:val="18"/>
                <w:szCs w:val="18"/>
              </w:rPr>
              <w:t xml:space="preserve">        "1000"</w:t>
            </w:r>
          </w:p>
          <w:p w14:paraId="53741EF2" w14:textId="77777777" w:rsidR="00D53E9E" w:rsidRPr="00D53E9E" w:rsidRDefault="00D53E9E" w:rsidP="00D53E9E">
            <w:pPr>
              <w:rPr>
                <w:rFonts w:cstheme="minorHAnsi"/>
                <w:sz w:val="18"/>
                <w:szCs w:val="18"/>
              </w:rPr>
            </w:pPr>
            <w:r w:rsidRPr="00D53E9E">
              <w:rPr>
                <w:rFonts w:cstheme="minorHAnsi"/>
                <w:sz w:val="18"/>
                <w:szCs w:val="18"/>
              </w:rPr>
              <w:t xml:space="preserve">      ],</w:t>
            </w:r>
          </w:p>
          <w:p w14:paraId="28D41344" w14:textId="77777777" w:rsidR="00D53E9E" w:rsidRPr="00D53E9E" w:rsidRDefault="00D53E9E" w:rsidP="00D53E9E">
            <w:pPr>
              <w:rPr>
                <w:rFonts w:cstheme="minorHAnsi"/>
                <w:sz w:val="18"/>
                <w:szCs w:val="18"/>
              </w:rPr>
            </w:pPr>
            <w:r w:rsidRPr="00D53E9E">
              <w:rPr>
                <w:rFonts w:cstheme="minorHAnsi"/>
                <w:sz w:val="18"/>
                <w:szCs w:val="18"/>
              </w:rPr>
              <w:t xml:space="preserve">      "pricePlanCd": "theme pack (v1)"</w:t>
            </w:r>
          </w:p>
          <w:p w14:paraId="6AF3DA03" w14:textId="77777777" w:rsidR="00D53E9E" w:rsidRPr="00D53E9E" w:rsidRDefault="00D53E9E" w:rsidP="00D53E9E">
            <w:pPr>
              <w:rPr>
                <w:rFonts w:cstheme="minorHAnsi"/>
                <w:sz w:val="18"/>
                <w:szCs w:val="18"/>
              </w:rPr>
            </w:pPr>
            <w:r w:rsidRPr="00D53E9E">
              <w:rPr>
                <w:rFonts w:cstheme="minorHAnsi"/>
                <w:sz w:val="18"/>
                <w:szCs w:val="18"/>
              </w:rPr>
              <w:t xml:space="preserve">    },</w:t>
            </w:r>
          </w:p>
          <w:p w14:paraId="27FF9BC7" w14:textId="77777777" w:rsidR="00D53E9E" w:rsidRPr="00D53E9E" w:rsidRDefault="00D53E9E" w:rsidP="00D53E9E">
            <w:pPr>
              <w:rPr>
                <w:rFonts w:cstheme="minorHAnsi"/>
                <w:sz w:val="18"/>
                <w:szCs w:val="18"/>
              </w:rPr>
            </w:pPr>
            <w:r w:rsidRPr="00D53E9E">
              <w:rPr>
                <w:rFonts w:cstheme="minorHAnsi"/>
                <w:sz w:val="18"/>
                <w:szCs w:val="18"/>
              </w:rPr>
              <w:t xml:space="preserve">    {</w:t>
            </w:r>
          </w:p>
          <w:p w14:paraId="1407F058" w14:textId="77777777" w:rsidR="00D53E9E" w:rsidRPr="00D53E9E" w:rsidRDefault="00D53E9E" w:rsidP="00D53E9E">
            <w:pPr>
              <w:rPr>
                <w:rFonts w:cstheme="minorHAnsi"/>
                <w:sz w:val="18"/>
                <w:szCs w:val="18"/>
              </w:rPr>
            </w:pPr>
            <w:r w:rsidRPr="00D53E9E">
              <w:rPr>
                <w:rFonts w:cstheme="minorHAnsi"/>
                <w:sz w:val="18"/>
                <w:szCs w:val="18"/>
              </w:rPr>
              <w:t xml:space="preserve">      "action": "ADD",</w:t>
            </w:r>
          </w:p>
          <w:p w14:paraId="0F9C2BA6" w14:textId="77777777" w:rsidR="00D53E9E" w:rsidRPr="00D53E9E" w:rsidRDefault="00D53E9E" w:rsidP="00D53E9E">
            <w:pPr>
              <w:rPr>
                <w:rFonts w:cstheme="minorHAnsi"/>
                <w:sz w:val="18"/>
                <w:szCs w:val="18"/>
              </w:rPr>
            </w:pPr>
            <w:r w:rsidRPr="00D53E9E">
              <w:rPr>
                <w:rFonts w:cstheme="minorHAnsi"/>
                <w:sz w:val="18"/>
                <w:szCs w:val="18"/>
              </w:rPr>
              <w:t xml:space="preserve">      "programId": "500355",</w:t>
            </w:r>
          </w:p>
          <w:p w14:paraId="75434450" w14:textId="77777777" w:rsidR="00D53E9E" w:rsidRPr="00D53E9E" w:rsidRDefault="00D53E9E" w:rsidP="00D53E9E">
            <w:pPr>
              <w:rPr>
                <w:rFonts w:cstheme="minorHAnsi"/>
                <w:sz w:val="18"/>
                <w:szCs w:val="18"/>
              </w:rPr>
            </w:pPr>
            <w:r w:rsidRPr="00D53E9E">
              <w:rPr>
                <w:rFonts w:cstheme="minorHAnsi"/>
                <w:sz w:val="18"/>
                <w:szCs w:val="18"/>
              </w:rPr>
              <w:t xml:space="preserve">      "programNm": "TCM",</w:t>
            </w:r>
          </w:p>
          <w:p w14:paraId="30A09611" w14:textId="77777777" w:rsidR="00D53E9E" w:rsidRPr="00D53E9E" w:rsidRDefault="00D53E9E" w:rsidP="00D53E9E">
            <w:pPr>
              <w:rPr>
                <w:rFonts w:cstheme="minorHAnsi"/>
                <w:sz w:val="18"/>
                <w:szCs w:val="18"/>
              </w:rPr>
            </w:pPr>
            <w:r w:rsidRPr="00D53E9E">
              <w:rPr>
                <w:rFonts w:cstheme="minorHAnsi"/>
                <w:sz w:val="18"/>
                <w:szCs w:val="18"/>
              </w:rPr>
              <w:t xml:space="preserve">      "programCd": "TCM",</w:t>
            </w:r>
          </w:p>
          <w:p w14:paraId="1BA9DE53" w14:textId="77777777" w:rsidR="00D53E9E" w:rsidRPr="00D53E9E" w:rsidRDefault="00D53E9E" w:rsidP="00D53E9E">
            <w:pPr>
              <w:rPr>
                <w:rFonts w:cstheme="minorHAnsi"/>
                <w:sz w:val="18"/>
                <w:szCs w:val="18"/>
              </w:rPr>
            </w:pPr>
            <w:r w:rsidRPr="00D53E9E">
              <w:rPr>
                <w:rFonts w:cstheme="minorHAnsi"/>
                <w:sz w:val="18"/>
                <w:szCs w:val="18"/>
              </w:rPr>
              <w:t xml:space="preserve">      "priceAmt": 4,</w:t>
            </w:r>
          </w:p>
          <w:p w14:paraId="5EC2C8F4" w14:textId="77777777" w:rsidR="00D53E9E" w:rsidRPr="00D53E9E" w:rsidRDefault="00D53E9E" w:rsidP="00D53E9E">
            <w:pPr>
              <w:rPr>
                <w:rFonts w:cstheme="minorHAnsi"/>
                <w:sz w:val="18"/>
                <w:szCs w:val="18"/>
              </w:rPr>
            </w:pPr>
            <w:r w:rsidRPr="00D53E9E">
              <w:rPr>
                <w:rFonts w:cstheme="minorHAnsi"/>
                <w:sz w:val="18"/>
                <w:szCs w:val="18"/>
              </w:rPr>
              <w:t xml:space="preserve">      "displayCategories": [</w:t>
            </w:r>
          </w:p>
          <w:p w14:paraId="71A41852" w14:textId="77777777" w:rsidR="00D53E9E" w:rsidRPr="00D53E9E" w:rsidRDefault="00D53E9E" w:rsidP="00D53E9E">
            <w:pPr>
              <w:rPr>
                <w:rFonts w:cstheme="minorHAnsi"/>
                <w:sz w:val="18"/>
                <w:szCs w:val="18"/>
              </w:rPr>
            </w:pPr>
            <w:r w:rsidRPr="00D53E9E">
              <w:rPr>
                <w:rFonts w:cstheme="minorHAnsi"/>
                <w:sz w:val="18"/>
                <w:szCs w:val="18"/>
              </w:rPr>
              <w:t xml:space="preserve">        "1023"</w:t>
            </w:r>
          </w:p>
          <w:p w14:paraId="3F460045" w14:textId="77777777" w:rsidR="00D53E9E" w:rsidRPr="00D53E9E" w:rsidRDefault="00D53E9E" w:rsidP="00D53E9E">
            <w:pPr>
              <w:rPr>
                <w:rFonts w:cstheme="minorHAnsi"/>
                <w:sz w:val="18"/>
                <w:szCs w:val="18"/>
              </w:rPr>
            </w:pPr>
            <w:r w:rsidRPr="00D53E9E">
              <w:rPr>
                <w:rFonts w:cstheme="minorHAnsi"/>
                <w:sz w:val="18"/>
                <w:szCs w:val="18"/>
              </w:rPr>
              <w:t xml:space="preserve">      ],</w:t>
            </w:r>
          </w:p>
          <w:p w14:paraId="7B8521EB" w14:textId="77777777" w:rsidR="00D53E9E" w:rsidRPr="00D53E9E" w:rsidRDefault="00D53E9E" w:rsidP="00D53E9E">
            <w:pPr>
              <w:rPr>
                <w:rFonts w:cstheme="minorHAnsi"/>
                <w:sz w:val="18"/>
                <w:szCs w:val="18"/>
              </w:rPr>
            </w:pPr>
            <w:r w:rsidRPr="00D53E9E">
              <w:rPr>
                <w:rFonts w:cstheme="minorHAnsi"/>
                <w:sz w:val="18"/>
                <w:szCs w:val="18"/>
              </w:rPr>
              <w:t xml:space="preserve">      "pricePlanCd": "",</w:t>
            </w:r>
          </w:p>
          <w:p w14:paraId="3D731FD2" w14:textId="77777777" w:rsidR="00D53E9E" w:rsidRPr="00D53E9E" w:rsidRDefault="00D53E9E" w:rsidP="00D53E9E">
            <w:pPr>
              <w:rPr>
                <w:rFonts w:cstheme="minorHAnsi"/>
                <w:sz w:val="18"/>
                <w:szCs w:val="18"/>
              </w:rPr>
            </w:pPr>
            <w:r w:rsidRPr="00D53E9E">
              <w:rPr>
                <w:rFonts w:cstheme="minorHAnsi"/>
                <w:sz w:val="18"/>
                <w:szCs w:val="18"/>
              </w:rPr>
              <w:t xml:space="preserve">      "programType": "CHANNEL"</w:t>
            </w:r>
          </w:p>
          <w:p w14:paraId="0498810D" w14:textId="77777777" w:rsidR="00D53E9E" w:rsidRPr="00D53E9E" w:rsidRDefault="00D53E9E" w:rsidP="00D53E9E">
            <w:pPr>
              <w:rPr>
                <w:rFonts w:cstheme="minorHAnsi"/>
                <w:sz w:val="18"/>
                <w:szCs w:val="18"/>
              </w:rPr>
            </w:pPr>
            <w:r w:rsidRPr="00D53E9E">
              <w:rPr>
                <w:rFonts w:cstheme="minorHAnsi"/>
                <w:sz w:val="18"/>
                <w:szCs w:val="18"/>
              </w:rPr>
              <w:t xml:space="preserve">    },</w:t>
            </w:r>
          </w:p>
          <w:p w14:paraId="699B8751" w14:textId="77777777" w:rsidR="00D53E9E" w:rsidRPr="00D53E9E" w:rsidRDefault="00D53E9E" w:rsidP="00D53E9E">
            <w:pPr>
              <w:rPr>
                <w:rFonts w:cstheme="minorHAnsi"/>
                <w:sz w:val="18"/>
                <w:szCs w:val="18"/>
              </w:rPr>
            </w:pPr>
            <w:r w:rsidRPr="00D53E9E">
              <w:rPr>
                <w:rFonts w:cstheme="minorHAnsi"/>
                <w:sz w:val="18"/>
                <w:szCs w:val="18"/>
              </w:rPr>
              <w:t xml:space="preserve">    {</w:t>
            </w:r>
          </w:p>
          <w:p w14:paraId="0EA32617" w14:textId="77777777" w:rsidR="00D53E9E" w:rsidRPr="00D53E9E" w:rsidRDefault="00D53E9E" w:rsidP="00D53E9E">
            <w:pPr>
              <w:rPr>
                <w:rFonts w:cstheme="minorHAnsi"/>
                <w:sz w:val="18"/>
                <w:szCs w:val="18"/>
              </w:rPr>
            </w:pPr>
            <w:r w:rsidRPr="00D53E9E">
              <w:rPr>
                <w:rFonts w:cstheme="minorHAnsi"/>
                <w:sz w:val="18"/>
                <w:szCs w:val="18"/>
              </w:rPr>
              <w:t xml:space="preserve">      "action": "ADD",</w:t>
            </w:r>
          </w:p>
          <w:p w14:paraId="23F8F6E8" w14:textId="77777777" w:rsidR="00D53E9E" w:rsidRPr="00D53E9E" w:rsidRDefault="00D53E9E" w:rsidP="00D53E9E">
            <w:pPr>
              <w:rPr>
                <w:rFonts w:cstheme="minorHAnsi"/>
                <w:sz w:val="18"/>
                <w:szCs w:val="18"/>
              </w:rPr>
            </w:pPr>
            <w:r w:rsidRPr="00D53E9E">
              <w:rPr>
                <w:rFonts w:cstheme="minorHAnsi"/>
                <w:sz w:val="18"/>
                <w:szCs w:val="18"/>
              </w:rPr>
              <w:t xml:space="preserve">      "programId": "706046",</w:t>
            </w:r>
          </w:p>
          <w:p w14:paraId="2124DEC0" w14:textId="77777777" w:rsidR="00D53E9E" w:rsidRPr="00D53E9E" w:rsidRDefault="00D53E9E" w:rsidP="00D53E9E">
            <w:pPr>
              <w:rPr>
                <w:rFonts w:cstheme="minorHAnsi"/>
                <w:sz w:val="18"/>
                <w:szCs w:val="18"/>
              </w:rPr>
            </w:pPr>
            <w:r w:rsidRPr="00D53E9E">
              <w:rPr>
                <w:rFonts w:cstheme="minorHAnsi"/>
                <w:sz w:val="18"/>
                <w:szCs w:val="18"/>
              </w:rPr>
              <w:t xml:space="preserve">      "programNm": "FX Canada HD",</w:t>
            </w:r>
          </w:p>
          <w:p w14:paraId="1E8235A2" w14:textId="77777777" w:rsidR="00D53E9E" w:rsidRPr="00D53E9E" w:rsidRDefault="00D53E9E" w:rsidP="00D53E9E">
            <w:pPr>
              <w:rPr>
                <w:rFonts w:cstheme="minorHAnsi"/>
                <w:sz w:val="18"/>
                <w:szCs w:val="18"/>
              </w:rPr>
            </w:pPr>
            <w:r w:rsidRPr="00D53E9E">
              <w:rPr>
                <w:rFonts w:cstheme="minorHAnsi"/>
                <w:sz w:val="18"/>
                <w:szCs w:val="18"/>
              </w:rPr>
              <w:t xml:space="preserve">      "programCd": "FX HD",</w:t>
            </w:r>
          </w:p>
          <w:p w14:paraId="04503F14" w14:textId="77777777" w:rsidR="00D53E9E" w:rsidRPr="00D53E9E" w:rsidRDefault="00D53E9E" w:rsidP="00D53E9E">
            <w:pPr>
              <w:rPr>
                <w:rFonts w:cstheme="minorHAnsi"/>
                <w:sz w:val="18"/>
                <w:szCs w:val="18"/>
              </w:rPr>
            </w:pPr>
            <w:r w:rsidRPr="00D53E9E">
              <w:rPr>
                <w:rFonts w:cstheme="minorHAnsi"/>
                <w:sz w:val="18"/>
                <w:szCs w:val="18"/>
              </w:rPr>
              <w:t xml:space="preserve">      "priceAmt": 4,</w:t>
            </w:r>
          </w:p>
          <w:p w14:paraId="159090B9" w14:textId="77777777" w:rsidR="00D53E9E" w:rsidRPr="00D53E9E" w:rsidRDefault="00D53E9E" w:rsidP="00D53E9E">
            <w:pPr>
              <w:rPr>
                <w:rFonts w:cstheme="minorHAnsi"/>
                <w:sz w:val="18"/>
                <w:szCs w:val="18"/>
              </w:rPr>
            </w:pPr>
            <w:r w:rsidRPr="00D53E9E">
              <w:rPr>
                <w:rFonts w:cstheme="minorHAnsi"/>
                <w:sz w:val="18"/>
                <w:szCs w:val="18"/>
              </w:rPr>
              <w:t xml:space="preserve">      "displayCategories": [</w:t>
            </w:r>
          </w:p>
          <w:p w14:paraId="660CD45C" w14:textId="77777777" w:rsidR="00D53E9E" w:rsidRPr="00D53E9E" w:rsidRDefault="00D53E9E" w:rsidP="00D53E9E">
            <w:pPr>
              <w:rPr>
                <w:rFonts w:cstheme="minorHAnsi"/>
                <w:sz w:val="18"/>
                <w:szCs w:val="18"/>
              </w:rPr>
            </w:pPr>
            <w:r w:rsidRPr="00D53E9E">
              <w:rPr>
                <w:rFonts w:cstheme="minorHAnsi"/>
                <w:sz w:val="18"/>
                <w:szCs w:val="18"/>
              </w:rPr>
              <w:t xml:space="preserve">        "1023"</w:t>
            </w:r>
          </w:p>
          <w:p w14:paraId="153BAE62" w14:textId="77777777" w:rsidR="00D53E9E" w:rsidRPr="00D53E9E" w:rsidRDefault="00D53E9E" w:rsidP="00D53E9E">
            <w:pPr>
              <w:rPr>
                <w:rFonts w:cstheme="minorHAnsi"/>
                <w:sz w:val="18"/>
                <w:szCs w:val="18"/>
              </w:rPr>
            </w:pPr>
            <w:r w:rsidRPr="00D53E9E">
              <w:rPr>
                <w:rFonts w:cstheme="minorHAnsi"/>
                <w:sz w:val="18"/>
                <w:szCs w:val="18"/>
              </w:rPr>
              <w:t xml:space="preserve">      ],</w:t>
            </w:r>
          </w:p>
          <w:p w14:paraId="2D9D9ABA" w14:textId="77777777" w:rsidR="00D53E9E" w:rsidRPr="00D53E9E" w:rsidRDefault="00D53E9E" w:rsidP="00D53E9E">
            <w:pPr>
              <w:rPr>
                <w:rFonts w:cstheme="minorHAnsi"/>
                <w:sz w:val="18"/>
                <w:szCs w:val="18"/>
              </w:rPr>
            </w:pPr>
            <w:r w:rsidRPr="00D53E9E">
              <w:rPr>
                <w:rFonts w:cstheme="minorHAnsi"/>
                <w:sz w:val="18"/>
                <w:szCs w:val="18"/>
              </w:rPr>
              <w:lastRenderedPageBreak/>
              <w:t xml:space="preserve">      "pricePlanCd": "",</w:t>
            </w:r>
          </w:p>
          <w:p w14:paraId="1245A318" w14:textId="77777777" w:rsidR="00D53E9E" w:rsidRPr="00D53E9E" w:rsidRDefault="00D53E9E" w:rsidP="00D53E9E">
            <w:pPr>
              <w:rPr>
                <w:rFonts w:cstheme="minorHAnsi"/>
                <w:sz w:val="18"/>
                <w:szCs w:val="18"/>
              </w:rPr>
            </w:pPr>
            <w:r w:rsidRPr="00D53E9E">
              <w:rPr>
                <w:rFonts w:cstheme="minorHAnsi"/>
                <w:sz w:val="18"/>
                <w:szCs w:val="18"/>
              </w:rPr>
              <w:t xml:space="preserve">      "programType": "CHANNEL"</w:t>
            </w:r>
          </w:p>
          <w:p w14:paraId="148E9B2D" w14:textId="77777777" w:rsidR="00D53E9E" w:rsidRPr="00D53E9E" w:rsidRDefault="00D53E9E" w:rsidP="00D53E9E">
            <w:pPr>
              <w:rPr>
                <w:rFonts w:cstheme="minorHAnsi"/>
                <w:sz w:val="18"/>
                <w:szCs w:val="18"/>
              </w:rPr>
            </w:pPr>
            <w:r w:rsidRPr="00D53E9E">
              <w:rPr>
                <w:rFonts w:cstheme="minorHAnsi"/>
                <w:sz w:val="18"/>
                <w:szCs w:val="18"/>
              </w:rPr>
              <w:t xml:space="preserve">    }</w:t>
            </w:r>
          </w:p>
          <w:p w14:paraId="3DE3BD74" w14:textId="77777777" w:rsidR="00D53E9E" w:rsidRPr="00D53E9E" w:rsidRDefault="00D53E9E" w:rsidP="00D53E9E">
            <w:pPr>
              <w:rPr>
                <w:rFonts w:cstheme="minorHAnsi"/>
                <w:sz w:val="18"/>
                <w:szCs w:val="18"/>
              </w:rPr>
            </w:pPr>
            <w:r w:rsidRPr="00D53E9E">
              <w:rPr>
                <w:rFonts w:cstheme="minorHAnsi"/>
                <w:sz w:val="18"/>
                <w:szCs w:val="18"/>
              </w:rPr>
              <w:t xml:space="preserve">  ]</w:t>
            </w:r>
          </w:p>
          <w:p w14:paraId="784E04A7" w14:textId="23679C8A" w:rsidR="00D53E9E" w:rsidRDefault="00D53E9E" w:rsidP="00D53E9E">
            <w:pPr>
              <w:rPr>
                <w:rFonts w:cstheme="minorHAnsi"/>
                <w:sz w:val="18"/>
                <w:szCs w:val="18"/>
              </w:rPr>
            </w:pPr>
            <w:r w:rsidRPr="00D53E9E">
              <w:rPr>
                <w:rFonts w:cstheme="minorHAnsi"/>
                <w:sz w:val="18"/>
                <w:szCs w:val="18"/>
              </w:rPr>
              <w:t>}</w:t>
            </w:r>
          </w:p>
          <w:p w14:paraId="58ED31A6" w14:textId="77777777" w:rsidR="00D53E9E" w:rsidRDefault="00D53E9E" w:rsidP="00D53E9E">
            <w:pPr>
              <w:rPr>
                <w:rFonts w:cstheme="minorHAnsi"/>
                <w:sz w:val="18"/>
                <w:szCs w:val="18"/>
              </w:rPr>
            </w:pPr>
          </w:p>
          <w:p w14:paraId="1E968D24" w14:textId="77777777" w:rsidR="00D53E9E" w:rsidRPr="00F34DD2" w:rsidRDefault="00D53E9E" w:rsidP="00D53E9E">
            <w:pPr>
              <w:rPr>
                <w:rFonts w:cstheme="minorHAnsi"/>
                <w:b/>
                <w:sz w:val="18"/>
                <w:szCs w:val="18"/>
              </w:rPr>
            </w:pPr>
            <w:r w:rsidRPr="00F34DD2">
              <w:rPr>
                <w:rFonts w:cstheme="minorHAnsi"/>
                <w:b/>
                <w:sz w:val="18"/>
                <w:szCs w:val="18"/>
              </w:rPr>
              <w:t>Response:</w:t>
            </w:r>
          </w:p>
          <w:p w14:paraId="128D9C45" w14:textId="77777777" w:rsidR="00F34DD2" w:rsidRPr="00F34DD2" w:rsidRDefault="00F34DD2" w:rsidP="00F34DD2">
            <w:pPr>
              <w:rPr>
                <w:rFonts w:cstheme="minorHAnsi"/>
                <w:sz w:val="18"/>
                <w:szCs w:val="18"/>
              </w:rPr>
            </w:pPr>
            <w:r w:rsidRPr="00F34DD2">
              <w:rPr>
                <w:rFonts w:cstheme="minorHAnsi"/>
                <w:sz w:val="18"/>
                <w:szCs w:val="18"/>
              </w:rPr>
              <w:t>{</w:t>
            </w:r>
          </w:p>
          <w:p w14:paraId="5DB0CDFE" w14:textId="77777777" w:rsidR="00F34DD2" w:rsidRPr="00F34DD2" w:rsidRDefault="00F34DD2" w:rsidP="00F34DD2">
            <w:pPr>
              <w:rPr>
                <w:rFonts w:cstheme="minorHAnsi"/>
                <w:sz w:val="18"/>
                <w:szCs w:val="18"/>
              </w:rPr>
            </w:pPr>
            <w:r w:rsidRPr="00F34DD2">
              <w:rPr>
                <w:rFonts w:cstheme="minorHAnsi"/>
                <w:sz w:val="18"/>
                <w:szCs w:val="18"/>
              </w:rPr>
              <w:t xml:space="preserve">  "validateResult": {</w:t>
            </w:r>
          </w:p>
          <w:p w14:paraId="62DB7BB0" w14:textId="77777777" w:rsidR="00F34DD2" w:rsidRPr="00F34DD2" w:rsidRDefault="00F34DD2" w:rsidP="00F34DD2">
            <w:pPr>
              <w:rPr>
                <w:rFonts w:cstheme="minorHAnsi"/>
                <w:sz w:val="18"/>
                <w:szCs w:val="18"/>
              </w:rPr>
            </w:pPr>
            <w:r w:rsidRPr="00F34DD2">
              <w:rPr>
                <w:rFonts w:cstheme="minorHAnsi"/>
                <w:sz w:val="18"/>
                <w:szCs w:val="18"/>
              </w:rPr>
              <w:t xml:space="preserve">    "programOrderList": [</w:t>
            </w:r>
          </w:p>
          <w:p w14:paraId="1924F6CA"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3A1C73C8" w14:textId="77777777" w:rsidR="00F34DD2" w:rsidRPr="00F34DD2" w:rsidRDefault="00F34DD2" w:rsidP="00F34DD2">
            <w:pPr>
              <w:rPr>
                <w:rFonts w:cstheme="minorHAnsi"/>
                <w:sz w:val="18"/>
                <w:szCs w:val="18"/>
              </w:rPr>
            </w:pPr>
            <w:r w:rsidRPr="00F34DD2">
              <w:rPr>
                <w:rFonts w:cstheme="minorHAnsi"/>
                <w:sz w:val="18"/>
                <w:szCs w:val="18"/>
              </w:rPr>
              <w:t xml:space="preserve">        "action": "ADD",</w:t>
            </w:r>
          </w:p>
          <w:p w14:paraId="709295AC" w14:textId="77777777" w:rsidR="00F34DD2" w:rsidRPr="00F34DD2" w:rsidRDefault="00F34DD2" w:rsidP="00F34DD2">
            <w:pPr>
              <w:rPr>
                <w:rFonts w:cstheme="minorHAnsi"/>
                <w:sz w:val="18"/>
                <w:szCs w:val="18"/>
              </w:rPr>
            </w:pPr>
            <w:r w:rsidRPr="00F34DD2">
              <w:rPr>
                <w:rFonts w:cstheme="minorHAnsi"/>
                <w:sz w:val="18"/>
                <w:szCs w:val="18"/>
              </w:rPr>
              <w:t xml:space="preserve">        "programId": "242",</w:t>
            </w:r>
          </w:p>
          <w:p w14:paraId="4284D568" w14:textId="77777777" w:rsidR="00F34DD2" w:rsidRPr="00F34DD2" w:rsidRDefault="00F34DD2" w:rsidP="00F34DD2">
            <w:pPr>
              <w:rPr>
                <w:rFonts w:cstheme="minorHAnsi"/>
                <w:sz w:val="18"/>
                <w:szCs w:val="18"/>
              </w:rPr>
            </w:pPr>
            <w:r w:rsidRPr="00F34DD2">
              <w:rPr>
                <w:rFonts w:cstheme="minorHAnsi"/>
                <w:sz w:val="18"/>
                <w:szCs w:val="18"/>
              </w:rPr>
              <w:t xml:space="preserve">        "programNm": "Essentials 2.0 Pack",</w:t>
            </w:r>
          </w:p>
          <w:p w14:paraId="7CFBBC3D" w14:textId="77777777" w:rsidR="00F34DD2" w:rsidRPr="00F34DD2" w:rsidRDefault="00F34DD2" w:rsidP="00F34DD2">
            <w:pPr>
              <w:rPr>
                <w:rFonts w:cstheme="minorHAnsi"/>
                <w:sz w:val="18"/>
                <w:szCs w:val="18"/>
              </w:rPr>
            </w:pPr>
            <w:r w:rsidRPr="00F34DD2">
              <w:rPr>
                <w:rFonts w:cstheme="minorHAnsi"/>
                <w:sz w:val="18"/>
                <w:szCs w:val="18"/>
              </w:rPr>
              <w:t xml:space="preserve">        "programCd": "Essentials2Pack",</w:t>
            </w:r>
          </w:p>
          <w:p w14:paraId="6071589C" w14:textId="77777777" w:rsidR="00F34DD2" w:rsidRPr="00F34DD2" w:rsidRDefault="00F34DD2" w:rsidP="00F34DD2">
            <w:pPr>
              <w:rPr>
                <w:rFonts w:cstheme="minorHAnsi"/>
                <w:sz w:val="18"/>
                <w:szCs w:val="18"/>
              </w:rPr>
            </w:pPr>
            <w:r w:rsidRPr="00F34DD2">
              <w:rPr>
                <w:rFonts w:cstheme="minorHAnsi"/>
                <w:sz w:val="18"/>
                <w:szCs w:val="18"/>
              </w:rPr>
              <w:t xml:space="preserve">        "programType": "THEME_PACK",</w:t>
            </w:r>
          </w:p>
          <w:p w14:paraId="77613A9A" w14:textId="77777777" w:rsidR="00F34DD2" w:rsidRPr="00F34DD2" w:rsidRDefault="00F34DD2" w:rsidP="00F34DD2">
            <w:pPr>
              <w:rPr>
                <w:rFonts w:cstheme="minorHAnsi"/>
                <w:sz w:val="18"/>
                <w:szCs w:val="18"/>
              </w:rPr>
            </w:pPr>
            <w:r w:rsidRPr="00F34DD2">
              <w:rPr>
                <w:rFonts w:cstheme="minorHAnsi"/>
                <w:sz w:val="18"/>
                <w:szCs w:val="18"/>
              </w:rPr>
              <w:t xml:space="preserve">        "priceAmt": "0.0",</w:t>
            </w:r>
          </w:p>
          <w:p w14:paraId="68120F4B" w14:textId="77777777" w:rsidR="00F34DD2" w:rsidRPr="00F34DD2" w:rsidRDefault="00F34DD2" w:rsidP="00F34DD2">
            <w:pPr>
              <w:rPr>
                <w:rFonts w:cstheme="minorHAnsi"/>
                <w:sz w:val="18"/>
                <w:szCs w:val="18"/>
              </w:rPr>
            </w:pPr>
            <w:r w:rsidRPr="00F34DD2">
              <w:rPr>
                <w:rFonts w:cstheme="minorHAnsi"/>
                <w:sz w:val="18"/>
                <w:szCs w:val="18"/>
              </w:rPr>
              <w:t xml:space="preserve">        "pricePlanCd": "theme pack (v1)"</w:t>
            </w:r>
          </w:p>
          <w:p w14:paraId="17E19913"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44BA25CD"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3448F048" w14:textId="77777777" w:rsidR="00F34DD2" w:rsidRPr="00F34DD2" w:rsidRDefault="00F34DD2" w:rsidP="00F34DD2">
            <w:pPr>
              <w:rPr>
                <w:rFonts w:cstheme="minorHAnsi"/>
                <w:sz w:val="18"/>
                <w:szCs w:val="18"/>
              </w:rPr>
            </w:pPr>
            <w:r w:rsidRPr="00F34DD2">
              <w:rPr>
                <w:rFonts w:cstheme="minorHAnsi"/>
                <w:sz w:val="18"/>
                <w:szCs w:val="18"/>
              </w:rPr>
              <w:t xml:space="preserve">        "action": "ADD",</w:t>
            </w:r>
          </w:p>
          <w:p w14:paraId="6D36C695" w14:textId="77777777" w:rsidR="00F34DD2" w:rsidRPr="00F34DD2" w:rsidRDefault="00F34DD2" w:rsidP="00F34DD2">
            <w:pPr>
              <w:rPr>
                <w:rFonts w:cstheme="minorHAnsi"/>
                <w:sz w:val="18"/>
                <w:szCs w:val="18"/>
              </w:rPr>
            </w:pPr>
            <w:r w:rsidRPr="00F34DD2">
              <w:rPr>
                <w:rFonts w:cstheme="minorHAnsi"/>
                <w:sz w:val="18"/>
                <w:szCs w:val="18"/>
              </w:rPr>
              <w:t xml:space="preserve">        "programId": "500355",</w:t>
            </w:r>
          </w:p>
          <w:p w14:paraId="696D2675" w14:textId="77777777" w:rsidR="00F34DD2" w:rsidRPr="00F34DD2" w:rsidRDefault="00F34DD2" w:rsidP="00F34DD2">
            <w:pPr>
              <w:rPr>
                <w:rFonts w:cstheme="minorHAnsi"/>
                <w:sz w:val="18"/>
                <w:szCs w:val="18"/>
              </w:rPr>
            </w:pPr>
            <w:r w:rsidRPr="00F34DD2">
              <w:rPr>
                <w:rFonts w:cstheme="minorHAnsi"/>
                <w:sz w:val="18"/>
                <w:szCs w:val="18"/>
              </w:rPr>
              <w:t xml:space="preserve">        "programNm": "TCM",</w:t>
            </w:r>
          </w:p>
          <w:p w14:paraId="1B6938BD" w14:textId="77777777" w:rsidR="00F34DD2" w:rsidRPr="00F34DD2" w:rsidRDefault="00F34DD2" w:rsidP="00F34DD2">
            <w:pPr>
              <w:rPr>
                <w:rFonts w:cstheme="minorHAnsi"/>
                <w:sz w:val="18"/>
                <w:szCs w:val="18"/>
              </w:rPr>
            </w:pPr>
            <w:r w:rsidRPr="00F34DD2">
              <w:rPr>
                <w:rFonts w:cstheme="minorHAnsi"/>
                <w:sz w:val="18"/>
                <w:szCs w:val="18"/>
              </w:rPr>
              <w:t xml:space="preserve">        "programCd": "TCM",</w:t>
            </w:r>
          </w:p>
          <w:p w14:paraId="2EB26328" w14:textId="77777777" w:rsidR="00F34DD2" w:rsidRPr="00F34DD2" w:rsidRDefault="00F34DD2" w:rsidP="00F34DD2">
            <w:pPr>
              <w:rPr>
                <w:rFonts w:cstheme="minorHAnsi"/>
                <w:sz w:val="18"/>
                <w:szCs w:val="18"/>
              </w:rPr>
            </w:pPr>
            <w:r w:rsidRPr="00F34DD2">
              <w:rPr>
                <w:rFonts w:cstheme="minorHAnsi"/>
                <w:sz w:val="18"/>
                <w:szCs w:val="18"/>
              </w:rPr>
              <w:t xml:space="preserve">        "programType": "CHANNEL",</w:t>
            </w:r>
          </w:p>
          <w:p w14:paraId="0C92CDBA" w14:textId="77777777" w:rsidR="00F34DD2" w:rsidRPr="00F34DD2" w:rsidRDefault="00F34DD2" w:rsidP="00F34DD2">
            <w:pPr>
              <w:rPr>
                <w:rFonts w:cstheme="minorHAnsi"/>
                <w:sz w:val="18"/>
                <w:szCs w:val="18"/>
              </w:rPr>
            </w:pPr>
            <w:r w:rsidRPr="00F34DD2">
              <w:rPr>
                <w:rFonts w:cstheme="minorHAnsi"/>
                <w:sz w:val="18"/>
                <w:szCs w:val="18"/>
              </w:rPr>
              <w:t xml:space="preserve">        "priceAmt": "4.0",</w:t>
            </w:r>
          </w:p>
          <w:p w14:paraId="76EB0407" w14:textId="77777777" w:rsidR="00F34DD2" w:rsidRPr="00F34DD2" w:rsidRDefault="00F34DD2" w:rsidP="00F34DD2">
            <w:pPr>
              <w:rPr>
                <w:rFonts w:cstheme="minorHAnsi"/>
                <w:sz w:val="18"/>
                <w:szCs w:val="18"/>
              </w:rPr>
            </w:pPr>
            <w:r w:rsidRPr="00F34DD2">
              <w:rPr>
                <w:rFonts w:cstheme="minorHAnsi"/>
                <w:sz w:val="18"/>
                <w:szCs w:val="18"/>
              </w:rPr>
              <w:t xml:space="preserve">        "pricePlanCd": ""</w:t>
            </w:r>
          </w:p>
          <w:p w14:paraId="310667DF"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5DCB9C11"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672F3202" w14:textId="77777777" w:rsidR="00F34DD2" w:rsidRPr="00F34DD2" w:rsidRDefault="00F34DD2" w:rsidP="00F34DD2">
            <w:pPr>
              <w:rPr>
                <w:rFonts w:cstheme="minorHAnsi"/>
                <w:sz w:val="18"/>
                <w:szCs w:val="18"/>
              </w:rPr>
            </w:pPr>
            <w:r w:rsidRPr="00F34DD2">
              <w:rPr>
                <w:rFonts w:cstheme="minorHAnsi"/>
                <w:sz w:val="18"/>
                <w:szCs w:val="18"/>
              </w:rPr>
              <w:t xml:space="preserve">        "action": "ADD",</w:t>
            </w:r>
          </w:p>
          <w:p w14:paraId="189E5DE8" w14:textId="77777777" w:rsidR="00F34DD2" w:rsidRPr="00F34DD2" w:rsidRDefault="00F34DD2" w:rsidP="00F34DD2">
            <w:pPr>
              <w:rPr>
                <w:rFonts w:cstheme="minorHAnsi"/>
                <w:sz w:val="18"/>
                <w:szCs w:val="18"/>
              </w:rPr>
            </w:pPr>
            <w:r w:rsidRPr="00F34DD2">
              <w:rPr>
                <w:rFonts w:cstheme="minorHAnsi"/>
                <w:sz w:val="18"/>
                <w:szCs w:val="18"/>
              </w:rPr>
              <w:t xml:space="preserve">        "programId": "706046",</w:t>
            </w:r>
          </w:p>
          <w:p w14:paraId="0E854555" w14:textId="77777777" w:rsidR="00F34DD2" w:rsidRPr="00F34DD2" w:rsidRDefault="00F34DD2" w:rsidP="00F34DD2">
            <w:pPr>
              <w:rPr>
                <w:rFonts w:cstheme="minorHAnsi"/>
                <w:sz w:val="18"/>
                <w:szCs w:val="18"/>
              </w:rPr>
            </w:pPr>
            <w:r w:rsidRPr="00F34DD2">
              <w:rPr>
                <w:rFonts w:cstheme="minorHAnsi"/>
                <w:sz w:val="18"/>
                <w:szCs w:val="18"/>
              </w:rPr>
              <w:t xml:space="preserve">        "programNm": "FX Canada HD",</w:t>
            </w:r>
          </w:p>
          <w:p w14:paraId="29C17C43" w14:textId="77777777" w:rsidR="00F34DD2" w:rsidRPr="00F34DD2" w:rsidRDefault="00F34DD2" w:rsidP="00F34DD2">
            <w:pPr>
              <w:rPr>
                <w:rFonts w:cstheme="minorHAnsi"/>
                <w:sz w:val="18"/>
                <w:szCs w:val="18"/>
              </w:rPr>
            </w:pPr>
            <w:r w:rsidRPr="00F34DD2">
              <w:rPr>
                <w:rFonts w:cstheme="minorHAnsi"/>
                <w:sz w:val="18"/>
                <w:szCs w:val="18"/>
              </w:rPr>
              <w:t xml:space="preserve">        "programCd": "FX HD",</w:t>
            </w:r>
          </w:p>
          <w:p w14:paraId="7EC8DA85" w14:textId="77777777" w:rsidR="00F34DD2" w:rsidRPr="00F34DD2" w:rsidRDefault="00F34DD2" w:rsidP="00F34DD2">
            <w:pPr>
              <w:rPr>
                <w:rFonts w:cstheme="minorHAnsi"/>
                <w:sz w:val="18"/>
                <w:szCs w:val="18"/>
              </w:rPr>
            </w:pPr>
            <w:r w:rsidRPr="00F34DD2">
              <w:rPr>
                <w:rFonts w:cstheme="minorHAnsi"/>
                <w:sz w:val="18"/>
                <w:szCs w:val="18"/>
              </w:rPr>
              <w:t xml:space="preserve">        "programType": "CHANNEL",</w:t>
            </w:r>
          </w:p>
          <w:p w14:paraId="7A742BC1" w14:textId="77777777" w:rsidR="00F34DD2" w:rsidRPr="00F34DD2" w:rsidRDefault="00F34DD2" w:rsidP="00F34DD2">
            <w:pPr>
              <w:rPr>
                <w:rFonts w:cstheme="minorHAnsi"/>
                <w:sz w:val="18"/>
                <w:szCs w:val="18"/>
              </w:rPr>
            </w:pPr>
            <w:r w:rsidRPr="00F34DD2">
              <w:rPr>
                <w:rFonts w:cstheme="minorHAnsi"/>
                <w:sz w:val="18"/>
                <w:szCs w:val="18"/>
              </w:rPr>
              <w:t xml:space="preserve">        "priceAmt": "4.0",</w:t>
            </w:r>
          </w:p>
          <w:p w14:paraId="55BF8CAA" w14:textId="77777777" w:rsidR="00F34DD2" w:rsidRPr="00F34DD2" w:rsidRDefault="00F34DD2" w:rsidP="00F34DD2">
            <w:pPr>
              <w:rPr>
                <w:rFonts w:cstheme="minorHAnsi"/>
                <w:sz w:val="18"/>
                <w:szCs w:val="18"/>
              </w:rPr>
            </w:pPr>
            <w:r w:rsidRPr="00F34DD2">
              <w:rPr>
                <w:rFonts w:cstheme="minorHAnsi"/>
                <w:sz w:val="18"/>
                <w:szCs w:val="18"/>
              </w:rPr>
              <w:t xml:space="preserve">        "pricePlanCd": ""</w:t>
            </w:r>
          </w:p>
          <w:p w14:paraId="308431D9"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5A790E5F"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712949B8" w14:textId="77777777" w:rsidR="00F34DD2" w:rsidRPr="00F34DD2" w:rsidRDefault="00F34DD2" w:rsidP="00F34DD2">
            <w:pPr>
              <w:rPr>
                <w:rFonts w:cstheme="minorHAnsi"/>
                <w:sz w:val="18"/>
                <w:szCs w:val="18"/>
              </w:rPr>
            </w:pPr>
            <w:r w:rsidRPr="00F34DD2">
              <w:rPr>
                <w:rFonts w:cstheme="minorHAnsi"/>
                <w:sz w:val="18"/>
                <w:szCs w:val="18"/>
              </w:rPr>
              <w:t xml:space="preserve">    "requisitionNotification": {</w:t>
            </w:r>
          </w:p>
          <w:p w14:paraId="49DEF6D4" w14:textId="67350112" w:rsidR="00F34DD2" w:rsidRPr="00F34DD2" w:rsidRDefault="0032651C" w:rsidP="00F34DD2">
            <w:pPr>
              <w:rPr>
                <w:rFonts w:cstheme="minorHAnsi"/>
                <w:sz w:val="18"/>
                <w:szCs w:val="18"/>
              </w:rPr>
            </w:pPr>
            <w:r>
              <w:rPr>
                <w:rFonts w:cstheme="minorHAnsi"/>
                <w:sz w:val="18"/>
                <w:szCs w:val="18"/>
              </w:rPr>
              <w:t xml:space="preserve">      "notificationList": </w:t>
            </w:r>
            <w:r w:rsidR="00F34DD2" w:rsidRPr="00F34DD2">
              <w:rPr>
                <w:rFonts w:cstheme="minorHAnsi"/>
                <w:sz w:val="18"/>
                <w:szCs w:val="18"/>
              </w:rPr>
              <w:t>{</w:t>
            </w:r>
          </w:p>
          <w:p w14:paraId="09AFF896" w14:textId="77777777" w:rsidR="00F34DD2" w:rsidRPr="00F34DD2" w:rsidRDefault="00F34DD2" w:rsidP="00F34DD2">
            <w:pPr>
              <w:rPr>
                <w:rFonts w:cstheme="minorHAnsi"/>
                <w:sz w:val="18"/>
                <w:szCs w:val="18"/>
              </w:rPr>
            </w:pPr>
            <w:r w:rsidRPr="00F34DD2">
              <w:rPr>
                <w:rFonts w:cstheme="minorHAnsi"/>
                <w:sz w:val="18"/>
                <w:szCs w:val="18"/>
              </w:rPr>
              <w:t xml:space="preserve">          "</w:t>
            </w:r>
            <w:r w:rsidRPr="00F34DD2">
              <w:rPr>
                <w:rFonts w:cstheme="minorHAnsi"/>
                <w:color w:val="FF0000"/>
                <w:sz w:val="18"/>
                <w:szCs w:val="18"/>
              </w:rPr>
              <w:t>baseProgram</w:t>
            </w:r>
            <w:r w:rsidRPr="00F34DD2">
              <w:rPr>
                <w:rFonts w:cstheme="minorHAnsi"/>
                <w:sz w:val="18"/>
                <w:szCs w:val="18"/>
              </w:rPr>
              <w:t>": {</w:t>
            </w:r>
          </w:p>
          <w:p w14:paraId="3EE0569A" w14:textId="77777777" w:rsidR="00F34DD2" w:rsidRPr="00F34DD2" w:rsidRDefault="00F34DD2" w:rsidP="00F34DD2">
            <w:pPr>
              <w:rPr>
                <w:rFonts w:cstheme="minorHAnsi"/>
                <w:sz w:val="18"/>
                <w:szCs w:val="18"/>
              </w:rPr>
            </w:pPr>
            <w:r w:rsidRPr="00F34DD2">
              <w:rPr>
                <w:rFonts w:cstheme="minorHAnsi"/>
                <w:sz w:val="18"/>
                <w:szCs w:val="18"/>
              </w:rPr>
              <w:t xml:space="preserve">            "productCd": "PakBlockbusters",</w:t>
            </w:r>
          </w:p>
          <w:p w14:paraId="3F67300E" w14:textId="77777777" w:rsidR="00F34DD2" w:rsidRPr="00F34DD2" w:rsidRDefault="00F34DD2" w:rsidP="00F34DD2">
            <w:pPr>
              <w:rPr>
                <w:rFonts w:cstheme="minorHAnsi"/>
                <w:sz w:val="18"/>
                <w:szCs w:val="18"/>
              </w:rPr>
            </w:pPr>
            <w:r w:rsidRPr="00F34DD2">
              <w:rPr>
                <w:rFonts w:cstheme="minorHAnsi"/>
                <w:sz w:val="18"/>
                <w:szCs w:val="18"/>
              </w:rPr>
              <w:t xml:space="preserve">            "productType": "THEME_PACK"</w:t>
            </w:r>
          </w:p>
          <w:p w14:paraId="74AB6851"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6ECDE675" w14:textId="77777777" w:rsidR="00F34DD2" w:rsidRPr="00F34DD2" w:rsidRDefault="00F34DD2" w:rsidP="00F34DD2">
            <w:pPr>
              <w:rPr>
                <w:rFonts w:cstheme="minorHAnsi"/>
                <w:sz w:val="18"/>
                <w:szCs w:val="18"/>
              </w:rPr>
            </w:pPr>
            <w:r w:rsidRPr="00F34DD2">
              <w:rPr>
                <w:rFonts w:cstheme="minorHAnsi"/>
                <w:sz w:val="18"/>
                <w:szCs w:val="18"/>
              </w:rPr>
              <w:t xml:space="preserve">          "</w:t>
            </w:r>
            <w:r w:rsidRPr="00F34DD2">
              <w:rPr>
                <w:rFonts w:cstheme="minorHAnsi"/>
                <w:color w:val="FF0000"/>
                <w:sz w:val="18"/>
                <w:szCs w:val="18"/>
              </w:rPr>
              <w:t>relatedProgramList</w:t>
            </w:r>
            <w:r w:rsidRPr="00F34DD2">
              <w:rPr>
                <w:rFonts w:cstheme="minorHAnsi"/>
                <w:sz w:val="18"/>
                <w:szCs w:val="18"/>
              </w:rPr>
              <w:t>": [</w:t>
            </w:r>
          </w:p>
          <w:p w14:paraId="6C0EFA3B"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15A2A0A6" w14:textId="77777777" w:rsidR="00F34DD2" w:rsidRPr="00F34DD2" w:rsidRDefault="00F34DD2" w:rsidP="00F34DD2">
            <w:pPr>
              <w:rPr>
                <w:rFonts w:cstheme="minorHAnsi"/>
                <w:sz w:val="18"/>
                <w:szCs w:val="18"/>
              </w:rPr>
            </w:pPr>
            <w:r w:rsidRPr="00F34DD2">
              <w:rPr>
                <w:rFonts w:cstheme="minorHAnsi"/>
                <w:sz w:val="18"/>
                <w:szCs w:val="18"/>
              </w:rPr>
              <w:t xml:space="preserve">              "productCd": "TCM",</w:t>
            </w:r>
          </w:p>
          <w:p w14:paraId="1AF9B37C" w14:textId="77777777" w:rsidR="00F34DD2" w:rsidRPr="00F34DD2" w:rsidRDefault="00F34DD2" w:rsidP="00F34DD2">
            <w:pPr>
              <w:rPr>
                <w:rFonts w:cstheme="minorHAnsi"/>
                <w:sz w:val="18"/>
                <w:szCs w:val="18"/>
              </w:rPr>
            </w:pPr>
            <w:r w:rsidRPr="00F34DD2">
              <w:rPr>
                <w:rFonts w:cstheme="minorHAnsi"/>
                <w:sz w:val="18"/>
                <w:szCs w:val="18"/>
              </w:rPr>
              <w:t xml:space="preserve">              "productType": "CHANNEL"</w:t>
            </w:r>
          </w:p>
          <w:p w14:paraId="786751D8"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2EBBB558"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7228BDC4" w14:textId="77777777" w:rsidR="00F34DD2" w:rsidRPr="00F34DD2" w:rsidRDefault="00F34DD2" w:rsidP="00F34DD2">
            <w:pPr>
              <w:rPr>
                <w:rFonts w:cstheme="minorHAnsi"/>
                <w:sz w:val="18"/>
                <w:szCs w:val="18"/>
              </w:rPr>
            </w:pPr>
            <w:r w:rsidRPr="00F34DD2">
              <w:rPr>
                <w:rFonts w:cstheme="minorHAnsi"/>
                <w:sz w:val="18"/>
                <w:szCs w:val="18"/>
              </w:rPr>
              <w:t xml:space="preserve">              "productCd": "FX HD",</w:t>
            </w:r>
          </w:p>
          <w:p w14:paraId="20050F60" w14:textId="77777777" w:rsidR="00F34DD2" w:rsidRPr="00F34DD2" w:rsidRDefault="00F34DD2" w:rsidP="00F34DD2">
            <w:pPr>
              <w:rPr>
                <w:rFonts w:cstheme="minorHAnsi"/>
                <w:sz w:val="18"/>
                <w:szCs w:val="18"/>
              </w:rPr>
            </w:pPr>
            <w:r w:rsidRPr="00F34DD2">
              <w:rPr>
                <w:rFonts w:cstheme="minorHAnsi"/>
                <w:sz w:val="18"/>
                <w:szCs w:val="18"/>
              </w:rPr>
              <w:t xml:space="preserve">              "productType": " CHANNEL"</w:t>
            </w:r>
          </w:p>
          <w:p w14:paraId="7D2BA36C"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0E29665D"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6548C8A3" w14:textId="77777777" w:rsidR="00F34DD2" w:rsidRPr="00F34DD2" w:rsidRDefault="00F34DD2" w:rsidP="00F34DD2">
            <w:pPr>
              <w:rPr>
                <w:rFonts w:cstheme="minorHAnsi"/>
                <w:sz w:val="18"/>
                <w:szCs w:val="18"/>
              </w:rPr>
            </w:pPr>
            <w:r w:rsidRPr="00F34DD2">
              <w:rPr>
                <w:rFonts w:cstheme="minorHAnsi"/>
                <w:sz w:val="18"/>
                <w:szCs w:val="18"/>
              </w:rPr>
              <w:t xml:space="preserve">          "relationType": "</w:t>
            </w:r>
            <w:r w:rsidRPr="00F34DD2">
              <w:rPr>
                <w:rFonts w:cstheme="minorHAnsi"/>
                <w:color w:val="FF0000"/>
                <w:sz w:val="18"/>
                <w:szCs w:val="18"/>
              </w:rPr>
              <w:t>THEMEPACK_UP_SELL</w:t>
            </w:r>
            <w:r w:rsidRPr="00F34DD2">
              <w:rPr>
                <w:rFonts w:cstheme="minorHAnsi"/>
                <w:sz w:val="18"/>
                <w:szCs w:val="18"/>
              </w:rPr>
              <w:t>"</w:t>
            </w:r>
          </w:p>
          <w:p w14:paraId="344600AA"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5E4FC92C"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35E57686" w14:textId="7E776391" w:rsidR="00F34DD2" w:rsidRPr="00F34DD2" w:rsidRDefault="00F34DD2" w:rsidP="00F34DD2">
            <w:pPr>
              <w:rPr>
                <w:rFonts w:cstheme="minorHAnsi"/>
                <w:sz w:val="18"/>
                <w:szCs w:val="18"/>
              </w:rPr>
            </w:pPr>
            <w:r w:rsidRPr="00F34DD2">
              <w:rPr>
                <w:rFonts w:cstheme="minorHAnsi"/>
                <w:sz w:val="18"/>
                <w:szCs w:val="18"/>
              </w:rPr>
              <w:t xml:space="preserve">    "rightSizedInd": "</w:t>
            </w:r>
            <w:r>
              <w:rPr>
                <w:rFonts w:cstheme="minorHAnsi"/>
                <w:sz w:val="18"/>
                <w:szCs w:val="18"/>
              </w:rPr>
              <w:t>false</w:t>
            </w:r>
            <w:r w:rsidRPr="00F34DD2">
              <w:rPr>
                <w:rFonts w:cstheme="minorHAnsi"/>
                <w:sz w:val="18"/>
                <w:szCs w:val="18"/>
              </w:rPr>
              <w:t>",</w:t>
            </w:r>
          </w:p>
          <w:p w14:paraId="3F00CED8" w14:textId="77777777" w:rsidR="00F34DD2" w:rsidRPr="00F34DD2" w:rsidRDefault="00F34DD2" w:rsidP="00F34DD2">
            <w:pPr>
              <w:rPr>
                <w:rFonts w:cstheme="minorHAnsi"/>
                <w:sz w:val="18"/>
                <w:szCs w:val="18"/>
              </w:rPr>
            </w:pPr>
            <w:r w:rsidRPr="00F34DD2">
              <w:rPr>
                <w:rFonts w:cstheme="minorHAnsi"/>
                <w:sz w:val="18"/>
                <w:szCs w:val="18"/>
              </w:rPr>
              <w:lastRenderedPageBreak/>
              <w:t xml:space="preserve">    "validInd": "true"</w:t>
            </w:r>
          </w:p>
          <w:p w14:paraId="1D0BF7FB"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6F3524E8" w14:textId="77777777" w:rsidR="00F34DD2" w:rsidRPr="00F34DD2" w:rsidRDefault="00F34DD2" w:rsidP="00F34DD2">
            <w:pPr>
              <w:rPr>
                <w:rFonts w:cstheme="minorHAnsi"/>
                <w:sz w:val="18"/>
                <w:szCs w:val="18"/>
              </w:rPr>
            </w:pPr>
            <w:r w:rsidRPr="00F34DD2">
              <w:rPr>
                <w:rFonts w:cstheme="minorHAnsi"/>
                <w:sz w:val="18"/>
                <w:szCs w:val="18"/>
              </w:rPr>
              <w:t xml:space="preserve">  "status": {</w:t>
            </w:r>
          </w:p>
          <w:p w14:paraId="64D5D87B" w14:textId="77777777" w:rsidR="00F34DD2" w:rsidRPr="00F34DD2" w:rsidRDefault="00F34DD2" w:rsidP="00F34DD2">
            <w:pPr>
              <w:rPr>
                <w:rFonts w:cstheme="minorHAnsi"/>
                <w:sz w:val="18"/>
                <w:szCs w:val="18"/>
              </w:rPr>
            </w:pPr>
            <w:r w:rsidRPr="00F34DD2">
              <w:rPr>
                <w:rFonts w:cstheme="minorHAnsi"/>
                <w:sz w:val="18"/>
                <w:szCs w:val="18"/>
              </w:rPr>
              <w:t xml:space="preserve">    "statusCd": "200",</w:t>
            </w:r>
          </w:p>
          <w:p w14:paraId="7ADEDECA" w14:textId="77777777" w:rsidR="00F34DD2" w:rsidRPr="00F34DD2" w:rsidRDefault="00F34DD2" w:rsidP="00F34DD2">
            <w:pPr>
              <w:rPr>
                <w:rFonts w:cstheme="minorHAnsi"/>
                <w:sz w:val="18"/>
                <w:szCs w:val="18"/>
              </w:rPr>
            </w:pPr>
            <w:r w:rsidRPr="00F34DD2">
              <w:rPr>
                <w:rFonts w:cstheme="minorHAnsi"/>
                <w:sz w:val="18"/>
                <w:szCs w:val="18"/>
              </w:rPr>
              <w:t xml:space="preserve">    "statusTxt": "OK"</w:t>
            </w:r>
          </w:p>
          <w:p w14:paraId="5315F21A" w14:textId="77777777" w:rsidR="00F34DD2" w:rsidRPr="00F34DD2" w:rsidRDefault="00F34DD2" w:rsidP="00F34DD2">
            <w:pPr>
              <w:rPr>
                <w:rFonts w:cstheme="minorHAnsi"/>
                <w:sz w:val="18"/>
                <w:szCs w:val="18"/>
              </w:rPr>
            </w:pPr>
            <w:r w:rsidRPr="00F34DD2">
              <w:rPr>
                <w:rFonts w:cstheme="minorHAnsi"/>
                <w:sz w:val="18"/>
                <w:szCs w:val="18"/>
              </w:rPr>
              <w:t xml:space="preserve">  }</w:t>
            </w:r>
          </w:p>
          <w:p w14:paraId="7195BE8F" w14:textId="77777777" w:rsidR="00156F26" w:rsidRDefault="00F34DD2" w:rsidP="00F34DD2">
            <w:pPr>
              <w:rPr>
                <w:ins w:id="146" w:author="Sean Li" w:date="2016-08-03T16:23:00Z"/>
                <w:rFonts w:cstheme="minorHAnsi"/>
                <w:sz w:val="18"/>
                <w:szCs w:val="18"/>
              </w:rPr>
            </w:pPr>
            <w:r w:rsidRPr="00F34DD2">
              <w:rPr>
                <w:rFonts w:cstheme="minorHAnsi"/>
                <w:sz w:val="18"/>
                <w:szCs w:val="18"/>
              </w:rPr>
              <w:t>}</w:t>
            </w:r>
          </w:p>
          <w:p w14:paraId="18BC6A44" w14:textId="77777777" w:rsidR="0032651C" w:rsidRDefault="0032651C" w:rsidP="00F34DD2">
            <w:pPr>
              <w:rPr>
                <w:ins w:id="147" w:author="Sean Li" w:date="2016-08-03T16:23:00Z"/>
                <w:rFonts w:cstheme="minorHAnsi"/>
                <w:sz w:val="18"/>
                <w:szCs w:val="18"/>
              </w:rPr>
            </w:pPr>
          </w:p>
          <w:p w14:paraId="0F455EFD" w14:textId="77777777" w:rsidR="0032651C" w:rsidRDefault="0032651C" w:rsidP="00F34DD2">
            <w:pPr>
              <w:rPr>
                <w:ins w:id="148" w:author="Sean Li" w:date="2016-08-03T16:23:00Z"/>
                <w:rFonts w:cstheme="minorHAnsi"/>
                <w:sz w:val="18"/>
                <w:szCs w:val="18"/>
              </w:rPr>
            </w:pPr>
          </w:p>
          <w:p w14:paraId="4B92E1AF" w14:textId="6F9B6824" w:rsidR="0032651C" w:rsidRPr="00D53E9E" w:rsidRDefault="0032651C" w:rsidP="0032651C">
            <w:pPr>
              <w:rPr>
                <w:rFonts w:cstheme="minorHAnsi"/>
                <w:b/>
                <w:sz w:val="18"/>
                <w:szCs w:val="18"/>
              </w:rPr>
            </w:pPr>
            <w:r w:rsidRPr="00D53E9E">
              <w:rPr>
                <w:rFonts w:cstheme="minorHAnsi"/>
                <w:b/>
                <w:sz w:val="18"/>
                <w:szCs w:val="18"/>
              </w:rPr>
              <w:t xml:space="preserve">TCM + FX HD </w:t>
            </w:r>
            <w:r>
              <w:rPr>
                <w:rFonts w:cstheme="minorHAnsi"/>
                <w:b/>
                <w:sz w:val="18"/>
                <w:szCs w:val="18"/>
              </w:rPr>
              <w:t xml:space="preserve">+ 5 theme packs: </w:t>
            </w:r>
            <w:r w:rsidRPr="00D53E9E">
              <w:rPr>
                <w:rFonts w:cstheme="minorHAnsi"/>
                <w:b/>
                <w:sz w:val="18"/>
                <w:szCs w:val="18"/>
              </w:rPr>
              <w:t>upsell to PakBlockbusters</w:t>
            </w:r>
            <w:r>
              <w:rPr>
                <w:rFonts w:cstheme="minorHAnsi"/>
                <w:b/>
                <w:sz w:val="18"/>
                <w:szCs w:val="18"/>
              </w:rPr>
              <w:t xml:space="preserve"> and right sized to YouPick6 combo</w:t>
            </w:r>
          </w:p>
          <w:p w14:paraId="5CE8CDF1" w14:textId="77777777" w:rsidR="0032651C" w:rsidRPr="00F34DD2" w:rsidRDefault="0032651C" w:rsidP="0032651C">
            <w:pPr>
              <w:rPr>
                <w:rFonts w:cstheme="minorHAnsi"/>
                <w:b/>
                <w:sz w:val="18"/>
                <w:szCs w:val="18"/>
              </w:rPr>
            </w:pPr>
            <w:r w:rsidRPr="00F34DD2">
              <w:rPr>
                <w:rFonts w:cstheme="minorHAnsi"/>
                <w:b/>
                <w:sz w:val="18"/>
                <w:szCs w:val="18"/>
              </w:rPr>
              <w:t>Request :</w:t>
            </w:r>
          </w:p>
          <w:p w14:paraId="64A830B9" w14:textId="77777777" w:rsidR="0032651C" w:rsidRPr="0032651C" w:rsidRDefault="0032651C" w:rsidP="0032651C">
            <w:pPr>
              <w:rPr>
                <w:rFonts w:cstheme="minorHAnsi"/>
                <w:sz w:val="18"/>
                <w:szCs w:val="18"/>
              </w:rPr>
            </w:pPr>
            <w:r w:rsidRPr="0032651C">
              <w:rPr>
                <w:rFonts w:cstheme="minorHAnsi"/>
                <w:sz w:val="18"/>
                <w:szCs w:val="18"/>
              </w:rPr>
              <w:t>{</w:t>
            </w:r>
          </w:p>
          <w:p w14:paraId="23621315" w14:textId="77777777" w:rsidR="0032651C" w:rsidRPr="0032651C" w:rsidRDefault="0032651C" w:rsidP="0032651C">
            <w:pPr>
              <w:rPr>
                <w:rFonts w:cstheme="minorHAnsi"/>
                <w:sz w:val="18"/>
                <w:szCs w:val="18"/>
              </w:rPr>
            </w:pPr>
            <w:r w:rsidRPr="0032651C">
              <w:rPr>
                <w:rFonts w:cstheme="minorHAnsi"/>
                <w:sz w:val="18"/>
                <w:szCs w:val="18"/>
              </w:rPr>
              <w:t xml:space="preserve">  "province": "bc",</w:t>
            </w:r>
          </w:p>
          <w:p w14:paraId="0482D95C" w14:textId="77777777" w:rsidR="0032651C" w:rsidRPr="0032651C" w:rsidRDefault="0032651C" w:rsidP="0032651C">
            <w:pPr>
              <w:rPr>
                <w:rFonts w:cstheme="minorHAnsi"/>
                <w:sz w:val="18"/>
                <w:szCs w:val="18"/>
              </w:rPr>
            </w:pPr>
            <w:r w:rsidRPr="0032651C">
              <w:rPr>
                <w:rFonts w:cstheme="minorHAnsi"/>
                <w:sz w:val="18"/>
                <w:szCs w:val="18"/>
              </w:rPr>
              <w:t xml:space="preserve">  "geoTargetMarket": "Vancouver",</w:t>
            </w:r>
          </w:p>
          <w:p w14:paraId="2AD951E6" w14:textId="77777777" w:rsidR="0032651C" w:rsidRPr="0032651C" w:rsidRDefault="0032651C" w:rsidP="0032651C">
            <w:pPr>
              <w:rPr>
                <w:rFonts w:cstheme="minorHAnsi"/>
                <w:sz w:val="18"/>
                <w:szCs w:val="18"/>
              </w:rPr>
            </w:pPr>
            <w:r w:rsidRPr="0032651C">
              <w:rPr>
                <w:rFonts w:cstheme="minorHAnsi"/>
                <w:sz w:val="18"/>
                <w:szCs w:val="18"/>
              </w:rPr>
              <w:t xml:space="preserve">  "programOrderList": [</w:t>
            </w:r>
          </w:p>
          <w:p w14:paraId="6E27B639"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0486A877"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3CF9852B" w14:textId="77777777" w:rsidR="0032651C" w:rsidRPr="0032651C" w:rsidRDefault="0032651C" w:rsidP="0032651C">
            <w:pPr>
              <w:rPr>
                <w:rFonts w:cstheme="minorHAnsi"/>
                <w:sz w:val="18"/>
                <w:szCs w:val="18"/>
              </w:rPr>
            </w:pPr>
            <w:r w:rsidRPr="0032651C">
              <w:rPr>
                <w:rFonts w:cstheme="minorHAnsi"/>
                <w:sz w:val="18"/>
                <w:szCs w:val="18"/>
              </w:rPr>
              <w:t xml:space="preserve">      "programId": "500355",</w:t>
            </w:r>
          </w:p>
          <w:p w14:paraId="4B769557" w14:textId="77777777" w:rsidR="0032651C" w:rsidRPr="0032651C" w:rsidRDefault="0032651C" w:rsidP="0032651C">
            <w:pPr>
              <w:rPr>
                <w:rFonts w:cstheme="minorHAnsi"/>
                <w:sz w:val="18"/>
                <w:szCs w:val="18"/>
              </w:rPr>
            </w:pPr>
            <w:r w:rsidRPr="0032651C">
              <w:rPr>
                <w:rFonts w:cstheme="minorHAnsi"/>
                <w:sz w:val="18"/>
                <w:szCs w:val="18"/>
              </w:rPr>
              <w:t xml:space="preserve">      "programNm": "TCM",</w:t>
            </w:r>
          </w:p>
          <w:p w14:paraId="1F4C18D4" w14:textId="77777777" w:rsidR="0032651C" w:rsidRPr="0032651C" w:rsidRDefault="0032651C" w:rsidP="0032651C">
            <w:pPr>
              <w:rPr>
                <w:rFonts w:cstheme="minorHAnsi"/>
                <w:sz w:val="18"/>
                <w:szCs w:val="18"/>
              </w:rPr>
            </w:pPr>
            <w:r w:rsidRPr="0032651C">
              <w:rPr>
                <w:rFonts w:cstheme="minorHAnsi"/>
                <w:sz w:val="18"/>
                <w:szCs w:val="18"/>
              </w:rPr>
              <w:t xml:space="preserve">      "programCd": "TCM",</w:t>
            </w:r>
          </w:p>
          <w:p w14:paraId="456137E9" w14:textId="77777777" w:rsidR="0032651C" w:rsidRPr="0032651C" w:rsidRDefault="0032651C" w:rsidP="0032651C">
            <w:pPr>
              <w:rPr>
                <w:rFonts w:cstheme="minorHAnsi"/>
                <w:sz w:val="18"/>
                <w:szCs w:val="18"/>
              </w:rPr>
            </w:pPr>
            <w:r w:rsidRPr="0032651C">
              <w:rPr>
                <w:rFonts w:cstheme="minorHAnsi"/>
                <w:sz w:val="18"/>
                <w:szCs w:val="18"/>
              </w:rPr>
              <w:t xml:space="preserve">      "priceAmt": 4,</w:t>
            </w:r>
          </w:p>
          <w:p w14:paraId="3DAAB6A4" w14:textId="77777777" w:rsidR="0032651C" w:rsidRPr="0032651C" w:rsidRDefault="0032651C" w:rsidP="0032651C">
            <w:pPr>
              <w:rPr>
                <w:rFonts w:cstheme="minorHAnsi"/>
                <w:sz w:val="18"/>
                <w:szCs w:val="18"/>
              </w:rPr>
            </w:pPr>
            <w:r w:rsidRPr="0032651C">
              <w:rPr>
                <w:rFonts w:cstheme="minorHAnsi"/>
                <w:sz w:val="18"/>
                <w:szCs w:val="18"/>
              </w:rPr>
              <w:t xml:space="preserve">      "displayCategories": [</w:t>
            </w:r>
          </w:p>
          <w:p w14:paraId="592D98FA" w14:textId="77777777" w:rsidR="0032651C" w:rsidRPr="0032651C" w:rsidRDefault="0032651C" w:rsidP="0032651C">
            <w:pPr>
              <w:rPr>
                <w:rFonts w:cstheme="minorHAnsi"/>
                <w:sz w:val="18"/>
                <w:szCs w:val="18"/>
              </w:rPr>
            </w:pPr>
            <w:r w:rsidRPr="0032651C">
              <w:rPr>
                <w:rFonts w:cstheme="minorHAnsi"/>
                <w:sz w:val="18"/>
                <w:szCs w:val="18"/>
              </w:rPr>
              <w:t xml:space="preserve">        "1023"</w:t>
            </w:r>
          </w:p>
          <w:p w14:paraId="4552A223"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0E22E119" w14:textId="77777777" w:rsidR="0032651C" w:rsidRPr="0032651C" w:rsidRDefault="0032651C" w:rsidP="0032651C">
            <w:pPr>
              <w:rPr>
                <w:rFonts w:cstheme="minorHAnsi"/>
                <w:sz w:val="18"/>
                <w:szCs w:val="18"/>
              </w:rPr>
            </w:pPr>
            <w:r w:rsidRPr="0032651C">
              <w:rPr>
                <w:rFonts w:cstheme="minorHAnsi"/>
                <w:sz w:val="18"/>
                <w:szCs w:val="18"/>
              </w:rPr>
              <w:t xml:space="preserve">      "pricePlanCd": "",</w:t>
            </w:r>
          </w:p>
          <w:p w14:paraId="6B224163" w14:textId="77777777" w:rsidR="0032651C" w:rsidRPr="0032651C" w:rsidRDefault="0032651C" w:rsidP="0032651C">
            <w:pPr>
              <w:rPr>
                <w:rFonts w:cstheme="minorHAnsi"/>
                <w:sz w:val="18"/>
                <w:szCs w:val="18"/>
              </w:rPr>
            </w:pPr>
            <w:r w:rsidRPr="0032651C">
              <w:rPr>
                <w:rFonts w:cstheme="minorHAnsi"/>
                <w:sz w:val="18"/>
                <w:szCs w:val="18"/>
              </w:rPr>
              <w:t xml:space="preserve">      "programType": "</w:t>
            </w:r>
            <w:r w:rsidRPr="00B1200C">
              <w:rPr>
                <w:rFonts w:cstheme="minorHAnsi"/>
                <w:color w:val="FF0000"/>
                <w:sz w:val="18"/>
                <w:szCs w:val="18"/>
              </w:rPr>
              <w:t>CHANNEL</w:t>
            </w:r>
            <w:r w:rsidRPr="0032651C">
              <w:rPr>
                <w:rFonts w:cstheme="minorHAnsi"/>
                <w:sz w:val="18"/>
                <w:szCs w:val="18"/>
              </w:rPr>
              <w:t>"</w:t>
            </w:r>
          </w:p>
          <w:p w14:paraId="1C3373D8"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7CEFE920"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1ACF71A7"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2347E56B" w14:textId="77777777" w:rsidR="0032651C" w:rsidRPr="0032651C" w:rsidRDefault="0032651C" w:rsidP="0032651C">
            <w:pPr>
              <w:rPr>
                <w:rFonts w:cstheme="minorHAnsi"/>
                <w:sz w:val="18"/>
                <w:szCs w:val="18"/>
              </w:rPr>
            </w:pPr>
            <w:r w:rsidRPr="0032651C">
              <w:rPr>
                <w:rFonts w:cstheme="minorHAnsi"/>
                <w:sz w:val="18"/>
                <w:szCs w:val="18"/>
              </w:rPr>
              <w:t xml:space="preserve">      "programId": "706046",</w:t>
            </w:r>
          </w:p>
          <w:p w14:paraId="1838F3DE" w14:textId="77777777" w:rsidR="0032651C" w:rsidRPr="0032651C" w:rsidRDefault="0032651C" w:rsidP="0032651C">
            <w:pPr>
              <w:rPr>
                <w:rFonts w:cstheme="minorHAnsi"/>
                <w:sz w:val="18"/>
                <w:szCs w:val="18"/>
              </w:rPr>
            </w:pPr>
            <w:r w:rsidRPr="0032651C">
              <w:rPr>
                <w:rFonts w:cstheme="minorHAnsi"/>
                <w:sz w:val="18"/>
                <w:szCs w:val="18"/>
              </w:rPr>
              <w:t xml:space="preserve">      "programNm": "FX Canada HD",</w:t>
            </w:r>
          </w:p>
          <w:p w14:paraId="5BF055C0" w14:textId="77777777" w:rsidR="0032651C" w:rsidRPr="0032651C" w:rsidRDefault="0032651C" w:rsidP="0032651C">
            <w:pPr>
              <w:rPr>
                <w:rFonts w:cstheme="minorHAnsi"/>
                <w:sz w:val="18"/>
                <w:szCs w:val="18"/>
              </w:rPr>
            </w:pPr>
            <w:r w:rsidRPr="0032651C">
              <w:rPr>
                <w:rFonts w:cstheme="minorHAnsi"/>
                <w:sz w:val="18"/>
                <w:szCs w:val="18"/>
              </w:rPr>
              <w:t xml:space="preserve">      "programCd": "FX HD",</w:t>
            </w:r>
          </w:p>
          <w:p w14:paraId="2E16993E" w14:textId="77777777" w:rsidR="0032651C" w:rsidRPr="0032651C" w:rsidRDefault="0032651C" w:rsidP="0032651C">
            <w:pPr>
              <w:rPr>
                <w:rFonts w:cstheme="minorHAnsi"/>
                <w:sz w:val="18"/>
                <w:szCs w:val="18"/>
              </w:rPr>
            </w:pPr>
            <w:r w:rsidRPr="0032651C">
              <w:rPr>
                <w:rFonts w:cstheme="minorHAnsi"/>
                <w:sz w:val="18"/>
                <w:szCs w:val="18"/>
              </w:rPr>
              <w:t xml:space="preserve">      "priceAmt": 4,</w:t>
            </w:r>
          </w:p>
          <w:p w14:paraId="3401A7FB" w14:textId="77777777" w:rsidR="0032651C" w:rsidRPr="0032651C" w:rsidRDefault="0032651C" w:rsidP="0032651C">
            <w:pPr>
              <w:rPr>
                <w:rFonts w:cstheme="minorHAnsi"/>
                <w:sz w:val="18"/>
                <w:szCs w:val="18"/>
              </w:rPr>
            </w:pPr>
            <w:r w:rsidRPr="0032651C">
              <w:rPr>
                <w:rFonts w:cstheme="minorHAnsi"/>
                <w:sz w:val="18"/>
                <w:szCs w:val="18"/>
              </w:rPr>
              <w:t xml:space="preserve">      "displayCategories": [</w:t>
            </w:r>
          </w:p>
          <w:p w14:paraId="3E961476" w14:textId="77777777" w:rsidR="0032651C" w:rsidRPr="0032651C" w:rsidRDefault="0032651C" w:rsidP="0032651C">
            <w:pPr>
              <w:rPr>
                <w:rFonts w:cstheme="minorHAnsi"/>
                <w:sz w:val="18"/>
                <w:szCs w:val="18"/>
              </w:rPr>
            </w:pPr>
            <w:r w:rsidRPr="0032651C">
              <w:rPr>
                <w:rFonts w:cstheme="minorHAnsi"/>
                <w:sz w:val="18"/>
                <w:szCs w:val="18"/>
              </w:rPr>
              <w:t xml:space="preserve">        "1023"</w:t>
            </w:r>
          </w:p>
          <w:p w14:paraId="1E9BC943"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5984D360" w14:textId="77777777" w:rsidR="0032651C" w:rsidRPr="0032651C" w:rsidRDefault="0032651C" w:rsidP="0032651C">
            <w:pPr>
              <w:rPr>
                <w:rFonts w:cstheme="minorHAnsi"/>
                <w:sz w:val="18"/>
                <w:szCs w:val="18"/>
              </w:rPr>
            </w:pPr>
            <w:r w:rsidRPr="0032651C">
              <w:rPr>
                <w:rFonts w:cstheme="minorHAnsi"/>
                <w:sz w:val="18"/>
                <w:szCs w:val="18"/>
              </w:rPr>
              <w:t xml:space="preserve">      "pricePlanCd": "",</w:t>
            </w:r>
          </w:p>
          <w:p w14:paraId="57ADE104" w14:textId="77777777" w:rsidR="0032651C" w:rsidRPr="0032651C" w:rsidRDefault="0032651C" w:rsidP="0032651C">
            <w:pPr>
              <w:rPr>
                <w:rFonts w:cstheme="minorHAnsi"/>
                <w:sz w:val="18"/>
                <w:szCs w:val="18"/>
              </w:rPr>
            </w:pPr>
            <w:r w:rsidRPr="0032651C">
              <w:rPr>
                <w:rFonts w:cstheme="minorHAnsi"/>
                <w:sz w:val="18"/>
                <w:szCs w:val="18"/>
              </w:rPr>
              <w:t xml:space="preserve">      "programType": "</w:t>
            </w:r>
            <w:r w:rsidRPr="00B1200C">
              <w:rPr>
                <w:rFonts w:cstheme="minorHAnsi"/>
                <w:color w:val="FF0000"/>
                <w:sz w:val="18"/>
                <w:szCs w:val="18"/>
              </w:rPr>
              <w:t>CHANNEL</w:t>
            </w:r>
            <w:r w:rsidRPr="0032651C">
              <w:rPr>
                <w:rFonts w:cstheme="minorHAnsi"/>
                <w:sz w:val="18"/>
                <w:szCs w:val="18"/>
              </w:rPr>
              <w:t>"</w:t>
            </w:r>
          </w:p>
          <w:p w14:paraId="449E39CF"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051C8E7F"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33935EE0"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37AB8ED1" w14:textId="77777777" w:rsidR="0032651C" w:rsidRPr="0032651C" w:rsidRDefault="0032651C" w:rsidP="0032651C">
            <w:pPr>
              <w:rPr>
                <w:rFonts w:cstheme="minorHAnsi"/>
                <w:sz w:val="18"/>
                <w:szCs w:val="18"/>
              </w:rPr>
            </w:pPr>
            <w:r w:rsidRPr="0032651C">
              <w:rPr>
                <w:rFonts w:cstheme="minorHAnsi"/>
                <w:sz w:val="18"/>
                <w:szCs w:val="18"/>
              </w:rPr>
              <w:t xml:space="preserve">      "programId": "1218028",</w:t>
            </w:r>
          </w:p>
          <w:p w14:paraId="4B92C0CA" w14:textId="77777777" w:rsidR="0032651C" w:rsidRPr="0032651C" w:rsidRDefault="0032651C" w:rsidP="0032651C">
            <w:pPr>
              <w:rPr>
                <w:rFonts w:cstheme="minorHAnsi"/>
                <w:sz w:val="18"/>
                <w:szCs w:val="18"/>
              </w:rPr>
            </w:pPr>
            <w:r w:rsidRPr="0032651C">
              <w:rPr>
                <w:rFonts w:cstheme="minorHAnsi"/>
                <w:sz w:val="18"/>
                <w:szCs w:val="18"/>
              </w:rPr>
              <w:t xml:space="preserve">      "programNm": "More Sports",</w:t>
            </w:r>
          </w:p>
          <w:p w14:paraId="57FAEF8E" w14:textId="77777777" w:rsidR="0032651C" w:rsidRPr="0032651C" w:rsidRDefault="0032651C" w:rsidP="0032651C">
            <w:pPr>
              <w:rPr>
                <w:rFonts w:cstheme="minorHAnsi"/>
                <w:sz w:val="18"/>
                <w:szCs w:val="18"/>
              </w:rPr>
            </w:pPr>
            <w:r w:rsidRPr="0032651C">
              <w:rPr>
                <w:rFonts w:cstheme="minorHAnsi"/>
                <w:sz w:val="18"/>
                <w:szCs w:val="18"/>
              </w:rPr>
              <w:t xml:space="preserve">      "programCd": "PakMoreSports",</w:t>
            </w:r>
          </w:p>
          <w:p w14:paraId="50C5032F" w14:textId="77777777" w:rsidR="0032651C" w:rsidRPr="0032651C" w:rsidRDefault="0032651C" w:rsidP="0032651C">
            <w:pPr>
              <w:rPr>
                <w:rFonts w:cstheme="minorHAnsi"/>
                <w:sz w:val="18"/>
                <w:szCs w:val="18"/>
              </w:rPr>
            </w:pPr>
            <w:r w:rsidRPr="0032651C">
              <w:rPr>
                <w:rFonts w:cstheme="minorHAnsi"/>
                <w:sz w:val="18"/>
                <w:szCs w:val="18"/>
              </w:rPr>
              <w:t xml:space="preserve">      "priceAmt": 7,</w:t>
            </w:r>
          </w:p>
          <w:p w14:paraId="311811CB" w14:textId="77777777" w:rsidR="0032651C" w:rsidRPr="0032651C" w:rsidRDefault="0032651C" w:rsidP="0032651C">
            <w:pPr>
              <w:rPr>
                <w:rFonts w:cstheme="minorHAnsi"/>
                <w:sz w:val="18"/>
                <w:szCs w:val="18"/>
              </w:rPr>
            </w:pPr>
            <w:r w:rsidRPr="0032651C">
              <w:rPr>
                <w:rFonts w:cstheme="minorHAnsi"/>
                <w:sz w:val="18"/>
                <w:szCs w:val="18"/>
              </w:rPr>
              <w:t xml:space="preserve">      "displayCategories": [</w:t>
            </w:r>
          </w:p>
          <w:p w14:paraId="036F6BEC" w14:textId="77777777" w:rsidR="0032651C" w:rsidRPr="0032651C" w:rsidRDefault="0032651C" w:rsidP="0032651C">
            <w:pPr>
              <w:rPr>
                <w:rFonts w:cstheme="minorHAnsi"/>
                <w:sz w:val="18"/>
                <w:szCs w:val="18"/>
              </w:rPr>
            </w:pPr>
            <w:r w:rsidRPr="0032651C">
              <w:rPr>
                <w:rFonts w:cstheme="minorHAnsi"/>
                <w:sz w:val="18"/>
                <w:szCs w:val="18"/>
              </w:rPr>
              <w:t xml:space="preserve">        "1028"</w:t>
            </w:r>
          </w:p>
          <w:p w14:paraId="648BE1AC"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655D7260" w14:textId="77777777" w:rsidR="0032651C" w:rsidRPr="0032651C" w:rsidRDefault="0032651C" w:rsidP="0032651C">
            <w:pPr>
              <w:rPr>
                <w:rFonts w:cstheme="minorHAnsi"/>
                <w:sz w:val="18"/>
                <w:szCs w:val="18"/>
              </w:rPr>
            </w:pPr>
            <w:r w:rsidRPr="0032651C">
              <w:rPr>
                <w:rFonts w:cstheme="minorHAnsi"/>
                <w:sz w:val="18"/>
                <w:szCs w:val="18"/>
              </w:rPr>
              <w:t xml:space="preserve">      "pricePlanCd": "",</w:t>
            </w:r>
          </w:p>
          <w:p w14:paraId="4CF9C67C" w14:textId="77777777" w:rsidR="0032651C" w:rsidRPr="0032651C" w:rsidRDefault="0032651C" w:rsidP="0032651C">
            <w:pPr>
              <w:rPr>
                <w:rFonts w:cstheme="minorHAnsi"/>
                <w:sz w:val="18"/>
                <w:szCs w:val="18"/>
              </w:rPr>
            </w:pPr>
            <w:r w:rsidRPr="0032651C">
              <w:rPr>
                <w:rFonts w:cstheme="minorHAnsi"/>
                <w:sz w:val="18"/>
                <w:szCs w:val="18"/>
              </w:rPr>
              <w:t xml:space="preserve">      "programType": "THEME_PACK"</w:t>
            </w:r>
          </w:p>
          <w:p w14:paraId="25405552"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3015EF33"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54864B25"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3EFDBF8E" w14:textId="77777777" w:rsidR="0032651C" w:rsidRPr="0032651C" w:rsidRDefault="0032651C" w:rsidP="0032651C">
            <w:pPr>
              <w:rPr>
                <w:rFonts w:cstheme="minorHAnsi"/>
                <w:sz w:val="18"/>
                <w:szCs w:val="18"/>
              </w:rPr>
            </w:pPr>
            <w:r w:rsidRPr="0032651C">
              <w:rPr>
                <w:rFonts w:cstheme="minorHAnsi"/>
                <w:sz w:val="18"/>
                <w:szCs w:val="18"/>
              </w:rPr>
              <w:t xml:space="preserve">      "programId": "1218037",</w:t>
            </w:r>
          </w:p>
          <w:p w14:paraId="27AA80C1" w14:textId="77777777" w:rsidR="0032651C" w:rsidRPr="0032651C" w:rsidRDefault="0032651C" w:rsidP="0032651C">
            <w:pPr>
              <w:rPr>
                <w:rFonts w:cstheme="minorHAnsi"/>
                <w:sz w:val="18"/>
                <w:szCs w:val="18"/>
              </w:rPr>
            </w:pPr>
            <w:r w:rsidRPr="0032651C">
              <w:rPr>
                <w:rFonts w:cstheme="minorHAnsi"/>
                <w:sz w:val="18"/>
                <w:szCs w:val="18"/>
              </w:rPr>
              <w:t xml:space="preserve">      "programNm": "Popular Sports",</w:t>
            </w:r>
          </w:p>
          <w:p w14:paraId="531A419B" w14:textId="77777777" w:rsidR="0032651C" w:rsidRPr="0032651C" w:rsidRDefault="0032651C" w:rsidP="0032651C">
            <w:pPr>
              <w:rPr>
                <w:rFonts w:cstheme="minorHAnsi"/>
                <w:sz w:val="18"/>
                <w:szCs w:val="18"/>
              </w:rPr>
            </w:pPr>
            <w:r w:rsidRPr="0032651C">
              <w:rPr>
                <w:rFonts w:cstheme="minorHAnsi"/>
                <w:sz w:val="18"/>
                <w:szCs w:val="18"/>
              </w:rPr>
              <w:t xml:space="preserve">      "programCd": "PakPopularSport",</w:t>
            </w:r>
          </w:p>
          <w:p w14:paraId="3153BAD1" w14:textId="77777777" w:rsidR="0032651C" w:rsidRPr="0032651C" w:rsidRDefault="0032651C" w:rsidP="0032651C">
            <w:pPr>
              <w:rPr>
                <w:rFonts w:cstheme="minorHAnsi"/>
                <w:sz w:val="18"/>
                <w:szCs w:val="18"/>
              </w:rPr>
            </w:pPr>
            <w:r w:rsidRPr="0032651C">
              <w:rPr>
                <w:rFonts w:cstheme="minorHAnsi"/>
                <w:sz w:val="18"/>
                <w:szCs w:val="18"/>
              </w:rPr>
              <w:t xml:space="preserve">      "priceAmt": 14,</w:t>
            </w:r>
          </w:p>
          <w:p w14:paraId="74329FCA" w14:textId="77777777" w:rsidR="0032651C" w:rsidRPr="0032651C" w:rsidRDefault="0032651C" w:rsidP="0032651C">
            <w:pPr>
              <w:rPr>
                <w:rFonts w:cstheme="minorHAnsi"/>
                <w:sz w:val="18"/>
                <w:szCs w:val="18"/>
              </w:rPr>
            </w:pPr>
            <w:r w:rsidRPr="0032651C">
              <w:rPr>
                <w:rFonts w:cstheme="minorHAnsi"/>
                <w:sz w:val="18"/>
                <w:szCs w:val="18"/>
              </w:rPr>
              <w:t xml:space="preserve">      "displayCategories": [</w:t>
            </w:r>
          </w:p>
          <w:p w14:paraId="55290D9B" w14:textId="77777777" w:rsidR="0032651C" w:rsidRPr="0032651C" w:rsidRDefault="0032651C" w:rsidP="0032651C">
            <w:pPr>
              <w:rPr>
                <w:rFonts w:cstheme="minorHAnsi"/>
                <w:sz w:val="18"/>
                <w:szCs w:val="18"/>
              </w:rPr>
            </w:pPr>
            <w:r w:rsidRPr="0032651C">
              <w:rPr>
                <w:rFonts w:cstheme="minorHAnsi"/>
                <w:sz w:val="18"/>
                <w:szCs w:val="18"/>
              </w:rPr>
              <w:lastRenderedPageBreak/>
              <w:t xml:space="preserve">        "1028"</w:t>
            </w:r>
          </w:p>
          <w:p w14:paraId="22FBCBA7"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30C07F10" w14:textId="77777777" w:rsidR="0032651C" w:rsidRPr="0032651C" w:rsidRDefault="0032651C" w:rsidP="0032651C">
            <w:pPr>
              <w:rPr>
                <w:rFonts w:cstheme="minorHAnsi"/>
                <w:sz w:val="18"/>
                <w:szCs w:val="18"/>
              </w:rPr>
            </w:pPr>
            <w:r w:rsidRPr="0032651C">
              <w:rPr>
                <w:rFonts w:cstheme="minorHAnsi"/>
                <w:sz w:val="18"/>
                <w:szCs w:val="18"/>
              </w:rPr>
              <w:t xml:space="preserve">      "pricePlanCd": "theme pack (v1)",</w:t>
            </w:r>
          </w:p>
          <w:p w14:paraId="63D767E5" w14:textId="77777777" w:rsidR="0032651C" w:rsidRPr="0032651C" w:rsidRDefault="0032651C" w:rsidP="0032651C">
            <w:pPr>
              <w:rPr>
                <w:rFonts w:cstheme="minorHAnsi"/>
                <w:sz w:val="18"/>
                <w:szCs w:val="18"/>
              </w:rPr>
            </w:pPr>
            <w:r w:rsidRPr="0032651C">
              <w:rPr>
                <w:rFonts w:cstheme="minorHAnsi"/>
                <w:sz w:val="18"/>
                <w:szCs w:val="18"/>
              </w:rPr>
              <w:t xml:space="preserve">      "programType": "THEME_PACK"</w:t>
            </w:r>
          </w:p>
          <w:p w14:paraId="59B9A949"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42A04157"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18F78F0F"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6C37EDDD" w14:textId="77777777" w:rsidR="0032651C" w:rsidRPr="0032651C" w:rsidRDefault="0032651C" w:rsidP="0032651C">
            <w:pPr>
              <w:rPr>
                <w:rFonts w:cstheme="minorHAnsi"/>
                <w:sz w:val="18"/>
                <w:szCs w:val="18"/>
              </w:rPr>
            </w:pPr>
            <w:r w:rsidRPr="0032651C">
              <w:rPr>
                <w:rFonts w:cstheme="minorHAnsi"/>
                <w:sz w:val="18"/>
                <w:szCs w:val="18"/>
              </w:rPr>
              <w:t xml:space="preserve">      "programId": "1218009",</w:t>
            </w:r>
          </w:p>
          <w:p w14:paraId="38AD3910" w14:textId="77777777" w:rsidR="0032651C" w:rsidRPr="0032651C" w:rsidRDefault="0032651C" w:rsidP="0032651C">
            <w:pPr>
              <w:rPr>
                <w:rFonts w:cstheme="minorHAnsi"/>
                <w:sz w:val="18"/>
                <w:szCs w:val="18"/>
              </w:rPr>
            </w:pPr>
            <w:r w:rsidRPr="0032651C">
              <w:rPr>
                <w:rFonts w:cstheme="minorHAnsi"/>
                <w:sz w:val="18"/>
                <w:szCs w:val="18"/>
              </w:rPr>
              <w:t xml:space="preserve">      "programNm": "Jeunesse",</w:t>
            </w:r>
          </w:p>
          <w:p w14:paraId="6872E55D" w14:textId="77777777" w:rsidR="0032651C" w:rsidRPr="0032651C" w:rsidRDefault="0032651C" w:rsidP="0032651C">
            <w:pPr>
              <w:rPr>
                <w:rFonts w:cstheme="minorHAnsi"/>
                <w:sz w:val="18"/>
                <w:szCs w:val="18"/>
              </w:rPr>
            </w:pPr>
            <w:r w:rsidRPr="0032651C">
              <w:rPr>
                <w:rFonts w:cstheme="minorHAnsi"/>
                <w:sz w:val="18"/>
                <w:szCs w:val="18"/>
              </w:rPr>
              <w:t xml:space="preserve">      "programCd": "PakJeunesseWest",</w:t>
            </w:r>
          </w:p>
          <w:p w14:paraId="1AD616BA" w14:textId="77777777" w:rsidR="0032651C" w:rsidRPr="0032651C" w:rsidRDefault="0032651C" w:rsidP="0032651C">
            <w:pPr>
              <w:rPr>
                <w:rFonts w:cstheme="minorHAnsi"/>
                <w:sz w:val="18"/>
                <w:szCs w:val="18"/>
              </w:rPr>
            </w:pPr>
            <w:r w:rsidRPr="0032651C">
              <w:rPr>
                <w:rFonts w:cstheme="minorHAnsi"/>
                <w:sz w:val="18"/>
                <w:szCs w:val="18"/>
              </w:rPr>
              <w:t xml:space="preserve">      "priceAmt": 7,</w:t>
            </w:r>
          </w:p>
          <w:p w14:paraId="22328D4D" w14:textId="77777777" w:rsidR="0032651C" w:rsidRPr="0032651C" w:rsidRDefault="0032651C" w:rsidP="0032651C">
            <w:pPr>
              <w:rPr>
                <w:rFonts w:cstheme="minorHAnsi"/>
                <w:sz w:val="18"/>
                <w:szCs w:val="18"/>
              </w:rPr>
            </w:pPr>
            <w:r w:rsidRPr="0032651C">
              <w:rPr>
                <w:rFonts w:cstheme="minorHAnsi"/>
                <w:sz w:val="18"/>
                <w:szCs w:val="18"/>
              </w:rPr>
              <w:t xml:space="preserve">      "displayCategories": [</w:t>
            </w:r>
          </w:p>
          <w:p w14:paraId="08639180" w14:textId="77777777" w:rsidR="0032651C" w:rsidRPr="0032651C" w:rsidRDefault="0032651C" w:rsidP="0032651C">
            <w:pPr>
              <w:rPr>
                <w:rFonts w:cstheme="minorHAnsi"/>
                <w:sz w:val="18"/>
                <w:szCs w:val="18"/>
              </w:rPr>
            </w:pPr>
            <w:r w:rsidRPr="0032651C">
              <w:rPr>
                <w:rFonts w:cstheme="minorHAnsi"/>
                <w:sz w:val="18"/>
                <w:szCs w:val="18"/>
              </w:rPr>
              <w:t xml:space="preserve">        "1027"</w:t>
            </w:r>
          </w:p>
          <w:p w14:paraId="6ED19CC3"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7A77C6B1" w14:textId="77777777" w:rsidR="0032651C" w:rsidRPr="0032651C" w:rsidRDefault="0032651C" w:rsidP="0032651C">
            <w:pPr>
              <w:rPr>
                <w:rFonts w:cstheme="minorHAnsi"/>
                <w:sz w:val="18"/>
                <w:szCs w:val="18"/>
              </w:rPr>
            </w:pPr>
            <w:r w:rsidRPr="0032651C">
              <w:rPr>
                <w:rFonts w:cstheme="minorHAnsi"/>
                <w:sz w:val="18"/>
                <w:szCs w:val="18"/>
              </w:rPr>
              <w:t xml:space="preserve">      "pricePlanCd": "",</w:t>
            </w:r>
          </w:p>
          <w:p w14:paraId="600E7D31" w14:textId="77777777" w:rsidR="0032651C" w:rsidRPr="0032651C" w:rsidRDefault="0032651C" w:rsidP="0032651C">
            <w:pPr>
              <w:rPr>
                <w:rFonts w:cstheme="minorHAnsi"/>
                <w:sz w:val="18"/>
                <w:szCs w:val="18"/>
              </w:rPr>
            </w:pPr>
            <w:r w:rsidRPr="0032651C">
              <w:rPr>
                <w:rFonts w:cstheme="minorHAnsi"/>
                <w:sz w:val="18"/>
                <w:szCs w:val="18"/>
              </w:rPr>
              <w:t xml:space="preserve">      "programType": "THEME_PACK"</w:t>
            </w:r>
          </w:p>
          <w:p w14:paraId="26E5BB9C"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565B1E58"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00A80B89"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49CF3A05" w14:textId="77777777" w:rsidR="0032651C" w:rsidRPr="0032651C" w:rsidRDefault="0032651C" w:rsidP="0032651C">
            <w:pPr>
              <w:rPr>
                <w:rFonts w:cstheme="minorHAnsi"/>
                <w:sz w:val="18"/>
                <w:szCs w:val="18"/>
              </w:rPr>
            </w:pPr>
            <w:r w:rsidRPr="0032651C">
              <w:rPr>
                <w:rFonts w:cstheme="minorHAnsi"/>
                <w:sz w:val="18"/>
                <w:szCs w:val="18"/>
              </w:rPr>
              <w:t xml:space="preserve">      "programId": "1218008",</w:t>
            </w:r>
          </w:p>
          <w:p w14:paraId="2DF1B4F3" w14:textId="77777777" w:rsidR="0032651C" w:rsidRPr="0032651C" w:rsidRDefault="0032651C" w:rsidP="0032651C">
            <w:pPr>
              <w:rPr>
                <w:rFonts w:cstheme="minorHAnsi"/>
                <w:sz w:val="18"/>
                <w:szCs w:val="18"/>
              </w:rPr>
            </w:pPr>
            <w:r w:rsidRPr="0032651C">
              <w:rPr>
                <w:rFonts w:cstheme="minorHAnsi"/>
                <w:sz w:val="18"/>
                <w:szCs w:val="18"/>
              </w:rPr>
              <w:t xml:space="preserve">      "programNm": "News International",</w:t>
            </w:r>
          </w:p>
          <w:p w14:paraId="2CB79922" w14:textId="77777777" w:rsidR="0032651C" w:rsidRPr="0032651C" w:rsidRDefault="0032651C" w:rsidP="0032651C">
            <w:pPr>
              <w:rPr>
                <w:rFonts w:cstheme="minorHAnsi"/>
                <w:sz w:val="18"/>
                <w:szCs w:val="18"/>
              </w:rPr>
            </w:pPr>
            <w:r w:rsidRPr="0032651C">
              <w:rPr>
                <w:rFonts w:cstheme="minorHAnsi"/>
                <w:sz w:val="18"/>
                <w:szCs w:val="18"/>
              </w:rPr>
              <w:t xml:space="preserve">      "programCd": "PakNewsInterntl",</w:t>
            </w:r>
          </w:p>
          <w:p w14:paraId="1A7A7270" w14:textId="77777777" w:rsidR="0032651C" w:rsidRPr="0032651C" w:rsidRDefault="0032651C" w:rsidP="0032651C">
            <w:pPr>
              <w:rPr>
                <w:rFonts w:cstheme="minorHAnsi"/>
                <w:sz w:val="18"/>
                <w:szCs w:val="18"/>
              </w:rPr>
            </w:pPr>
            <w:r w:rsidRPr="0032651C">
              <w:rPr>
                <w:rFonts w:cstheme="minorHAnsi"/>
                <w:sz w:val="18"/>
                <w:szCs w:val="18"/>
              </w:rPr>
              <w:t xml:space="preserve">      "priceAmt": 7,</w:t>
            </w:r>
          </w:p>
          <w:p w14:paraId="6684F84B" w14:textId="77777777" w:rsidR="0032651C" w:rsidRPr="0032651C" w:rsidRDefault="0032651C" w:rsidP="0032651C">
            <w:pPr>
              <w:rPr>
                <w:rFonts w:cstheme="minorHAnsi"/>
                <w:sz w:val="18"/>
                <w:szCs w:val="18"/>
              </w:rPr>
            </w:pPr>
            <w:r w:rsidRPr="0032651C">
              <w:rPr>
                <w:rFonts w:cstheme="minorHAnsi"/>
                <w:sz w:val="18"/>
                <w:szCs w:val="18"/>
              </w:rPr>
              <w:t xml:space="preserve">      "displayCategories": [</w:t>
            </w:r>
          </w:p>
          <w:p w14:paraId="16364BA3" w14:textId="77777777" w:rsidR="0032651C" w:rsidRPr="0032651C" w:rsidRDefault="0032651C" w:rsidP="0032651C">
            <w:pPr>
              <w:rPr>
                <w:rFonts w:cstheme="minorHAnsi"/>
                <w:sz w:val="18"/>
                <w:szCs w:val="18"/>
              </w:rPr>
            </w:pPr>
            <w:r w:rsidRPr="0032651C">
              <w:rPr>
                <w:rFonts w:cstheme="minorHAnsi"/>
                <w:sz w:val="18"/>
                <w:szCs w:val="18"/>
              </w:rPr>
              <w:t xml:space="preserve">        "1027"</w:t>
            </w:r>
          </w:p>
          <w:p w14:paraId="3C005F64"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75585B7D" w14:textId="77777777" w:rsidR="0032651C" w:rsidRPr="0032651C" w:rsidRDefault="0032651C" w:rsidP="0032651C">
            <w:pPr>
              <w:rPr>
                <w:rFonts w:cstheme="minorHAnsi"/>
                <w:sz w:val="18"/>
                <w:szCs w:val="18"/>
              </w:rPr>
            </w:pPr>
            <w:r w:rsidRPr="0032651C">
              <w:rPr>
                <w:rFonts w:cstheme="minorHAnsi"/>
                <w:sz w:val="18"/>
                <w:szCs w:val="18"/>
              </w:rPr>
              <w:t xml:space="preserve">      "pricePlanCd": "",</w:t>
            </w:r>
          </w:p>
          <w:p w14:paraId="59BAB448" w14:textId="77777777" w:rsidR="0032651C" w:rsidRPr="0032651C" w:rsidRDefault="0032651C" w:rsidP="0032651C">
            <w:pPr>
              <w:rPr>
                <w:rFonts w:cstheme="minorHAnsi"/>
                <w:sz w:val="18"/>
                <w:szCs w:val="18"/>
              </w:rPr>
            </w:pPr>
            <w:r w:rsidRPr="0032651C">
              <w:rPr>
                <w:rFonts w:cstheme="minorHAnsi"/>
                <w:sz w:val="18"/>
                <w:szCs w:val="18"/>
              </w:rPr>
              <w:t xml:space="preserve">      "programType": "THEME_PACK"</w:t>
            </w:r>
          </w:p>
          <w:p w14:paraId="6AA32152"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0F42279A"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77F5E621"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2F8A801E" w14:textId="77777777" w:rsidR="0032651C" w:rsidRPr="0032651C" w:rsidRDefault="0032651C" w:rsidP="0032651C">
            <w:pPr>
              <w:rPr>
                <w:rFonts w:cstheme="minorHAnsi"/>
                <w:sz w:val="18"/>
                <w:szCs w:val="18"/>
              </w:rPr>
            </w:pPr>
            <w:r w:rsidRPr="0032651C">
              <w:rPr>
                <w:rFonts w:cstheme="minorHAnsi"/>
                <w:sz w:val="18"/>
                <w:szCs w:val="18"/>
              </w:rPr>
              <w:t xml:space="preserve">      "programId": "1218022",</w:t>
            </w:r>
          </w:p>
          <w:p w14:paraId="6F61C9C0" w14:textId="77777777" w:rsidR="0032651C" w:rsidRPr="0032651C" w:rsidRDefault="0032651C" w:rsidP="0032651C">
            <w:pPr>
              <w:rPr>
                <w:rFonts w:cstheme="minorHAnsi"/>
                <w:sz w:val="18"/>
                <w:szCs w:val="18"/>
              </w:rPr>
            </w:pPr>
            <w:r w:rsidRPr="0032651C">
              <w:rPr>
                <w:rFonts w:cstheme="minorHAnsi"/>
                <w:sz w:val="18"/>
                <w:szCs w:val="18"/>
              </w:rPr>
              <w:t xml:space="preserve">      "programNm": "Meli-melo",</w:t>
            </w:r>
          </w:p>
          <w:p w14:paraId="1585B633" w14:textId="77777777" w:rsidR="0032651C" w:rsidRPr="0032651C" w:rsidRDefault="0032651C" w:rsidP="0032651C">
            <w:pPr>
              <w:rPr>
                <w:rFonts w:cstheme="minorHAnsi"/>
                <w:sz w:val="18"/>
                <w:szCs w:val="18"/>
              </w:rPr>
            </w:pPr>
            <w:r w:rsidRPr="0032651C">
              <w:rPr>
                <w:rFonts w:cstheme="minorHAnsi"/>
                <w:sz w:val="18"/>
                <w:szCs w:val="18"/>
              </w:rPr>
              <w:t xml:space="preserve">      "programCd": "PakMeliMeloWest",</w:t>
            </w:r>
          </w:p>
          <w:p w14:paraId="45AB8849" w14:textId="77777777" w:rsidR="0032651C" w:rsidRPr="0032651C" w:rsidRDefault="0032651C" w:rsidP="0032651C">
            <w:pPr>
              <w:rPr>
                <w:rFonts w:cstheme="minorHAnsi"/>
                <w:sz w:val="18"/>
                <w:szCs w:val="18"/>
              </w:rPr>
            </w:pPr>
            <w:r w:rsidRPr="0032651C">
              <w:rPr>
                <w:rFonts w:cstheme="minorHAnsi"/>
                <w:sz w:val="18"/>
                <w:szCs w:val="18"/>
              </w:rPr>
              <w:t xml:space="preserve">      "priceAmt": 7,</w:t>
            </w:r>
          </w:p>
          <w:p w14:paraId="6098367A" w14:textId="77777777" w:rsidR="0032651C" w:rsidRPr="0032651C" w:rsidRDefault="0032651C" w:rsidP="0032651C">
            <w:pPr>
              <w:rPr>
                <w:rFonts w:cstheme="minorHAnsi"/>
                <w:sz w:val="18"/>
                <w:szCs w:val="18"/>
              </w:rPr>
            </w:pPr>
            <w:r w:rsidRPr="0032651C">
              <w:rPr>
                <w:rFonts w:cstheme="minorHAnsi"/>
                <w:sz w:val="18"/>
                <w:szCs w:val="18"/>
              </w:rPr>
              <w:t xml:space="preserve">      "displayCategories": [</w:t>
            </w:r>
          </w:p>
          <w:p w14:paraId="4A6EDDFB" w14:textId="77777777" w:rsidR="0032651C" w:rsidRPr="0032651C" w:rsidRDefault="0032651C" w:rsidP="0032651C">
            <w:pPr>
              <w:rPr>
                <w:rFonts w:cstheme="minorHAnsi"/>
                <w:sz w:val="18"/>
                <w:szCs w:val="18"/>
              </w:rPr>
            </w:pPr>
            <w:r w:rsidRPr="0032651C">
              <w:rPr>
                <w:rFonts w:cstheme="minorHAnsi"/>
                <w:sz w:val="18"/>
                <w:szCs w:val="18"/>
              </w:rPr>
              <w:t xml:space="preserve">        "1027"</w:t>
            </w:r>
          </w:p>
          <w:p w14:paraId="1A46C319"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27B7528D" w14:textId="77777777" w:rsidR="0032651C" w:rsidRPr="0032651C" w:rsidRDefault="0032651C" w:rsidP="0032651C">
            <w:pPr>
              <w:rPr>
                <w:rFonts w:cstheme="minorHAnsi"/>
                <w:sz w:val="18"/>
                <w:szCs w:val="18"/>
              </w:rPr>
            </w:pPr>
            <w:r w:rsidRPr="0032651C">
              <w:rPr>
                <w:rFonts w:cstheme="minorHAnsi"/>
                <w:sz w:val="18"/>
                <w:szCs w:val="18"/>
              </w:rPr>
              <w:t xml:space="preserve">      "pricePlanCd": "",</w:t>
            </w:r>
          </w:p>
          <w:p w14:paraId="3EE6B51A" w14:textId="77777777" w:rsidR="0032651C" w:rsidRPr="0032651C" w:rsidRDefault="0032651C" w:rsidP="0032651C">
            <w:pPr>
              <w:rPr>
                <w:rFonts w:cstheme="minorHAnsi"/>
                <w:sz w:val="18"/>
                <w:szCs w:val="18"/>
              </w:rPr>
            </w:pPr>
            <w:r w:rsidRPr="0032651C">
              <w:rPr>
                <w:rFonts w:cstheme="minorHAnsi"/>
                <w:sz w:val="18"/>
                <w:szCs w:val="18"/>
              </w:rPr>
              <w:t xml:space="preserve">      "programType": "THEME_PACK"</w:t>
            </w:r>
          </w:p>
          <w:p w14:paraId="33BE8408"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2EDBFBBA"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4854D9B9"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7A316F29" w14:textId="77777777" w:rsidR="0032651C" w:rsidRPr="0032651C" w:rsidRDefault="0032651C" w:rsidP="0032651C">
            <w:pPr>
              <w:rPr>
                <w:rFonts w:cstheme="minorHAnsi"/>
                <w:sz w:val="18"/>
                <w:szCs w:val="18"/>
              </w:rPr>
            </w:pPr>
            <w:r w:rsidRPr="0032651C">
              <w:rPr>
                <w:rFonts w:cstheme="minorHAnsi"/>
                <w:sz w:val="18"/>
                <w:szCs w:val="18"/>
              </w:rPr>
              <w:t xml:space="preserve">      "programId": "242",</w:t>
            </w:r>
          </w:p>
          <w:p w14:paraId="558279BF" w14:textId="77777777" w:rsidR="0032651C" w:rsidRPr="0032651C" w:rsidRDefault="0032651C" w:rsidP="0032651C">
            <w:pPr>
              <w:rPr>
                <w:rFonts w:cstheme="minorHAnsi"/>
                <w:sz w:val="18"/>
                <w:szCs w:val="18"/>
              </w:rPr>
            </w:pPr>
            <w:r w:rsidRPr="0032651C">
              <w:rPr>
                <w:rFonts w:cstheme="minorHAnsi"/>
                <w:sz w:val="18"/>
                <w:szCs w:val="18"/>
              </w:rPr>
              <w:t xml:space="preserve">      "programNm": "Essentials 2.0 Pack",</w:t>
            </w:r>
          </w:p>
          <w:p w14:paraId="098565FD" w14:textId="77777777" w:rsidR="0032651C" w:rsidRPr="0032651C" w:rsidRDefault="0032651C" w:rsidP="0032651C">
            <w:pPr>
              <w:rPr>
                <w:rFonts w:cstheme="minorHAnsi"/>
                <w:sz w:val="18"/>
                <w:szCs w:val="18"/>
              </w:rPr>
            </w:pPr>
            <w:r w:rsidRPr="0032651C">
              <w:rPr>
                <w:rFonts w:cstheme="minorHAnsi"/>
                <w:sz w:val="18"/>
                <w:szCs w:val="18"/>
              </w:rPr>
              <w:t xml:space="preserve">      "programCd": "Essentials2Pack",</w:t>
            </w:r>
          </w:p>
          <w:p w14:paraId="5DA646F7" w14:textId="77777777" w:rsidR="0032651C" w:rsidRPr="0032651C" w:rsidRDefault="0032651C" w:rsidP="0032651C">
            <w:pPr>
              <w:rPr>
                <w:rFonts w:cstheme="minorHAnsi"/>
                <w:sz w:val="18"/>
                <w:szCs w:val="18"/>
              </w:rPr>
            </w:pPr>
            <w:r w:rsidRPr="0032651C">
              <w:rPr>
                <w:rFonts w:cstheme="minorHAnsi"/>
                <w:sz w:val="18"/>
                <w:szCs w:val="18"/>
              </w:rPr>
              <w:t xml:space="preserve">      "programType": "THEME_PACK",</w:t>
            </w:r>
          </w:p>
          <w:p w14:paraId="4EFD6A70" w14:textId="77777777" w:rsidR="0032651C" w:rsidRPr="0032651C" w:rsidRDefault="0032651C" w:rsidP="0032651C">
            <w:pPr>
              <w:rPr>
                <w:rFonts w:cstheme="minorHAnsi"/>
                <w:sz w:val="18"/>
                <w:szCs w:val="18"/>
              </w:rPr>
            </w:pPr>
            <w:r w:rsidRPr="0032651C">
              <w:rPr>
                <w:rFonts w:cstheme="minorHAnsi"/>
                <w:sz w:val="18"/>
                <w:szCs w:val="18"/>
              </w:rPr>
              <w:t xml:space="preserve">      "priceAmt": null,</w:t>
            </w:r>
          </w:p>
          <w:p w14:paraId="6AE93C6D" w14:textId="77777777" w:rsidR="0032651C" w:rsidRPr="0032651C" w:rsidRDefault="0032651C" w:rsidP="0032651C">
            <w:pPr>
              <w:rPr>
                <w:rFonts w:cstheme="minorHAnsi"/>
                <w:sz w:val="18"/>
                <w:szCs w:val="18"/>
              </w:rPr>
            </w:pPr>
            <w:r w:rsidRPr="0032651C">
              <w:rPr>
                <w:rFonts w:cstheme="minorHAnsi"/>
                <w:sz w:val="18"/>
                <w:szCs w:val="18"/>
              </w:rPr>
              <w:t xml:space="preserve">      "displayCategories": [</w:t>
            </w:r>
          </w:p>
          <w:p w14:paraId="10C01777" w14:textId="77777777" w:rsidR="0032651C" w:rsidRPr="0032651C" w:rsidRDefault="0032651C" w:rsidP="0032651C">
            <w:pPr>
              <w:rPr>
                <w:rFonts w:cstheme="minorHAnsi"/>
                <w:sz w:val="18"/>
                <w:szCs w:val="18"/>
              </w:rPr>
            </w:pPr>
            <w:r w:rsidRPr="0032651C">
              <w:rPr>
                <w:rFonts w:cstheme="minorHAnsi"/>
                <w:sz w:val="18"/>
                <w:szCs w:val="18"/>
              </w:rPr>
              <w:t xml:space="preserve">        "1000"</w:t>
            </w:r>
          </w:p>
          <w:p w14:paraId="3450D911"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1CA43ACB" w14:textId="77777777" w:rsidR="0032651C" w:rsidRPr="0032651C" w:rsidRDefault="0032651C" w:rsidP="0032651C">
            <w:pPr>
              <w:rPr>
                <w:rFonts w:cstheme="minorHAnsi"/>
                <w:sz w:val="18"/>
                <w:szCs w:val="18"/>
              </w:rPr>
            </w:pPr>
            <w:r w:rsidRPr="0032651C">
              <w:rPr>
                <w:rFonts w:cstheme="minorHAnsi"/>
                <w:sz w:val="18"/>
                <w:szCs w:val="18"/>
              </w:rPr>
              <w:t xml:space="preserve">      "pricePlanCd": "theme pack (v1)"</w:t>
            </w:r>
          </w:p>
          <w:p w14:paraId="63703A83"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63819957"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71F22033" w14:textId="77777777" w:rsidR="0032651C" w:rsidRDefault="0032651C" w:rsidP="0032651C">
            <w:pPr>
              <w:rPr>
                <w:rFonts w:cstheme="minorHAnsi"/>
                <w:sz w:val="18"/>
                <w:szCs w:val="18"/>
              </w:rPr>
            </w:pPr>
            <w:r w:rsidRPr="0032651C">
              <w:rPr>
                <w:rFonts w:cstheme="minorHAnsi"/>
                <w:sz w:val="18"/>
                <w:szCs w:val="18"/>
              </w:rPr>
              <w:t>}</w:t>
            </w:r>
          </w:p>
          <w:p w14:paraId="1A17B321" w14:textId="77777777" w:rsidR="0032651C" w:rsidRDefault="0032651C" w:rsidP="0032651C">
            <w:pPr>
              <w:rPr>
                <w:rFonts w:cstheme="minorHAnsi"/>
                <w:sz w:val="18"/>
                <w:szCs w:val="18"/>
              </w:rPr>
            </w:pPr>
          </w:p>
          <w:p w14:paraId="1A3FBEC0" w14:textId="77777777" w:rsidR="0032651C" w:rsidRDefault="0032651C" w:rsidP="0032651C">
            <w:pPr>
              <w:rPr>
                <w:rFonts w:cstheme="minorHAnsi"/>
                <w:sz w:val="18"/>
                <w:szCs w:val="18"/>
              </w:rPr>
            </w:pPr>
          </w:p>
          <w:p w14:paraId="1A858359" w14:textId="77777777" w:rsidR="0032651C" w:rsidRPr="0032651C" w:rsidRDefault="0032651C" w:rsidP="0032651C">
            <w:pPr>
              <w:rPr>
                <w:rFonts w:cstheme="minorHAnsi"/>
                <w:b/>
                <w:sz w:val="18"/>
                <w:szCs w:val="18"/>
              </w:rPr>
            </w:pPr>
            <w:r w:rsidRPr="0032651C">
              <w:rPr>
                <w:rFonts w:cstheme="minorHAnsi"/>
                <w:b/>
                <w:sz w:val="18"/>
                <w:szCs w:val="18"/>
              </w:rPr>
              <w:t>Response:</w:t>
            </w:r>
          </w:p>
          <w:p w14:paraId="0FB9476F" w14:textId="77777777" w:rsidR="0032651C" w:rsidRDefault="0032651C" w:rsidP="0032651C">
            <w:pPr>
              <w:rPr>
                <w:rFonts w:cstheme="minorHAnsi"/>
                <w:sz w:val="18"/>
                <w:szCs w:val="18"/>
              </w:rPr>
            </w:pPr>
          </w:p>
          <w:p w14:paraId="3D72F42F" w14:textId="77777777" w:rsidR="0032651C" w:rsidRPr="0032651C" w:rsidRDefault="0032651C" w:rsidP="0032651C">
            <w:pPr>
              <w:rPr>
                <w:rFonts w:cstheme="minorHAnsi"/>
                <w:sz w:val="18"/>
                <w:szCs w:val="18"/>
              </w:rPr>
            </w:pPr>
            <w:r w:rsidRPr="0032651C">
              <w:rPr>
                <w:rFonts w:cstheme="minorHAnsi"/>
                <w:sz w:val="18"/>
                <w:szCs w:val="18"/>
              </w:rPr>
              <w:t>{</w:t>
            </w:r>
          </w:p>
          <w:p w14:paraId="7E0E8503" w14:textId="77777777" w:rsidR="0032651C" w:rsidRPr="0032651C" w:rsidRDefault="0032651C" w:rsidP="0032651C">
            <w:pPr>
              <w:rPr>
                <w:rFonts w:cstheme="minorHAnsi"/>
                <w:sz w:val="18"/>
                <w:szCs w:val="18"/>
              </w:rPr>
            </w:pPr>
            <w:r w:rsidRPr="0032651C">
              <w:rPr>
                <w:rFonts w:cstheme="minorHAnsi"/>
                <w:sz w:val="18"/>
                <w:szCs w:val="18"/>
              </w:rPr>
              <w:t xml:space="preserve">  "validateResult": {</w:t>
            </w:r>
          </w:p>
          <w:p w14:paraId="0E11D168" w14:textId="77777777" w:rsidR="0032651C" w:rsidRPr="0032651C" w:rsidRDefault="0032651C" w:rsidP="0032651C">
            <w:pPr>
              <w:rPr>
                <w:rFonts w:cstheme="minorHAnsi"/>
                <w:sz w:val="18"/>
                <w:szCs w:val="18"/>
              </w:rPr>
            </w:pPr>
            <w:r w:rsidRPr="0032651C">
              <w:rPr>
                <w:rFonts w:cstheme="minorHAnsi"/>
                <w:sz w:val="18"/>
                <w:szCs w:val="18"/>
              </w:rPr>
              <w:t xml:space="preserve">    "programOrderList": [</w:t>
            </w:r>
          </w:p>
          <w:p w14:paraId="5C9B4C6F"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4CD02D5E"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69695054" w14:textId="77777777" w:rsidR="0032651C" w:rsidRPr="0032651C" w:rsidRDefault="0032651C" w:rsidP="0032651C">
            <w:pPr>
              <w:rPr>
                <w:rFonts w:cstheme="minorHAnsi"/>
                <w:sz w:val="18"/>
                <w:szCs w:val="18"/>
              </w:rPr>
            </w:pPr>
            <w:r w:rsidRPr="0032651C">
              <w:rPr>
                <w:rFonts w:cstheme="minorHAnsi"/>
                <w:sz w:val="18"/>
                <w:szCs w:val="18"/>
              </w:rPr>
              <w:t xml:space="preserve">        "programId": "500355",</w:t>
            </w:r>
          </w:p>
          <w:p w14:paraId="083B96E9" w14:textId="77777777" w:rsidR="0032651C" w:rsidRPr="0032651C" w:rsidRDefault="0032651C" w:rsidP="0032651C">
            <w:pPr>
              <w:rPr>
                <w:rFonts w:cstheme="minorHAnsi"/>
                <w:sz w:val="18"/>
                <w:szCs w:val="18"/>
              </w:rPr>
            </w:pPr>
            <w:r w:rsidRPr="0032651C">
              <w:rPr>
                <w:rFonts w:cstheme="minorHAnsi"/>
                <w:sz w:val="18"/>
                <w:szCs w:val="18"/>
              </w:rPr>
              <w:t xml:space="preserve">        "programNm": "TCM",</w:t>
            </w:r>
          </w:p>
          <w:p w14:paraId="71192DCD" w14:textId="77777777" w:rsidR="0032651C" w:rsidRPr="0032651C" w:rsidRDefault="0032651C" w:rsidP="0032651C">
            <w:pPr>
              <w:rPr>
                <w:rFonts w:cstheme="minorHAnsi"/>
                <w:sz w:val="18"/>
                <w:szCs w:val="18"/>
              </w:rPr>
            </w:pPr>
            <w:r w:rsidRPr="0032651C">
              <w:rPr>
                <w:rFonts w:cstheme="minorHAnsi"/>
                <w:sz w:val="18"/>
                <w:szCs w:val="18"/>
              </w:rPr>
              <w:t xml:space="preserve">        "programCd": "TCM",</w:t>
            </w:r>
          </w:p>
          <w:p w14:paraId="6DFF0469" w14:textId="77777777" w:rsidR="0032651C" w:rsidRPr="0032651C" w:rsidRDefault="0032651C" w:rsidP="0032651C">
            <w:pPr>
              <w:rPr>
                <w:rFonts w:cstheme="minorHAnsi"/>
                <w:sz w:val="18"/>
                <w:szCs w:val="18"/>
              </w:rPr>
            </w:pPr>
            <w:r w:rsidRPr="0032651C">
              <w:rPr>
                <w:rFonts w:cstheme="minorHAnsi"/>
                <w:sz w:val="18"/>
                <w:szCs w:val="18"/>
              </w:rPr>
              <w:t xml:space="preserve">        "programType": "CHANNEL",</w:t>
            </w:r>
          </w:p>
          <w:p w14:paraId="6B59228F" w14:textId="77777777" w:rsidR="0032651C" w:rsidRPr="0032651C" w:rsidRDefault="0032651C" w:rsidP="0032651C">
            <w:pPr>
              <w:rPr>
                <w:rFonts w:cstheme="minorHAnsi"/>
                <w:sz w:val="18"/>
                <w:szCs w:val="18"/>
              </w:rPr>
            </w:pPr>
            <w:r w:rsidRPr="0032651C">
              <w:rPr>
                <w:rFonts w:cstheme="minorHAnsi"/>
                <w:sz w:val="18"/>
                <w:szCs w:val="18"/>
              </w:rPr>
              <w:t xml:space="preserve">        "priceAmt": "4.0",</w:t>
            </w:r>
          </w:p>
          <w:p w14:paraId="558FAFE0" w14:textId="77777777" w:rsidR="0032651C" w:rsidRPr="0032651C" w:rsidRDefault="0032651C" w:rsidP="0032651C">
            <w:pPr>
              <w:rPr>
                <w:rFonts w:cstheme="minorHAnsi"/>
                <w:sz w:val="18"/>
                <w:szCs w:val="18"/>
              </w:rPr>
            </w:pPr>
            <w:r w:rsidRPr="0032651C">
              <w:rPr>
                <w:rFonts w:cstheme="minorHAnsi"/>
                <w:sz w:val="18"/>
                <w:szCs w:val="18"/>
              </w:rPr>
              <w:t xml:space="preserve">        "pricePlanCd": ""</w:t>
            </w:r>
          </w:p>
          <w:p w14:paraId="045AFBD2"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317B59CB"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6430848E"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345A2430" w14:textId="77777777" w:rsidR="0032651C" w:rsidRPr="0032651C" w:rsidRDefault="0032651C" w:rsidP="0032651C">
            <w:pPr>
              <w:rPr>
                <w:rFonts w:cstheme="minorHAnsi"/>
                <w:sz w:val="18"/>
                <w:szCs w:val="18"/>
              </w:rPr>
            </w:pPr>
            <w:r w:rsidRPr="0032651C">
              <w:rPr>
                <w:rFonts w:cstheme="minorHAnsi"/>
                <w:sz w:val="18"/>
                <w:szCs w:val="18"/>
              </w:rPr>
              <w:t xml:space="preserve">        "programId": "706046",</w:t>
            </w:r>
          </w:p>
          <w:p w14:paraId="012B0ECC" w14:textId="77777777" w:rsidR="0032651C" w:rsidRPr="0032651C" w:rsidRDefault="0032651C" w:rsidP="0032651C">
            <w:pPr>
              <w:rPr>
                <w:rFonts w:cstheme="minorHAnsi"/>
                <w:sz w:val="18"/>
                <w:szCs w:val="18"/>
              </w:rPr>
            </w:pPr>
            <w:r w:rsidRPr="0032651C">
              <w:rPr>
                <w:rFonts w:cstheme="minorHAnsi"/>
                <w:sz w:val="18"/>
                <w:szCs w:val="18"/>
              </w:rPr>
              <w:t xml:space="preserve">        "programNm": "FX Canada HD",</w:t>
            </w:r>
          </w:p>
          <w:p w14:paraId="6BE354EA" w14:textId="77777777" w:rsidR="0032651C" w:rsidRPr="0032651C" w:rsidRDefault="0032651C" w:rsidP="0032651C">
            <w:pPr>
              <w:rPr>
                <w:rFonts w:cstheme="minorHAnsi"/>
                <w:sz w:val="18"/>
                <w:szCs w:val="18"/>
              </w:rPr>
            </w:pPr>
            <w:r w:rsidRPr="0032651C">
              <w:rPr>
                <w:rFonts w:cstheme="minorHAnsi"/>
                <w:sz w:val="18"/>
                <w:szCs w:val="18"/>
              </w:rPr>
              <w:t xml:space="preserve">        "programCd": "FX HD",</w:t>
            </w:r>
          </w:p>
          <w:p w14:paraId="0B3D86AE" w14:textId="77777777" w:rsidR="0032651C" w:rsidRPr="0032651C" w:rsidRDefault="0032651C" w:rsidP="0032651C">
            <w:pPr>
              <w:rPr>
                <w:rFonts w:cstheme="minorHAnsi"/>
                <w:sz w:val="18"/>
                <w:szCs w:val="18"/>
              </w:rPr>
            </w:pPr>
            <w:r w:rsidRPr="0032651C">
              <w:rPr>
                <w:rFonts w:cstheme="minorHAnsi"/>
                <w:sz w:val="18"/>
                <w:szCs w:val="18"/>
              </w:rPr>
              <w:t xml:space="preserve">        "programType": "CHANNEL",</w:t>
            </w:r>
          </w:p>
          <w:p w14:paraId="52646EFE" w14:textId="77777777" w:rsidR="0032651C" w:rsidRPr="0032651C" w:rsidRDefault="0032651C" w:rsidP="0032651C">
            <w:pPr>
              <w:rPr>
                <w:rFonts w:cstheme="minorHAnsi"/>
                <w:sz w:val="18"/>
                <w:szCs w:val="18"/>
              </w:rPr>
            </w:pPr>
            <w:r w:rsidRPr="0032651C">
              <w:rPr>
                <w:rFonts w:cstheme="minorHAnsi"/>
                <w:sz w:val="18"/>
                <w:szCs w:val="18"/>
              </w:rPr>
              <w:t xml:space="preserve">        "priceAmt": "4.0",</w:t>
            </w:r>
          </w:p>
          <w:p w14:paraId="7202DF6F" w14:textId="77777777" w:rsidR="0032651C" w:rsidRPr="0032651C" w:rsidRDefault="0032651C" w:rsidP="0032651C">
            <w:pPr>
              <w:rPr>
                <w:rFonts w:cstheme="minorHAnsi"/>
                <w:sz w:val="18"/>
                <w:szCs w:val="18"/>
              </w:rPr>
            </w:pPr>
            <w:r w:rsidRPr="0032651C">
              <w:rPr>
                <w:rFonts w:cstheme="minorHAnsi"/>
                <w:sz w:val="18"/>
                <w:szCs w:val="18"/>
              </w:rPr>
              <w:t xml:space="preserve">        "pricePlanCd": ""</w:t>
            </w:r>
          </w:p>
          <w:p w14:paraId="7342AB5E"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5FB533B3"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458D524A"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599AA8D0" w14:textId="77777777" w:rsidR="0032651C" w:rsidRPr="0032651C" w:rsidRDefault="0032651C" w:rsidP="0032651C">
            <w:pPr>
              <w:rPr>
                <w:rFonts w:cstheme="minorHAnsi"/>
                <w:sz w:val="18"/>
                <w:szCs w:val="18"/>
              </w:rPr>
            </w:pPr>
            <w:r w:rsidRPr="0032651C">
              <w:rPr>
                <w:rFonts w:cstheme="minorHAnsi"/>
                <w:sz w:val="18"/>
                <w:szCs w:val="18"/>
              </w:rPr>
              <w:t xml:space="preserve">        "programId": "1218028",</w:t>
            </w:r>
          </w:p>
          <w:p w14:paraId="1D4B1BCA" w14:textId="77777777" w:rsidR="0032651C" w:rsidRPr="0032651C" w:rsidRDefault="0032651C" w:rsidP="0032651C">
            <w:pPr>
              <w:rPr>
                <w:rFonts w:cstheme="minorHAnsi"/>
                <w:sz w:val="18"/>
                <w:szCs w:val="18"/>
              </w:rPr>
            </w:pPr>
            <w:r w:rsidRPr="0032651C">
              <w:rPr>
                <w:rFonts w:cstheme="minorHAnsi"/>
                <w:sz w:val="18"/>
                <w:szCs w:val="18"/>
              </w:rPr>
              <w:t xml:space="preserve">        "programNm": "More Sports",</w:t>
            </w:r>
          </w:p>
          <w:p w14:paraId="6575E142" w14:textId="77777777" w:rsidR="0032651C" w:rsidRPr="0032651C" w:rsidRDefault="0032651C" w:rsidP="0032651C">
            <w:pPr>
              <w:rPr>
                <w:rFonts w:cstheme="minorHAnsi"/>
                <w:sz w:val="18"/>
                <w:szCs w:val="18"/>
              </w:rPr>
            </w:pPr>
            <w:r w:rsidRPr="0032651C">
              <w:rPr>
                <w:rFonts w:cstheme="minorHAnsi"/>
                <w:sz w:val="18"/>
                <w:szCs w:val="18"/>
              </w:rPr>
              <w:t xml:space="preserve">        "programCd": "PakMoreSports",</w:t>
            </w:r>
          </w:p>
          <w:p w14:paraId="764F88C0" w14:textId="77777777" w:rsidR="0032651C" w:rsidRPr="0032651C" w:rsidRDefault="0032651C" w:rsidP="0032651C">
            <w:pPr>
              <w:rPr>
                <w:rFonts w:cstheme="minorHAnsi"/>
                <w:sz w:val="18"/>
                <w:szCs w:val="18"/>
              </w:rPr>
            </w:pPr>
            <w:r w:rsidRPr="0032651C">
              <w:rPr>
                <w:rFonts w:cstheme="minorHAnsi"/>
                <w:sz w:val="18"/>
                <w:szCs w:val="18"/>
              </w:rPr>
              <w:t xml:space="preserve">        "programType": "COMBO_PACK",</w:t>
            </w:r>
          </w:p>
          <w:p w14:paraId="643E1D8B" w14:textId="77777777" w:rsidR="0032651C" w:rsidRPr="0032651C" w:rsidRDefault="0032651C" w:rsidP="0032651C">
            <w:pPr>
              <w:rPr>
                <w:rFonts w:cstheme="minorHAnsi"/>
                <w:sz w:val="18"/>
                <w:szCs w:val="18"/>
              </w:rPr>
            </w:pPr>
            <w:r w:rsidRPr="0032651C">
              <w:rPr>
                <w:rFonts w:cstheme="minorHAnsi"/>
                <w:sz w:val="18"/>
                <w:szCs w:val="18"/>
              </w:rPr>
              <w:t xml:space="preserve">        "priceAmt": "7.0",</w:t>
            </w:r>
          </w:p>
          <w:p w14:paraId="3E0037A3" w14:textId="77777777" w:rsidR="0032651C" w:rsidRPr="0032651C" w:rsidRDefault="0032651C" w:rsidP="0032651C">
            <w:pPr>
              <w:rPr>
                <w:rFonts w:cstheme="minorHAnsi"/>
                <w:sz w:val="18"/>
                <w:szCs w:val="18"/>
              </w:rPr>
            </w:pPr>
            <w:r w:rsidRPr="0032651C">
              <w:rPr>
                <w:rFonts w:cstheme="minorHAnsi"/>
                <w:sz w:val="18"/>
                <w:szCs w:val="18"/>
              </w:rPr>
              <w:t xml:space="preserve">        "pricePlanCd": ""</w:t>
            </w:r>
          </w:p>
          <w:p w14:paraId="29632F66"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5D1E24F5"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687CC117"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15087363" w14:textId="77777777" w:rsidR="0032651C" w:rsidRPr="0032651C" w:rsidRDefault="0032651C" w:rsidP="0032651C">
            <w:pPr>
              <w:rPr>
                <w:rFonts w:cstheme="minorHAnsi"/>
                <w:sz w:val="18"/>
                <w:szCs w:val="18"/>
              </w:rPr>
            </w:pPr>
            <w:r w:rsidRPr="0032651C">
              <w:rPr>
                <w:rFonts w:cstheme="minorHAnsi"/>
                <w:sz w:val="18"/>
                <w:szCs w:val="18"/>
              </w:rPr>
              <w:t xml:space="preserve">        "programId": "1218037",</w:t>
            </w:r>
          </w:p>
          <w:p w14:paraId="003F6340" w14:textId="77777777" w:rsidR="0032651C" w:rsidRPr="0032651C" w:rsidRDefault="0032651C" w:rsidP="0032651C">
            <w:pPr>
              <w:rPr>
                <w:rFonts w:cstheme="minorHAnsi"/>
                <w:sz w:val="18"/>
                <w:szCs w:val="18"/>
              </w:rPr>
            </w:pPr>
            <w:r w:rsidRPr="0032651C">
              <w:rPr>
                <w:rFonts w:cstheme="minorHAnsi"/>
                <w:sz w:val="18"/>
                <w:szCs w:val="18"/>
              </w:rPr>
              <w:t xml:space="preserve">        "programNm": "Popular Sports",</w:t>
            </w:r>
          </w:p>
          <w:p w14:paraId="1ACF5044" w14:textId="77777777" w:rsidR="0032651C" w:rsidRPr="0032651C" w:rsidRDefault="0032651C" w:rsidP="0032651C">
            <w:pPr>
              <w:rPr>
                <w:rFonts w:cstheme="minorHAnsi"/>
                <w:sz w:val="18"/>
                <w:szCs w:val="18"/>
              </w:rPr>
            </w:pPr>
            <w:r w:rsidRPr="0032651C">
              <w:rPr>
                <w:rFonts w:cstheme="minorHAnsi"/>
                <w:sz w:val="18"/>
                <w:szCs w:val="18"/>
              </w:rPr>
              <w:t xml:space="preserve">        "programCd": "PakPopularSport",</w:t>
            </w:r>
          </w:p>
          <w:p w14:paraId="1E46F528" w14:textId="77777777" w:rsidR="0032651C" w:rsidRPr="0032651C" w:rsidRDefault="0032651C" w:rsidP="0032651C">
            <w:pPr>
              <w:rPr>
                <w:rFonts w:cstheme="minorHAnsi"/>
                <w:sz w:val="18"/>
                <w:szCs w:val="18"/>
              </w:rPr>
            </w:pPr>
            <w:r w:rsidRPr="0032651C">
              <w:rPr>
                <w:rFonts w:cstheme="minorHAnsi"/>
                <w:sz w:val="18"/>
                <w:szCs w:val="18"/>
              </w:rPr>
              <w:t xml:space="preserve">        "programType": "COMBO_PACK",</w:t>
            </w:r>
          </w:p>
          <w:p w14:paraId="2337C717" w14:textId="77777777" w:rsidR="0032651C" w:rsidRPr="0032651C" w:rsidRDefault="0032651C" w:rsidP="0032651C">
            <w:pPr>
              <w:rPr>
                <w:rFonts w:cstheme="minorHAnsi"/>
                <w:sz w:val="18"/>
                <w:szCs w:val="18"/>
              </w:rPr>
            </w:pPr>
            <w:r w:rsidRPr="0032651C">
              <w:rPr>
                <w:rFonts w:cstheme="minorHAnsi"/>
                <w:sz w:val="18"/>
                <w:szCs w:val="18"/>
              </w:rPr>
              <w:t xml:space="preserve">        "priceAmt": "14.0",</w:t>
            </w:r>
          </w:p>
          <w:p w14:paraId="2DDD82BE" w14:textId="77777777" w:rsidR="0032651C" w:rsidRPr="0032651C" w:rsidRDefault="0032651C" w:rsidP="0032651C">
            <w:pPr>
              <w:rPr>
                <w:rFonts w:cstheme="minorHAnsi"/>
                <w:sz w:val="18"/>
                <w:szCs w:val="18"/>
              </w:rPr>
            </w:pPr>
            <w:r w:rsidRPr="0032651C">
              <w:rPr>
                <w:rFonts w:cstheme="minorHAnsi"/>
                <w:sz w:val="18"/>
                <w:szCs w:val="18"/>
              </w:rPr>
              <w:t xml:space="preserve">        "pricePlanCd": "theme pack (v1)"</w:t>
            </w:r>
          </w:p>
          <w:p w14:paraId="25ED6E25"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20A740FC"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4B74B839"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57CC30C8" w14:textId="77777777" w:rsidR="0032651C" w:rsidRPr="00960200" w:rsidRDefault="0032651C" w:rsidP="0032651C">
            <w:pPr>
              <w:rPr>
                <w:rFonts w:cstheme="minorHAnsi"/>
                <w:sz w:val="18"/>
                <w:szCs w:val="18"/>
                <w:lang w:val="fr-CA"/>
              </w:rPr>
            </w:pPr>
            <w:r w:rsidRPr="0032651C">
              <w:rPr>
                <w:rFonts w:cstheme="minorHAnsi"/>
                <w:sz w:val="18"/>
                <w:szCs w:val="18"/>
              </w:rPr>
              <w:t xml:space="preserve">        </w:t>
            </w:r>
            <w:r w:rsidRPr="00960200">
              <w:rPr>
                <w:rFonts w:cstheme="minorHAnsi"/>
                <w:sz w:val="18"/>
                <w:szCs w:val="18"/>
                <w:lang w:val="fr-CA"/>
              </w:rPr>
              <w:t>"programId": "1218009",</w:t>
            </w:r>
          </w:p>
          <w:p w14:paraId="4F784CD6" w14:textId="77777777" w:rsidR="0032651C" w:rsidRPr="00960200" w:rsidRDefault="0032651C" w:rsidP="0032651C">
            <w:pPr>
              <w:rPr>
                <w:rFonts w:cstheme="minorHAnsi"/>
                <w:sz w:val="18"/>
                <w:szCs w:val="18"/>
                <w:lang w:val="fr-CA"/>
              </w:rPr>
            </w:pPr>
            <w:r w:rsidRPr="00960200">
              <w:rPr>
                <w:rFonts w:cstheme="minorHAnsi"/>
                <w:sz w:val="18"/>
                <w:szCs w:val="18"/>
                <w:lang w:val="fr-CA"/>
              </w:rPr>
              <w:t xml:space="preserve">        "programNm": "Jeunesse",</w:t>
            </w:r>
          </w:p>
          <w:p w14:paraId="552881F6" w14:textId="77777777" w:rsidR="0032651C" w:rsidRPr="00960200" w:rsidRDefault="0032651C" w:rsidP="0032651C">
            <w:pPr>
              <w:rPr>
                <w:rFonts w:cstheme="minorHAnsi"/>
                <w:sz w:val="18"/>
                <w:szCs w:val="18"/>
                <w:lang w:val="fr-CA"/>
              </w:rPr>
            </w:pPr>
            <w:r w:rsidRPr="00960200">
              <w:rPr>
                <w:rFonts w:cstheme="minorHAnsi"/>
                <w:sz w:val="18"/>
                <w:szCs w:val="18"/>
                <w:lang w:val="fr-CA"/>
              </w:rPr>
              <w:t xml:space="preserve">        "programCd": "PakJeunesseWest",</w:t>
            </w:r>
          </w:p>
          <w:p w14:paraId="0E0E9A81" w14:textId="77777777" w:rsidR="0032651C" w:rsidRPr="0032651C" w:rsidRDefault="0032651C" w:rsidP="0032651C">
            <w:pPr>
              <w:rPr>
                <w:rFonts w:cstheme="minorHAnsi"/>
                <w:sz w:val="18"/>
                <w:szCs w:val="18"/>
              </w:rPr>
            </w:pPr>
            <w:r w:rsidRPr="00960200">
              <w:rPr>
                <w:rFonts w:cstheme="minorHAnsi"/>
                <w:sz w:val="18"/>
                <w:szCs w:val="18"/>
                <w:lang w:val="fr-CA"/>
              </w:rPr>
              <w:t xml:space="preserve">        </w:t>
            </w:r>
            <w:r w:rsidRPr="0032651C">
              <w:rPr>
                <w:rFonts w:cstheme="minorHAnsi"/>
                <w:sz w:val="18"/>
                <w:szCs w:val="18"/>
              </w:rPr>
              <w:t>"programType": "COMBO_PACK",</w:t>
            </w:r>
          </w:p>
          <w:p w14:paraId="6149FC10" w14:textId="77777777" w:rsidR="0032651C" w:rsidRPr="0032651C" w:rsidRDefault="0032651C" w:rsidP="0032651C">
            <w:pPr>
              <w:rPr>
                <w:rFonts w:cstheme="minorHAnsi"/>
                <w:sz w:val="18"/>
                <w:szCs w:val="18"/>
              </w:rPr>
            </w:pPr>
            <w:r w:rsidRPr="0032651C">
              <w:rPr>
                <w:rFonts w:cstheme="minorHAnsi"/>
                <w:sz w:val="18"/>
                <w:szCs w:val="18"/>
              </w:rPr>
              <w:t xml:space="preserve">        "priceAmt": "7.0",</w:t>
            </w:r>
          </w:p>
          <w:p w14:paraId="6E57CA4D" w14:textId="77777777" w:rsidR="0032651C" w:rsidRPr="0032651C" w:rsidRDefault="0032651C" w:rsidP="0032651C">
            <w:pPr>
              <w:rPr>
                <w:rFonts w:cstheme="minorHAnsi"/>
                <w:sz w:val="18"/>
                <w:szCs w:val="18"/>
              </w:rPr>
            </w:pPr>
            <w:r w:rsidRPr="0032651C">
              <w:rPr>
                <w:rFonts w:cstheme="minorHAnsi"/>
                <w:sz w:val="18"/>
                <w:szCs w:val="18"/>
              </w:rPr>
              <w:t xml:space="preserve">        "pricePlanCd": ""</w:t>
            </w:r>
          </w:p>
          <w:p w14:paraId="38F8D9AB"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3DC34BF7"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08460A37"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02029E66" w14:textId="77777777" w:rsidR="0032651C" w:rsidRPr="0032651C" w:rsidRDefault="0032651C" w:rsidP="0032651C">
            <w:pPr>
              <w:rPr>
                <w:rFonts w:cstheme="minorHAnsi"/>
                <w:sz w:val="18"/>
                <w:szCs w:val="18"/>
              </w:rPr>
            </w:pPr>
            <w:r w:rsidRPr="0032651C">
              <w:rPr>
                <w:rFonts w:cstheme="minorHAnsi"/>
                <w:sz w:val="18"/>
                <w:szCs w:val="18"/>
              </w:rPr>
              <w:t xml:space="preserve">        "programId": "1218008",</w:t>
            </w:r>
          </w:p>
          <w:p w14:paraId="39836E4B" w14:textId="77777777" w:rsidR="0032651C" w:rsidRPr="0032651C" w:rsidRDefault="0032651C" w:rsidP="0032651C">
            <w:pPr>
              <w:rPr>
                <w:rFonts w:cstheme="minorHAnsi"/>
                <w:sz w:val="18"/>
                <w:szCs w:val="18"/>
              </w:rPr>
            </w:pPr>
            <w:r w:rsidRPr="0032651C">
              <w:rPr>
                <w:rFonts w:cstheme="minorHAnsi"/>
                <w:sz w:val="18"/>
                <w:szCs w:val="18"/>
              </w:rPr>
              <w:t xml:space="preserve">        "programNm": "News International",</w:t>
            </w:r>
          </w:p>
          <w:p w14:paraId="022B18C8" w14:textId="77777777" w:rsidR="0032651C" w:rsidRPr="0032651C" w:rsidRDefault="0032651C" w:rsidP="0032651C">
            <w:pPr>
              <w:rPr>
                <w:rFonts w:cstheme="minorHAnsi"/>
                <w:sz w:val="18"/>
                <w:szCs w:val="18"/>
              </w:rPr>
            </w:pPr>
            <w:r w:rsidRPr="0032651C">
              <w:rPr>
                <w:rFonts w:cstheme="minorHAnsi"/>
                <w:sz w:val="18"/>
                <w:szCs w:val="18"/>
              </w:rPr>
              <w:t xml:space="preserve">        "programCd": "PakNewsInterntl",</w:t>
            </w:r>
          </w:p>
          <w:p w14:paraId="4A62597E" w14:textId="77777777" w:rsidR="0032651C" w:rsidRPr="0032651C" w:rsidRDefault="0032651C" w:rsidP="0032651C">
            <w:pPr>
              <w:rPr>
                <w:rFonts w:cstheme="minorHAnsi"/>
                <w:sz w:val="18"/>
                <w:szCs w:val="18"/>
              </w:rPr>
            </w:pPr>
            <w:r w:rsidRPr="0032651C">
              <w:rPr>
                <w:rFonts w:cstheme="minorHAnsi"/>
                <w:sz w:val="18"/>
                <w:szCs w:val="18"/>
              </w:rPr>
              <w:t xml:space="preserve">        "programType": "COMBO_PACK",</w:t>
            </w:r>
          </w:p>
          <w:p w14:paraId="3A101064" w14:textId="77777777" w:rsidR="0032651C" w:rsidRPr="0032651C" w:rsidRDefault="0032651C" w:rsidP="0032651C">
            <w:pPr>
              <w:rPr>
                <w:rFonts w:cstheme="minorHAnsi"/>
                <w:sz w:val="18"/>
                <w:szCs w:val="18"/>
              </w:rPr>
            </w:pPr>
            <w:r w:rsidRPr="0032651C">
              <w:rPr>
                <w:rFonts w:cstheme="minorHAnsi"/>
                <w:sz w:val="18"/>
                <w:szCs w:val="18"/>
              </w:rPr>
              <w:t xml:space="preserve">        "priceAmt": "7.0",</w:t>
            </w:r>
          </w:p>
          <w:p w14:paraId="1551A01A" w14:textId="77777777" w:rsidR="0032651C" w:rsidRPr="0032651C" w:rsidRDefault="0032651C" w:rsidP="0032651C">
            <w:pPr>
              <w:rPr>
                <w:rFonts w:cstheme="minorHAnsi"/>
                <w:sz w:val="18"/>
                <w:szCs w:val="18"/>
              </w:rPr>
            </w:pPr>
            <w:r w:rsidRPr="0032651C">
              <w:rPr>
                <w:rFonts w:cstheme="minorHAnsi"/>
                <w:sz w:val="18"/>
                <w:szCs w:val="18"/>
              </w:rPr>
              <w:t xml:space="preserve">        "pricePlanCd": ""</w:t>
            </w:r>
          </w:p>
          <w:p w14:paraId="7777BBC4"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476B427E" w14:textId="77777777" w:rsidR="0032651C" w:rsidRPr="0032651C" w:rsidRDefault="0032651C" w:rsidP="0032651C">
            <w:pPr>
              <w:rPr>
                <w:rFonts w:cstheme="minorHAnsi"/>
                <w:sz w:val="18"/>
                <w:szCs w:val="18"/>
              </w:rPr>
            </w:pPr>
            <w:r w:rsidRPr="0032651C">
              <w:rPr>
                <w:rFonts w:cstheme="minorHAnsi"/>
                <w:sz w:val="18"/>
                <w:szCs w:val="18"/>
              </w:rPr>
              <w:lastRenderedPageBreak/>
              <w:t xml:space="preserve">      {</w:t>
            </w:r>
          </w:p>
          <w:p w14:paraId="78E2B203"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2BD41FEB" w14:textId="77777777" w:rsidR="0032651C" w:rsidRPr="0032651C" w:rsidRDefault="0032651C" w:rsidP="0032651C">
            <w:pPr>
              <w:rPr>
                <w:rFonts w:cstheme="minorHAnsi"/>
                <w:sz w:val="18"/>
                <w:szCs w:val="18"/>
              </w:rPr>
            </w:pPr>
            <w:r w:rsidRPr="0032651C">
              <w:rPr>
                <w:rFonts w:cstheme="minorHAnsi"/>
                <w:sz w:val="18"/>
                <w:szCs w:val="18"/>
              </w:rPr>
              <w:t xml:space="preserve">        "programId": "1218022",</w:t>
            </w:r>
          </w:p>
          <w:p w14:paraId="03D9338C" w14:textId="77777777" w:rsidR="0032651C" w:rsidRPr="0032651C" w:rsidRDefault="0032651C" w:rsidP="0032651C">
            <w:pPr>
              <w:rPr>
                <w:rFonts w:cstheme="minorHAnsi"/>
                <w:sz w:val="18"/>
                <w:szCs w:val="18"/>
              </w:rPr>
            </w:pPr>
            <w:r w:rsidRPr="0032651C">
              <w:rPr>
                <w:rFonts w:cstheme="minorHAnsi"/>
                <w:sz w:val="18"/>
                <w:szCs w:val="18"/>
              </w:rPr>
              <w:t xml:space="preserve">        "programNm": "Meli-melo",</w:t>
            </w:r>
          </w:p>
          <w:p w14:paraId="3E9B25AD" w14:textId="77777777" w:rsidR="0032651C" w:rsidRPr="0032651C" w:rsidRDefault="0032651C" w:rsidP="0032651C">
            <w:pPr>
              <w:rPr>
                <w:rFonts w:cstheme="minorHAnsi"/>
                <w:sz w:val="18"/>
                <w:szCs w:val="18"/>
              </w:rPr>
            </w:pPr>
            <w:r w:rsidRPr="0032651C">
              <w:rPr>
                <w:rFonts w:cstheme="minorHAnsi"/>
                <w:sz w:val="18"/>
                <w:szCs w:val="18"/>
              </w:rPr>
              <w:t xml:space="preserve">        "programCd": "PakMeliMeloWest",</w:t>
            </w:r>
          </w:p>
          <w:p w14:paraId="610130F1" w14:textId="77777777" w:rsidR="0032651C" w:rsidRPr="0032651C" w:rsidRDefault="0032651C" w:rsidP="0032651C">
            <w:pPr>
              <w:rPr>
                <w:rFonts w:cstheme="minorHAnsi"/>
                <w:sz w:val="18"/>
                <w:szCs w:val="18"/>
              </w:rPr>
            </w:pPr>
            <w:r w:rsidRPr="0032651C">
              <w:rPr>
                <w:rFonts w:cstheme="minorHAnsi"/>
                <w:sz w:val="18"/>
                <w:szCs w:val="18"/>
              </w:rPr>
              <w:t xml:space="preserve">        "programType": "COMBO_PACK",</w:t>
            </w:r>
          </w:p>
          <w:p w14:paraId="05BF7841" w14:textId="77777777" w:rsidR="0032651C" w:rsidRPr="0032651C" w:rsidRDefault="0032651C" w:rsidP="0032651C">
            <w:pPr>
              <w:rPr>
                <w:rFonts w:cstheme="minorHAnsi"/>
                <w:sz w:val="18"/>
                <w:szCs w:val="18"/>
              </w:rPr>
            </w:pPr>
            <w:r w:rsidRPr="0032651C">
              <w:rPr>
                <w:rFonts w:cstheme="minorHAnsi"/>
                <w:sz w:val="18"/>
                <w:szCs w:val="18"/>
              </w:rPr>
              <w:t xml:space="preserve">        "priceAmt": "7.0",</w:t>
            </w:r>
          </w:p>
          <w:p w14:paraId="1D74FBE7" w14:textId="77777777" w:rsidR="0032651C" w:rsidRPr="0032651C" w:rsidRDefault="0032651C" w:rsidP="0032651C">
            <w:pPr>
              <w:rPr>
                <w:rFonts w:cstheme="minorHAnsi"/>
                <w:sz w:val="18"/>
                <w:szCs w:val="18"/>
              </w:rPr>
            </w:pPr>
            <w:r w:rsidRPr="0032651C">
              <w:rPr>
                <w:rFonts w:cstheme="minorHAnsi"/>
                <w:sz w:val="18"/>
                <w:szCs w:val="18"/>
              </w:rPr>
              <w:t xml:space="preserve">        "pricePlanCd": ""</w:t>
            </w:r>
          </w:p>
          <w:p w14:paraId="2BF09FCA"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492EDE2D"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260E3D5D"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0B54EA89" w14:textId="77777777" w:rsidR="0032651C" w:rsidRPr="0032651C" w:rsidRDefault="0032651C" w:rsidP="0032651C">
            <w:pPr>
              <w:rPr>
                <w:rFonts w:cstheme="minorHAnsi"/>
                <w:sz w:val="18"/>
                <w:szCs w:val="18"/>
              </w:rPr>
            </w:pPr>
            <w:r w:rsidRPr="0032651C">
              <w:rPr>
                <w:rFonts w:cstheme="minorHAnsi"/>
                <w:sz w:val="18"/>
                <w:szCs w:val="18"/>
              </w:rPr>
              <w:t xml:space="preserve">        "programId": "242",</w:t>
            </w:r>
          </w:p>
          <w:p w14:paraId="53B643C3" w14:textId="77777777" w:rsidR="0032651C" w:rsidRPr="0032651C" w:rsidRDefault="0032651C" w:rsidP="0032651C">
            <w:pPr>
              <w:rPr>
                <w:rFonts w:cstheme="minorHAnsi"/>
                <w:sz w:val="18"/>
                <w:szCs w:val="18"/>
              </w:rPr>
            </w:pPr>
            <w:r w:rsidRPr="0032651C">
              <w:rPr>
                <w:rFonts w:cstheme="minorHAnsi"/>
                <w:sz w:val="18"/>
                <w:szCs w:val="18"/>
              </w:rPr>
              <w:t xml:space="preserve">        "programNm": "Essentials 2.0 Pack",</w:t>
            </w:r>
          </w:p>
          <w:p w14:paraId="1252804F" w14:textId="77777777" w:rsidR="0032651C" w:rsidRPr="0032651C" w:rsidRDefault="0032651C" w:rsidP="0032651C">
            <w:pPr>
              <w:rPr>
                <w:rFonts w:cstheme="minorHAnsi"/>
                <w:sz w:val="18"/>
                <w:szCs w:val="18"/>
              </w:rPr>
            </w:pPr>
            <w:r w:rsidRPr="0032651C">
              <w:rPr>
                <w:rFonts w:cstheme="minorHAnsi"/>
                <w:sz w:val="18"/>
                <w:szCs w:val="18"/>
              </w:rPr>
              <w:t xml:space="preserve">        "programCd": "Essentials2Pack",</w:t>
            </w:r>
          </w:p>
          <w:p w14:paraId="021122D5" w14:textId="77777777" w:rsidR="0032651C" w:rsidRPr="0032651C" w:rsidRDefault="0032651C" w:rsidP="0032651C">
            <w:pPr>
              <w:rPr>
                <w:rFonts w:cstheme="minorHAnsi"/>
                <w:sz w:val="18"/>
                <w:szCs w:val="18"/>
              </w:rPr>
            </w:pPr>
            <w:r w:rsidRPr="0032651C">
              <w:rPr>
                <w:rFonts w:cstheme="minorHAnsi"/>
                <w:sz w:val="18"/>
                <w:szCs w:val="18"/>
              </w:rPr>
              <w:t xml:space="preserve">        "programType": "COMBO_PACK",</w:t>
            </w:r>
          </w:p>
          <w:p w14:paraId="6671E778" w14:textId="77777777" w:rsidR="0032651C" w:rsidRPr="0032651C" w:rsidRDefault="0032651C" w:rsidP="0032651C">
            <w:pPr>
              <w:rPr>
                <w:rFonts w:cstheme="minorHAnsi"/>
                <w:sz w:val="18"/>
                <w:szCs w:val="18"/>
              </w:rPr>
            </w:pPr>
            <w:r w:rsidRPr="0032651C">
              <w:rPr>
                <w:rFonts w:cstheme="minorHAnsi"/>
                <w:sz w:val="18"/>
                <w:szCs w:val="18"/>
              </w:rPr>
              <w:t xml:space="preserve">        "priceAmt": "0.0",</w:t>
            </w:r>
          </w:p>
          <w:p w14:paraId="3AC9D93D" w14:textId="77777777" w:rsidR="0032651C" w:rsidRPr="0032651C" w:rsidRDefault="0032651C" w:rsidP="0032651C">
            <w:pPr>
              <w:rPr>
                <w:rFonts w:cstheme="minorHAnsi"/>
                <w:sz w:val="18"/>
                <w:szCs w:val="18"/>
              </w:rPr>
            </w:pPr>
            <w:r w:rsidRPr="0032651C">
              <w:rPr>
                <w:rFonts w:cstheme="minorHAnsi"/>
                <w:sz w:val="18"/>
                <w:szCs w:val="18"/>
              </w:rPr>
              <w:t xml:space="preserve">        "pricePlanCd": "theme pack (v1)"</w:t>
            </w:r>
          </w:p>
          <w:p w14:paraId="6C9FC031"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479CF922"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6C0E6564" w14:textId="77777777" w:rsidR="0032651C" w:rsidRPr="0032651C" w:rsidRDefault="0032651C" w:rsidP="0032651C">
            <w:pPr>
              <w:rPr>
                <w:rFonts w:cstheme="minorHAnsi"/>
                <w:sz w:val="18"/>
                <w:szCs w:val="18"/>
              </w:rPr>
            </w:pPr>
            <w:r w:rsidRPr="0032651C">
              <w:rPr>
                <w:rFonts w:cstheme="minorHAnsi"/>
                <w:sz w:val="18"/>
                <w:szCs w:val="18"/>
              </w:rPr>
              <w:t xml:space="preserve">        "action": "ADD",</w:t>
            </w:r>
          </w:p>
          <w:p w14:paraId="7F549793" w14:textId="77777777" w:rsidR="0032651C" w:rsidRPr="0032651C" w:rsidRDefault="0032651C" w:rsidP="0032651C">
            <w:pPr>
              <w:rPr>
                <w:rFonts w:cstheme="minorHAnsi"/>
                <w:sz w:val="18"/>
                <w:szCs w:val="18"/>
              </w:rPr>
            </w:pPr>
            <w:r w:rsidRPr="0032651C">
              <w:rPr>
                <w:rFonts w:cstheme="minorHAnsi"/>
                <w:sz w:val="18"/>
                <w:szCs w:val="18"/>
              </w:rPr>
              <w:t xml:space="preserve">        "programId": "38",</w:t>
            </w:r>
          </w:p>
          <w:p w14:paraId="6B47D21E" w14:textId="77777777" w:rsidR="0032651C" w:rsidRPr="0032651C" w:rsidRDefault="0032651C" w:rsidP="0032651C">
            <w:pPr>
              <w:rPr>
                <w:rFonts w:cstheme="minorHAnsi"/>
                <w:sz w:val="18"/>
                <w:szCs w:val="18"/>
              </w:rPr>
            </w:pPr>
            <w:r w:rsidRPr="0032651C">
              <w:rPr>
                <w:rFonts w:cstheme="minorHAnsi"/>
                <w:sz w:val="18"/>
                <w:szCs w:val="18"/>
              </w:rPr>
              <w:t xml:space="preserve">        "programNm": "You Pick 6",</w:t>
            </w:r>
          </w:p>
          <w:p w14:paraId="3D54C282" w14:textId="77777777" w:rsidR="0032651C" w:rsidRPr="0032651C" w:rsidRDefault="0032651C" w:rsidP="0032651C">
            <w:pPr>
              <w:rPr>
                <w:rFonts w:cstheme="minorHAnsi"/>
                <w:sz w:val="18"/>
                <w:szCs w:val="18"/>
              </w:rPr>
            </w:pPr>
            <w:r w:rsidRPr="0032651C">
              <w:rPr>
                <w:rFonts w:cstheme="minorHAnsi"/>
                <w:sz w:val="18"/>
                <w:szCs w:val="18"/>
              </w:rPr>
              <w:t xml:space="preserve">        "programCd": "YouPick6",</w:t>
            </w:r>
          </w:p>
          <w:p w14:paraId="77B6C792" w14:textId="77777777" w:rsidR="0032651C" w:rsidRPr="0032651C" w:rsidRDefault="0032651C" w:rsidP="0032651C">
            <w:pPr>
              <w:rPr>
                <w:rFonts w:cstheme="minorHAnsi"/>
                <w:sz w:val="18"/>
                <w:szCs w:val="18"/>
              </w:rPr>
            </w:pPr>
            <w:r w:rsidRPr="0032651C">
              <w:rPr>
                <w:rFonts w:cstheme="minorHAnsi"/>
                <w:sz w:val="18"/>
                <w:szCs w:val="18"/>
              </w:rPr>
              <w:t xml:space="preserve">        "programType": "COMBO",</w:t>
            </w:r>
          </w:p>
          <w:p w14:paraId="3A131DC8" w14:textId="77777777" w:rsidR="0032651C" w:rsidRPr="0032651C" w:rsidRDefault="0032651C" w:rsidP="0032651C">
            <w:pPr>
              <w:rPr>
                <w:rFonts w:cstheme="minorHAnsi"/>
                <w:sz w:val="18"/>
                <w:szCs w:val="18"/>
              </w:rPr>
            </w:pPr>
            <w:r w:rsidRPr="0032651C">
              <w:rPr>
                <w:rFonts w:cstheme="minorHAnsi"/>
                <w:sz w:val="18"/>
                <w:szCs w:val="18"/>
              </w:rPr>
              <w:t xml:space="preserve">        "priceAmt": "70.0"</w:t>
            </w:r>
          </w:p>
          <w:p w14:paraId="0A6A514F"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2BBDFA66"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323BE576" w14:textId="77777777" w:rsidR="0032651C" w:rsidRPr="0032651C" w:rsidRDefault="0032651C" w:rsidP="0032651C">
            <w:pPr>
              <w:rPr>
                <w:rFonts w:cstheme="minorHAnsi"/>
                <w:sz w:val="18"/>
                <w:szCs w:val="18"/>
              </w:rPr>
            </w:pPr>
            <w:r w:rsidRPr="0032651C">
              <w:rPr>
                <w:rFonts w:cstheme="minorHAnsi"/>
                <w:sz w:val="18"/>
                <w:szCs w:val="18"/>
              </w:rPr>
              <w:t xml:space="preserve">    "requisitionNotification": {</w:t>
            </w:r>
          </w:p>
          <w:p w14:paraId="3EDEA181" w14:textId="77777777" w:rsidR="0032651C" w:rsidRPr="00FE49A1" w:rsidRDefault="0032651C" w:rsidP="0032651C">
            <w:pPr>
              <w:rPr>
                <w:rFonts w:cstheme="minorHAnsi"/>
                <w:color w:val="FF0000"/>
                <w:sz w:val="18"/>
                <w:szCs w:val="18"/>
              </w:rPr>
            </w:pPr>
            <w:r w:rsidRPr="00FE49A1">
              <w:rPr>
                <w:rFonts w:cstheme="minorHAnsi"/>
                <w:color w:val="FF0000"/>
                <w:sz w:val="18"/>
                <w:szCs w:val="18"/>
              </w:rPr>
              <w:t xml:space="preserve">      "notificationList": [</w:t>
            </w:r>
          </w:p>
          <w:p w14:paraId="7DE6B032"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1602624E" w14:textId="77777777" w:rsidR="0032651C" w:rsidRPr="0032651C" w:rsidRDefault="0032651C" w:rsidP="0032651C">
            <w:pPr>
              <w:rPr>
                <w:rFonts w:cstheme="minorHAnsi"/>
                <w:sz w:val="18"/>
                <w:szCs w:val="18"/>
              </w:rPr>
            </w:pPr>
            <w:r w:rsidRPr="0032651C">
              <w:rPr>
                <w:rFonts w:cstheme="minorHAnsi"/>
                <w:sz w:val="18"/>
                <w:szCs w:val="18"/>
              </w:rPr>
              <w:t xml:space="preserve">          "baseProgram": {</w:t>
            </w:r>
          </w:p>
          <w:p w14:paraId="748212CA" w14:textId="77777777" w:rsidR="0032651C" w:rsidRPr="0032651C" w:rsidRDefault="0032651C" w:rsidP="0032651C">
            <w:pPr>
              <w:rPr>
                <w:rFonts w:cstheme="minorHAnsi"/>
                <w:sz w:val="18"/>
                <w:szCs w:val="18"/>
              </w:rPr>
            </w:pPr>
            <w:r w:rsidRPr="0032651C">
              <w:rPr>
                <w:rFonts w:cstheme="minorHAnsi"/>
                <w:sz w:val="18"/>
                <w:szCs w:val="18"/>
              </w:rPr>
              <w:t xml:space="preserve">            "productCd": "</w:t>
            </w:r>
            <w:r w:rsidRPr="00B1200C">
              <w:rPr>
                <w:rFonts w:cstheme="minorHAnsi"/>
                <w:color w:val="FF0000"/>
                <w:sz w:val="18"/>
                <w:szCs w:val="18"/>
              </w:rPr>
              <w:t>PakBlockbusters</w:t>
            </w:r>
            <w:r w:rsidRPr="0032651C">
              <w:rPr>
                <w:rFonts w:cstheme="minorHAnsi"/>
                <w:sz w:val="18"/>
                <w:szCs w:val="18"/>
              </w:rPr>
              <w:t>",</w:t>
            </w:r>
          </w:p>
          <w:p w14:paraId="3D17C206" w14:textId="77777777" w:rsidR="0032651C" w:rsidRPr="0032651C" w:rsidRDefault="0032651C" w:rsidP="0032651C">
            <w:pPr>
              <w:rPr>
                <w:rFonts w:cstheme="minorHAnsi"/>
                <w:sz w:val="18"/>
                <w:szCs w:val="18"/>
              </w:rPr>
            </w:pPr>
            <w:r w:rsidRPr="0032651C">
              <w:rPr>
                <w:rFonts w:cstheme="minorHAnsi"/>
                <w:sz w:val="18"/>
                <w:szCs w:val="18"/>
              </w:rPr>
              <w:t xml:space="preserve">            "productType": "THEME_PACK"</w:t>
            </w:r>
          </w:p>
          <w:p w14:paraId="537B36B9"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38EF292E" w14:textId="77777777" w:rsidR="0032651C" w:rsidRPr="0032651C" w:rsidRDefault="0032651C" w:rsidP="0032651C">
            <w:pPr>
              <w:rPr>
                <w:rFonts w:cstheme="minorHAnsi"/>
                <w:sz w:val="18"/>
                <w:szCs w:val="18"/>
              </w:rPr>
            </w:pPr>
            <w:r w:rsidRPr="0032651C">
              <w:rPr>
                <w:rFonts w:cstheme="minorHAnsi"/>
                <w:sz w:val="18"/>
                <w:szCs w:val="18"/>
              </w:rPr>
              <w:t xml:space="preserve">          "relatedProgramList": [</w:t>
            </w:r>
          </w:p>
          <w:p w14:paraId="4A0B989C"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39EA7CC7" w14:textId="77777777" w:rsidR="0032651C" w:rsidRPr="0032651C" w:rsidRDefault="0032651C" w:rsidP="0032651C">
            <w:pPr>
              <w:rPr>
                <w:rFonts w:cstheme="minorHAnsi"/>
                <w:sz w:val="18"/>
                <w:szCs w:val="18"/>
              </w:rPr>
            </w:pPr>
            <w:r w:rsidRPr="0032651C">
              <w:rPr>
                <w:rFonts w:cstheme="minorHAnsi"/>
                <w:sz w:val="18"/>
                <w:szCs w:val="18"/>
              </w:rPr>
              <w:t xml:space="preserve">              "productCd": "TCM",</w:t>
            </w:r>
          </w:p>
          <w:p w14:paraId="73C1AB8B" w14:textId="77777777" w:rsidR="0032651C" w:rsidRPr="0032651C" w:rsidRDefault="0032651C" w:rsidP="0032651C">
            <w:pPr>
              <w:rPr>
                <w:rFonts w:cstheme="minorHAnsi"/>
                <w:sz w:val="18"/>
                <w:szCs w:val="18"/>
              </w:rPr>
            </w:pPr>
            <w:r w:rsidRPr="0032651C">
              <w:rPr>
                <w:rFonts w:cstheme="minorHAnsi"/>
                <w:sz w:val="18"/>
                <w:szCs w:val="18"/>
              </w:rPr>
              <w:t xml:space="preserve">              "productType": "CHANNEL"</w:t>
            </w:r>
          </w:p>
          <w:p w14:paraId="67DED7C0"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6B07BC16"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22C781F1" w14:textId="77777777" w:rsidR="0032651C" w:rsidRPr="0032651C" w:rsidRDefault="0032651C" w:rsidP="0032651C">
            <w:pPr>
              <w:rPr>
                <w:rFonts w:cstheme="minorHAnsi"/>
                <w:sz w:val="18"/>
                <w:szCs w:val="18"/>
              </w:rPr>
            </w:pPr>
            <w:r w:rsidRPr="0032651C">
              <w:rPr>
                <w:rFonts w:cstheme="minorHAnsi"/>
                <w:sz w:val="18"/>
                <w:szCs w:val="18"/>
              </w:rPr>
              <w:t xml:space="preserve">              "productCd": "FX HD",</w:t>
            </w:r>
          </w:p>
          <w:p w14:paraId="5AD0CE65" w14:textId="77777777" w:rsidR="0032651C" w:rsidRPr="0032651C" w:rsidRDefault="0032651C" w:rsidP="0032651C">
            <w:pPr>
              <w:rPr>
                <w:rFonts w:cstheme="minorHAnsi"/>
                <w:sz w:val="18"/>
                <w:szCs w:val="18"/>
              </w:rPr>
            </w:pPr>
            <w:r w:rsidRPr="0032651C">
              <w:rPr>
                <w:rFonts w:cstheme="minorHAnsi"/>
                <w:sz w:val="18"/>
                <w:szCs w:val="18"/>
              </w:rPr>
              <w:t xml:space="preserve">              "productType": " CHANNEL"</w:t>
            </w:r>
          </w:p>
          <w:p w14:paraId="178ADC59"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45340C23"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78C27154" w14:textId="77777777" w:rsidR="0032651C" w:rsidRPr="0032651C" w:rsidRDefault="0032651C" w:rsidP="0032651C">
            <w:pPr>
              <w:rPr>
                <w:rFonts w:cstheme="minorHAnsi"/>
                <w:sz w:val="18"/>
                <w:szCs w:val="18"/>
              </w:rPr>
            </w:pPr>
            <w:r w:rsidRPr="0032651C">
              <w:rPr>
                <w:rFonts w:cstheme="minorHAnsi"/>
                <w:sz w:val="18"/>
                <w:szCs w:val="18"/>
              </w:rPr>
              <w:t xml:space="preserve">          "relationType": "</w:t>
            </w:r>
            <w:r w:rsidRPr="00FE49A1">
              <w:rPr>
                <w:rFonts w:cstheme="minorHAnsi"/>
                <w:color w:val="FF0000"/>
                <w:sz w:val="18"/>
                <w:szCs w:val="18"/>
              </w:rPr>
              <w:t>THEMEPACK_UP_SELL</w:t>
            </w:r>
            <w:r w:rsidRPr="0032651C">
              <w:rPr>
                <w:rFonts w:cstheme="minorHAnsi"/>
                <w:sz w:val="18"/>
                <w:szCs w:val="18"/>
              </w:rPr>
              <w:t>"</w:t>
            </w:r>
          </w:p>
          <w:p w14:paraId="5682A2D1"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6CAD1D24"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4843D986" w14:textId="77777777" w:rsidR="0032651C" w:rsidRPr="0032651C" w:rsidRDefault="0032651C" w:rsidP="0032651C">
            <w:pPr>
              <w:rPr>
                <w:rFonts w:cstheme="minorHAnsi"/>
                <w:sz w:val="18"/>
                <w:szCs w:val="18"/>
              </w:rPr>
            </w:pPr>
            <w:r w:rsidRPr="0032651C">
              <w:rPr>
                <w:rFonts w:cstheme="minorHAnsi"/>
                <w:sz w:val="18"/>
                <w:szCs w:val="18"/>
              </w:rPr>
              <w:t xml:space="preserve">          "baseProgram": {</w:t>
            </w:r>
          </w:p>
          <w:p w14:paraId="6DFCD5CC" w14:textId="77777777" w:rsidR="0032651C" w:rsidRPr="0032651C" w:rsidRDefault="0032651C" w:rsidP="0032651C">
            <w:pPr>
              <w:rPr>
                <w:rFonts w:cstheme="minorHAnsi"/>
                <w:sz w:val="18"/>
                <w:szCs w:val="18"/>
              </w:rPr>
            </w:pPr>
            <w:r w:rsidRPr="0032651C">
              <w:rPr>
                <w:rFonts w:cstheme="minorHAnsi"/>
                <w:sz w:val="18"/>
                <w:szCs w:val="18"/>
              </w:rPr>
              <w:t xml:space="preserve">            "productCd": "</w:t>
            </w:r>
            <w:r w:rsidRPr="00B1200C">
              <w:rPr>
                <w:rFonts w:cstheme="minorHAnsi"/>
                <w:color w:val="FF0000"/>
                <w:sz w:val="18"/>
                <w:szCs w:val="18"/>
              </w:rPr>
              <w:t>YouPick6</w:t>
            </w:r>
            <w:r w:rsidRPr="0032651C">
              <w:rPr>
                <w:rFonts w:cstheme="minorHAnsi"/>
                <w:sz w:val="18"/>
                <w:szCs w:val="18"/>
              </w:rPr>
              <w:t>",</w:t>
            </w:r>
          </w:p>
          <w:p w14:paraId="17A2F76F" w14:textId="77777777" w:rsidR="0032651C" w:rsidRPr="0032651C" w:rsidRDefault="0032651C" w:rsidP="0032651C">
            <w:pPr>
              <w:rPr>
                <w:rFonts w:cstheme="minorHAnsi"/>
                <w:sz w:val="18"/>
                <w:szCs w:val="18"/>
              </w:rPr>
            </w:pPr>
            <w:r w:rsidRPr="0032651C">
              <w:rPr>
                <w:rFonts w:cstheme="minorHAnsi"/>
                <w:sz w:val="18"/>
                <w:szCs w:val="18"/>
              </w:rPr>
              <w:t xml:space="preserve">            "productType": "COMBO"</w:t>
            </w:r>
          </w:p>
          <w:p w14:paraId="61FB2EC5"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7C3E2669" w14:textId="77777777" w:rsidR="0032651C" w:rsidRPr="0032651C" w:rsidRDefault="0032651C" w:rsidP="0032651C">
            <w:pPr>
              <w:rPr>
                <w:rFonts w:cstheme="minorHAnsi"/>
                <w:sz w:val="18"/>
                <w:szCs w:val="18"/>
              </w:rPr>
            </w:pPr>
            <w:r w:rsidRPr="0032651C">
              <w:rPr>
                <w:rFonts w:cstheme="minorHAnsi"/>
                <w:sz w:val="18"/>
                <w:szCs w:val="18"/>
              </w:rPr>
              <w:t xml:space="preserve">          "relationType": "</w:t>
            </w:r>
            <w:r w:rsidRPr="00FE49A1">
              <w:rPr>
                <w:rFonts w:cstheme="minorHAnsi"/>
                <w:color w:val="FF0000"/>
                <w:sz w:val="18"/>
                <w:szCs w:val="18"/>
              </w:rPr>
              <w:t>COMBO_RIGHT_SIZED</w:t>
            </w:r>
            <w:r w:rsidRPr="0032651C">
              <w:rPr>
                <w:rFonts w:cstheme="minorHAnsi"/>
                <w:sz w:val="18"/>
                <w:szCs w:val="18"/>
              </w:rPr>
              <w:t>"</w:t>
            </w:r>
          </w:p>
          <w:p w14:paraId="77548B18"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016908CA"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3582E49B"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7988E320" w14:textId="77777777" w:rsidR="0032651C" w:rsidRPr="0032651C" w:rsidRDefault="0032651C" w:rsidP="0032651C">
            <w:pPr>
              <w:rPr>
                <w:rFonts w:cstheme="minorHAnsi"/>
                <w:sz w:val="18"/>
                <w:szCs w:val="18"/>
              </w:rPr>
            </w:pPr>
            <w:r w:rsidRPr="0032651C">
              <w:rPr>
                <w:rFonts w:cstheme="minorHAnsi"/>
                <w:sz w:val="18"/>
                <w:szCs w:val="18"/>
              </w:rPr>
              <w:t xml:space="preserve">    "rightSizedInd": "true",</w:t>
            </w:r>
          </w:p>
          <w:p w14:paraId="137E3F9C" w14:textId="77777777" w:rsidR="0032651C" w:rsidRPr="0032651C" w:rsidRDefault="0032651C" w:rsidP="0032651C">
            <w:pPr>
              <w:rPr>
                <w:rFonts w:cstheme="minorHAnsi"/>
                <w:sz w:val="18"/>
                <w:szCs w:val="18"/>
              </w:rPr>
            </w:pPr>
            <w:r w:rsidRPr="0032651C">
              <w:rPr>
                <w:rFonts w:cstheme="minorHAnsi"/>
                <w:sz w:val="18"/>
                <w:szCs w:val="18"/>
              </w:rPr>
              <w:t xml:space="preserve">    "validInd": "true"</w:t>
            </w:r>
          </w:p>
          <w:p w14:paraId="6D5AF63F"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55A5C007" w14:textId="77777777" w:rsidR="0032651C" w:rsidRPr="0032651C" w:rsidRDefault="0032651C" w:rsidP="0032651C">
            <w:pPr>
              <w:rPr>
                <w:rFonts w:cstheme="minorHAnsi"/>
                <w:sz w:val="18"/>
                <w:szCs w:val="18"/>
              </w:rPr>
            </w:pPr>
            <w:r w:rsidRPr="0032651C">
              <w:rPr>
                <w:rFonts w:cstheme="minorHAnsi"/>
                <w:sz w:val="18"/>
                <w:szCs w:val="18"/>
              </w:rPr>
              <w:lastRenderedPageBreak/>
              <w:t xml:space="preserve">  "status": {</w:t>
            </w:r>
          </w:p>
          <w:p w14:paraId="52C4B12C" w14:textId="77777777" w:rsidR="0032651C" w:rsidRPr="0032651C" w:rsidRDefault="0032651C" w:rsidP="0032651C">
            <w:pPr>
              <w:rPr>
                <w:rFonts w:cstheme="minorHAnsi"/>
                <w:sz w:val="18"/>
                <w:szCs w:val="18"/>
              </w:rPr>
            </w:pPr>
            <w:r w:rsidRPr="0032651C">
              <w:rPr>
                <w:rFonts w:cstheme="minorHAnsi"/>
                <w:sz w:val="18"/>
                <w:szCs w:val="18"/>
              </w:rPr>
              <w:t xml:space="preserve">    "statusCd": "200",</w:t>
            </w:r>
          </w:p>
          <w:p w14:paraId="5ECDBCA6" w14:textId="77777777" w:rsidR="0032651C" w:rsidRPr="0032651C" w:rsidRDefault="0032651C" w:rsidP="0032651C">
            <w:pPr>
              <w:rPr>
                <w:rFonts w:cstheme="minorHAnsi"/>
                <w:sz w:val="18"/>
                <w:szCs w:val="18"/>
              </w:rPr>
            </w:pPr>
            <w:r w:rsidRPr="0032651C">
              <w:rPr>
                <w:rFonts w:cstheme="minorHAnsi"/>
                <w:sz w:val="18"/>
                <w:szCs w:val="18"/>
              </w:rPr>
              <w:t xml:space="preserve">    "statusTxt": "OK"</w:t>
            </w:r>
          </w:p>
          <w:p w14:paraId="15CB1A14" w14:textId="77777777" w:rsidR="0032651C" w:rsidRPr="0032651C" w:rsidRDefault="0032651C" w:rsidP="0032651C">
            <w:pPr>
              <w:rPr>
                <w:rFonts w:cstheme="minorHAnsi"/>
                <w:sz w:val="18"/>
                <w:szCs w:val="18"/>
              </w:rPr>
            </w:pPr>
            <w:r w:rsidRPr="0032651C">
              <w:rPr>
                <w:rFonts w:cstheme="minorHAnsi"/>
                <w:sz w:val="18"/>
                <w:szCs w:val="18"/>
              </w:rPr>
              <w:t xml:space="preserve">  }</w:t>
            </w:r>
          </w:p>
          <w:p w14:paraId="39532C57" w14:textId="77777777" w:rsidR="0032651C" w:rsidRDefault="0032651C" w:rsidP="0032651C">
            <w:pPr>
              <w:rPr>
                <w:rFonts w:cstheme="minorHAnsi"/>
                <w:sz w:val="18"/>
                <w:szCs w:val="18"/>
              </w:rPr>
            </w:pPr>
            <w:r w:rsidRPr="0032651C">
              <w:rPr>
                <w:rFonts w:cstheme="minorHAnsi"/>
                <w:sz w:val="18"/>
                <w:szCs w:val="18"/>
              </w:rPr>
              <w:t>}</w:t>
            </w:r>
          </w:p>
          <w:p w14:paraId="46D8DD02" w14:textId="0534DD35" w:rsidR="00E21D67" w:rsidRDefault="00E21D67" w:rsidP="0032651C">
            <w:pPr>
              <w:rPr>
                <w:rFonts w:cstheme="minorHAnsi"/>
                <w:sz w:val="18"/>
                <w:szCs w:val="18"/>
              </w:rPr>
            </w:pPr>
          </w:p>
          <w:p w14:paraId="228C8E1E" w14:textId="77777777" w:rsidR="009F67B8" w:rsidRDefault="009F67B8" w:rsidP="0032651C">
            <w:pPr>
              <w:rPr>
                <w:rFonts w:cstheme="minorHAnsi"/>
                <w:sz w:val="18"/>
                <w:szCs w:val="18"/>
              </w:rPr>
            </w:pPr>
          </w:p>
          <w:p w14:paraId="44AD37B7" w14:textId="08CED7EC" w:rsidR="009F67B8" w:rsidRPr="00D53E9E" w:rsidRDefault="009F67B8" w:rsidP="009F67B8">
            <w:pPr>
              <w:rPr>
                <w:rFonts w:cstheme="minorHAnsi"/>
                <w:b/>
                <w:sz w:val="18"/>
                <w:szCs w:val="18"/>
              </w:rPr>
            </w:pPr>
            <w:r w:rsidRPr="00D53E9E">
              <w:rPr>
                <w:rFonts w:cstheme="minorHAnsi"/>
                <w:b/>
                <w:sz w:val="18"/>
                <w:szCs w:val="18"/>
              </w:rPr>
              <w:t>TCM + FX HD upsell to PakBlockbusters</w:t>
            </w:r>
            <w:r>
              <w:rPr>
                <w:rFonts w:cstheme="minorHAnsi"/>
                <w:b/>
                <w:sz w:val="18"/>
                <w:szCs w:val="18"/>
              </w:rPr>
              <w:t>; TLC + A&amp;E upsell to Prime Time</w:t>
            </w:r>
          </w:p>
          <w:p w14:paraId="443F41EB" w14:textId="77777777" w:rsidR="009F67B8" w:rsidRPr="00F34DD2" w:rsidRDefault="009F67B8" w:rsidP="009F67B8">
            <w:pPr>
              <w:rPr>
                <w:rFonts w:cstheme="minorHAnsi"/>
                <w:b/>
                <w:sz w:val="18"/>
                <w:szCs w:val="18"/>
              </w:rPr>
            </w:pPr>
            <w:r w:rsidRPr="00F34DD2">
              <w:rPr>
                <w:rFonts w:cstheme="minorHAnsi"/>
                <w:b/>
                <w:sz w:val="18"/>
                <w:szCs w:val="18"/>
              </w:rPr>
              <w:t>Request :</w:t>
            </w:r>
          </w:p>
          <w:p w14:paraId="29F382F3" w14:textId="77777777" w:rsidR="009F67B8" w:rsidRPr="009F67B8" w:rsidRDefault="009F67B8" w:rsidP="009F67B8">
            <w:pPr>
              <w:rPr>
                <w:rFonts w:cstheme="minorHAnsi"/>
                <w:sz w:val="18"/>
                <w:szCs w:val="18"/>
              </w:rPr>
            </w:pPr>
            <w:r w:rsidRPr="009F67B8">
              <w:rPr>
                <w:rFonts w:cstheme="minorHAnsi"/>
                <w:sz w:val="18"/>
                <w:szCs w:val="18"/>
              </w:rPr>
              <w:t>{</w:t>
            </w:r>
          </w:p>
          <w:p w14:paraId="7DF37246" w14:textId="77777777" w:rsidR="009F67B8" w:rsidRPr="009F67B8" w:rsidRDefault="009F67B8" w:rsidP="009F67B8">
            <w:pPr>
              <w:rPr>
                <w:rFonts w:cstheme="minorHAnsi"/>
                <w:sz w:val="18"/>
                <w:szCs w:val="18"/>
              </w:rPr>
            </w:pPr>
            <w:r w:rsidRPr="009F67B8">
              <w:rPr>
                <w:rFonts w:cstheme="minorHAnsi"/>
                <w:sz w:val="18"/>
                <w:szCs w:val="18"/>
              </w:rPr>
              <w:t xml:space="preserve">  "offer": "MediaroomTV-HS2.0",</w:t>
            </w:r>
          </w:p>
          <w:p w14:paraId="7F73EB00" w14:textId="77777777" w:rsidR="009F67B8" w:rsidRPr="009F67B8" w:rsidRDefault="009F67B8" w:rsidP="009F67B8">
            <w:pPr>
              <w:rPr>
                <w:rFonts w:cstheme="minorHAnsi"/>
                <w:sz w:val="18"/>
                <w:szCs w:val="18"/>
              </w:rPr>
            </w:pPr>
            <w:r w:rsidRPr="009F67B8">
              <w:rPr>
                <w:rFonts w:cstheme="minorHAnsi"/>
                <w:sz w:val="18"/>
                <w:szCs w:val="18"/>
              </w:rPr>
              <w:t xml:space="preserve">  "province": "bc",</w:t>
            </w:r>
          </w:p>
          <w:p w14:paraId="1D0B5DB5" w14:textId="77777777" w:rsidR="009F67B8" w:rsidRPr="009F67B8" w:rsidRDefault="009F67B8" w:rsidP="009F67B8">
            <w:pPr>
              <w:rPr>
                <w:rFonts w:cstheme="minorHAnsi"/>
                <w:sz w:val="18"/>
                <w:szCs w:val="18"/>
              </w:rPr>
            </w:pPr>
            <w:r w:rsidRPr="009F67B8">
              <w:rPr>
                <w:rFonts w:cstheme="minorHAnsi"/>
                <w:sz w:val="18"/>
                <w:szCs w:val="18"/>
              </w:rPr>
              <w:t xml:space="preserve">  "geoTargetMarket": "Vancouver",</w:t>
            </w:r>
          </w:p>
          <w:p w14:paraId="5816A239" w14:textId="77777777" w:rsidR="009F67B8" w:rsidRPr="009F67B8" w:rsidRDefault="009F67B8" w:rsidP="009F67B8">
            <w:pPr>
              <w:rPr>
                <w:rFonts w:cstheme="minorHAnsi"/>
                <w:sz w:val="18"/>
                <w:szCs w:val="18"/>
              </w:rPr>
            </w:pPr>
            <w:r w:rsidRPr="009F67B8">
              <w:rPr>
                <w:rFonts w:cstheme="minorHAnsi"/>
                <w:sz w:val="18"/>
                <w:szCs w:val="18"/>
              </w:rPr>
              <w:t xml:space="preserve">  "programOrderList": [</w:t>
            </w:r>
          </w:p>
          <w:p w14:paraId="775A4AC2" w14:textId="77777777" w:rsidR="009F67B8" w:rsidRPr="009F67B8" w:rsidRDefault="009F67B8" w:rsidP="009F67B8">
            <w:pPr>
              <w:rPr>
                <w:rFonts w:cstheme="minorHAnsi"/>
                <w:sz w:val="18"/>
                <w:szCs w:val="18"/>
              </w:rPr>
            </w:pPr>
          </w:p>
          <w:p w14:paraId="5DF2DD73"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4926710C" w14:textId="77777777" w:rsidR="009F67B8" w:rsidRPr="009F67B8" w:rsidRDefault="009F67B8" w:rsidP="009F67B8">
            <w:pPr>
              <w:rPr>
                <w:rFonts w:cstheme="minorHAnsi"/>
                <w:sz w:val="18"/>
                <w:szCs w:val="18"/>
              </w:rPr>
            </w:pPr>
            <w:r w:rsidRPr="009F67B8">
              <w:rPr>
                <w:rFonts w:cstheme="minorHAnsi"/>
                <w:sz w:val="18"/>
                <w:szCs w:val="18"/>
              </w:rPr>
              <w:t xml:space="preserve">      "action": "ADD",</w:t>
            </w:r>
          </w:p>
          <w:p w14:paraId="62CBC541" w14:textId="77777777" w:rsidR="009F67B8" w:rsidRPr="009F67B8" w:rsidRDefault="009F67B8" w:rsidP="009F67B8">
            <w:pPr>
              <w:rPr>
                <w:rFonts w:cstheme="minorHAnsi"/>
                <w:sz w:val="18"/>
                <w:szCs w:val="18"/>
              </w:rPr>
            </w:pPr>
            <w:r w:rsidRPr="009F67B8">
              <w:rPr>
                <w:rFonts w:cstheme="minorHAnsi"/>
                <w:sz w:val="18"/>
                <w:szCs w:val="18"/>
              </w:rPr>
              <w:t xml:space="preserve">      "programId": "242",</w:t>
            </w:r>
          </w:p>
          <w:p w14:paraId="3E5B3E08" w14:textId="77777777" w:rsidR="009F67B8" w:rsidRPr="009F67B8" w:rsidRDefault="009F67B8" w:rsidP="009F67B8">
            <w:pPr>
              <w:rPr>
                <w:rFonts w:cstheme="minorHAnsi"/>
                <w:sz w:val="18"/>
                <w:szCs w:val="18"/>
              </w:rPr>
            </w:pPr>
            <w:r w:rsidRPr="009F67B8">
              <w:rPr>
                <w:rFonts w:cstheme="minorHAnsi"/>
                <w:sz w:val="18"/>
                <w:szCs w:val="18"/>
              </w:rPr>
              <w:t xml:space="preserve">      "programNm": "Essentials 2.0 Pack",</w:t>
            </w:r>
          </w:p>
          <w:p w14:paraId="4D679691" w14:textId="77777777" w:rsidR="009F67B8" w:rsidRPr="009F67B8" w:rsidRDefault="009F67B8" w:rsidP="009F67B8">
            <w:pPr>
              <w:rPr>
                <w:rFonts w:cstheme="minorHAnsi"/>
                <w:sz w:val="18"/>
                <w:szCs w:val="18"/>
              </w:rPr>
            </w:pPr>
            <w:r w:rsidRPr="009F67B8">
              <w:rPr>
                <w:rFonts w:cstheme="minorHAnsi"/>
                <w:sz w:val="18"/>
                <w:szCs w:val="18"/>
              </w:rPr>
              <w:t xml:space="preserve">      "programCd": "Essentials2Pack",</w:t>
            </w:r>
          </w:p>
          <w:p w14:paraId="1A081477" w14:textId="77777777" w:rsidR="009F67B8" w:rsidRPr="009F67B8" w:rsidRDefault="009F67B8" w:rsidP="009F67B8">
            <w:pPr>
              <w:rPr>
                <w:rFonts w:cstheme="minorHAnsi"/>
                <w:sz w:val="18"/>
                <w:szCs w:val="18"/>
              </w:rPr>
            </w:pPr>
            <w:r w:rsidRPr="009F67B8">
              <w:rPr>
                <w:rFonts w:cstheme="minorHAnsi"/>
                <w:sz w:val="18"/>
                <w:szCs w:val="18"/>
              </w:rPr>
              <w:t xml:space="preserve">      "programType": "COMBO_PACK",</w:t>
            </w:r>
          </w:p>
          <w:p w14:paraId="4305E043" w14:textId="77777777" w:rsidR="009F67B8" w:rsidRPr="009F67B8" w:rsidRDefault="009F67B8" w:rsidP="009F67B8">
            <w:pPr>
              <w:rPr>
                <w:rFonts w:cstheme="minorHAnsi"/>
                <w:sz w:val="18"/>
                <w:szCs w:val="18"/>
              </w:rPr>
            </w:pPr>
            <w:r w:rsidRPr="009F67B8">
              <w:rPr>
                <w:rFonts w:cstheme="minorHAnsi"/>
                <w:sz w:val="18"/>
                <w:szCs w:val="18"/>
              </w:rPr>
              <w:t xml:space="preserve">      "priceAmt": null,</w:t>
            </w:r>
          </w:p>
          <w:p w14:paraId="53794BAC" w14:textId="77777777" w:rsidR="009F67B8" w:rsidRPr="009F67B8" w:rsidRDefault="009F67B8" w:rsidP="009F67B8">
            <w:pPr>
              <w:rPr>
                <w:rFonts w:cstheme="minorHAnsi"/>
                <w:sz w:val="18"/>
                <w:szCs w:val="18"/>
              </w:rPr>
            </w:pPr>
            <w:r w:rsidRPr="009F67B8">
              <w:rPr>
                <w:rFonts w:cstheme="minorHAnsi"/>
                <w:sz w:val="18"/>
                <w:szCs w:val="18"/>
              </w:rPr>
              <w:t xml:space="preserve">      "displayCategories": [</w:t>
            </w:r>
          </w:p>
          <w:p w14:paraId="6F58DD73" w14:textId="77777777" w:rsidR="009F67B8" w:rsidRPr="009F67B8" w:rsidRDefault="009F67B8" w:rsidP="009F67B8">
            <w:pPr>
              <w:rPr>
                <w:rFonts w:cstheme="minorHAnsi"/>
                <w:sz w:val="18"/>
                <w:szCs w:val="18"/>
              </w:rPr>
            </w:pPr>
            <w:r w:rsidRPr="009F67B8">
              <w:rPr>
                <w:rFonts w:cstheme="minorHAnsi"/>
                <w:sz w:val="18"/>
                <w:szCs w:val="18"/>
              </w:rPr>
              <w:t xml:space="preserve">        "1000"</w:t>
            </w:r>
          </w:p>
          <w:p w14:paraId="3F34680F"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5888D4D9" w14:textId="77777777" w:rsidR="009F67B8" w:rsidRPr="009F67B8" w:rsidRDefault="009F67B8" w:rsidP="009F67B8">
            <w:pPr>
              <w:rPr>
                <w:rFonts w:cstheme="minorHAnsi"/>
                <w:sz w:val="18"/>
                <w:szCs w:val="18"/>
              </w:rPr>
            </w:pPr>
            <w:r w:rsidRPr="009F67B8">
              <w:rPr>
                <w:rFonts w:cstheme="minorHAnsi"/>
                <w:sz w:val="18"/>
                <w:szCs w:val="18"/>
              </w:rPr>
              <w:t xml:space="preserve">      "pricePlanCd": "theme pack (v1)"</w:t>
            </w:r>
          </w:p>
          <w:p w14:paraId="145A7B07"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6E2E681F"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055D7064" w14:textId="77777777" w:rsidR="009F67B8" w:rsidRPr="009F67B8" w:rsidRDefault="009F67B8" w:rsidP="009F67B8">
            <w:pPr>
              <w:rPr>
                <w:rFonts w:cstheme="minorHAnsi"/>
                <w:sz w:val="18"/>
                <w:szCs w:val="18"/>
              </w:rPr>
            </w:pPr>
            <w:r w:rsidRPr="009F67B8">
              <w:rPr>
                <w:rFonts w:cstheme="minorHAnsi"/>
                <w:sz w:val="18"/>
                <w:szCs w:val="18"/>
              </w:rPr>
              <w:t xml:space="preserve">      "action": "ADD",</w:t>
            </w:r>
          </w:p>
          <w:p w14:paraId="6CAD5B02" w14:textId="77777777" w:rsidR="009F67B8" w:rsidRPr="009F67B8" w:rsidRDefault="009F67B8" w:rsidP="009F67B8">
            <w:pPr>
              <w:rPr>
                <w:rFonts w:cstheme="minorHAnsi"/>
                <w:sz w:val="18"/>
                <w:szCs w:val="18"/>
              </w:rPr>
            </w:pPr>
            <w:r w:rsidRPr="009F67B8">
              <w:rPr>
                <w:rFonts w:cstheme="minorHAnsi"/>
                <w:sz w:val="18"/>
                <w:szCs w:val="18"/>
              </w:rPr>
              <w:t xml:space="preserve">      "programId": "500355",</w:t>
            </w:r>
          </w:p>
          <w:p w14:paraId="51893BC9" w14:textId="77777777" w:rsidR="009F67B8" w:rsidRPr="009F67B8" w:rsidRDefault="009F67B8" w:rsidP="009F67B8">
            <w:pPr>
              <w:rPr>
                <w:rFonts w:cstheme="minorHAnsi"/>
                <w:sz w:val="18"/>
                <w:szCs w:val="18"/>
              </w:rPr>
            </w:pPr>
            <w:r w:rsidRPr="009F67B8">
              <w:rPr>
                <w:rFonts w:cstheme="minorHAnsi"/>
                <w:sz w:val="18"/>
                <w:szCs w:val="18"/>
              </w:rPr>
              <w:t xml:space="preserve">      "programNm": "TCM",</w:t>
            </w:r>
          </w:p>
          <w:p w14:paraId="18C762C4" w14:textId="77777777" w:rsidR="009F67B8" w:rsidRPr="009F67B8" w:rsidRDefault="009F67B8" w:rsidP="009F67B8">
            <w:pPr>
              <w:rPr>
                <w:rFonts w:cstheme="minorHAnsi"/>
                <w:sz w:val="18"/>
                <w:szCs w:val="18"/>
              </w:rPr>
            </w:pPr>
            <w:r w:rsidRPr="009F67B8">
              <w:rPr>
                <w:rFonts w:cstheme="minorHAnsi"/>
                <w:sz w:val="18"/>
                <w:szCs w:val="18"/>
              </w:rPr>
              <w:t xml:space="preserve">      "programCd": "TCM",</w:t>
            </w:r>
          </w:p>
          <w:p w14:paraId="3424BD64" w14:textId="77777777" w:rsidR="009F67B8" w:rsidRPr="009F67B8" w:rsidRDefault="009F67B8" w:rsidP="009F67B8">
            <w:pPr>
              <w:rPr>
                <w:rFonts w:cstheme="minorHAnsi"/>
                <w:sz w:val="18"/>
                <w:szCs w:val="18"/>
              </w:rPr>
            </w:pPr>
            <w:r w:rsidRPr="009F67B8">
              <w:rPr>
                <w:rFonts w:cstheme="minorHAnsi"/>
                <w:sz w:val="18"/>
                <w:szCs w:val="18"/>
              </w:rPr>
              <w:t xml:space="preserve">      "priceAmt": 4,</w:t>
            </w:r>
          </w:p>
          <w:p w14:paraId="0082640C" w14:textId="77777777" w:rsidR="009F67B8" w:rsidRPr="009F67B8" w:rsidRDefault="009F67B8" w:rsidP="009F67B8">
            <w:pPr>
              <w:rPr>
                <w:rFonts w:cstheme="minorHAnsi"/>
                <w:sz w:val="18"/>
                <w:szCs w:val="18"/>
              </w:rPr>
            </w:pPr>
            <w:r w:rsidRPr="009F67B8">
              <w:rPr>
                <w:rFonts w:cstheme="minorHAnsi"/>
                <w:sz w:val="18"/>
                <w:szCs w:val="18"/>
              </w:rPr>
              <w:t xml:space="preserve">      "displayCategories": [</w:t>
            </w:r>
          </w:p>
          <w:p w14:paraId="2544D51C" w14:textId="77777777" w:rsidR="009F67B8" w:rsidRPr="009F67B8" w:rsidRDefault="009F67B8" w:rsidP="009F67B8">
            <w:pPr>
              <w:rPr>
                <w:rFonts w:cstheme="minorHAnsi"/>
                <w:sz w:val="18"/>
                <w:szCs w:val="18"/>
              </w:rPr>
            </w:pPr>
            <w:r w:rsidRPr="009F67B8">
              <w:rPr>
                <w:rFonts w:cstheme="minorHAnsi"/>
                <w:sz w:val="18"/>
                <w:szCs w:val="18"/>
              </w:rPr>
              <w:t xml:space="preserve">        "1023"</w:t>
            </w:r>
          </w:p>
          <w:p w14:paraId="5CB06837"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769AF189" w14:textId="77777777" w:rsidR="009F67B8" w:rsidRPr="009F67B8" w:rsidRDefault="009F67B8" w:rsidP="009F67B8">
            <w:pPr>
              <w:rPr>
                <w:rFonts w:cstheme="minorHAnsi"/>
                <w:sz w:val="18"/>
                <w:szCs w:val="18"/>
              </w:rPr>
            </w:pPr>
            <w:r w:rsidRPr="009F67B8">
              <w:rPr>
                <w:rFonts w:cstheme="minorHAnsi"/>
                <w:sz w:val="18"/>
                <w:szCs w:val="18"/>
              </w:rPr>
              <w:t xml:space="preserve">      "pricePlanCd": "",</w:t>
            </w:r>
          </w:p>
          <w:p w14:paraId="31311E57" w14:textId="77777777" w:rsidR="009F67B8" w:rsidRPr="009F67B8" w:rsidRDefault="009F67B8" w:rsidP="009F67B8">
            <w:pPr>
              <w:rPr>
                <w:rFonts w:cstheme="minorHAnsi"/>
                <w:sz w:val="18"/>
                <w:szCs w:val="18"/>
              </w:rPr>
            </w:pPr>
            <w:r w:rsidRPr="009F67B8">
              <w:rPr>
                <w:rFonts w:cstheme="minorHAnsi"/>
                <w:sz w:val="18"/>
                <w:szCs w:val="18"/>
              </w:rPr>
              <w:t xml:space="preserve">      "programType": "</w:t>
            </w:r>
            <w:r w:rsidRPr="00B1200C">
              <w:rPr>
                <w:rFonts w:cstheme="minorHAnsi"/>
                <w:color w:val="FF0000"/>
                <w:sz w:val="18"/>
                <w:szCs w:val="18"/>
              </w:rPr>
              <w:t>CHANNEL</w:t>
            </w:r>
            <w:r w:rsidRPr="009F67B8">
              <w:rPr>
                <w:rFonts w:cstheme="minorHAnsi"/>
                <w:sz w:val="18"/>
                <w:szCs w:val="18"/>
              </w:rPr>
              <w:t>"</w:t>
            </w:r>
          </w:p>
          <w:p w14:paraId="4465B5F7"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0D028DB7"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360355CF" w14:textId="77777777" w:rsidR="009F67B8" w:rsidRPr="009F67B8" w:rsidRDefault="009F67B8" w:rsidP="009F67B8">
            <w:pPr>
              <w:rPr>
                <w:rFonts w:cstheme="minorHAnsi"/>
                <w:sz w:val="18"/>
                <w:szCs w:val="18"/>
              </w:rPr>
            </w:pPr>
            <w:r w:rsidRPr="009F67B8">
              <w:rPr>
                <w:rFonts w:cstheme="minorHAnsi"/>
                <w:sz w:val="18"/>
                <w:szCs w:val="18"/>
              </w:rPr>
              <w:t xml:space="preserve">      "action": "ADD",</w:t>
            </w:r>
          </w:p>
          <w:p w14:paraId="38FFC61C" w14:textId="77777777" w:rsidR="009F67B8" w:rsidRPr="009F67B8" w:rsidRDefault="009F67B8" w:rsidP="009F67B8">
            <w:pPr>
              <w:rPr>
                <w:rFonts w:cstheme="minorHAnsi"/>
                <w:sz w:val="18"/>
                <w:szCs w:val="18"/>
              </w:rPr>
            </w:pPr>
            <w:r w:rsidRPr="009F67B8">
              <w:rPr>
                <w:rFonts w:cstheme="minorHAnsi"/>
                <w:sz w:val="18"/>
                <w:szCs w:val="18"/>
              </w:rPr>
              <w:t xml:space="preserve">      "programId": "706046",</w:t>
            </w:r>
          </w:p>
          <w:p w14:paraId="475FE6D4" w14:textId="77777777" w:rsidR="009F67B8" w:rsidRPr="009F67B8" w:rsidRDefault="009F67B8" w:rsidP="009F67B8">
            <w:pPr>
              <w:rPr>
                <w:rFonts w:cstheme="minorHAnsi"/>
                <w:sz w:val="18"/>
                <w:szCs w:val="18"/>
              </w:rPr>
            </w:pPr>
            <w:r w:rsidRPr="009F67B8">
              <w:rPr>
                <w:rFonts w:cstheme="minorHAnsi"/>
                <w:sz w:val="18"/>
                <w:szCs w:val="18"/>
              </w:rPr>
              <w:t xml:space="preserve">      "programNm": "FX Canada HD",</w:t>
            </w:r>
          </w:p>
          <w:p w14:paraId="452737DE" w14:textId="77777777" w:rsidR="009F67B8" w:rsidRPr="009F67B8" w:rsidRDefault="009F67B8" w:rsidP="009F67B8">
            <w:pPr>
              <w:rPr>
                <w:rFonts w:cstheme="minorHAnsi"/>
                <w:sz w:val="18"/>
                <w:szCs w:val="18"/>
              </w:rPr>
            </w:pPr>
            <w:r w:rsidRPr="009F67B8">
              <w:rPr>
                <w:rFonts w:cstheme="minorHAnsi"/>
                <w:sz w:val="18"/>
                <w:szCs w:val="18"/>
              </w:rPr>
              <w:t xml:space="preserve">      "programCd": "FX HD",</w:t>
            </w:r>
          </w:p>
          <w:p w14:paraId="0C972C39" w14:textId="77777777" w:rsidR="009F67B8" w:rsidRPr="009F67B8" w:rsidRDefault="009F67B8" w:rsidP="009F67B8">
            <w:pPr>
              <w:rPr>
                <w:rFonts w:cstheme="minorHAnsi"/>
                <w:sz w:val="18"/>
                <w:szCs w:val="18"/>
              </w:rPr>
            </w:pPr>
            <w:r w:rsidRPr="009F67B8">
              <w:rPr>
                <w:rFonts w:cstheme="minorHAnsi"/>
                <w:sz w:val="18"/>
                <w:szCs w:val="18"/>
              </w:rPr>
              <w:t xml:space="preserve">      "priceAmt": 4,</w:t>
            </w:r>
          </w:p>
          <w:p w14:paraId="1E8841C1" w14:textId="77777777" w:rsidR="009F67B8" w:rsidRPr="009F67B8" w:rsidRDefault="009F67B8" w:rsidP="009F67B8">
            <w:pPr>
              <w:rPr>
                <w:rFonts w:cstheme="minorHAnsi"/>
                <w:sz w:val="18"/>
                <w:szCs w:val="18"/>
              </w:rPr>
            </w:pPr>
            <w:r w:rsidRPr="009F67B8">
              <w:rPr>
                <w:rFonts w:cstheme="minorHAnsi"/>
                <w:sz w:val="18"/>
                <w:szCs w:val="18"/>
              </w:rPr>
              <w:t xml:space="preserve">      "displayCategories": [</w:t>
            </w:r>
          </w:p>
          <w:p w14:paraId="6C4F41AF" w14:textId="77777777" w:rsidR="009F67B8" w:rsidRPr="009F67B8" w:rsidRDefault="009F67B8" w:rsidP="009F67B8">
            <w:pPr>
              <w:rPr>
                <w:rFonts w:cstheme="minorHAnsi"/>
                <w:sz w:val="18"/>
                <w:szCs w:val="18"/>
              </w:rPr>
            </w:pPr>
            <w:r w:rsidRPr="009F67B8">
              <w:rPr>
                <w:rFonts w:cstheme="minorHAnsi"/>
                <w:sz w:val="18"/>
                <w:szCs w:val="18"/>
              </w:rPr>
              <w:t xml:space="preserve">        "1023"</w:t>
            </w:r>
          </w:p>
          <w:p w14:paraId="3797B5BC"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5223BB26" w14:textId="77777777" w:rsidR="009F67B8" w:rsidRPr="009F67B8" w:rsidRDefault="009F67B8" w:rsidP="009F67B8">
            <w:pPr>
              <w:rPr>
                <w:rFonts w:cstheme="minorHAnsi"/>
                <w:sz w:val="18"/>
                <w:szCs w:val="18"/>
              </w:rPr>
            </w:pPr>
            <w:r w:rsidRPr="009F67B8">
              <w:rPr>
                <w:rFonts w:cstheme="minorHAnsi"/>
                <w:sz w:val="18"/>
                <w:szCs w:val="18"/>
              </w:rPr>
              <w:t xml:space="preserve">      "pricePlanCd": "",</w:t>
            </w:r>
          </w:p>
          <w:p w14:paraId="3FCF7014" w14:textId="77777777" w:rsidR="009F67B8" w:rsidRPr="009F67B8" w:rsidRDefault="009F67B8" w:rsidP="009F67B8">
            <w:pPr>
              <w:rPr>
                <w:rFonts w:cstheme="minorHAnsi"/>
                <w:sz w:val="18"/>
                <w:szCs w:val="18"/>
              </w:rPr>
            </w:pPr>
            <w:r w:rsidRPr="009F67B8">
              <w:rPr>
                <w:rFonts w:cstheme="minorHAnsi"/>
                <w:sz w:val="18"/>
                <w:szCs w:val="18"/>
              </w:rPr>
              <w:t xml:space="preserve">      "programType": "</w:t>
            </w:r>
            <w:r w:rsidRPr="00B1200C">
              <w:rPr>
                <w:rFonts w:cstheme="minorHAnsi"/>
                <w:color w:val="FF0000"/>
                <w:sz w:val="18"/>
                <w:szCs w:val="18"/>
              </w:rPr>
              <w:t>CHANNEL</w:t>
            </w:r>
            <w:r w:rsidRPr="009F67B8">
              <w:rPr>
                <w:rFonts w:cstheme="minorHAnsi"/>
                <w:sz w:val="18"/>
                <w:szCs w:val="18"/>
              </w:rPr>
              <w:t>"</w:t>
            </w:r>
          </w:p>
          <w:p w14:paraId="140B8FDA"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1A9A56D8"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2E025C3C" w14:textId="77777777" w:rsidR="009F67B8" w:rsidRPr="009F67B8" w:rsidRDefault="009F67B8" w:rsidP="009F67B8">
            <w:pPr>
              <w:rPr>
                <w:rFonts w:cstheme="minorHAnsi"/>
                <w:sz w:val="18"/>
                <w:szCs w:val="18"/>
              </w:rPr>
            </w:pPr>
            <w:r w:rsidRPr="009F67B8">
              <w:rPr>
                <w:rFonts w:cstheme="minorHAnsi"/>
                <w:sz w:val="18"/>
                <w:szCs w:val="18"/>
              </w:rPr>
              <w:t xml:space="preserve">      "action": "ADD",</w:t>
            </w:r>
          </w:p>
          <w:p w14:paraId="2B993361" w14:textId="77777777" w:rsidR="009F67B8" w:rsidRPr="009F67B8" w:rsidRDefault="009F67B8" w:rsidP="009F67B8">
            <w:pPr>
              <w:rPr>
                <w:rFonts w:cstheme="minorHAnsi"/>
                <w:sz w:val="18"/>
                <w:szCs w:val="18"/>
              </w:rPr>
            </w:pPr>
            <w:r w:rsidRPr="009F67B8">
              <w:rPr>
                <w:rFonts w:cstheme="minorHAnsi"/>
                <w:sz w:val="18"/>
                <w:szCs w:val="18"/>
              </w:rPr>
              <w:t xml:space="preserve">      "programId": "101259",</w:t>
            </w:r>
          </w:p>
          <w:p w14:paraId="2F54D1F4" w14:textId="77777777" w:rsidR="009F67B8" w:rsidRPr="009F67B8" w:rsidRDefault="009F67B8" w:rsidP="009F67B8">
            <w:pPr>
              <w:rPr>
                <w:rFonts w:cstheme="minorHAnsi"/>
                <w:sz w:val="18"/>
                <w:szCs w:val="18"/>
              </w:rPr>
            </w:pPr>
            <w:r w:rsidRPr="009F67B8">
              <w:rPr>
                <w:rFonts w:cstheme="minorHAnsi"/>
                <w:sz w:val="18"/>
                <w:szCs w:val="18"/>
              </w:rPr>
              <w:t xml:space="preserve">      "programNm": "TLC",</w:t>
            </w:r>
          </w:p>
          <w:p w14:paraId="64073C94" w14:textId="77777777" w:rsidR="009F67B8" w:rsidRPr="009F67B8" w:rsidRDefault="009F67B8" w:rsidP="009F67B8">
            <w:pPr>
              <w:rPr>
                <w:rFonts w:cstheme="minorHAnsi"/>
                <w:sz w:val="18"/>
                <w:szCs w:val="18"/>
              </w:rPr>
            </w:pPr>
            <w:r w:rsidRPr="009F67B8">
              <w:rPr>
                <w:rFonts w:cstheme="minorHAnsi"/>
                <w:sz w:val="18"/>
                <w:szCs w:val="18"/>
              </w:rPr>
              <w:t xml:space="preserve">      "programCd": "TLC",</w:t>
            </w:r>
          </w:p>
          <w:p w14:paraId="04ABE9CA" w14:textId="77777777" w:rsidR="009F67B8" w:rsidRPr="009F67B8" w:rsidRDefault="009F67B8" w:rsidP="009F67B8">
            <w:pPr>
              <w:rPr>
                <w:rFonts w:cstheme="minorHAnsi"/>
                <w:sz w:val="18"/>
                <w:szCs w:val="18"/>
              </w:rPr>
            </w:pPr>
            <w:r w:rsidRPr="009F67B8">
              <w:rPr>
                <w:rFonts w:cstheme="minorHAnsi"/>
                <w:sz w:val="18"/>
                <w:szCs w:val="18"/>
              </w:rPr>
              <w:t xml:space="preserve">      "priceAmt": 4,</w:t>
            </w:r>
          </w:p>
          <w:p w14:paraId="52348CB3" w14:textId="77777777" w:rsidR="009F67B8" w:rsidRPr="009F67B8" w:rsidRDefault="009F67B8" w:rsidP="009F67B8">
            <w:pPr>
              <w:rPr>
                <w:rFonts w:cstheme="minorHAnsi"/>
                <w:sz w:val="18"/>
                <w:szCs w:val="18"/>
              </w:rPr>
            </w:pPr>
            <w:r w:rsidRPr="009F67B8">
              <w:rPr>
                <w:rFonts w:cstheme="minorHAnsi"/>
                <w:sz w:val="18"/>
                <w:szCs w:val="18"/>
              </w:rPr>
              <w:t xml:space="preserve">      "displayCategories": [</w:t>
            </w:r>
          </w:p>
          <w:p w14:paraId="45069036" w14:textId="77777777" w:rsidR="009F67B8" w:rsidRPr="009F67B8" w:rsidRDefault="009F67B8" w:rsidP="009F67B8">
            <w:pPr>
              <w:rPr>
                <w:rFonts w:cstheme="minorHAnsi"/>
                <w:sz w:val="18"/>
                <w:szCs w:val="18"/>
              </w:rPr>
            </w:pPr>
            <w:r w:rsidRPr="009F67B8">
              <w:rPr>
                <w:rFonts w:cstheme="minorHAnsi"/>
                <w:sz w:val="18"/>
                <w:szCs w:val="18"/>
              </w:rPr>
              <w:lastRenderedPageBreak/>
              <w:t xml:space="preserve">        "1023"</w:t>
            </w:r>
          </w:p>
          <w:p w14:paraId="27D731A6"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05987278" w14:textId="77777777" w:rsidR="009F67B8" w:rsidRPr="009F67B8" w:rsidRDefault="009F67B8" w:rsidP="009F67B8">
            <w:pPr>
              <w:rPr>
                <w:rFonts w:cstheme="minorHAnsi"/>
                <w:sz w:val="18"/>
                <w:szCs w:val="18"/>
              </w:rPr>
            </w:pPr>
            <w:r w:rsidRPr="009F67B8">
              <w:rPr>
                <w:rFonts w:cstheme="minorHAnsi"/>
                <w:sz w:val="18"/>
                <w:szCs w:val="18"/>
              </w:rPr>
              <w:t xml:space="preserve">      "pricePlanCd": "",</w:t>
            </w:r>
          </w:p>
          <w:p w14:paraId="446C0BCF" w14:textId="77777777" w:rsidR="009F67B8" w:rsidRPr="009F67B8" w:rsidRDefault="009F67B8" w:rsidP="009F67B8">
            <w:pPr>
              <w:rPr>
                <w:rFonts w:cstheme="minorHAnsi"/>
                <w:sz w:val="18"/>
                <w:szCs w:val="18"/>
              </w:rPr>
            </w:pPr>
            <w:r w:rsidRPr="009F67B8">
              <w:rPr>
                <w:rFonts w:cstheme="minorHAnsi"/>
                <w:sz w:val="18"/>
                <w:szCs w:val="18"/>
              </w:rPr>
              <w:t xml:space="preserve">      "programType": "</w:t>
            </w:r>
            <w:r w:rsidRPr="00B1200C">
              <w:rPr>
                <w:rFonts w:cstheme="minorHAnsi"/>
                <w:color w:val="FF0000"/>
                <w:sz w:val="18"/>
                <w:szCs w:val="18"/>
              </w:rPr>
              <w:t>CHANNEL</w:t>
            </w:r>
            <w:r w:rsidRPr="009F67B8">
              <w:rPr>
                <w:rFonts w:cstheme="minorHAnsi"/>
                <w:sz w:val="18"/>
                <w:szCs w:val="18"/>
              </w:rPr>
              <w:t>"</w:t>
            </w:r>
          </w:p>
          <w:p w14:paraId="000DD01B"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2CF54F5C"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59F25510" w14:textId="77777777" w:rsidR="009F67B8" w:rsidRPr="009F67B8" w:rsidRDefault="009F67B8" w:rsidP="009F67B8">
            <w:pPr>
              <w:rPr>
                <w:rFonts w:cstheme="minorHAnsi"/>
                <w:sz w:val="18"/>
                <w:szCs w:val="18"/>
              </w:rPr>
            </w:pPr>
            <w:r w:rsidRPr="009F67B8">
              <w:rPr>
                <w:rFonts w:cstheme="minorHAnsi"/>
                <w:sz w:val="18"/>
                <w:szCs w:val="18"/>
              </w:rPr>
              <w:t xml:space="preserve">      "action": "ADD",</w:t>
            </w:r>
          </w:p>
          <w:p w14:paraId="40B629B8" w14:textId="77777777" w:rsidR="009F67B8" w:rsidRPr="009F67B8" w:rsidRDefault="009F67B8" w:rsidP="009F67B8">
            <w:pPr>
              <w:rPr>
                <w:rFonts w:cstheme="minorHAnsi"/>
                <w:sz w:val="18"/>
                <w:szCs w:val="18"/>
              </w:rPr>
            </w:pPr>
            <w:r w:rsidRPr="009F67B8">
              <w:rPr>
                <w:rFonts w:cstheme="minorHAnsi"/>
                <w:sz w:val="18"/>
                <w:szCs w:val="18"/>
              </w:rPr>
              <w:t xml:space="preserve">      "programId": "101255",</w:t>
            </w:r>
          </w:p>
          <w:p w14:paraId="276B48B1" w14:textId="77777777" w:rsidR="009F67B8" w:rsidRPr="009F67B8" w:rsidRDefault="009F67B8" w:rsidP="009F67B8">
            <w:pPr>
              <w:rPr>
                <w:rFonts w:cstheme="minorHAnsi"/>
                <w:sz w:val="18"/>
                <w:szCs w:val="18"/>
              </w:rPr>
            </w:pPr>
            <w:r w:rsidRPr="009F67B8">
              <w:rPr>
                <w:rFonts w:cstheme="minorHAnsi"/>
                <w:sz w:val="18"/>
                <w:szCs w:val="18"/>
              </w:rPr>
              <w:t xml:space="preserve">      "programNm": "A&amp;E",</w:t>
            </w:r>
          </w:p>
          <w:p w14:paraId="59D087C4" w14:textId="77777777" w:rsidR="009F67B8" w:rsidRPr="009F67B8" w:rsidRDefault="009F67B8" w:rsidP="009F67B8">
            <w:pPr>
              <w:rPr>
                <w:rFonts w:cstheme="minorHAnsi"/>
                <w:sz w:val="18"/>
                <w:szCs w:val="18"/>
              </w:rPr>
            </w:pPr>
            <w:r w:rsidRPr="009F67B8">
              <w:rPr>
                <w:rFonts w:cstheme="minorHAnsi"/>
                <w:sz w:val="18"/>
                <w:szCs w:val="18"/>
              </w:rPr>
              <w:t xml:space="preserve">      "programCd": "AE",</w:t>
            </w:r>
          </w:p>
          <w:p w14:paraId="2FF53F66" w14:textId="77777777" w:rsidR="009F67B8" w:rsidRPr="009F67B8" w:rsidRDefault="009F67B8" w:rsidP="009F67B8">
            <w:pPr>
              <w:rPr>
                <w:rFonts w:cstheme="minorHAnsi"/>
                <w:sz w:val="18"/>
                <w:szCs w:val="18"/>
              </w:rPr>
            </w:pPr>
            <w:r w:rsidRPr="009F67B8">
              <w:rPr>
                <w:rFonts w:cstheme="minorHAnsi"/>
                <w:sz w:val="18"/>
                <w:szCs w:val="18"/>
              </w:rPr>
              <w:t xml:space="preserve">      "priceAmt": 4,</w:t>
            </w:r>
          </w:p>
          <w:p w14:paraId="6E8DF3AF" w14:textId="77777777" w:rsidR="009F67B8" w:rsidRPr="009F67B8" w:rsidRDefault="009F67B8" w:rsidP="009F67B8">
            <w:pPr>
              <w:rPr>
                <w:rFonts w:cstheme="minorHAnsi"/>
                <w:sz w:val="18"/>
                <w:szCs w:val="18"/>
              </w:rPr>
            </w:pPr>
            <w:r w:rsidRPr="009F67B8">
              <w:rPr>
                <w:rFonts w:cstheme="minorHAnsi"/>
                <w:sz w:val="18"/>
                <w:szCs w:val="18"/>
              </w:rPr>
              <w:t xml:space="preserve">      "displayCategories": [</w:t>
            </w:r>
          </w:p>
          <w:p w14:paraId="56CA734A" w14:textId="77777777" w:rsidR="009F67B8" w:rsidRPr="009F67B8" w:rsidRDefault="009F67B8" w:rsidP="009F67B8">
            <w:pPr>
              <w:rPr>
                <w:rFonts w:cstheme="minorHAnsi"/>
                <w:sz w:val="18"/>
                <w:szCs w:val="18"/>
              </w:rPr>
            </w:pPr>
            <w:r w:rsidRPr="009F67B8">
              <w:rPr>
                <w:rFonts w:cstheme="minorHAnsi"/>
                <w:sz w:val="18"/>
                <w:szCs w:val="18"/>
              </w:rPr>
              <w:t xml:space="preserve">        "1023"</w:t>
            </w:r>
          </w:p>
          <w:p w14:paraId="2FB5BB52"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69DFFFAB" w14:textId="77777777" w:rsidR="009F67B8" w:rsidRPr="009F67B8" w:rsidRDefault="009F67B8" w:rsidP="009F67B8">
            <w:pPr>
              <w:rPr>
                <w:rFonts w:cstheme="minorHAnsi"/>
                <w:sz w:val="18"/>
                <w:szCs w:val="18"/>
              </w:rPr>
            </w:pPr>
            <w:r w:rsidRPr="009F67B8">
              <w:rPr>
                <w:rFonts w:cstheme="minorHAnsi"/>
                <w:sz w:val="18"/>
                <w:szCs w:val="18"/>
              </w:rPr>
              <w:t xml:space="preserve">      "pricePlanCd": "",</w:t>
            </w:r>
          </w:p>
          <w:p w14:paraId="51603CE1" w14:textId="77777777" w:rsidR="009F67B8" w:rsidRPr="009F67B8" w:rsidRDefault="009F67B8" w:rsidP="009F67B8">
            <w:pPr>
              <w:rPr>
                <w:rFonts w:cstheme="minorHAnsi"/>
                <w:sz w:val="18"/>
                <w:szCs w:val="18"/>
              </w:rPr>
            </w:pPr>
            <w:r w:rsidRPr="009F67B8">
              <w:rPr>
                <w:rFonts w:cstheme="minorHAnsi"/>
                <w:sz w:val="18"/>
                <w:szCs w:val="18"/>
              </w:rPr>
              <w:t xml:space="preserve">      "programType": "</w:t>
            </w:r>
            <w:r w:rsidRPr="00B1200C">
              <w:rPr>
                <w:rFonts w:cstheme="minorHAnsi"/>
                <w:color w:val="FF0000"/>
                <w:sz w:val="18"/>
                <w:szCs w:val="18"/>
              </w:rPr>
              <w:t>CHANNEL</w:t>
            </w:r>
            <w:r w:rsidRPr="009F67B8">
              <w:rPr>
                <w:rFonts w:cstheme="minorHAnsi"/>
                <w:sz w:val="18"/>
                <w:szCs w:val="18"/>
              </w:rPr>
              <w:t>"</w:t>
            </w:r>
          </w:p>
          <w:p w14:paraId="740C63F1"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1A631D73"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0BB465A8" w14:textId="676D72DB" w:rsidR="009F67B8" w:rsidRDefault="009F67B8" w:rsidP="009F67B8">
            <w:pPr>
              <w:rPr>
                <w:rFonts w:cstheme="minorHAnsi"/>
                <w:sz w:val="18"/>
                <w:szCs w:val="18"/>
              </w:rPr>
            </w:pPr>
            <w:r w:rsidRPr="009F67B8">
              <w:rPr>
                <w:rFonts w:cstheme="minorHAnsi"/>
                <w:sz w:val="18"/>
                <w:szCs w:val="18"/>
              </w:rPr>
              <w:t>}</w:t>
            </w:r>
          </w:p>
          <w:p w14:paraId="4EA9B2C6" w14:textId="77777777" w:rsidR="009F67B8" w:rsidRDefault="009F67B8" w:rsidP="0032651C">
            <w:pPr>
              <w:rPr>
                <w:rFonts w:cstheme="minorHAnsi"/>
                <w:sz w:val="18"/>
                <w:szCs w:val="18"/>
              </w:rPr>
            </w:pPr>
          </w:p>
          <w:p w14:paraId="1877D355" w14:textId="77777777" w:rsidR="009F67B8" w:rsidRPr="009F67B8" w:rsidRDefault="009F67B8" w:rsidP="0032651C">
            <w:pPr>
              <w:rPr>
                <w:rFonts w:cstheme="minorHAnsi"/>
                <w:b/>
                <w:sz w:val="18"/>
                <w:szCs w:val="18"/>
              </w:rPr>
            </w:pPr>
            <w:r w:rsidRPr="009F67B8">
              <w:rPr>
                <w:rFonts w:cstheme="minorHAnsi"/>
                <w:b/>
                <w:sz w:val="18"/>
                <w:szCs w:val="18"/>
              </w:rPr>
              <w:t>Response:</w:t>
            </w:r>
          </w:p>
          <w:p w14:paraId="2CCD5EF3" w14:textId="77777777" w:rsidR="009F67B8" w:rsidRDefault="009F67B8" w:rsidP="0032651C">
            <w:pPr>
              <w:rPr>
                <w:rFonts w:cstheme="minorHAnsi"/>
                <w:sz w:val="18"/>
                <w:szCs w:val="18"/>
              </w:rPr>
            </w:pPr>
          </w:p>
          <w:p w14:paraId="4DDCD227" w14:textId="77777777" w:rsidR="009F67B8" w:rsidRPr="009F67B8" w:rsidRDefault="009F67B8" w:rsidP="009F67B8">
            <w:pPr>
              <w:rPr>
                <w:rFonts w:cstheme="minorHAnsi"/>
                <w:sz w:val="18"/>
                <w:szCs w:val="18"/>
              </w:rPr>
            </w:pPr>
            <w:r w:rsidRPr="009F67B8">
              <w:rPr>
                <w:rFonts w:cstheme="minorHAnsi"/>
                <w:sz w:val="18"/>
                <w:szCs w:val="18"/>
              </w:rPr>
              <w:t>{</w:t>
            </w:r>
          </w:p>
          <w:p w14:paraId="2B76FC9C" w14:textId="77777777" w:rsidR="009F67B8" w:rsidRPr="009F67B8" w:rsidRDefault="009F67B8" w:rsidP="009F67B8">
            <w:pPr>
              <w:rPr>
                <w:rFonts w:cstheme="minorHAnsi"/>
                <w:sz w:val="18"/>
                <w:szCs w:val="18"/>
              </w:rPr>
            </w:pPr>
            <w:r w:rsidRPr="009F67B8">
              <w:rPr>
                <w:rFonts w:cstheme="minorHAnsi"/>
                <w:sz w:val="18"/>
                <w:szCs w:val="18"/>
              </w:rPr>
              <w:t xml:space="preserve">  "validateResult": {</w:t>
            </w:r>
          </w:p>
          <w:p w14:paraId="0EC5A95E" w14:textId="77777777" w:rsidR="009F67B8" w:rsidRPr="009F67B8" w:rsidRDefault="009F67B8" w:rsidP="009F67B8">
            <w:pPr>
              <w:rPr>
                <w:rFonts w:cstheme="minorHAnsi"/>
                <w:sz w:val="18"/>
                <w:szCs w:val="18"/>
              </w:rPr>
            </w:pPr>
            <w:r w:rsidRPr="009F67B8">
              <w:rPr>
                <w:rFonts w:cstheme="minorHAnsi"/>
                <w:sz w:val="18"/>
                <w:szCs w:val="18"/>
              </w:rPr>
              <w:t xml:space="preserve">    "programOrderList": [</w:t>
            </w:r>
          </w:p>
          <w:p w14:paraId="4FFF3392"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0C6A3944" w14:textId="77777777" w:rsidR="009F67B8" w:rsidRPr="009F67B8" w:rsidRDefault="009F67B8" w:rsidP="009F67B8">
            <w:pPr>
              <w:rPr>
                <w:rFonts w:cstheme="minorHAnsi"/>
                <w:sz w:val="18"/>
                <w:szCs w:val="18"/>
              </w:rPr>
            </w:pPr>
            <w:r w:rsidRPr="009F67B8">
              <w:rPr>
                <w:rFonts w:cstheme="minorHAnsi"/>
                <w:sz w:val="18"/>
                <w:szCs w:val="18"/>
              </w:rPr>
              <w:t xml:space="preserve">        "action": "ADD",</w:t>
            </w:r>
          </w:p>
          <w:p w14:paraId="62239548" w14:textId="77777777" w:rsidR="009F67B8" w:rsidRPr="009F67B8" w:rsidRDefault="009F67B8" w:rsidP="009F67B8">
            <w:pPr>
              <w:rPr>
                <w:rFonts w:cstheme="minorHAnsi"/>
                <w:sz w:val="18"/>
                <w:szCs w:val="18"/>
              </w:rPr>
            </w:pPr>
            <w:r w:rsidRPr="009F67B8">
              <w:rPr>
                <w:rFonts w:cstheme="minorHAnsi"/>
                <w:sz w:val="18"/>
                <w:szCs w:val="18"/>
              </w:rPr>
              <w:t xml:space="preserve">        "programId": "242",</w:t>
            </w:r>
          </w:p>
          <w:p w14:paraId="0A22D21D" w14:textId="77777777" w:rsidR="009F67B8" w:rsidRPr="009F67B8" w:rsidRDefault="009F67B8" w:rsidP="009F67B8">
            <w:pPr>
              <w:rPr>
                <w:rFonts w:cstheme="minorHAnsi"/>
                <w:sz w:val="18"/>
                <w:szCs w:val="18"/>
              </w:rPr>
            </w:pPr>
            <w:r w:rsidRPr="009F67B8">
              <w:rPr>
                <w:rFonts w:cstheme="minorHAnsi"/>
                <w:sz w:val="18"/>
                <w:szCs w:val="18"/>
              </w:rPr>
              <w:t xml:space="preserve">        "programNm": "Essentials 2.0 Pack",</w:t>
            </w:r>
          </w:p>
          <w:p w14:paraId="74E345AC" w14:textId="77777777" w:rsidR="009F67B8" w:rsidRPr="009F67B8" w:rsidRDefault="009F67B8" w:rsidP="009F67B8">
            <w:pPr>
              <w:rPr>
                <w:rFonts w:cstheme="minorHAnsi"/>
                <w:sz w:val="18"/>
                <w:szCs w:val="18"/>
              </w:rPr>
            </w:pPr>
            <w:r w:rsidRPr="009F67B8">
              <w:rPr>
                <w:rFonts w:cstheme="minorHAnsi"/>
                <w:sz w:val="18"/>
                <w:szCs w:val="18"/>
              </w:rPr>
              <w:t xml:space="preserve">        "programCd": "Essentials2Pack",</w:t>
            </w:r>
          </w:p>
          <w:p w14:paraId="4DF4DEF4" w14:textId="77777777" w:rsidR="009F67B8" w:rsidRPr="009F67B8" w:rsidRDefault="009F67B8" w:rsidP="009F67B8">
            <w:pPr>
              <w:rPr>
                <w:rFonts w:cstheme="minorHAnsi"/>
                <w:sz w:val="18"/>
                <w:szCs w:val="18"/>
              </w:rPr>
            </w:pPr>
            <w:r w:rsidRPr="009F67B8">
              <w:rPr>
                <w:rFonts w:cstheme="minorHAnsi"/>
                <w:sz w:val="18"/>
                <w:szCs w:val="18"/>
              </w:rPr>
              <w:t xml:space="preserve">        "programType": "THEME_PACK",</w:t>
            </w:r>
          </w:p>
          <w:p w14:paraId="461A2011" w14:textId="77777777" w:rsidR="009F67B8" w:rsidRPr="009F67B8" w:rsidRDefault="009F67B8" w:rsidP="009F67B8">
            <w:pPr>
              <w:rPr>
                <w:rFonts w:cstheme="minorHAnsi"/>
                <w:sz w:val="18"/>
                <w:szCs w:val="18"/>
              </w:rPr>
            </w:pPr>
            <w:r w:rsidRPr="009F67B8">
              <w:rPr>
                <w:rFonts w:cstheme="minorHAnsi"/>
                <w:sz w:val="18"/>
                <w:szCs w:val="18"/>
              </w:rPr>
              <w:t xml:space="preserve">        "priceAmt": "0.0",</w:t>
            </w:r>
          </w:p>
          <w:p w14:paraId="734CF574" w14:textId="77777777" w:rsidR="009F67B8" w:rsidRPr="009F67B8" w:rsidRDefault="009F67B8" w:rsidP="009F67B8">
            <w:pPr>
              <w:rPr>
                <w:rFonts w:cstheme="minorHAnsi"/>
                <w:sz w:val="18"/>
                <w:szCs w:val="18"/>
              </w:rPr>
            </w:pPr>
            <w:r w:rsidRPr="009F67B8">
              <w:rPr>
                <w:rFonts w:cstheme="minorHAnsi"/>
                <w:sz w:val="18"/>
                <w:szCs w:val="18"/>
              </w:rPr>
              <w:t xml:space="preserve">        "pricePlanCd": "theme pack (v1)"</w:t>
            </w:r>
          </w:p>
          <w:p w14:paraId="6A7155B4"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18F1D041"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0FCF1CBE" w14:textId="77777777" w:rsidR="009F67B8" w:rsidRPr="009F67B8" w:rsidRDefault="009F67B8" w:rsidP="009F67B8">
            <w:pPr>
              <w:rPr>
                <w:rFonts w:cstheme="minorHAnsi"/>
                <w:sz w:val="18"/>
                <w:szCs w:val="18"/>
              </w:rPr>
            </w:pPr>
            <w:r w:rsidRPr="009F67B8">
              <w:rPr>
                <w:rFonts w:cstheme="minorHAnsi"/>
                <w:sz w:val="18"/>
                <w:szCs w:val="18"/>
              </w:rPr>
              <w:t xml:space="preserve">        "action": "ADD",</w:t>
            </w:r>
          </w:p>
          <w:p w14:paraId="178E514F" w14:textId="77777777" w:rsidR="009F67B8" w:rsidRPr="009F67B8" w:rsidRDefault="009F67B8" w:rsidP="009F67B8">
            <w:pPr>
              <w:rPr>
                <w:rFonts w:cstheme="minorHAnsi"/>
                <w:sz w:val="18"/>
                <w:szCs w:val="18"/>
              </w:rPr>
            </w:pPr>
            <w:r w:rsidRPr="009F67B8">
              <w:rPr>
                <w:rFonts w:cstheme="minorHAnsi"/>
                <w:sz w:val="18"/>
                <w:szCs w:val="18"/>
              </w:rPr>
              <w:t xml:space="preserve">        "programId": "500355",</w:t>
            </w:r>
          </w:p>
          <w:p w14:paraId="49D20496" w14:textId="77777777" w:rsidR="009F67B8" w:rsidRPr="009F67B8" w:rsidRDefault="009F67B8" w:rsidP="009F67B8">
            <w:pPr>
              <w:rPr>
                <w:rFonts w:cstheme="minorHAnsi"/>
                <w:sz w:val="18"/>
                <w:szCs w:val="18"/>
              </w:rPr>
            </w:pPr>
            <w:r w:rsidRPr="009F67B8">
              <w:rPr>
                <w:rFonts w:cstheme="minorHAnsi"/>
                <w:sz w:val="18"/>
                <w:szCs w:val="18"/>
              </w:rPr>
              <w:t xml:space="preserve">        "programNm": "TCM",</w:t>
            </w:r>
          </w:p>
          <w:p w14:paraId="1906D3DF" w14:textId="77777777" w:rsidR="009F67B8" w:rsidRPr="009F67B8" w:rsidRDefault="009F67B8" w:rsidP="009F67B8">
            <w:pPr>
              <w:rPr>
                <w:rFonts w:cstheme="minorHAnsi"/>
                <w:sz w:val="18"/>
                <w:szCs w:val="18"/>
              </w:rPr>
            </w:pPr>
            <w:r w:rsidRPr="009F67B8">
              <w:rPr>
                <w:rFonts w:cstheme="minorHAnsi"/>
                <w:sz w:val="18"/>
                <w:szCs w:val="18"/>
              </w:rPr>
              <w:t xml:space="preserve">        "programCd": "TCM",</w:t>
            </w:r>
          </w:p>
          <w:p w14:paraId="35FAE2A3" w14:textId="77777777" w:rsidR="009F67B8" w:rsidRPr="009F67B8" w:rsidRDefault="009F67B8" w:rsidP="009F67B8">
            <w:pPr>
              <w:rPr>
                <w:rFonts w:cstheme="minorHAnsi"/>
                <w:sz w:val="18"/>
                <w:szCs w:val="18"/>
              </w:rPr>
            </w:pPr>
            <w:r w:rsidRPr="009F67B8">
              <w:rPr>
                <w:rFonts w:cstheme="minorHAnsi"/>
                <w:sz w:val="18"/>
                <w:szCs w:val="18"/>
              </w:rPr>
              <w:t xml:space="preserve">        "programType": "CHANNEL",</w:t>
            </w:r>
          </w:p>
          <w:p w14:paraId="74D54BC5" w14:textId="77777777" w:rsidR="009F67B8" w:rsidRPr="009F67B8" w:rsidRDefault="009F67B8" w:rsidP="009F67B8">
            <w:pPr>
              <w:rPr>
                <w:rFonts w:cstheme="minorHAnsi"/>
                <w:sz w:val="18"/>
                <w:szCs w:val="18"/>
              </w:rPr>
            </w:pPr>
            <w:r w:rsidRPr="009F67B8">
              <w:rPr>
                <w:rFonts w:cstheme="minorHAnsi"/>
                <w:sz w:val="18"/>
                <w:szCs w:val="18"/>
              </w:rPr>
              <w:t xml:space="preserve">        "priceAmt": "4.0",</w:t>
            </w:r>
          </w:p>
          <w:p w14:paraId="35C8CC7D" w14:textId="77777777" w:rsidR="009F67B8" w:rsidRPr="009F67B8" w:rsidRDefault="009F67B8" w:rsidP="009F67B8">
            <w:pPr>
              <w:rPr>
                <w:rFonts w:cstheme="minorHAnsi"/>
                <w:sz w:val="18"/>
                <w:szCs w:val="18"/>
              </w:rPr>
            </w:pPr>
            <w:r w:rsidRPr="009F67B8">
              <w:rPr>
                <w:rFonts w:cstheme="minorHAnsi"/>
                <w:sz w:val="18"/>
                <w:szCs w:val="18"/>
              </w:rPr>
              <w:t xml:space="preserve">        "pricePlanCd": ""</w:t>
            </w:r>
          </w:p>
          <w:p w14:paraId="73599E11"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5011D707"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57731443" w14:textId="77777777" w:rsidR="009F67B8" w:rsidRPr="009F67B8" w:rsidRDefault="009F67B8" w:rsidP="009F67B8">
            <w:pPr>
              <w:rPr>
                <w:rFonts w:cstheme="minorHAnsi"/>
                <w:sz w:val="18"/>
                <w:szCs w:val="18"/>
              </w:rPr>
            </w:pPr>
            <w:r w:rsidRPr="009F67B8">
              <w:rPr>
                <w:rFonts w:cstheme="minorHAnsi"/>
                <w:sz w:val="18"/>
                <w:szCs w:val="18"/>
              </w:rPr>
              <w:t xml:space="preserve">        "action": "ADD",</w:t>
            </w:r>
          </w:p>
          <w:p w14:paraId="74DD3DAE" w14:textId="77777777" w:rsidR="009F67B8" w:rsidRPr="009F67B8" w:rsidRDefault="009F67B8" w:rsidP="009F67B8">
            <w:pPr>
              <w:rPr>
                <w:rFonts w:cstheme="minorHAnsi"/>
                <w:sz w:val="18"/>
                <w:szCs w:val="18"/>
              </w:rPr>
            </w:pPr>
            <w:r w:rsidRPr="009F67B8">
              <w:rPr>
                <w:rFonts w:cstheme="minorHAnsi"/>
                <w:sz w:val="18"/>
                <w:szCs w:val="18"/>
              </w:rPr>
              <w:t xml:space="preserve">        "programId": "706046",</w:t>
            </w:r>
          </w:p>
          <w:p w14:paraId="66943944" w14:textId="77777777" w:rsidR="009F67B8" w:rsidRPr="009F67B8" w:rsidRDefault="009F67B8" w:rsidP="009F67B8">
            <w:pPr>
              <w:rPr>
                <w:rFonts w:cstheme="minorHAnsi"/>
                <w:sz w:val="18"/>
                <w:szCs w:val="18"/>
              </w:rPr>
            </w:pPr>
            <w:r w:rsidRPr="009F67B8">
              <w:rPr>
                <w:rFonts w:cstheme="minorHAnsi"/>
                <w:sz w:val="18"/>
                <w:szCs w:val="18"/>
              </w:rPr>
              <w:t xml:space="preserve">        "programNm": "FX Canada HD",</w:t>
            </w:r>
          </w:p>
          <w:p w14:paraId="5F65C5AF" w14:textId="77777777" w:rsidR="009F67B8" w:rsidRPr="009F67B8" w:rsidRDefault="009F67B8" w:rsidP="009F67B8">
            <w:pPr>
              <w:rPr>
                <w:rFonts w:cstheme="minorHAnsi"/>
                <w:sz w:val="18"/>
                <w:szCs w:val="18"/>
              </w:rPr>
            </w:pPr>
            <w:r w:rsidRPr="009F67B8">
              <w:rPr>
                <w:rFonts w:cstheme="minorHAnsi"/>
                <w:sz w:val="18"/>
                <w:szCs w:val="18"/>
              </w:rPr>
              <w:t xml:space="preserve">        "programCd": "FX HD",</w:t>
            </w:r>
          </w:p>
          <w:p w14:paraId="5E5DBE90" w14:textId="77777777" w:rsidR="009F67B8" w:rsidRPr="009F67B8" w:rsidRDefault="009F67B8" w:rsidP="009F67B8">
            <w:pPr>
              <w:rPr>
                <w:rFonts w:cstheme="minorHAnsi"/>
                <w:sz w:val="18"/>
                <w:szCs w:val="18"/>
              </w:rPr>
            </w:pPr>
            <w:r w:rsidRPr="009F67B8">
              <w:rPr>
                <w:rFonts w:cstheme="minorHAnsi"/>
                <w:sz w:val="18"/>
                <w:szCs w:val="18"/>
              </w:rPr>
              <w:t xml:space="preserve">        "programType": "CHANNEL",</w:t>
            </w:r>
          </w:p>
          <w:p w14:paraId="4D647B0B" w14:textId="77777777" w:rsidR="009F67B8" w:rsidRPr="009F67B8" w:rsidRDefault="009F67B8" w:rsidP="009F67B8">
            <w:pPr>
              <w:rPr>
                <w:rFonts w:cstheme="minorHAnsi"/>
                <w:sz w:val="18"/>
                <w:szCs w:val="18"/>
              </w:rPr>
            </w:pPr>
            <w:r w:rsidRPr="009F67B8">
              <w:rPr>
                <w:rFonts w:cstheme="minorHAnsi"/>
                <w:sz w:val="18"/>
                <w:szCs w:val="18"/>
              </w:rPr>
              <w:t xml:space="preserve">        "priceAmt": "4.0",</w:t>
            </w:r>
          </w:p>
          <w:p w14:paraId="22D141F2" w14:textId="77777777" w:rsidR="009F67B8" w:rsidRPr="009F67B8" w:rsidRDefault="009F67B8" w:rsidP="009F67B8">
            <w:pPr>
              <w:rPr>
                <w:rFonts w:cstheme="minorHAnsi"/>
                <w:sz w:val="18"/>
                <w:szCs w:val="18"/>
              </w:rPr>
            </w:pPr>
            <w:r w:rsidRPr="009F67B8">
              <w:rPr>
                <w:rFonts w:cstheme="minorHAnsi"/>
                <w:sz w:val="18"/>
                <w:szCs w:val="18"/>
              </w:rPr>
              <w:t xml:space="preserve">        "pricePlanCd": ""</w:t>
            </w:r>
          </w:p>
          <w:p w14:paraId="50DB986F" w14:textId="77777777" w:rsidR="009F67B8" w:rsidRDefault="009F67B8" w:rsidP="009F67B8">
            <w:pPr>
              <w:rPr>
                <w:rFonts w:cstheme="minorHAnsi"/>
                <w:sz w:val="18"/>
                <w:szCs w:val="18"/>
              </w:rPr>
            </w:pPr>
            <w:r w:rsidRPr="009F67B8">
              <w:rPr>
                <w:rFonts w:cstheme="minorHAnsi"/>
                <w:sz w:val="18"/>
                <w:szCs w:val="18"/>
              </w:rPr>
              <w:t xml:space="preserve">      }</w:t>
            </w:r>
          </w:p>
          <w:p w14:paraId="65BF3ACD" w14:textId="1000C911" w:rsidR="009F67B8" w:rsidRPr="009F67B8" w:rsidRDefault="009F67B8" w:rsidP="009F67B8">
            <w:pPr>
              <w:rPr>
                <w:rFonts w:cstheme="minorHAnsi"/>
                <w:sz w:val="18"/>
                <w:szCs w:val="18"/>
              </w:rPr>
            </w:pPr>
            <w:r>
              <w:rPr>
                <w:rFonts w:cstheme="minorHAnsi"/>
                <w:sz w:val="18"/>
                <w:szCs w:val="18"/>
              </w:rPr>
              <w:t>……………………………..</w:t>
            </w:r>
          </w:p>
          <w:p w14:paraId="1373CB05"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5C40397C" w14:textId="77777777" w:rsidR="009F67B8" w:rsidRPr="009F67B8" w:rsidRDefault="009F67B8" w:rsidP="009F67B8">
            <w:pPr>
              <w:rPr>
                <w:rFonts w:cstheme="minorHAnsi"/>
                <w:sz w:val="18"/>
                <w:szCs w:val="18"/>
              </w:rPr>
            </w:pPr>
            <w:r w:rsidRPr="009F67B8">
              <w:rPr>
                <w:rFonts w:cstheme="minorHAnsi"/>
                <w:sz w:val="18"/>
                <w:szCs w:val="18"/>
              </w:rPr>
              <w:t xml:space="preserve">    "requisitionNotification": {</w:t>
            </w:r>
          </w:p>
          <w:p w14:paraId="26EA2C81" w14:textId="77777777" w:rsidR="009F67B8" w:rsidRPr="009F67B8" w:rsidRDefault="009F67B8" w:rsidP="009F67B8">
            <w:pPr>
              <w:rPr>
                <w:rFonts w:cstheme="minorHAnsi"/>
                <w:sz w:val="18"/>
                <w:szCs w:val="18"/>
              </w:rPr>
            </w:pPr>
            <w:r w:rsidRPr="009F67B8">
              <w:rPr>
                <w:rFonts w:cstheme="minorHAnsi"/>
                <w:sz w:val="18"/>
                <w:szCs w:val="18"/>
              </w:rPr>
              <w:t xml:space="preserve">      "notificationList": [</w:t>
            </w:r>
          </w:p>
          <w:p w14:paraId="00BA1E45"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7F27E287" w14:textId="77777777" w:rsidR="009F67B8" w:rsidRPr="009F67B8" w:rsidRDefault="009F67B8" w:rsidP="009F67B8">
            <w:pPr>
              <w:rPr>
                <w:rFonts w:cstheme="minorHAnsi"/>
                <w:sz w:val="18"/>
                <w:szCs w:val="18"/>
              </w:rPr>
            </w:pPr>
            <w:r w:rsidRPr="009F67B8">
              <w:rPr>
                <w:rFonts w:cstheme="minorHAnsi"/>
                <w:sz w:val="18"/>
                <w:szCs w:val="18"/>
              </w:rPr>
              <w:t xml:space="preserve">          "baseProgram": {</w:t>
            </w:r>
          </w:p>
          <w:p w14:paraId="382A4E5B" w14:textId="77777777" w:rsidR="009F67B8" w:rsidRPr="009F67B8" w:rsidRDefault="009F67B8" w:rsidP="009F67B8">
            <w:pPr>
              <w:rPr>
                <w:rFonts w:cstheme="minorHAnsi"/>
                <w:sz w:val="18"/>
                <w:szCs w:val="18"/>
              </w:rPr>
            </w:pPr>
            <w:r w:rsidRPr="009F67B8">
              <w:rPr>
                <w:rFonts w:cstheme="minorHAnsi"/>
                <w:sz w:val="18"/>
                <w:szCs w:val="18"/>
              </w:rPr>
              <w:lastRenderedPageBreak/>
              <w:t xml:space="preserve">            "productCd": "</w:t>
            </w:r>
            <w:r w:rsidRPr="00B1200C">
              <w:rPr>
                <w:rFonts w:cstheme="minorHAnsi"/>
                <w:color w:val="FF0000"/>
                <w:sz w:val="18"/>
                <w:szCs w:val="18"/>
              </w:rPr>
              <w:t>PakBlockbusters</w:t>
            </w:r>
            <w:r w:rsidRPr="009F67B8">
              <w:rPr>
                <w:rFonts w:cstheme="minorHAnsi"/>
                <w:sz w:val="18"/>
                <w:szCs w:val="18"/>
              </w:rPr>
              <w:t>",</w:t>
            </w:r>
          </w:p>
          <w:p w14:paraId="4A0CBB12" w14:textId="77777777" w:rsidR="009F67B8" w:rsidRPr="009F67B8" w:rsidRDefault="009F67B8" w:rsidP="009F67B8">
            <w:pPr>
              <w:rPr>
                <w:rFonts w:cstheme="minorHAnsi"/>
                <w:sz w:val="18"/>
                <w:szCs w:val="18"/>
              </w:rPr>
            </w:pPr>
            <w:r w:rsidRPr="009F67B8">
              <w:rPr>
                <w:rFonts w:cstheme="minorHAnsi"/>
                <w:sz w:val="18"/>
                <w:szCs w:val="18"/>
              </w:rPr>
              <w:t xml:space="preserve">            "productType": "THEME_PACK"</w:t>
            </w:r>
          </w:p>
          <w:p w14:paraId="65717C5A"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4DBC683A" w14:textId="77777777" w:rsidR="009F67B8" w:rsidRPr="009F67B8" w:rsidRDefault="009F67B8" w:rsidP="009F67B8">
            <w:pPr>
              <w:rPr>
                <w:rFonts w:cstheme="minorHAnsi"/>
                <w:sz w:val="18"/>
                <w:szCs w:val="18"/>
              </w:rPr>
            </w:pPr>
            <w:r w:rsidRPr="009F67B8">
              <w:rPr>
                <w:rFonts w:cstheme="minorHAnsi"/>
                <w:sz w:val="18"/>
                <w:szCs w:val="18"/>
              </w:rPr>
              <w:t xml:space="preserve">          "relatedProgramList": [</w:t>
            </w:r>
          </w:p>
          <w:p w14:paraId="4FF7699D"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619B7F21" w14:textId="77777777" w:rsidR="009F67B8" w:rsidRPr="009F67B8" w:rsidRDefault="009F67B8" w:rsidP="009F67B8">
            <w:pPr>
              <w:rPr>
                <w:rFonts w:cstheme="minorHAnsi"/>
                <w:sz w:val="18"/>
                <w:szCs w:val="18"/>
              </w:rPr>
            </w:pPr>
            <w:r w:rsidRPr="009F67B8">
              <w:rPr>
                <w:rFonts w:cstheme="minorHAnsi"/>
                <w:sz w:val="18"/>
                <w:szCs w:val="18"/>
              </w:rPr>
              <w:t xml:space="preserve">              "productCd": "TCM",</w:t>
            </w:r>
          </w:p>
          <w:p w14:paraId="2568FFB0" w14:textId="77777777" w:rsidR="009F67B8" w:rsidRPr="009F67B8" w:rsidRDefault="009F67B8" w:rsidP="009F67B8">
            <w:pPr>
              <w:rPr>
                <w:rFonts w:cstheme="minorHAnsi"/>
                <w:sz w:val="18"/>
                <w:szCs w:val="18"/>
              </w:rPr>
            </w:pPr>
            <w:r w:rsidRPr="009F67B8">
              <w:rPr>
                <w:rFonts w:cstheme="minorHAnsi"/>
                <w:sz w:val="18"/>
                <w:szCs w:val="18"/>
              </w:rPr>
              <w:t xml:space="preserve">              "productType": "CHANNEL"</w:t>
            </w:r>
          </w:p>
          <w:p w14:paraId="4825CF97"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6D99A6B9"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3A9E035D" w14:textId="77777777" w:rsidR="009F67B8" w:rsidRPr="009F67B8" w:rsidRDefault="009F67B8" w:rsidP="009F67B8">
            <w:pPr>
              <w:rPr>
                <w:rFonts w:cstheme="minorHAnsi"/>
                <w:sz w:val="18"/>
                <w:szCs w:val="18"/>
              </w:rPr>
            </w:pPr>
            <w:r w:rsidRPr="009F67B8">
              <w:rPr>
                <w:rFonts w:cstheme="minorHAnsi"/>
                <w:sz w:val="18"/>
                <w:szCs w:val="18"/>
              </w:rPr>
              <w:t xml:space="preserve">              "productCd": "FX HD",</w:t>
            </w:r>
          </w:p>
          <w:p w14:paraId="5AF3DFE0" w14:textId="77777777" w:rsidR="009F67B8" w:rsidRPr="009F67B8" w:rsidRDefault="009F67B8" w:rsidP="009F67B8">
            <w:pPr>
              <w:rPr>
                <w:rFonts w:cstheme="minorHAnsi"/>
                <w:sz w:val="18"/>
                <w:szCs w:val="18"/>
              </w:rPr>
            </w:pPr>
            <w:r w:rsidRPr="009F67B8">
              <w:rPr>
                <w:rFonts w:cstheme="minorHAnsi"/>
                <w:sz w:val="18"/>
                <w:szCs w:val="18"/>
              </w:rPr>
              <w:t xml:space="preserve">              "productType": " CHANNEL"</w:t>
            </w:r>
          </w:p>
          <w:p w14:paraId="58E06D17"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34C5E798"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27527CB3" w14:textId="77777777" w:rsidR="009F67B8" w:rsidRPr="009F67B8" w:rsidRDefault="009F67B8" w:rsidP="009F67B8">
            <w:pPr>
              <w:rPr>
                <w:rFonts w:cstheme="minorHAnsi"/>
                <w:sz w:val="18"/>
                <w:szCs w:val="18"/>
              </w:rPr>
            </w:pPr>
            <w:r w:rsidRPr="009F67B8">
              <w:rPr>
                <w:rFonts w:cstheme="minorHAnsi"/>
                <w:sz w:val="18"/>
                <w:szCs w:val="18"/>
              </w:rPr>
              <w:t xml:space="preserve">          "relationType": "</w:t>
            </w:r>
            <w:r w:rsidRPr="009F67B8">
              <w:rPr>
                <w:rFonts w:cstheme="minorHAnsi"/>
                <w:color w:val="FF0000"/>
                <w:sz w:val="18"/>
                <w:szCs w:val="18"/>
              </w:rPr>
              <w:t>THEMEPACK_UP_SELL</w:t>
            </w:r>
            <w:r w:rsidRPr="009F67B8">
              <w:rPr>
                <w:rFonts w:cstheme="minorHAnsi"/>
                <w:sz w:val="18"/>
                <w:szCs w:val="18"/>
              </w:rPr>
              <w:t>"</w:t>
            </w:r>
          </w:p>
          <w:p w14:paraId="2286A7A3"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22D9CC11"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18767654" w14:textId="77777777" w:rsidR="009F67B8" w:rsidRPr="009F67B8" w:rsidRDefault="009F67B8" w:rsidP="009F67B8">
            <w:pPr>
              <w:rPr>
                <w:rFonts w:cstheme="minorHAnsi"/>
                <w:sz w:val="18"/>
                <w:szCs w:val="18"/>
              </w:rPr>
            </w:pPr>
            <w:r w:rsidRPr="009F67B8">
              <w:rPr>
                <w:rFonts w:cstheme="minorHAnsi"/>
                <w:sz w:val="18"/>
                <w:szCs w:val="18"/>
              </w:rPr>
              <w:t xml:space="preserve">          "baseProgram": {</w:t>
            </w:r>
          </w:p>
          <w:p w14:paraId="13A6394E" w14:textId="77777777" w:rsidR="009F67B8" w:rsidRPr="009F67B8" w:rsidRDefault="009F67B8" w:rsidP="009F67B8">
            <w:pPr>
              <w:rPr>
                <w:rFonts w:cstheme="minorHAnsi"/>
                <w:sz w:val="18"/>
                <w:szCs w:val="18"/>
              </w:rPr>
            </w:pPr>
            <w:r w:rsidRPr="009F67B8">
              <w:rPr>
                <w:rFonts w:cstheme="minorHAnsi"/>
                <w:sz w:val="18"/>
                <w:szCs w:val="18"/>
              </w:rPr>
              <w:t xml:space="preserve">            "productCd": "</w:t>
            </w:r>
            <w:r w:rsidRPr="00B1200C">
              <w:rPr>
                <w:rFonts w:cstheme="minorHAnsi"/>
                <w:color w:val="FF0000"/>
                <w:sz w:val="18"/>
                <w:szCs w:val="18"/>
              </w:rPr>
              <w:t>PakPrimeTime</w:t>
            </w:r>
            <w:r w:rsidRPr="009F67B8">
              <w:rPr>
                <w:rFonts w:cstheme="minorHAnsi"/>
                <w:sz w:val="18"/>
                <w:szCs w:val="18"/>
              </w:rPr>
              <w:t>",</w:t>
            </w:r>
          </w:p>
          <w:p w14:paraId="6AF10F12" w14:textId="77777777" w:rsidR="009F67B8" w:rsidRPr="009F67B8" w:rsidRDefault="009F67B8" w:rsidP="009F67B8">
            <w:pPr>
              <w:rPr>
                <w:rFonts w:cstheme="minorHAnsi"/>
                <w:sz w:val="18"/>
                <w:szCs w:val="18"/>
              </w:rPr>
            </w:pPr>
            <w:r w:rsidRPr="009F67B8">
              <w:rPr>
                <w:rFonts w:cstheme="minorHAnsi"/>
                <w:sz w:val="18"/>
                <w:szCs w:val="18"/>
              </w:rPr>
              <w:t xml:space="preserve">            "productType": "THEME_PACK"</w:t>
            </w:r>
          </w:p>
          <w:p w14:paraId="3CDC060C"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5FE0D266" w14:textId="77777777" w:rsidR="009F67B8" w:rsidRPr="009F67B8" w:rsidRDefault="009F67B8" w:rsidP="009F67B8">
            <w:pPr>
              <w:rPr>
                <w:rFonts w:cstheme="minorHAnsi"/>
                <w:sz w:val="18"/>
                <w:szCs w:val="18"/>
              </w:rPr>
            </w:pPr>
            <w:r w:rsidRPr="009F67B8">
              <w:rPr>
                <w:rFonts w:cstheme="minorHAnsi"/>
                <w:sz w:val="18"/>
                <w:szCs w:val="18"/>
              </w:rPr>
              <w:t xml:space="preserve">          "relatedProgramList": [</w:t>
            </w:r>
          </w:p>
          <w:p w14:paraId="4EF47D4D"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1477E28B" w14:textId="77777777" w:rsidR="009F67B8" w:rsidRPr="009F67B8" w:rsidRDefault="009F67B8" w:rsidP="009F67B8">
            <w:pPr>
              <w:rPr>
                <w:rFonts w:cstheme="minorHAnsi"/>
                <w:sz w:val="18"/>
                <w:szCs w:val="18"/>
              </w:rPr>
            </w:pPr>
            <w:r w:rsidRPr="009F67B8">
              <w:rPr>
                <w:rFonts w:cstheme="minorHAnsi"/>
                <w:sz w:val="18"/>
                <w:szCs w:val="18"/>
              </w:rPr>
              <w:t xml:space="preserve">              "productCd": "TLC",</w:t>
            </w:r>
          </w:p>
          <w:p w14:paraId="563AB3BB" w14:textId="77777777" w:rsidR="009F67B8" w:rsidRPr="009F67B8" w:rsidRDefault="009F67B8" w:rsidP="009F67B8">
            <w:pPr>
              <w:rPr>
                <w:rFonts w:cstheme="minorHAnsi"/>
                <w:sz w:val="18"/>
                <w:szCs w:val="18"/>
              </w:rPr>
            </w:pPr>
            <w:r w:rsidRPr="009F67B8">
              <w:rPr>
                <w:rFonts w:cstheme="minorHAnsi"/>
                <w:sz w:val="18"/>
                <w:szCs w:val="18"/>
              </w:rPr>
              <w:t xml:space="preserve">              "productType": "CHANNEL"</w:t>
            </w:r>
          </w:p>
          <w:p w14:paraId="250DE07B"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20699678"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0DBE2D86" w14:textId="77777777" w:rsidR="009F67B8" w:rsidRPr="009F67B8" w:rsidRDefault="009F67B8" w:rsidP="009F67B8">
            <w:pPr>
              <w:rPr>
                <w:rFonts w:cstheme="minorHAnsi"/>
                <w:sz w:val="18"/>
                <w:szCs w:val="18"/>
              </w:rPr>
            </w:pPr>
            <w:r w:rsidRPr="009F67B8">
              <w:rPr>
                <w:rFonts w:cstheme="minorHAnsi"/>
                <w:sz w:val="18"/>
                <w:szCs w:val="18"/>
              </w:rPr>
              <w:t xml:space="preserve">              "productCd": "AE",</w:t>
            </w:r>
          </w:p>
          <w:p w14:paraId="53E51C6F" w14:textId="77777777" w:rsidR="009F67B8" w:rsidRPr="009F67B8" w:rsidRDefault="009F67B8" w:rsidP="009F67B8">
            <w:pPr>
              <w:rPr>
                <w:rFonts w:cstheme="minorHAnsi"/>
                <w:sz w:val="18"/>
                <w:szCs w:val="18"/>
              </w:rPr>
            </w:pPr>
            <w:r w:rsidRPr="009F67B8">
              <w:rPr>
                <w:rFonts w:cstheme="minorHAnsi"/>
                <w:sz w:val="18"/>
                <w:szCs w:val="18"/>
              </w:rPr>
              <w:t xml:space="preserve">              "productType": " CHANNEL"</w:t>
            </w:r>
          </w:p>
          <w:p w14:paraId="1780B55A"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3FBA0E2B"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5FBE649B" w14:textId="77777777" w:rsidR="009F67B8" w:rsidRPr="009F67B8" w:rsidRDefault="009F67B8" w:rsidP="009F67B8">
            <w:pPr>
              <w:rPr>
                <w:rFonts w:cstheme="minorHAnsi"/>
                <w:sz w:val="18"/>
                <w:szCs w:val="18"/>
              </w:rPr>
            </w:pPr>
            <w:r w:rsidRPr="009F67B8">
              <w:rPr>
                <w:rFonts w:cstheme="minorHAnsi"/>
                <w:sz w:val="18"/>
                <w:szCs w:val="18"/>
              </w:rPr>
              <w:t xml:space="preserve">          "relationType": "</w:t>
            </w:r>
            <w:r w:rsidRPr="009F67B8">
              <w:rPr>
                <w:rFonts w:cstheme="minorHAnsi"/>
                <w:color w:val="FF0000"/>
                <w:sz w:val="18"/>
                <w:szCs w:val="18"/>
              </w:rPr>
              <w:t>THEMEPACK_UP_SELL</w:t>
            </w:r>
            <w:r w:rsidRPr="009F67B8">
              <w:rPr>
                <w:rFonts w:cstheme="minorHAnsi"/>
                <w:sz w:val="18"/>
                <w:szCs w:val="18"/>
              </w:rPr>
              <w:t>"</w:t>
            </w:r>
          </w:p>
          <w:p w14:paraId="2626781C"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2CDA8FEE"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57D07B6B"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741BAF87" w14:textId="77777777" w:rsidR="009F67B8" w:rsidRPr="009F67B8" w:rsidRDefault="009F67B8" w:rsidP="009F67B8">
            <w:pPr>
              <w:rPr>
                <w:rFonts w:cstheme="minorHAnsi"/>
                <w:sz w:val="18"/>
                <w:szCs w:val="18"/>
              </w:rPr>
            </w:pPr>
            <w:r w:rsidRPr="009F67B8">
              <w:rPr>
                <w:rFonts w:cstheme="minorHAnsi"/>
                <w:sz w:val="18"/>
                <w:szCs w:val="18"/>
              </w:rPr>
              <w:t xml:space="preserve">    "rightSizedInd": "false",</w:t>
            </w:r>
          </w:p>
          <w:p w14:paraId="6529D151" w14:textId="77777777" w:rsidR="009F67B8" w:rsidRPr="009F67B8" w:rsidRDefault="009F67B8" w:rsidP="009F67B8">
            <w:pPr>
              <w:rPr>
                <w:rFonts w:cstheme="minorHAnsi"/>
                <w:sz w:val="18"/>
                <w:szCs w:val="18"/>
              </w:rPr>
            </w:pPr>
            <w:r w:rsidRPr="009F67B8">
              <w:rPr>
                <w:rFonts w:cstheme="minorHAnsi"/>
                <w:sz w:val="18"/>
                <w:szCs w:val="18"/>
              </w:rPr>
              <w:t xml:space="preserve">    "validInd": "true"</w:t>
            </w:r>
          </w:p>
          <w:p w14:paraId="104FF342"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6633F4DB" w14:textId="77777777" w:rsidR="009F67B8" w:rsidRPr="009F67B8" w:rsidRDefault="009F67B8" w:rsidP="009F67B8">
            <w:pPr>
              <w:rPr>
                <w:rFonts w:cstheme="minorHAnsi"/>
                <w:sz w:val="18"/>
                <w:szCs w:val="18"/>
              </w:rPr>
            </w:pPr>
            <w:r w:rsidRPr="009F67B8">
              <w:rPr>
                <w:rFonts w:cstheme="minorHAnsi"/>
                <w:sz w:val="18"/>
                <w:szCs w:val="18"/>
              </w:rPr>
              <w:t xml:space="preserve">  "status": {</w:t>
            </w:r>
          </w:p>
          <w:p w14:paraId="72455324" w14:textId="77777777" w:rsidR="009F67B8" w:rsidRPr="009F67B8" w:rsidRDefault="009F67B8" w:rsidP="009F67B8">
            <w:pPr>
              <w:rPr>
                <w:rFonts w:cstheme="minorHAnsi"/>
                <w:sz w:val="18"/>
                <w:szCs w:val="18"/>
              </w:rPr>
            </w:pPr>
            <w:r w:rsidRPr="009F67B8">
              <w:rPr>
                <w:rFonts w:cstheme="minorHAnsi"/>
                <w:sz w:val="18"/>
                <w:szCs w:val="18"/>
              </w:rPr>
              <w:t xml:space="preserve">    "statusCd": "200",</w:t>
            </w:r>
          </w:p>
          <w:p w14:paraId="68938742" w14:textId="77777777" w:rsidR="009F67B8" w:rsidRPr="009F67B8" w:rsidRDefault="009F67B8" w:rsidP="009F67B8">
            <w:pPr>
              <w:rPr>
                <w:rFonts w:cstheme="minorHAnsi"/>
                <w:sz w:val="18"/>
                <w:szCs w:val="18"/>
              </w:rPr>
            </w:pPr>
            <w:r w:rsidRPr="009F67B8">
              <w:rPr>
                <w:rFonts w:cstheme="minorHAnsi"/>
                <w:sz w:val="18"/>
                <w:szCs w:val="18"/>
              </w:rPr>
              <w:t xml:space="preserve">    "statusTxt": "OK"</w:t>
            </w:r>
          </w:p>
          <w:p w14:paraId="7EB8E07D" w14:textId="77777777" w:rsidR="009F67B8" w:rsidRPr="009F67B8" w:rsidRDefault="009F67B8" w:rsidP="009F67B8">
            <w:pPr>
              <w:rPr>
                <w:rFonts w:cstheme="minorHAnsi"/>
                <w:sz w:val="18"/>
                <w:szCs w:val="18"/>
              </w:rPr>
            </w:pPr>
            <w:r w:rsidRPr="009F67B8">
              <w:rPr>
                <w:rFonts w:cstheme="minorHAnsi"/>
                <w:sz w:val="18"/>
                <w:szCs w:val="18"/>
              </w:rPr>
              <w:t xml:space="preserve">  }</w:t>
            </w:r>
          </w:p>
          <w:p w14:paraId="323C8414" w14:textId="158922BC" w:rsidR="00E21D67" w:rsidRPr="00231585" w:rsidRDefault="009F67B8" w:rsidP="009F67B8">
            <w:pPr>
              <w:rPr>
                <w:rFonts w:cstheme="minorHAnsi"/>
                <w:sz w:val="18"/>
                <w:szCs w:val="18"/>
              </w:rPr>
            </w:pPr>
            <w:r w:rsidRPr="009F67B8">
              <w:rPr>
                <w:rFonts w:cstheme="minorHAnsi"/>
                <w:sz w:val="18"/>
                <w:szCs w:val="18"/>
              </w:rPr>
              <w:t>}</w:t>
            </w:r>
          </w:p>
        </w:tc>
      </w:tr>
    </w:tbl>
    <w:p w14:paraId="60F58509" w14:textId="5DC06ADD" w:rsidR="00A64063" w:rsidRDefault="00A64063" w:rsidP="00A64063"/>
    <w:p w14:paraId="45FD9D6F" w14:textId="77777777" w:rsidR="00A64063" w:rsidRDefault="00A64063" w:rsidP="00A64063">
      <w:pPr>
        <w:rPr>
          <w:rFonts w:asciiTheme="majorHAnsi" w:eastAsiaTheme="majorEastAsia" w:hAnsiTheme="majorHAnsi" w:cstheme="majorBidi"/>
          <w:b/>
          <w:bCs/>
          <w:color w:val="4F81BD" w:themeColor="accent1"/>
          <w:sz w:val="26"/>
          <w:szCs w:val="26"/>
        </w:rPr>
      </w:pPr>
      <w:r>
        <w:br w:type="page"/>
      </w:r>
    </w:p>
    <w:p w14:paraId="2D8D8C22" w14:textId="58949C57" w:rsidR="00A64063" w:rsidRDefault="00A64063" w:rsidP="00A64063">
      <w:pPr>
        <w:pStyle w:val="Heading2"/>
        <w:rPr>
          <w:rFonts w:cstheme="minorHAnsi"/>
        </w:rPr>
      </w:pPr>
      <w:bookmarkStart w:id="149" w:name="_Toc437935997"/>
      <w:del w:id="150" w:author="Yi Lin Chen" w:date="2015-01-21T16:08:00Z">
        <w:r w:rsidDel="00044528">
          <w:lastRenderedPageBreak/>
          <w:delText xml:space="preserve">Validation </w:delText>
        </w:r>
      </w:del>
      <w:ins w:id="151" w:author="Yi Lin Chen" w:date="2015-01-21T16:08:00Z">
        <w:r>
          <w:t>Validation-</w:t>
        </w:r>
      </w:ins>
      <w:del w:id="152" w:author="Yi Lin Chen" w:date="2015-01-21T16:08:00Z">
        <w:r w:rsidDel="00044528">
          <w:delText xml:space="preserve">with </w:delText>
        </w:r>
      </w:del>
      <w:ins w:id="153" w:author="Yi Lin Chen" w:date="2015-01-21T16:08:00Z">
        <w:r>
          <w:t>with-</w:t>
        </w:r>
      </w:ins>
      <w:r>
        <w:t>auth</w:t>
      </w:r>
      <w:bookmarkEnd w:id="149"/>
      <w:r w:rsidR="003B34CA">
        <w:t xml:space="preserve">  (P</w:t>
      </w:r>
      <w:r w:rsidR="00EA729D">
        <w:t>OST</w:t>
      </w:r>
      <w:r w:rsidR="003B34CA">
        <w:t>)</w:t>
      </w:r>
    </w:p>
    <w:tbl>
      <w:tblPr>
        <w:tblStyle w:val="TableGrid"/>
        <w:tblW w:w="0" w:type="auto"/>
        <w:tblLook w:val="04A0" w:firstRow="1" w:lastRow="0" w:firstColumn="1" w:lastColumn="0" w:noHBand="0" w:noVBand="1"/>
      </w:tblPr>
      <w:tblGrid>
        <w:gridCol w:w="1072"/>
        <w:gridCol w:w="8504"/>
      </w:tblGrid>
      <w:tr w:rsidR="00A64063" w14:paraId="3650C847" w14:textId="77777777" w:rsidTr="00A64063">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5C1E7" w14:textId="77777777" w:rsidR="00A64063" w:rsidRDefault="00A64063" w:rsidP="00A64063">
            <w:pPr>
              <w:rPr>
                <w:b/>
                <w:szCs w:val="16"/>
              </w:rPr>
            </w:pPr>
            <w:r>
              <w:rPr>
                <w:b/>
                <w:szCs w:val="16"/>
              </w:rPr>
              <w:t>OPERATION</w:t>
            </w:r>
          </w:p>
          <w:p w14:paraId="512C94AE" w14:textId="60C08F0A" w:rsidR="00A64063" w:rsidRPr="009E6B45" w:rsidRDefault="00A64063" w:rsidP="00A64063">
            <w:pPr>
              <w:rPr>
                <w:rFonts w:cstheme="minorHAnsi"/>
                <w:color w:val="1F497D"/>
              </w:rPr>
            </w:pPr>
            <w:r>
              <w:rPr>
                <w:rFonts w:cstheme="minorHAnsi"/>
              </w:rPr>
              <w:t>tv/requisition</w:t>
            </w:r>
            <w:r>
              <w:t>/account/{ban}/productinstance/{tvproductinstanceid}/validation</w:t>
            </w:r>
          </w:p>
        </w:tc>
      </w:tr>
      <w:tr w:rsidR="00A64063" w14:paraId="7832F7B5"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5420294D" w14:textId="77777777" w:rsidR="00A64063" w:rsidRDefault="00A64063" w:rsidP="00A64063">
            <w:pPr>
              <w:rPr>
                <w:b/>
                <w:sz w:val="18"/>
                <w:szCs w:val="16"/>
              </w:rPr>
            </w:pPr>
            <w:r>
              <w:rPr>
                <w:b/>
                <w:sz w:val="18"/>
                <w:szCs w:val="16"/>
              </w:rPr>
              <w:t>Method</w:t>
            </w:r>
          </w:p>
        </w:tc>
        <w:tc>
          <w:tcPr>
            <w:tcW w:w="8504" w:type="dxa"/>
            <w:tcBorders>
              <w:top w:val="single" w:sz="4" w:space="0" w:color="auto"/>
              <w:left w:val="single" w:sz="4" w:space="0" w:color="auto"/>
              <w:bottom w:val="single" w:sz="4" w:space="0" w:color="auto"/>
              <w:right w:val="single" w:sz="4" w:space="0" w:color="auto"/>
            </w:tcBorders>
            <w:hideMark/>
          </w:tcPr>
          <w:p w14:paraId="70DD632F" w14:textId="77777777" w:rsidR="00A64063" w:rsidRDefault="00A64063" w:rsidP="00A64063">
            <w:pPr>
              <w:rPr>
                <w:sz w:val="18"/>
                <w:szCs w:val="16"/>
              </w:rPr>
            </w:pPr>
            <w:r>
              <w:rPr>
                <w:sz w:val="18"/>
                <w:szCs w:val="16"/>
              </w:rPr>
              <w:t>POST</w:t>
            </w:r>
          </w:p>
        </w:tc>
      </w:tr>
      <w:tr w:rsidR="00A64063" w14:paraId="2A8C26EF"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5655E1D9" w14:textId="77777777" w:rsidR="00A64063" w:rsidRDefault="00A64063" w:rsidP="00A64063">
            <w:pPr>
              <w:rPr>
                <w:b/>
                <w:sz w:val="18"/>
                <w:szCs w:val="16"/>
              </w:rPr>
            </w:pPr>
            <w:r>
              <w:rPr>
                <w:b/>
                <w:sz w:val="18"/>
                <w:szCs w:val="16"/>
              </w:rPr>
              <w:t>Description</w:t>
            </w:r>
          </w:p>
        </w:tc>
        <w:tc>
          <w:tcPr>
            <w:tcW w:w="8504" w:type="dxa"/>
            <w:tcBorders>
              <w:top w:val="single" w:sz="4" w:space="0" w:color="auto"/>
              <w:left w:val="single" w:sz="4" w:space="0" w:color="auto"/>
              <w:bottom w:val="single" w:sz="4" w:space="0" w:color="auto"/>
              <w:right w:val="single" w:sz="4" w:space="0" w:color="auto"/>
            </w:tcBorders>
            <w:hideMark/>
          </w:tcPr>
          <w:p w14:paraId="37C62EDB" w14:textId="77777777" w:rsidR="00A64063" w:rsidRDefault="00A64063" w:rsidP="00A64063">
            <w:pPr>
              <w:rPr>
                <w:sz w:val="18"/>
                <w:szCs w:val="16"/>
              </w:rPr>
            </w:pPr>
            <w:r>
              <w:rPr>
                <w:sz w:val="18"/>
                <w:szCs w:val="16"/>
              </w:rPr>
              <w:t xml:space="preserve">Validate Telus TV program order. </w:t>
            </w:r>
          </w:p>
          <w:p w14:paraId="4900460C" w14:textId="77777777" w:rsidR="00A64063" w:rsidRDefault="00A64063" w:rsidP="00A64063">
            <w:pPr>
              <w:rPr>
                <w:sz w:val="18"/>
                <w:szCs w:val="16"/>
              </w:rPr>
            </w:pPr>
            <w:r>
              <w:rPr>
                <w:sz w:val="18"/>
                <w:szCs w:val="16"/>
              </w:rPr>
              <w:t>Based on ordered program and customer’s existing subscription, service will do auto-adjust, right-size, rule check. Corresponding notifications and adjusted programs will be returned to consumer.</w:t>
            </w:r>
          </w:p>
        </w:tc>
      </w:tr>
      <w:tr w:rsidR="00A64063" w14:paraId="242E0BF9"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5DBE59DE" w14:textId="77777777" w:rsidR="00A64063" w:rsidRDefault="00A64063" w:rsidP="00A64063">
            <w:pPr>
              <w:rPr>
                <w:b/>
                <w:sz w:val="18"/>
                <w:szCs w:val="16"/>
              </w:rPr>
            </w:pPr>
            <w:r>
              <w:rPr>
                <w:b/>
                <w:sz w:val="18"/>
                <w:szCs w:val="16"/>
              </w:rPr>
              <w:t>Input</w:t>
            </w:r>
          </w:p>
        </w:tc>
        <w:tc>
          <w:tcPr>
            <w:tcW w:w="8504" w:type="dxa"/>
            <w:tcBorders>
              <w:top w:val="single" w:sz="4" w:space="0" w:color="auto"/>
              <w:left w:val="single" w:sz="4" w:space="0" w:color="auto"/>
              <w:bottom w:val="single" w:sz="4" w:space="0" w:color="auto"/>
              <w:right w:val="single" w:sz="4" w:space="0" w:color="auto"/>
            </w:tcBorders>
          </w:tcPr>
          <w:p w14:paraId="6A8A7895" w14:textId="77777777" w:rsidR="00A64063" w:rsidRPr="001D5284" w:rsidRDefault="00A64063" w:rsidP="00A64063">
            <w:pPr>
              <w:rPr>
                <w:rStyle w:val="scolon"/>
                <w:rFonts w:cstheme="minorHAnsi"/>
                <w:color w:val="666666"/>
                <w:sz w:val="18"/>
                <w:szCs w:val="18"/>
              </w:rPr>
            </w:pPr>
            <w:r>
              <w:rPr>
                <w:b/>
                <w:sz w:val="18"/>
                <w:szCs w:val="16"/>
              </w:rPr>
              <w:t xml:space="preserve">ban: </w:t>
            </w:r>
            <w:r>
              <w:rPr>
                <w:rStyle w:val="scolon"/>
                <w:rFonts w:cstheme="minorHAnsi"/>
                <w:color w:val="666666"/>
                <w:sz w:val="18"/>
                <w:szCs w:val="18"/>
              </w:rPr>
              <w:t>account number</w:t>
            </w:r>
          </w:p>
          <w:p w14:paraId="5D40CB49" w14:textId="77777777" w:rsidR="00A64063" w:rsidRDefault="00A64063" w:rsidP="00A64063">
            <w:pPr>
              <w:rPr>
                <w:b/>
                <w:sz w:val="18"/>
                <w:szCs w:val="16"/>
              </w:rPr>
            </w:pPr>
            <w:r>
              <w:rPr>
                <w:b/>
                <w:sz w:val="18"/>
                <w:szCs w:val="16"/>
              </w:rPr>
              <w:t>tvproductinstanceid</w:t>
            </w:r>
            <w:r w:rsidRPr="0003324C">
              <w:rPr>
                <w:b/>
                <w:sz w:val="18"/>
                <w:szCs w:val="18"/>
              </w:rPr>
              <w:t xml:space="preserve">: </w:t>
            </w:r>
            <w:r w:rsidRPr="0003324C">
              <w:rPr>
                <w:rStyle w:val="scolon"/>
                <w:rFonts w:cstheme="minorHAnsi"/>
                <w:color w:val="666666"/>
                <w:sz w:val="18"/>
                <w:szCs w:val="18"/>
              </w:rPr>
              <w:t>Telus TV product instance ID, unique id represent customer’s TV product information.</w:t>
            </w:r>
          </w:p>
          <w:p w14:paraId="19C3A396" w14:textId="77777777" w:rsidR="00A64063" w:rsidRDefault="00A64063" w:rsidP="00A64063">
            <w:pPr>
              <w:rPr>
                <w:b/>
                <w:sz w:val="18"/>
                <w:szCs w:val="16"/>
              </w:rPr>
            </w:pPr>
          </w:p>
          <w:p w14:paraId="016772D5" w14:textId="77777777" w:rsidR="00A64063" w:rsidRDefault="00A64063" w:rsidP="00A64063">
            <w:pPr>
              <w:rPr>
                <w:rStyle w:val="apple-converted-space"/>
                <w:rFonts w:cstheme="minorHAnsi"/>
                <w:color w:val="666666"/>
                <w:sz w:val="18"/>
                <w:szCs w:val="18"/>
              </w:rPr>
            </w:pPr>
            <w:r w:rsidRPr="0003324C">
              <w:rPr>
                <w:rStyle w:val="sbrace"/>
                <w:rFonts w:cstheme="minorHAnsi"/>
                <w:color w:val="666666"/>
                <w:sz w:val="18"/>
                <w:szCs w:val="18"/>
              </w:rPr>
              <w:t>{</w:t>
            </w:r>
            <w:r w:rsidRPr="0003324C">
              <w:rPr>
                <w:rStyle w:val="apple-converted-space"/>
                <w:rFonts w:cstheme="minorHAnsi"/>
                <w:color w:val="666666"/>
                <w:sz w:val="18"/>
                <w:szCs w:val="18"/>
              </w:rPr>
              <w:t>  </w:t>
            </w:r>
          </w:p>
          <w:p w14:paraId="78AD17D6" w14:textId="77777777" w:rsidR="00A64063" w:rsidRDefault="00A64063" w:rsidP="00A64063">
            <w:pPr>
              <w:rPr>
                <w:sz w:val="18"/>
                <w:szCs w:val="18"/>
              </w:rPr>
            </w:pPr>
            <w:r>
              <w:rPr>
                <w:sz w:val="18"/>
                <w:szCs w:val="18"/>
              </w:rPr>
              <w:t xml:space="preserve">    "customer</w:t>
            </w:r>
            <w:ins w:id="154" w:author="Sean Li" w:date="2014-11-28T11:35:00Z">
              <w:r>
                <w:rPr>
                  <w:sz w:val="18"/>
                  <w:szCs w:val="18"/>
                </w:rPr>
                <w:t>I</w:t>
              </w:r>
            </w:ins>
            <w:ins w:id="155" w:author="Sean Li" w:date="2014-11-28T11:36:00Z">
              <w:r>
                <w:rPr>
                  <w:sz w:val="18"/>
                  <w:szCs w:val="18"/>
                </w:rPr>
                <w:t>d</w:t>
              </w:r>
            </w:ins>
            <w:del w:id="156" w:author="Sean Li" w:date="2014-11-28T11:35:00Z">
              <w:r w:rsidDel="00D1792A">
                <w:rPr>
                  <w:sz w:val="18"/>
                  <w:szCs w:val="18"/>
                </w:rPr>
                <w:delText>i</w:delText>
              </w:r>
            </w:del>
            <w:del w:id="157" w:author="Sean Li" w:date="2014-11-28T11:36:00Z">
              <w:r w:rsidDel="00D1792A">
                <w:rPr>
                  <w:sz w:val="18"/>
                  <w:szCs w:val="18"/>
                </w:rPr>
                <w:delText>d</w:delText>
              </w:r>
            </w:del>
            <w:r>
              <w:rPr>
                <w:sz w:val="18"/>
                <w:szCs w:val="18"/>
              </w:rPr>
              <w:t>": string,</w:t>
            </w:r>
          </w:p>
          <w:p w14:paraId="2378715E" w14:textId="77777777" w:rsidR="00A64063" w:rsidRPr="0003324C" w:rsidRDefault="00A64063" w:rsidP="00A64063">
            <w:pPr>
              <w:rPr>
                <w:rStyle w:val="sbrace"/>
                <w:rFonts w:cstheme="minorHAnsi"/>
                <w:color w:val="666666"/>
                <w:sz w:val="18"/>
                <w:szCs w:val="18"/>
              </w:rPr>
            </w:pPr>
            <w:r>
              <w:rPr>
                <w:sz w:val="18"/>
                <w:szCs w:val="18"/>
              </w:rPr>
              <w:t xml:space="preserve">    </w:t>
            </w:r>
            <w:del w:id="158" w:author="Sean Li" w:date="2014-11-28T12:08:00Z">
              <w:r w:rsidDel="00693B8B">
                <w:rPr>
                  <w:sz w:val="18"/>
                  <w:szCs w:val="18"/>
                </w:rPr>
                <w:delText>"accountNum": string,</w:delText>
              </w:r>
            </w:del>
            <w:r w:rsidRPr="0003324C">
              <w:rPr>
                <w:rFonts w:cstheme="minorHAnsi"/>
                <w:color w:val="555555"/>
                <w:sz w:val="18"/>
                <w:szCs w:val="18"/>
              </w:rPr>
              <w:br/>
              <w:t>    </w:t>
            </w:r>
            <w:r>
              <w:rPr>
                <w:sz w:val="18"/>
                <w:szCs w:val="18"/>
              </w:rPr>
              <w:t>"province": string,</w:t>
            </w:r>
            <w:r>
              <w:rPr>
                <w:sz w:val="18"/>
                <w:szCs w:val="18"/>
              </w:rPr>
              <w:br/>
              <w:t>    "geoTargetM</w:t>
            </w:r>
            <w:r w:rsidRPr="00AD780E">
              <w:rPr>
                <w:sz w:val="18"/>
                <w:szCs w:val="18"/>
              </w:rPr>
              <w:t>arket": string,</w:t>
            </w:r>
            <w:r w:rsidRPr="00AD780E">
              <w:rPr>
                <w:sz w:val="18"/>
                <w:szCs w:val="18"/>
              </w:rPr>
              <w:br/>
              <w:t>    "subscriptionSummary</w:t>
            </w:r>
            <w:r>
              <w:rPr>
                <w:sz w:val="18"/>
                <w:szCs w:val="18"/>
              </w:rPr>
              <w:t>List</w:t>
            </w:r>
            <w:r w:rsidRPr="00AD780E">
              <w:rPr>
                <w:sz w:val="18"/>
                <w:szCs w:val="18"/>
              </w:rPr>
              <w:t>":</w:t>
            </w:r>
            <w:r>
              <w:rPr>
                <w:sz w:val="18"/>
                <w:szCs w:val="18"/>
              </w:rPr>
              <w:t xml:space="preserve"> </w:t>
            </w:r>
            <w:r w:rsidRPr="00AD780E">
              <w:rPr>
                <w:sz w:val="18"/>
                <w:szCs w:val="18"/>
              </w:rPr>
              <w:t>{ &lt;SubscriptionSummary&gt;},</w:t>
            </w:r>
            <w:r w:rsidRPr="00AD780E">
              <w:rPr>
                <w:sz w:val="18"/>
                <w:szCs w:val="18"/>
              </w:rPr>
              <w:br/>
              <w:t>    "programOrderList": [ &lt;ProgramOrder</w:t>
            </w:r>
            <w:r>
              <w:rPr>
                <w:sz w:val="18"/>
                <w:szCs w:val="18"/>
              </w:rPr>
              <w:t>Activity</w:t>
            </w:r>
            <w:r w:rsidRPr="00AD780E">
              <w:rPr>
                <w:sz w:val="18"/>
                <w:szCs w:val="18"/>
              </w:rPr>
              <w:t>&gt; ]</w:t>
            </w:r>
            <w:r w:rsidRPr="00AD780E">
              <w:rPr>
                <w:sz w:val="18"/>
                <w:szCs w:val="18"/>
              </w:rPr>
              <w:br/>
            </w:r>
            <w:r w:rsidRPr="0003324C">
              <w:rPr>
                <w:rStyle w:val="sbrace"/>
                <w:rFonts w:cstheme="minorHAnsi"/>
                <w:color w:val="666666"/>
                <w:sz w:val="18"/>
                <w:szCs w:val="18"/>
              </w:rPr>
              <w:t xml:space="preserve">} </w:t>
            </w:r>
          </w:p>
          <w:p w14:paraId="5EA1F57E" w14:textId="77777777" w:rsidR="00A64063" w:rsidRDefault="00A64063" w:rsidP="00A64063">
            <w:pPr>
              <w:rPr>
                <w:b/>
                <w:sz w:val="18"/>
                <w:szCs w:val="16"/>
              </w:rPr>
            </w:pPr>
          </w:p>
          <w:p w14:paraId="0653D485" w14:textId="77777777" w:rsidR="00A64063" w:rsidRDefault="00A64063" w:rsidP="00A64063">
            <w:pPr>
              <w:rPr>
                <w:b/>
                <w:sz w:val="18"/>
                <w:szCs w:val="16"/>
              </w:rPr>
            </w:pPr>
          </w:p>
          <w:tbl>
            <w:tblPr>
              <w:tblStyle w:val="TableGrid"/>
              <w:tblW w:w="8278" w:type="dxa"/>
              <w:tblLook w:val="04A0" w:firstRow="1" w:lastRow="0" w:firstColumn="1" w:lastColumn="0" w:noHBand="0" w:noVBand="1"/>
            </w:tblPr>
            <w:tblGrid>
              <w:gridCol w:w="1795"/>
              <w:gridCol w:w="13"/>
              <w:gridCol w:w="2179"/>
              <w:gridCol w:w="9"/>
              <w:gridCol w:w="1620"/>
              <w:gridCol w:w="1137"/>
              <w:gridCol w:w="1525"/>
            </w:tblGrid>
            <w:tr w:rsidR="00A64063" w:rsidRPr="00444190" w14:paraId="4BAC74D9" w14:textId="77777777" w:rsidTr="00156F26">
              <w:tc>
                <w:tcPr>
                  <w:tcW w:w="1808" w:type="dxa"/>
                  <w:gridSpan w:val="2"/>
                  <w:shd w:val="clear" w:color="auto" w:fill="D9D9D9" w:themeFill="background1" w:themeFillShade="D9"/>
                </w:tcPr>
                <w:p w14:paraId="590C9B73" w14:textId="77777777" w:rsidR="00A64063" w:rsidRPr="00444190" w:rsidRDefault="00A64063" w:rsidP="00A64063">
                  <w:pPr>
                    <w:rPr>
                      <w:b/>
                      <w:sz w:val="18"/>
                      <w:szCs w:val="16"/>
                    </w:rPr>
                  </w:pPr>
                  <w:r>
                    <w:rPr>
                      <w:b/>
                      <w:sz w:val="18"/>
                      <w:szCs w:val="16"/>
                    </w:rPr>
                    <w:t>Field</w:t>
                  </w:r>
                </w:p>
              </w:tc>
              <w:tc>
                <w:tcPr>
                  <w:tcW w:w="2188" w:type="dxa"/>
                  <w:gridSpan w:val="2"/>
                  <w:shd w:val="clear" w:color="auto" w:fill="D9D9D9" w:themeFill="background1" w:themeFillShade="D9"/>
                </w:tcPr>
                <w:p w14:paraId="53B48044" w14:textId="77777777" w:rsidR="00A64063" w:rsidRPr="00444190" w:rsidRDefault="00A64063" w:rsidP="00A64063">
                  <w:pPr>
                    <w:rPr>
                      <w:b/>
                      <w:sz w:val="18"/>
                      <w:szCs w:val="16"/>
                    </w:rPr>
                  </w:pPr>
                  <w:r>
                    <w:rPr>
                      <w:b/>
                      <w:sz w:val="18"/>
                      <w:szCs w:val="16"/>
                    </w:rPr>
                    <w:t>Datatype</w:t>
                  </w:r>
                </w:p>
              </w:tc>
              <w:tc>
                <w:tcPr>
                  <w:tcW w:w="1620" w:type="dxa"/>
                  <w:shd w:val="clear" w:color="auto" w:fill="D9D9D9" w:themeFill="background1" w:themeFillShade="D9"/>
                </w:tcPr>
                <w:p w14:paraId="4EA98359" w14:textId="77777777" w:rsidR="00A64063" w:rsidRPr="00444190" w:rsidRDefault="00A64063" w:rsidP="00A64063">
                  <w:pPr>
                    <w:rPr>
                      <w:b/>
                      <w:sz w:val="18"/>
                      <w:szCs w:val="16"/>
                    </w:rPr>
                  </w:pPr>
                  <w:r>
                    <w:rPr>
                      <w:b/>
                      <w:sz w:val="18"/>
                      <w:szCs w:val="16"/>
                    </w:rPr>
                    <w:t>Description</w:t>
                  </w:r>
                </w:p>
              </w:tc>
              <w:tc>
                <w:tcPr>
                  <w:tcW w:w="1137" w:type="dxa"/>
                  <w:shd w:val="clear" w:color="auto" w:fill="D9D9D9" w:themeFill="background1" w:themeFillShade="D9"/>
                </w:tcPr>
                <w:p w14:paraId="5820D495"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525" w:type="dxa"/>
                  <w:shd w:val="clear" w:color="auto" w:fill="D9D9D9" w:themeFill="background1" w:themeFillShade="D9"/>
                </w:tcPr>
                <w:p w14:paraId="7E883D81" w14:textId="77777777" w:rsidR="00A64063" w:rsidRPr="00444190" w:rsidRDefault="00A64063" w:rsidP="00A64063">
                  <w:pPr>
                    <w:rPr>
                      <w:b/>
                      <w:sz w:val="18"/>
                      <w:szCs w:val="16"/>
                    </w:rPr>
                  </w:pPr>
                  <w:r w:rsidRPr="001B35FC">
                    <w:rPr>
                      <w:b/>
                      <w:sz w:val="18"/>
                      <w:szCs w:val="16"/>
                    </w:rPr>
                    <w:t>Possible/typical values</w:t>
                  </w:r>
                </w:p>
              </w:tc>
            </w:tr>
            <w:tr w:rsidR="00A64063" w14:paraId="1FAF1110" w14:textId="77777777" w:rsidTr="00156F26">
              <w:tc>
                <w:tcPr>
                  <w:tcW w:w="1808" w:type="dxa"/>
                  <w:gridSpan w:val="2"/>
                </w:tcPr>
                <w:p w14:paraId="320B93C2" w14:textId="77777777" w:rsidR="00A64063" w:rsidRPr="00CB0975" w:rsidRDefault="00A64063" w:rsidP="00A64063">
                  <w:pPr>
                    <w:rPr>
                      <w:sz w:val="18"/>
                      <w:szCs w:val="16"/>
                    </w:rPr>
                  </w:pPr>
                  <w:r w:rsidRPr="00CB0975">
                    <w:rPr>
                      <w:sz w:val="18"/>
                      <w:szCs w:val="16"/>
                    </w:rPr>
                    <w:t>customer</w:t>
                  </w:r>
                  <w:ins w:id="159" w:author="Sean Li" w:date="2014-11-28T11:35:00Z">
                    <w:r>
                      <w:rPr>
                        <w:sz w:val="18"/>
                        <w:szCs w:val="16"/>
                      </w:rPr>
                      <w:t>I</w:t>
                    </w:r>
                  </w:ins>
                  <w:ins w:id="160" w:author="Sean Li" w:date="2014-11-28T11:36:00Z">
                    <w:r>
                      <w:rPr>
                        <w:sz w:val="18"/>
                        <w:szCs w:val="16"/>
                      </w:rPr>
                      <w:t>d</w:t>
                    </w:r>
                  </w:ins>
                  <w:del w:id="161" w:author="Sean Li" w:date="2014-11-28T11:35:00Z">
                    <w:r w:rsidRPr="00CB0975" w:rsidDel="00D1792A">
                      <w:rPr>
                        <w:sz w:val="18"/>
                        <w:szCs w:val="16"/>
                      </w:rPr>
                      <w:delText>i</w:delText>
                    </w:r>
                  </w:del>
                  <w:del w:id="162" w:author="Sean Li" w:date="2014-11-28T11:36:00Z">
                    <w:r w:rsidRPr="00CB0975" w:rsidDel="00D1792A">
                      <w:rPr>
                        <w:sz w:val="18"/>
                        <w:szCs w:val="16"/>
                      </w:rPr>
                      <w:delText>d</w:delText>
                    </w:r>
                  </w:del>
                </w:p>
              </w:tc>
              <w:tc>
                <w:tcPr>
                  <w:tcW w:w="2188" w:type="dxa"/>
                  <w:gridSpan w:val="2"/>
                </w:tcPr>
                <w:p w14:paraId="013034AD" w14:textId="77777777" w:rsidR="00A64063" w:rsidRPr="006B4E68" w:rsidRDefault="00A64063" w:rsidP="00A64063">
                  <w:pPr>
                    <w:rPr>
                      <w:sz w:val="18"/>
                      <w:szCs w:val="16"/>
                    </w:rPr>
                  </w:pPr>
                  <w:r>
                    <w:rPr>
                      <w:sz w:val="18"/>
                      <w:szCs w:val="16"/>
                    </w:rPr>
                    <w:t>string</w:t>
                  </w:r>
                </w:p>
              </w:tc>
              <w:tc>
                <w:tcPr>
                  <w:tcW w:w="1620" w:type="dxa"/>
                </w:tcPr>
                <w:p w14:paraId="316170FE" w14:textId="77777777" w:rsidR="00A64063" w:rsidRPr="006B4E68" w:rsidRDefault="00A64063" w:rsidP="00A64063">
                  <w:pPr>
                    <w:rPr>
                      <w:sz w:val="18"/>
                      <w:szCs w:val="16"/>
                    </w:rPr>
                  </w:pPr>
                  <w:r>
                    <w:rPr>
                      <w:sz w:val="18"/>
                      <w:szCs w:val="16"/>
                    </w:rPr>
                    <w:t>Customer ID</w:t>
                  </w:r>
                </w:p>
              </w:tc>
              <w:tc>
                <w:tcPr>
                  <w:tcW w:w="1137" w:type="dxa"/>
                </w:tcPr>
                <w:p w14:paraId="02389732" w14:textId="77777777" w:rsidR="00A64063" w:rsidRPr="006B4E68" w:rsidRDefault="00A64063" w:rsidP="00A64063">
                  <w:pPr>
                    <w:rPr>
                      <w:sz w:val="18"/>
                      <w:szCs w:val="16"/>
                    </w:rPr>
                  </w:pPr>
                  <w:r>
                    <w:rPr>
                      <w:sz w:val="18"/>
                      <w:szCs w:val="16"/>
                    </w:rPr>
                    <w:t>N</w:t>
                  </w:r>
                </w:p>
              </w:tc>
              <w:tc>
                <w:tcPr>
                  <w:tcW w:w="1525" w:type="dxa"/>
                </w:tcPr>
                <w:p w14:paraId="500D0CC0" w14:textId="77777777" w:rsidR="00A64063" w:rsidRPr="006B4E68" w:rsidRDefault="00A64063" w:rsidP="00A64063">
                  <w:pPr>
                    <w:rPr>
                      <w:sz w:val="18"/>
                      <w:szCs w:val="16"/>
                    </w:rPr>
                  </w:pPr>
                </w:p>
              </w:tc>
            </w:tr>
            <w:tr w:rsidR="00A64063" w14:paraId="5535DAF5" w14:textId="77777777" w:rsidTr="00156F26">
              <w:tc>
                <w:tcPr>
                  <w:tcW w:w="1808" w:type="dxa"/>
                  <w:gridSpan w:val="2"/>
                </w:tcPr>
                <w:p w14:paraId="1A2E4372" w14:textId="77777777" w:rsidR="00A64063" w:rsidRPr="00CF6655" w:rsidRDefault="00A64063" w:rsidP="00A64063">
                  <w:pPr>
                    <w:rPr>
                      <w:strike/>
                      <w:sz w:val="18"/>
                      <w:szCs w:val="16"/>
                    </w:rPr>
                  </w:pPr>
                  <w:r w:rsidRPr="00CF6655">
                    <w:rPr>
                      <w:strike/>
                      <w:sz w:val="18"/>
                      <w:szCs w:val="16"/>
                    </w:rPr>
                    <w:t>accountNum</w:t>
                  </w:r>
                </w:p>
              </w:tc>
              <w:tc>
                <w:tcPr>
                  <w:tcW w:w="2188" w:type="dxa"/>
                  <w:gridSpan w:val="2"/>
                </w:tcPr>
                <w:p w14:paraId="7BDE1B77" w14:textId="77777777" w:rsidR="00A64063" w:rsidRPr="00CF6655" w:rsidRDefault="00A64063" w:rsidP="00A64063">
                  <w:pPr>
                    <w:rPr>
                      <w:strike/>
                      <w:sz w:val="18"/>
                      <w:szCs w:val="16"/>
                    </w:rPr>
                  </w:pPr>
                  <w:r w:rsidRPr="00CF6655">
                    <w:rPr>
                      <w:strike/>
                      <w:sz w:val="18"/>
                      <w:szCs w:val="16"/>
                    </w:rPr>
                    <w:t>string</w:t>
                  </w:r>
                </w:p>
              </w:tc>
              <w:tc>
                <w:tcPr>
                  <w:tcW w:w="1620" w:type="dxa"/>
                </w:tcPr>
                <w:p w14:paraId="12D0A722" w14:textId="77777777" w:rsidR="00A64063" w:rsidRPr="00CF6655" w:rsidRDefault="00A64063" w:rsidP="00A64063">
                  <w:pPr>
                    <w:rPr>
                      <w:strike/>
                      <w:sz w:val="18"/>
                      <w:szCs w:val="16"/>
                    </w:rPr>
                  </w:pPr>
                  <w:r w:rsidRPr="00CF6655">
                    <w:rPr>
                      <w:strike/>
                      <w:sz w:val="18"/>
                      <w:szCs w:val="16"/>
                    </w:rPr>
                    <w:t>BAN</w:t>
                  </w:r>
                </w:p>
              </w:tc>
              <w:tc>
                <w:tcPr>
                  <w:tcW w:w="1137" w:type="dxa"/>
                </w:tcPr>
                <w:p w14:paraId="69A8836A" w14:textId="77777777" w:rsidR="00A64063" w:rsidRPr="00CF6655" w:rsidRDefault="00A64063" w:rsidP="00A64063">
                  <w:pPr>
                    <w:rPr>
                      <w:strike/>
                      <w:sz w:val="18"/>
                      <w:szCs w:val="16"/>
                    </w:rPr>
                  </w:pPr>
                  <w:r w:rsidRPr="00CF6655">
                    <w:rPr>
                      <w:strike/>
                      <w:sz w:val="18"/>
                      <w:szCs w:val="16"/>
                    </w:rPr>
                    <w:t>Y</w:t>
                  </w:r>
                </w:p>
              </w:tc>
              <w:tc>
                <w:tcPr>
                  <w:tcW w:w="1525" w:type="dxa"/>
                </w:tcPr>
                <w:p w14:paraId="00C65EF7" w14:textId="77777777" w:rsidR="00A64063" w:rsidRPr="00CF6655" w:rsidRDefault="00A64063" w:rsidP="00A64063">
                  <w:pPr>
                    <w:rPr>
                      <w:strike/>
                      <w:sz w:val="18"/>
                      <w:szCs w:val="16"/>
                    </w:rPr>
                  </w:pPr>
                </w:p>
              </w:tc>
            </w:tr>
            <w:tr w:rsidR="00A64063" w14:paraId="740BFC3E" w14:textId="77777777" w:rsidTr="00156F26">
              <w:tc>
                <w:tcPr>
                  <w:tcW w:w="1808" w:type="dxa"/>
                  <w:gridSpan w:val="2"/>
                </w:tcPr>
                <w:p w14:paraId="0E1DCFCF" w14:textId="77777777" w:rsidR="00A64063" w:rsidRPr="006B4E68" w:rsidRDefault="00A64063" w:rsidP="00A64063">
                  <w:pPr>
                    <w:rPr>
                      <w:b/>
                      <w:sz w:val="18"/>
                      <w:szCs w:val="16"/>
                    </w:rPr>
                  </w:pPr>
                  <w:r w:rsidRPr="006B4E68">
                    <w:rPr>
                      <w:sz w:val="18"/>
                      <w:szCs w:val="16"/>
                    </w:rPr>
                    <w:t>province</w:t>
                  </w:r>
                </w:p>
              </w:tc>
              <w:tc>
                <w:tcPr>
                  <w:tcW w:w="2188" w:type="dxa"/>
                  <w:gridSpan w:val="2"/>
                </w:tcPr>
                <w:p w14:paraId="28B9FF3C" w14:textId="77777777" w:rsidR="00A64063" w:rsidRPr="006B4E68" w:rsidRDefault="00A64063" w:rsidP="00A64063">
                  <w:pPr>
                    <w:rPr>
                      <w:sz w:val="18"/>
                      <w:szCs w:val="16"/>
                    </w:rPr>
                  </w:pPr>
                  <w:r>
                    <w:rPr>
                      <w:sz w:val="18"/>
                      <w:szCs w:val="16"/>
                    </w:rPr>
                    <w:t>string</w:t>
                  </w:r>
                </w:p>
              </w:tc>
              <w:tc>
                <w:tcPr>
                  <w:tcW w:w="1620" w:type="dxa"/>
                </w:tcPr>
                <w:p w14:paraId="02815BC5" w14:textId="77777777" w:rsidR="00A64063" w:rsidRPr="006B4E68" w:rsidRDefault="00A64063" w:rsidP="00A64063">
                  <w:pPr>
                    <w:rPr>
                      <w:sz w:val="18"/>
                      <w:szCs w:val="16"/>
                    </w:rPr>
                  </w:pPr>
                  <w:r w:rsidRPr="006B4E68">
                    <w:rPr>
                      <w:sz w:val="18"/>
                      <w:szCs w:val="16"/>
                    </w:rPr>
                    <w:t>Province</w:t>
                  </w:r>
                  <w:r>
                    <w:rPr>
                      <w:sz w:val="18"/>
                      <w:szCs w:val="16"/>
                    </w:rPr>
                    <w:t xml:space="preserve"> </w:t>
                  </w:r>
                  <w:r w:rsidRPr="006B4E68">
                    <w:rPr>
                      <w:sz w:val="18"/>
                      <w:szCs w:val="16"/>
                    </w:rPr>
                    <w:t>State code</w:t>
                  </w:r>
                </w:p>
              </w:tc>
              <w:tc>
                <w:tcPr>
                  <w:tcW w:w="1137" w:type="dxa"/>
                </w:tcPr>
                <w:p w14:paraId="37AA462B" w14:textId="77777777" w:rsidR="00A64063" w:rsidRPr="006B4E68" w:rsidRDefault="00A64063" w:rsidP="00A64063">
                  <w:pPr>
                    <w:rPr>
                      <w:sz w:val="18"/>
                      <w:szCs w:val="16"/>
                    </w:rPr>
                  </w:pPr>
                  <w:r w:rsidRPr="006B4E68">
                    <w:rPr>
                      <w:sz w:val="18"/>
                      <w:szCs w:val="16"/>
                    </w:rPr>
                    <w:t>Y</w:t>
                  </w:r>
                </w:p>
              </w:tc>
              <w:tc>
                <w:tcPr>
                  <w:tcW w:w="1525" w:type="dxa"/>
                </w:tcPr>
                <w:p w14:paraId="1A52C2E8" w14:textId="77777777" w:rsidR="00A64063" w:rsidRPr="006B4E68" w:rsidRDefault="00A64063" w:rsidP="00A64063">
                  <w:pPr>
                    <w:rPr>
                      <w:sz w:val="18"/>
                      <w:szCs w:val="16"/>
                    </w:rPr>
                  </w:pPr>
                  <w:r>
                    <w:rPr>
                      <w:sz w:val="18"/>
                      <w:szCs w:val="16"/>
                    </w:rPr>
                    <w:t>AB, BC</w:t>
                  </w:r>
                </w:p>
              </w:tc>
            </w:tr>
            <w:tr w:rsidR="00A64063" w14:paraId="43D0088E" w14:textId="77777777" w:rsidTr="00156F26">
              <w:tc>
                <w:tcPr>
                  <w:tcW w:w="1795" w:type="dxa"/>
                </w:tcPr>
                <w:p w14:paraId="0AD8DF0C" w14:textId="77777777" w:rsidR="00A64063" w:rsidRPr="006B4E68" w:rsidRDefault="00A64063" w:rsidP="00A64063">
                  <w:pPr>
                    <w:rPr>
                      <w:b/>
                      <w:sz w:val="18"/>
                      <w:szCs w:val="16"/>
                    </w:rPr>
                  </w:pPr>
                  <w:r>
                    <w:rPr>
                      <w:sz w:val="18"/>
                      <w:szCs w:val="18"/>
                    </w:rPr>
                    <w:t>lostDiscount</w:t>
                  </w:r>
                </w:p>
              </w:tc>
              <w:tc>
                <w:tcPr>
                  <w:tcW w:w="2191" w:type="dxa"/>
                  <w:gridSpan w:val="2"/>
                </w:tcPr>
                <w:p w14:paraId="3CF1810A" w14:textId="77777777" w:rsidR="00A64063" w:rsidRPr="006B4E68" w:rsidRDefault="00A64063" w:rsidP="00A64063">
                  <w:pPr>
                    <w:rPr>
                      <w:sz w:val="18"/>
                      <w:szCs w:val="16"/>
                    </w:rPr>
                  </w:pPr>
                  <w:r>
                    <w:rPr>
                      <w:sz w:val="18"/>
                      <w:szCs w:val="16"/>
                    </w:rPr>
                    <w:t xml:space="preserve">&lt;ProductDiscount&gt; </w:t>
                  </w:r>
                  <w:r w:rsidRPr="006D7488">
                    <w:rPr>
                      <w:color w:val="FF0000"/>
                      <w:sz w:val="18"/>
                      <w:szCs w:val="16"/>
                    </w:rPr>
                    <w:t xml:space="preserve"> </w:t>
                  </w:r>
                </w:p>
              </w:tc>
              <w:tc>
                <w:tcPr>
                  <w:tcW w:w="1630" w:type="dxa"/>
                  <w:gridSpan w:val="2"/>
                </w:tcPr>
                <w:p w14:paraId="17F02085" w14:textId="77777777" w:rsidR="00A64063" w:rsidRPr="006B4E68" w:rsidRDefault="00A64063" w:rsidP="00A64063">
                  <w:pPr>
                    <w:rPr>
                      <w:sz w:val="18"/>
                      <w:szCs w:val="16"/>
                    </w:rPr>
                  </w:pPr>
                  <w:r>
                    <w:rPr>
                      <w:sz w:val="18"/>
                      <w:szCs w:val="16"/>
                    </w:rPr>
                    <w:t>For the customer to confirm the lost discount</w:t>
                  </w:r>
                </w:p>
              </w:tc>
              <w:tc>
                <w:tcPr>
                  <w:tcW w:w="1137" w:type="dxa"/>
                </w:tcPr>
                <w:p w14:paraId="721C5785" w14:textId="77777777" w:rsidR="00A64063" w:rsidRPr="006B4E68" w:rsidRDefault="00A64063" w:rsidP="00A64063">
                  <w:pPr>
                    <w:rPr>
                      <w:sz w:val="18"/>
                      <w:szCs w:val="16"/>
                    </w:rPr>
                  </w:pPr>
                  <w:r>
                    <w:rPr>
                      <w:sz w:val="18"/>
                      <w:szCs w:val="16"/>
                    </w:rPr>
                    <w:t>N</w:t>
                  </w:r>
                </w:p>
              </w:tc>
              <w:tc>
                <w:tcPr>
                  <w:tcW w:w="1525" w:type="dxa"/>
                </w:tcPr>
                <w:p w14:paraId="445674EA" w14:textId="77777777" w:rsidR="00A64063" w:rsidRPr="006B4E68" w:rsidRDefault="00A64063" w:rsidP="00A64063">
                  <w:pPr>
                    <w:rPr>
                      <w:sz w:val="18"/>
                      <w:szCs w:val="16"/>
                    </w:rPr>
                  </w:pPr>
                </w:p>
              </w:tc>
            </w:tr>
            <w:tr w:rsidR="00A64063" w14:paraId="1722BE77" w14:textId="77777777" w:rsidTr="00156F26">
              <w:tc>
                <w:tcPr>
                  <w:tcW w:w="1808" w:type="dxa"/>
                  <w:gridSpan w:val="2"/>
                </w:tcPr>
                <w:p w14:paraId="1EE4F75F" w14:textId="77777777" w:rsidR="00A64063" w:rsidRPr="006B4E68" w:rsidRDefault="00A64063" w:rsidP="00A64063">
                  <w:pPr>
                    <w:rPr>
                      <w:b/>
                      <w:sz w:val="18"/>
                      <w:szCs w:val="16"/>
                    </w:rPr>
                  </w:pPr>
                  <w:r w:rsidRPr="006B4E68">
                    <w:rPr>
                      <w:sz w:val="18"/>
                      <w:szCs w:val="18"/>
                    </w:rPr>
                    <w:t>geo</w:t>
                  </w:r>
                  <w:r>
                    <w:rPr>
                      <w:sz w:val="18"/>
                      <w:szCs w:val="18"/>
                    </w:rPr>
                    <w:t>TargetMarket</w:t>
                  </w:r>
                </w:p>
              </w:tc>
              <w:tc>
                <w:tcPr>
                  <w:tcW w:w="2188" w:type="dxa"/>
                  <w:gridSpan w:val="2"/>
                </w:tcPr>
                <w:p w14:paraId="50F2AB70" w14:textId="77777777" w:rsidR="00A64063" w:rsidRPr="006B4E68" w:rsidRDefault="00A64063" w:rsidP="00A64063">
                  <w:pPr>
                    <w:rPr>
                      <w:sz w:val="18"/>
                      <w:szCs w:val="16"/>
                    </w:rPr>
                  </w:pPr>
                  <w:r>
                    <w:rPr>
                      <w:sz w:val="18"/>
                      <w:szCs w:val="16"/>
                    </w:rPr>
                    <w:t>string</w:t>
                  </w:r>
                </w:p>
              </w:tc>
              <w:tc>
                <w:tcPr>
                  <w:tcW w:w="1620" w:type="dxa"/>
                </w:tcPr>
                <w:p w14:paraId="08A7BCCF" w14:textId="77777777" w:rsidR="00A64063" w:rsidRPr="006B4E68" w:rsidRDefault="00A64063" w:rsidP="00A64063">
                  <w:pPr>
                    <w:rPr>
                      <w:sz w:val="18"/>
                      <w:szCs w:val="16"/>
                    </w:rPr>
                  </w:pPr>
                  <w:r>
                    <w:rPr>
                      <w:sz w:val="18"/>
                      <w:szCs w:val="16"/>
                    </w:rPr>
                    <w:t>Region</w:t>
                  </w:r>
                </w:p>
              </w:tc>
              <w:tc>
                <w:tcPr>
                  <w:tcW w:w="1137" w:type="dxa"/>
                </w:tcPr>
                <w:p w14:paraId="260311DD" w14:textId="77777777" w:rsidR="00A64063" w:rsidRPr="006B4E68" w:rsidRDefault="00A64063" w:rsidP="00A64063">
                  <w:pPr>
                    <w:rPr>
                      <w:sz w:val="18"/>
                      <w:szCs w:val="16"/>
                    </w:rPr>
                  </w:pPr>
                  <w:r w:rsidRPr="006B4E68">
                    <w:rPr>
                      <w:sz w:val="18"/>
                      <w:szCs w:val="16"/>
                    </w:rPr>
                    <w:t>Y</w:t>
                  </w:r>
                </w:p>
              </w:tc>
              <w:tc>
                <w:tcPr>
                  <w:tcW w:w="1525" w:type="dxa"/>
                </w:tcPr>
                <w:p w14:paraId="5ED11BC2" w14:textId="77777777" w:rsidR="00A64063" w:rsidRPr="006B4E68" w:rsidRDefault="00A64063" w:rsidP="00A64063">
                  <w:pPr>
                    <w:rPr>
                      <w:sz w:val="18"/>
                      <w:szCs w:val="16"/>
                    </w:rPr>
                  </w:pPr>
                  <w:r>
                    <w:rPr>
                      <w:sz w:val="18"/>
                      <w:szCs w:val="16"/>
                    </w:rPr>
                    <w:t xml:space="preserve">Vancouver </w:t>
                  </w:r>
                </w:p>
              </w:tc>
            </w:tr>
            <w:tr w:rsidR="00A64063" w14:paraId="34E5A9A5" w14:textId="77777777" w:rsidTr="00156F26">
              <w:tc>
                <w:tcPr>
                  <w:tcW w:w="1808" w:type="dxa"/>
                  <w:gridSpan w:val="2"/>
                </w:tcPr>
                <w:p w14:paraId="2AF19EAB" w14:textId="77777777" w:rsidR="00A64063" w:rsidRPr="00752747" w:rsidRDefault="00A64063" w:rsidP="00A64063">
                  <w:pPr>
                    <w:rPr>
                      <w:sz w:val="18"/>
                      <w:szCs w:val="18"/>
                    </w:rPr>
                  </w:pPr>
                  <w:r>
                    <w:rPr>
                      <w:sz w:val="18"/>
                      <w:szCs w:val="18"/>
                    </w:rPr>
                    <w:t>subscriptionSummary</w:t>
                  </w:r>
                </w:p>
              </w:tc>
              <w:tc>
                <w:tcPr>
                  <w:tcW w:w="2188" w:type="dxa"/>
                  <w:gridSpan w:val="2"/>
                </w:tcPr>
                <w:p w14:paraId="1260CBE2" w14:textId="77777777" w:rsidR="00A64063" w:rsidRPr="00752747" w:rsidRDefault="00A64063" w:rsidP="00A64063">
                  <w:pPr>
                    <w:rPr>
                      <w:sz w:val="18"/>
                      <w:szCs w:val="16"/>
                    </w:rPr>
                  </w:pPr>
                  <w:r>
                    <w:rPr>
                      <w:sz w:val="18"/>
                      <w:szCs w:val="16"/>
                    </w:rPr>
                    <w:t>&lt;</w:t>
                  </w:r>
                  <w:r w:rsidRPr="00107233">
                    <w:rPr>
                      <w:b/>
                      <w:color w:val="E36C0A" w:themeColor="accent6" w:themeShade="BF"/>
                      <w:sz w:val="18"/>
                      <w:szCs w:val="16"/>
                    </w:rPr>
                    <w:t>SubscriptionSummary</w:t>
                  </w:r>
                  <w:r>
                    <w:rPr>
                      <w:sz w:val="18"/>
                      <w:szCs w:val="16"/>
                    </w:rPr>
                    <w:t>&gt;</w:t>
                  </w:r>
                </w:p>
              </w:tc>
              <w:tc>
                <w:tcPr>
                  <w:tcW w:w="1620" w:type="dxa"/>
                </w:tcPr>
                <w:p w14:paraId="267A54B3" w14:textId="77777777" w:rsidR="00A64063" w:rsidRDefault="00A64063" w:rsidP="00A64063">
                  <w:pPr>
                    <w:rPr>
                      <w:sz w:val="18"/>
                      <w:szCs w:val="16"/>
                    </w:rPr>
                  </w:pPr>
                  <w:r>
                    <w:rPr>
                      <w:sz w:val="18"/>
                      <w:szCs w:val="16"/>
                    </w:rPr>
                    <w:t>Existing subscription summary</w:t>
                  </w:r>
                </w:p>
              </w:tc>
              <w:tc>
                <w:tcPr>
                  <w:tcW w:w="1137" w:type="dxa"/>
                </w:tcPr>
                <w:p w14:paraId="3E102853" w14:textId="77777777" w:rsidR="00A64063" w:rsidRPr="00752747" w:rsidRDefault="00A64063" w:rsidP="00A64063">
                  <w:pPr>
                    <w:rPr>
                      <w:sz w:val="18"/>
                      <w:szCs w:val="16"/>
                    </w:rPr>
                  </w:pPr>
                  <w:r>
                    <w:rPr>
                      <w:sz w:val="18"/>
                      <w:szCs w:val="16"/>
                    </w:rPr>
                    <w:t>N</w:t>
                  </w:r>
                </w:p>
              </w:tc>
              <w:tc>
                <w:tcPr>
                  <w:tcW w:w="1525" w:type="dxa"/>
                </w:tcPr>
                <w:p w14:paraId="0CE7D511" w14:textId="77777777" w:rsidR="00A64063" w:rsidRPr="00C87543" w:rsidRDefault="00A64063" w:rsidP="00A64063">
                  <w:pPr>
                    <w:rPr>
                      <w:sz w:val="18"/>
                      <w:szCs w:val="16"/>
                    </w:rPr>
                  </w:pPr>
                </w:p>
              </w:tc>
            </w:tr>
            <w:tr w:rsidR="00A64063" w14:paraId="25447B17" w14:textId="77777777" w:rsidTr="00156F26">
              <w:tc>
                <w:tcPr>
                  <w:tcW w:w="1808" w:type="dxa"/>
                  <w:gridSpan w:val="2"/>
                </w:tcPr>
                <w:p w14:paraId="69A9E8D2" w14:textId="77777777" w:rsidR="00A64063" w:rsidRDefault="00A64063" w:rsidP="00A64063">
                  <w:pPr>
                    <w:rPr>
                      <w:sz w:val="18"/>
                      <w:szCs w:val="18"/>
                    </w:rPr>
                  </w:pPr>
                  <w:r w:rsidRPr="00AD780E">
                    <w:rPr>
                      <w:sz w:val="18"/>
                      <w:szCs w:val="18"/>
                    </w:rPr>
                    <w:t>programOrderList</w:t>
                  </w:r>
                </w:p>
              </w:tc>
              <w:tc>
                <w:tcPr>
                  <w:tcW w:w="2188" w:type="dxa"/>
                  <w:gridSpan w:val="2"/>
                </w:tcPr>
                <w:p w14:paraId="36559DE0" w14:textId="77777777" w:rsidR="00A64063" w:rsidRPr="00752747" w:rsidRDefault="00A64063" w:rsidP="00A64063">
                  <w:pPr>
                    <w:rPr>
                      <w:sz w:val="18"/>
                      <w:szCs w:val="16"/>
                    </w:rPr>
                  </w:pPr>
                  <w:r>
                    <w:rPr>
                      <w:sz w:val="18"/>
                      <w:szCs w:val="16"/>
                    </w:rPr>
                    <w:t>Array of &lt;</w:t>
                  </w:r>
                  <w:r w:rsidRPr="00107233">
                    <w:rPr>
                      <w:b/>
                      <w:color w:val="31849B" w:themeColor="accent5" w:themeShade="BF"/>
                      <w:sz w:val="18"/>
                      <w:szCs w:val="18"/>
                    </w:rPr>
                    <w:t>ProgramOrder</w:t>
                  </w:r>
                  <w:r>
                    <w:rPr>
                      <w:sz w:val="18"/>
                      <w:szCs w:val="16"/>
                    </w:rPr>
                    <w:t>&gt;</w:t>
                  </w:r>
                </w:p>
              </w:tc>
              <w:tc>
                <w:tcPr>
                  <w:tcW w:w="1620" w:type="dxa"/>
                </w:tcPr>
                <w:p w14:paraId="0D966F32" w14:textId="77777777" w:rsidR="00A64063" w:rsidRDefault="00A64063" w:rsidP="00A64063">
                  <w:pPr>
                    <w:rPr>
                      <w:sz w:val="18"/>
                      <w:szCs w:val="16"/>
                    </w:rPr>
                  </w:pPr>
                  <w:r>
                    <w:rPr>
                      <w:sz w:val="18"/>
                      <w:szCs w:val="16"/>
                    </w:rPr>
                    <w:t>Program information of new order</w:t>
                  </w:r>
                </w:p>
              </w:tc>
              <w:tc>
                <w:tcPr>
                  <w:tcW w:w="1137" w:type="dxa"/>
                </w:tcPr>
                <w:p w14:paraId="5F349C51" w14:textId="77777777" w:rsidR="00A64063" w:rsidRPr="00752747" w:rsidRDefault="00A64063" w:rsidP="00A64063">
                  <w:pPr>
                    <w:rPr>
                      <w:sz w:val="18"/>
                      <w:szCs w:val="16"/>
                    </w:rPr>
                  </w:pPr>
                  <w:r>
                    <w:rPr>
                      <w:sz w:val="18"/>
                      <w:szCs w:val="16"/>
                    </w:rPr>
                    <w:t>Y</w:t>
                  </w:r>
                </w:p>
              </w:tc>
              <w:tc>
                <w:tcPr>
                  <w:tcW w:w="1525" w:type="dxa"/>
                </w:tcPr>
                <w:p w14:paraId="005DB063" w14:textId="77777777" w:rsidR="00A64063" w:rsidRPr="00C87543" w:rsidRDefault="00A64063" w:rsidP="00A64063">
                  <w:pPr>
                    <w:rPr>
                      <w:sz w:val="18"/>
                      <w:szCs w:val="16"/>
                    </w:rPr>
                  </w:pPr>
                </w:p>
              </w:tc>
            </w:tr>
            <w:tr w:rsidR="00156F26" w:rsidRPr="00361B62" w14:paraId="66145C76" w14:textId="77777777" w:rsidTr="00156F26">
              <w:trPr>
                <w:ins w:id="163" w:author="Sean Li" w:date="2016-08-03T11:03:00Z"/>
              </w:trPr>
              <w:tc>
                <w:tcPr>
                  <w:tcW w:w="1795" w:type="dxa"/>
                </w:tcPr>
                <w:p w14:paraId="14C020D8" w14:textId="77777777" w:rsidR="00156F26" w:rsidRPr="00361B62" w:rsidRDefault="00156F26" w:rsidP="00156F26">
                  <w:pPr>
                    <w:rPr>
                      <w:ins w:id="164" w:author="Sean Li" w:date="2016-08-03T11:03:00Z"/>
                      <w:color w:val="FF0000"/>
                      <w:sz w:val="18"/>
                      <w:szCs w:val="18"/>
                    </w:rPr>
                  </w:pPr>
                  <w:ins w:id="165" w:author="Sean Li" w:date="2016-08-03T11:03:00Z">
                    <w:r w:rsidRPr="00361B62">
                      <w:rPr>
                        <w:color w:val="FF0000"/>
                        <w:sz w:val="18"/>
                        <w:szCs w:val="18"/>
                      </w:rPr>
                      <w:t>offer</w:t>
                    </w:r>
                  </w:ins>
                </w:p>
              </w:tc>
              <w:tc>
                <w:tcPr>
                  <w:tcW w:w="2192" w:type="dxa"/>
                  <w:gridSpan w:val="2"/>
                </w:tcPr>
                <w:p w14:paraId="29B8A941" w14:textId="77777777" w:rsidR="00156F26" w:rsidRPr="00361B62" w:rsidRDefault="00156F26" w:rsidP="00156F26">
                  <w:pPr>
                    <w:rPr>
                      <w:ins w:id="166" w:author="Sean Li" w:date="2016-08-03T11:03:00Z"/>
                      <w:color w:val="FF0000"/>
                      <w:sz w:val="18"/>
                      <w:szCs w:val="16"/>
                    </w:rPr>
                  </w:pPr>
                  <w:ins w:id="167" w:author="Sean Li" w:date="2016-08-03T11:03:00Z">
                    <w:r w:rsidRPr="00361B62">
                      <w:rPr>
                        <w:color w:val="FF0000"/>
                        <w:sz w:val="18"/>
                        <w:szCs w:val="16"/>
                      </w:rPr>
                      <w:t>“MediaroomTV-HS”,</w:t>
                    </w:r>
                    <w:r w:rsidRPr="00361B62">
                      <w:rPr>
                        <w:color w:val="FF0000"/>
                      </w:rPr>
                      <w:t xml:space="preserve"> </w:t>
                    </w:r>
                    <w:r w:rsidRPr="00361B62">
                      <w:rPr>
                        <w:color w:val="FF0000"/>
                        <w:sz w:val="18"/>
                        <w:szCs w:val="16"/>
                      </w:rPr>
                      <w:t>“MediaroomTV-HS2.0”</w:t>
                    </w:r>
                  </w:ins>
                </w:p>
              </w:tc>
              <w:tc>
                <w:tcPr>
                  <w:tcW w:w="1629" w:type="dxa"/>
                  <w:gridSpan w:val="2"/>
                </w:tcPr>
                <w:p w14:paraId="2C41F197" w14:textId="77777777" w:rsidR="00156F26" w:rsidRPr="00361B62" w:rsidRDefault="00156F26" w:rsidP="00156F26">
                  <w:pPr>
                    <w:rPr>
                      <w:ins w:id="168" w:author="Sean Li" w:date="2016-08-03T11:03:00Z"/>
                      <w:color w:val="FF0000"/>
                      <w:sz w:val="18"/>
                      <w:szCs w:val="16"/>
                    </w:rPr>
                  </w:pPr>
                  <w:ins w:id="169" w:author="Sean Li" w:date="2016-08-03T11:03:00Z">
                    <w:r w:rsidRPr="00361B62">
                      <w:rPr>
                        <w:color w:val="FF0000"/>
                        <w:sz w:val="18"/>
                        <w:szCs w:val="16"/>
                      </w:rPr>
                      <w:t>Offer Code</w:t>
                    </w:r>
                  </w:ins>
                </w:p>
              </w:tc>
              <w:tc>
                <w:tcPr>
                  <w:tcW w:w="1137" w:type="dxa"/>
                </w:tcPr>
                <w:p w14:paraId="78DDF290" w14:textId="77777777" w:rsidR="00156F26" w:rsidRPr="00361B62" w:rsidRDefault="00156F26" w:rsidP="00156F26">
                  <w:pPr>
                    <w:rPr>
                      <w:ins w:id="170" w:author="Sean Li" w:date="2016-08-03T11:03:00Z"/>
                      <w:color w:val="FF0000"/>
                      <w:sz w:val="18"/>
                      <w:szCs w:val="16"/>
                    </w:rPr>
                  </w:pPr>
                  <w:ins w:id="171" w:author="Sean Li" w:date="2016-08-03T11:03:00Z">
                    <w:r w:rsidRPr="00361B62">
                      <w:rPr>
                        <w:color w:val="FF0000"/>
                        <w:sz w:val="18"/>
                        <w:szCs w:val="16"/>
                      </w:rPr>
                      <w:t>N</w:t>
                    </w:r>
                  </w:ins>
                </w:p>
              </w:tc>
              <w:tc>
                <w:tcPr>
                  <w:tcW w:w="1525" w:type="dxa"/>
                </w:tcPr>
                <w:p w14:paraId="75AF6DCE" w14:textId="77777777" w:rsidR="00156F26" w:rsidRPr="00361B62" w:rsidRDefault="00156F26" w:rsidP="00156F26">
                  <w:pPr>
                    <w:rPr>
                      <w:ins w:id="172" w:author="Sean Li" w:date="2016-08-03T11:03:00Z"/>
                      <w:color w:val="FF0000"/>
                      <w:sz w:val="18"/>
                      <w:szCs w:val="16"/>
                    </w:rPr>
                  </w:pPr>
                  <w:ins w:id="173" w:author="Sean Li" w:date="2016-08-03T11:03:00Z">
                    <w:r w:rsidRPr="00361B62">
                      <w:rPr>
                        <w:color w:val="FF0000"/>
                        <w:sz w:val="18"/>
                        <w:szCs w:val="16"/>
                      </w:rPr>
                      <w:t>MediaroomTV-HS 2.0</w:t>
                    </w:r>
                  </w:ins>
                </w:p>
              </w:tc>
            </w:tr>
          </w:tbl>
          <w:p w14:paraId="4F32F2E1" w14:textId="77777777" w:rsidR="00A64063" w:rsidRDefault="00A64063" w:rsidP="00A64063">
            <w:pPr>
              <w:rPr>
                <w:b/>
                <w:sz w:val="18"/>
                <w:szCs w:val="16"/>
              </w:rPr>
            </w:pPr>
          </w:p>
          <w:p w14:paraId="709C7B93" w14:textId="77777777" w:rsidR="00A64063" w:rsidRPr="003411EA" w:rsidRDefault="00A64063" w:rsidP="00A64063">
            <w:pPr>
              <w:rPr>
                <w:b/>
                <w:color w:val="E36C0A" w:themeColor="accent6" w:themeShade="BF"/>
                <w:sz w:val="18"/>
                <w:szCs w:val="16"/>
              </w:rPr>
            </w:pPr>
            <w:r w:rsidRPr="00AD780E">
              <w:rPr>
                <w:sz w:val="18"/>
                <w:szCs w:val="16"/>
              </w:rPr>
              <w:t xml:space="preserve">Where </w:t>
            </w:r>
            <w:r w:rsidRPr="00107233">
              <w:rPr>
                <w:b/>
                <w:color w:val="E36C0A" w:themeColor="accent6" w:themeShade="BF"/>
                <w:sz w:val="18"/>
                <w:szCs w:val="16"/>
              </w:rPr>
              <w:t>SubscriptionSummary</w:t>
            </w:r>
            <w:r>
              <w:rPr>
                <w:b/>
                <w:color w:val="E36C0A" w:themeColor="accent6" w:themeShade="BF"/>
                <w:sz w:val="18"/>
                <w:szCs w:val="16"/>
              </w:rPr>
              <w:t xml:space="preserve">  </w:t>
            </w:r>
            <w:r w:rsidRPr="00AD780E">
              <w:rPr>
                <w:sz w:val="18"/>
                <w:szCs w:val="16"/>
              </w:rPr>
              <w:t>is described as</w:t>
            </w:r>
          </w:p>
          <w:p w14:paraId="3E3DAE70" w14:textId="77777777" w:rsidR="00A64063" w:rsidRDefault="00A64063" w:rsidP="00A64063">
            <w:pPr>
              <w:rPr>
                <w:sz w:val="18"/>
                <w:szCs w:val="16"/>
              </w:rPr>
            </w:pPr>
            <w:r w:rsidRPr="00AD780E">
              <w:rPr>
                <w:sz w:val="18"/>
                <w:szCs w:val="16"/>
              </w:rPr>
              <w:t>{</w:t>
            </w:r>
          </w:p>
          <w:p w14:paraId="5F59D83A" w14:textId="77777777" w:rsidR="00A64063" w:rsidRPr="00AA2F78" w:rsidRDefault="00A64063" w:rsidP="00A64063">
            <w:pPr>
              <w:rPr>
                <w:rFonts w:cstheme="minorHAnsi"/>
                <w:sz w:val="18"/>
                <w:szCs w:val="18"/>
              </w:rPr>
            </w:pPr>
            <w:r>
              <w:rPr>
                <w:rStyle w:val="sobjectk"/>
                <w:rFonts w:ascii="Consolas" w:hAnsi="Consolas" w:cs="Consolas"/>
                <w:b/>
                <w:bCs/>
                <w:color w:val="333333"/>
                <w:sz w:val="16"/>
                <w:szCs w:val="16"/>
              </w:rPr>
              <w:t xml:space="preserve">  </w:t>
            </w:r>
            <w:r w:rsidRPr="005A5A29">
              <w:rPr>
                <w:rStyle w:val="sobjectk"/>
                <w:rFonts w:cstheme="minorHAnsi"/>
                <w:b/>
                <w:bCs/>
                <w:color w:val="333333"/>
                <w:sz w:val="18"/>
                <w:szCs w:val="18"/>
              </w:rPr>
              <w:t>"</w:t>
            </w:r>
            <w:r w:rsidRPr="005A5A29">
              <w:rPr>
                <w:rFonts w:cstheme="minorHAnsi"/>
                <w:sz w:val="18"/>
                <w:szCs w:val="18"/>
              </w:rPr>
              <w:t>collectionAggregationList</w:t>
            </w:r>
            <w:r w:rsidRPr="005A5A29">
              <w:rPr>
                <w:rStyle w:val="sobjectk"/>
                <w:rFonts w:cstheme="minorHAnsi"/>
                <w:b/>
                <w:bCs/>
                <w:color w:val="333333"/>
                <w:sz w:val="18"/>
                <w:szCs w:val="18"/>
              </w:rPr>
              <w:t xml:space="preserve"> " </w:t>
            </w:r>
            <w:r w:rsidRPr="005A5A29">
              <w:rPr>
                <w:rStyle w:val="scolon"/>
                <w:rFonts w:cstheme="minorHAnsi"/>
                <w:color w:val="666666"/>
                <w:sz w:val="18"/>
                <w:szCs w:val="18"/>
              </w:rPr>
              <w:t>:</w:t>
            </w:r>
            <w:r w:rsidRPr="005A5A29">
              <w:rPr>
                <w:rStyle w:val="sobjectv"/>
                <w:rFonts w:cstheme="minorHAnsi"/>
                <w:color w:val="555555"/>
                <w:sz w:val="18"/>
                <w:szCs w:val="18"/>
              </w:rPr>
              <w:t xml:space="preserve"> [&lt;</w:t>
            </w:r>
            <w:r w:rsidRPr="005A5A29">
              <w:rPr>
                <w:rFonts w:cstheme="minorHAnsi"/>
                <w:sz w:val="18"/>
                <w:szCs w:val="18"/>
              </w:rPr>
              <w:t>CollectionAggregation</w:t>
            </w:r>
            <w:r w:rsidRPr="005A5A29">
              <w:rPr>
                <w:rStyle w:val="sobjectv"/>
                <w:rFonts w:cstheme="minorHAnsi"/>
                <w:color w:val="555555"/>
                <w:sz w:val="18"/>
                <w:szCs w:val="18"/>
              </w:rPr>
              <w:t>&gt;]</w:t>
            </w:r>
            <w:r w:rsidRPr="005A5A29">
              <w:rPr>
                <w:rStyle w:val="scomma"/>
                <w:rFonts w:cstheme="minorHAnsi"/>
                <w:color w:val="666666"/>
                <w:sz w:val="18"/>
                <w:szCs w:val="18"/>
              </w:rPr>
              <w:t>,</w:t>
            </w:r>
            <w:r w:rsidRPr="005A5A29">
              <w:rPr>
                <w:rFonts w:cstheme="minorHAnsi"/>
                <w:color w:val="555555"/>
                <w:sz w:val="18"/>
                <w:szCs w:val="18"/>
              </w:rPr>
              <w:br/>
              <w:t xml:space="preserve">     </w:t>
            </w:r>
            <w:r w:rsidRPr="005A5A29">
              <w:rPr>
                <w:rStyle w:val="sobjectk"/>
                <w:rFonts w:cstheme="minorHAnsi"/>
                <w:b/>
                <w:bCs/>
                <w:color w:val="333333"/>
                <w:sz w:val="18"/>
                <w:szCs w:val="18"/>
              </w:rPr>
              <w:t>"</w:t>
            </w:r>
            <w:r w:rsidRPr="007F5E82">
              <w:rPr>
                <w:rFonts w:cstheme="minorHAnsi"/>
                <w:sz w:val="18"/>
                <w:szCs w:val="18"/>
              </w:rPr>
              <w:t>packCdList</w:t>
            </w:r>
            <w:r w:rsidRPr="007F5E82">
              <w:rPr>
                <w:rStyle w:val="sobjectk"/>
                <w:rFonts w:cstheme="minorHAnsi"/>
                <w:b/>
                <w:bCs/>
                <w:color w:val="333333"/>
                <w:sz w:val="18"/>
                <w:szCs w:val="18"/>
              </w:rPr>
              <w:t xml:space="preserve">" </w:t>
            </w:r>
            <w:r w:rsidRPr="007F5E82">
              <w:rPr>
                <w:rStyle w:val="scolon"/>
                <w:rFonts w:cstheme="minorHAnsi"/>
                <w:color w:val="666666"/>
                <w:sz w:val="18"/>
                <w:szCs w:val="18"/>
              </w:rPr>
              <w:t xml:space="preserve">: </w:t>
            </w:r>
            <w:r w:rsidRPr="007F5E82">
              <w:rPr>
                <w:sz w:val="18"/>
                <w:szCs w:val="18"/>
              </w:rPr>
              <w:t>[&lt;String&gt;],</w:t>
            </w:r>
            <w:r w:rsidRPr="007F5E82">
              <w:rPr>
                <w:rFonts w:cstheme="minorHAnsi"/>
                <w:sz w:val="18"/>
                <w:szCs w:val="18"/>
              </w:rPr>
              <w:br/>
              <w:t>     </w:t>
            </w:r>
            <w:r w:rsidRPr="007F5E82">
              <w:rPr>
                <w:sz w:val="18"/>
                <w:szCs w:val="18"/>
              </w:rPr>
              <w:t>"</w:t>
            </w:r>
            <w:r w:rsidRPr="007F5E82">
              <w:rPr>
                <w:rFonts w:cstheme="minorHAnsi"/>
                <w:sz w:val="18"/>
                <w:szCs w:val="18"/>
              </w:rPr>
              <w:t>channelCdList</w:t>
            </w:r>
            <w:r w:rsidRPr="007F5E82">
              <w:rPr>
                <w:sz w:val="18"/>
                <w:szCs w:val="18"/>
              </w:rPr>
              <w:t>" : [&lt;string&gt;],</w:t>
            </w:r>
            <w:r w:rsidRPr="007F5E82">
              <w:rPr>
                <w:rFonts w:cstheme="minorHAnsi"/>
                <w:sz w:val="18"/>
                <w:szCs w:val="18"/>
              </w:rPr>
              <w:br/>
              <w:t>     </w:t>
            </w:r>
            <w:r w:rsidRPr="007F5E82">
              <w:rPr>
                <w:sz w:val="18"/>
                <w:szCs w:val="18"/>
              </w:rPr>
              <w:t>"</w:t>
            </w:r>
            <w:r w:rsidRPr="007F5E82">
              <w:rPr>
                <w:rFonts w:cstheme="minorHAnsi"/>
                <w:sz w:val="18"/>
                <w:szCs w:val="18"/>
              </w:rPr>
              <w:t>unRemovableProductCd</w:t>
            </w:r>
            <w:r>
              <w:rPr>
                <w:rFonts w:cstheme="minorHAnsi"/>
                <w:sz w:val="18"/>
                <w:szCs w:val="18"/>
              </w:rPr>
              <w:t>List</w:t>
            </w:r>
            <w:r w:rsidRPr="007F5E82">
              <w:rPr>
                <w:sz w:val="18"/>
                <w:szCs w:val="18"/>
              </w:rPr>
              <w:t xml:space="preserve">" : </w:t>
            </w:r>
            <w:r>
              <w:rPr>
                <w:sz w:val="18"/>
                <w:szCs w:val="18"/>
              </w:rPr>
              <w:t>[</w:t>
            </w:r>
            <w:r w:rsidRPr="007F5E82">
              <w:rPr>
                <w:sz w:val="18"/>
                <w:szCs w:val="18"/>
              </w:rPr>
              <w:t>&lt;string&gt;]</w:t>
            </w:r>
          </w:p>
          <w:p w14:paraId="14C9053C" w14:textId="77777777" w:rsidR="00A64063" w:rsidRPr="00AD780E" w:rsidRDefault="00A64063" w:rsidP="00A64063">
            <w:pPr>
              <w:rPr>
                <w:sz w:val="18"/>
                <w:szCs w:val="16"/>
              </w:rPr>
            </w:pPr>
            <w:r w:rsidRPr="00AD780E">
              <w:rPr>
                <w:sz w:val="18"/>
                <w:szCs w:val="16"/>
              </w:rPr>
              <w:t>}</w:t>
            </w:r>
          </w:p>
          <w:p w14:paraId="7EDA924E" w14:textId="77777777" w:rsidR="00A64063" w:rsidRDefault="00A64063" w:rsidP="00A64063">
            <w:pPr>
              <w:rPr>
                <w:b/>
                <w:sz w:val="18"/>
                <w:szCs w:val="16"/>
              </w:rPr>
            </w:pPr>
          </w:p>
          <w:p w14:paraId="222BAD6E" w14:textId="77777777" w:rsidR="00A64063" w:rsidRPr="00107233" w:rsidRDefault="00A64063" w:rsidP="00A64063">
            <w:pPr>
              <w:rPr>
                <w:b/>
                <w:color w:val="E36C0A" w:themeColor="accent6" w:themeShade="BF"/>
                <w:sz w:val="18"/>
                <w:szCs w:val="16"/>
              </w:rPr>
            </w:pPr>
            <w:r w:rsidRPr="00107233">
              <w:rPr>
                <w:b/>
                <w:color w:val="E36C0A" w:themeColor="accent6" w:themeShade="BF"/>
                <w:sz w:val="18"/>
                <w:szCs w:val="16"/>
              </w:rPr>
              <w:t>SubscriptionSummary</w:t>
            </w:r>
          </w:p>
          <w:tbl>
            <w:tblPr>
              <w:tblStyle w:val="TableGrid"/>
              <w:tblW w:w="8278" w:type="dxa"/>
              <w:tblLook w:val="04A0" w:firstRow="1" w:lastRow="0" w:firstColumn="1" w:lastColumn="0" w:noHBand="0" w:noVBand="1"/>
            </w:tblPr>
            <w:tblGrid>
              <w:gridCol w:w="2239"/>
              <w:gridCol w:w="2014"/>
              <w:gridCol w:w="1416"/>
              <w:gridCol w:w="1137"/>
              <w:gridCol w:w="1472"/>
            </w:tblGrid>
            <w:tr w:rsidR="00A64063" w:rsidRPr="00444190" w14:paraId="0CCD21C0" w14:textId="77777777" w:rsidTr="00A64063">
              <w:tc>
                <w:tcPr>
                  <w:tcW w:w="2063" w:type="dxa"/>
                  <w:shd w:val="clear" w:color="auto" w:fill="D9D9D9" w:themeFill="background1" w:themeFillShade="D9"/>
                </w:tcPr>
                <w:p w14:paraId="00A90871" w14:textId="77777777" w:rsidR="00A64063" w:rsidRPr="00444190" w:rsidRDefault="00A64063" w:rsidP="00A64063">
                  <w:pPr>
                    <w:rPr>
                      <w:b/>
                      <w:sz w:val="18"/>
                      <w:szCs w:val="16"/>
                    </w:rPr>
                  </w:pPr>
                  <w:r w:rsidRPr="00444190">
                    <w:rPr>
                      <w:b/>
                      <w:sz w:val="18"/>
                      <w:szCs w:val="16"/>
                    </w:rPr>
                    <w:t>Name</w:t>
                  </w:r>
                </w:p>
              </w:tc>
              <w:tc>
                <w:tcPr>
                  <w:tcW w:w="2014" w:type="dxa"/>
                  <w:shd w:val="clear" w:color="auto" w:fill="D9D9D9" w:themeFill="background1" w:themeFillShade="D9"/>
                </w:tcPr>
                <w:p w14:paraId="6FB5825B" w14:textId="77777777" w:rsidR="00A64063" w:rsidRDefault="00A64063" w:rsidP="00A64063">
                  <w:pPr>
                    <w:rPr>
                      <w:b/>
                      <w:sz w:val="18"/>
                      <w:szCs w:val="16"/>
                    </w:rPr>
                  </w:pPr>
                  <w:r>
                    <w:rPr>
                      <w:b/>
                      <w:sz w:val="18"/>
                      <w:szCs w:val="16"/>
                    </w:rPr>
                    <w:t>DataType</w:t>
                  </w:r>
                </w:p>
              </w:tc>
              <w:tc>
                <w:tcPr>
                  <w:tcW w:w="1650" w:type="dxa"/>
                  <w:shd w:val="clear" w:color="auto" w:fill="D9D9D9" w:themeFill="background1" w:themeFillShade="D9"/>
                </w:tcPr>
                <w:p w14:paraId="2156DCD1" w14:textId="77777777" w:rsidR="00A64063" w:rsidRPr="00444190" w:rsidRDefault="00A64063" w:rsidP="00A64063">
                  <w:pPr>
                    <w:rPr>
                      <w:b/>
                      <w:sz w:val="18"/>
                      <w:szCs w:val="16"/>
                    </w:rPr>
                  </w:pPr>
                  <w:r>
                    <w:rPr>
                      <w:b/>
                      <w:sz w:val="18"/>
                      <w:szCs w:val="16"/>
                    </w:rPr>
                    <w:t>Description</w:t>
                  </w:r>
                </w:p>
              </w:tc>
              <w:tc>
                <w:tcPr>
                  <w:tcW w:w="1031" w:type="dxa"/>
                  <w:shd w:val="clear" w:color="auto" w:fill="D9D9D9" w:themeFill="background1" w:themeFillShade="D9"/>
                </w:tcPr>
                <w:p w14:paraId="1C61F167"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520" w:type="dxa"/>
                  <w:shd w:val="clear" w:color="auto" w:fill="D9D9D9" w:themeFill="background1" w:themeFillShade="D9"/>
                </w:tcPr>
                <w:p w14:paraId="7476CE16" w14:textId="77777777" w:rsidR="00A64063" w:rsidRPr="00444190" w:rsidRDefault="00A64063" w:rsidP="00A64063">
                  <w:pPr>
                    <w:rPr>
                      <w:b/>
                      <w:sz w:val="18"/>
                      <w:szCs w:val="16"/>
                    </w:rPr>
                  </w:pPr>
                  <w:r w:rsidRPr="001B35FC">
                    <w:rPr>
                      <w:b/>
                      <w:sz w:val="18"/>
                      <w:szCs w:val="16"/>
                    </w:rPr>
                    <w:t>Possible/typical values</w:t>
                  </w:r>
                </w:p>
              </w:tc>
            </w:tr>
            <w:tr w:rsidR="00A64063" w14:paraId="08081C21" w14:textId="77777777" w:rsidTr="00A64063">
              <w:tc>
                <w:tcPr>
                  <w:tcW w:w="2063" w:type="dxa"/>
                </w:tcPr>
                <w:p w14:paraId="34946AB0" w14:textId="77777777" w:rsidR="00A64063" w:rsidRPr="006B4E68" w:rsidRDefault="00A64063" w:rsidP="00A64063">
                  <w:pPr>
                    <w:rPr>
                      <w:b/>
                      <w:sz w:val="18"/>
                      <w:szCs w:val="16"/>
                    </w:rPr>
                  </w:pPr>
                  <w:r w:rsidRPr="005A5A29">
                    <w:rPr>
                      <w:rFonts w:cstheme="minorHAnsi"/>
                      <w:sz w:val="18"/>
                      <w:szCs w:val="18"/>
                    </w:rPr>
                    <w:t>collectionAggregationList</w:t>
                  </w:r>
                </w:p>
              </w:tc>
              <w:tc>
                <w:tcPr>
                  <w:tcW w:w="2014" w:type="dxa"/>
                </w:tcPr>
                <w:p w14:paraId="3CCDB4A9" w14:textId="77777777" w:rsidR="00A64063" w:rsidRDefault="00A64063" w:rsidP="00A64063">
                  <w:pPr>
                    <w:rPr>
                      <w:sz w:val="18"/>
                      <w:szCs w:val="16"/>
                    </w:rPr>
                  </w:pPr>
                  <w:r>
                    <w:rPr>
                      <w:sz w:val="18"/>
                      <w:szCs w:val="16"/>
                    </w:rPr>
                    <w:t xml:space="preserve">Array of </w:t>
                  </w:r>
                </w:p>
                <w:p w14:paraId="3A987F40" w14:textId="77777777" w:rsidR="00A64063" w:rsidRDefault="00A64063" w:rsidP="00A64063">
                  <w:pPr>
                    <w:rPr>
                      <w:sz w:val="18"/>
                      <w:szCs w:val="16"/>
                    </w:rPr>
                  </w:pPr>
                  <w:r>
                    <w:rPr>
                      <w:sz w:val="18"/>
                      <w:szCs w:val="16"/>
                    </w:rPr>
                    <w:t>&lt;</w:t>
                  </w:r>
                  <w:r w:rsidRPr="005A5A29">
                    <w:rPr>
                      <w:rFonts w:cstheme="minorHAnsi"/>
                      <w:sz w:val="18"/>
                      <w:szCs w:val="18"/>
                    </w:rPr>
                    <w:t>CollectionAggregation</w:t>
                  </w:r>
                  <w:r>
                    <w:rPr>
                      <w:sz w:val="18"/>
                      <w:szCs w:val="16"/>
                    </w:rPr>
                    <w:t>&gt;</w:t>
                  </w:r>
                </w:p>
              </w:tc>
              <w:tc>
                <w:tcPr>
                  <w:tcW w:w="1650" w:type="dxa"/>
                </w:tcPr>
                <w:p w14:paraId="07569B83" w14:textId="77777777" w:rsidR="00A64063" w:rsidRPr="006B4E68" w:rsidRDefault="00A64063" w:rsidP="00A64063">
                  <w:pPr>
                    <w:rPr>
                      <w:sz w:val="18"/>
                      <w:szCs w:val="16"/>
                    </w:rPr>
                  </w:pPr>
                  <w:r>
                    <w:rPr>
                      <w:sz w:val="18"/>
                      <w:szCs w:val="16"/>
                    </w:rPr>
                    <w:t>In 2.0 world, allow customer order multiple collections.</w:t>
                  </w:r>
                </w:p>
              </w:tc>
              <w:tc>
                <w:tcPr>
                  <w:tcW w:w="1031" w:type="dxa"/>
                </w:tcPr>
                <w:p w14:paraId="20989B3A" w14:textId="77777777" w:rsidR="00A64063" w:rsidRPr="006B4E68" w:rsidRDefault="00A64063" w:rsidP="00A64063">
                  <w:pPr>
                    <w:rPr>
                      <w:sz w:val="18"/>
                      <w:szCs w:val="16"/>
                    </w:rPr>
                  </w:pPr>
                  <w:r>
                    <w:rPr>
                      <w:sz w:val="18"/>
                      <w:szCs w:val="16"/>
                    </w:rPr>
                    <w:t>N</w:t>
                  </w:r>
                </w:p>
              </w:tc>
              <w:tc>
                <w:tcPr>
                  <w:tcW w:w="1520" w:type="dxa"/>
                </w:tcPr>
                <w:p w14:paraId="1987C11C" w14:textId="77777777" w:rsidR="00A64063" w:rsidRPr="006B4E68" w:rsidRDefault="00A64063" w:rsidP="00A64063">
                  <w:pPr>
                    <w:rPr>
                      <w:sz w:val="18"/>
                      <w:szCs w:val="16"/>
                    </w:rPr>
                  </w:pPr>
                </w:p>
              </w:tc>
            </w:tr>
            <w:tr w:rsidR="00A64063" w14:paraId="168F5F20" w14:textId="77777777" w:rsidTr="00A64063">
              <w:tc>
                <w:tcPr>
                  <w:tcW w:w="2063" w:type="dxa"/>
                </w:tcPr>
                <w:p w14:paraId="3A2BC002" w14:textId="77777777" w:rsidR="00A64063" w:rsidRDefault="00A64063" w:rsidP="00A64063">
                  <w:pPr>
                    <w:rPr>
                      <w:sz w:val="18"/>
                      <w:szCs w:val="18"/>
                    </w:rPr>
                  </w:pPr>
                  <w:r>
                    <w:rPr>
                      <w:sz w:val="18"/>
                      <w:szCs w:val="16"/>
                    </w:rPr>
                    <w:t>packCdList</w:t>
                  </w:r>
                </w:p>
              </w:tc>
              <w:tc>
                <w:tcPr>
                  <w:tcW w:w="2014" w:type="dxa"/>
                </w:tcPr>
                <w:p w14:paraId="3B71D209" w14:textId="77777777" w:rsidR="00A64063" w:rsidRDefault="00A64063" w:rsidP="00A64063">
                  <w:pPr>
                    <w:rPr>
                      <w:sz w:val="18"/>
                      <w:szCs w:val="16"/>
                    </w:rPr>
                  </w:pPr>
                  <w:r>
                    <w:rPr>
                      <w:sz w:val="18"/>
                      <w:szCs w:val="16"/>
                    </w:rPr>
                    <w:t>Array of &lt;string&gt;</w:t>
                  </w:r>
                </w:p>
              </w:tc>
              <w:tc>
                <w:tcPr>
                  <w:tcW w:w="1650" w:type="dxa"/>
                </w:tcPr>
                <w:p w14:paraId="18937DC9" w14:textId="77777777" w:rsidR="00A64063" w:rsidRPr="00752747" w:rsidRDefault="00A64063" w:rsidP="00A64063">
                  <w:pPr>
                    <w:rPr>
                      <w:sz w:val="18"/>
                      <w:szCs w:val="16"/>
                    </w:rPr>
                  </w:pPr>
                  <w:r>
                    <w:rPr>
                      <w:sz w:val="18"/>
                      <w:szCs w:val="16"/>
                    </w:rPr>
                    <w:t>Individual pack code</w:t>
                  </w:r>
                </w:p>
              </w:tc>
              <w:tc>
                <w:tcPr>
                  <w:tcW w:w="1031" w:type="dxa"/>
                </w:tcPr>
                <w:p w14:paraId="6D4D4BAD" w14:textId="77777777" w:rsidR="00A64063" w:rsidRPr="00752747" w:rsidRDefault="00A64063" w:rsidP="00A64063">
                  <w:pPr>
                    <w:rPr>
                      <w:sz w:val="18"/>
                      <w:szCs w:val="16"/>
                    </w:rPr>
                  </w:pPr>
                  <w:r>
                    <w:rPr>
                      <w:sz w:val="18"/>
                      <w:szCs w:val="16"/>
                    </w:rPr>
                    <w:t>N</w:t>
                  </w:r>
                </w:p>
              </w:tc>
              <w:tc>
                <w:tcPr>
                  <w:tcW w:w="1520" w:type="dxa"/>
                </w:tcPr>
                <w:p w14:paraId="495D2CE0" w14:textId="77777777" w:rsidR="00A64063" w:rsidRPr="00C87543" w:rsidRDefault="00A64063" w:rsidP="00A64063">
                  <w:pPr>
                    <w:rPr>
                      <w:sz w:val="18"/>
                      <w:szCs w:val="16"/>
                    </w:rPr>
                  </w:pPr>
                </w:p>
              </w:tc>
            </w:tr>
            <w:tr w:rsidR="00A64063" w:rsidRPr="005B3FD2" w14:paraId="6A82BBEF" w14:textId="77777777" w:rsidTr="00A64063">
              <w:tc>
                <w:tcPr>
                  <w:tcW w:w="2063" w:type="dxa"/>
                </w:tcPr>
                <w:p w14:paraId="1541089F" w14:textId="77777777" w:rsidR="00A64063" w:rsidRDefault="00A64063" w:rsidP="00A64063">
                  <w:pPr>
                    <w:rPr>
                      <w:sz w:val="18"/>
                      <w:szCs w:val="16"/>
                    </w:rPr>
                  </w:pPr>
                  <w:r>
                    <w:rPr>
                      <w:sz w:val="18"/>
                      <w:szCs w:val="16"/>
                    </w:rPr>
                    <w:t>channelCdList</w:t>
                  </w:r>
                </w:p>
              </w:tc>
              <w:tc>
                <w:tcPr>
                  <w:tcW w:w="2014" w:type="dxa"/>
                </w:tcPr>
                <w:p w14:paraId="7AF485DD" w14:textId="77777777" w:rsidR="00A64063" w:rsidRDefault="00A64063" w:rsidP="00A64063">
                  <w:pPr>
                    <w:rPr>
                      <w:sz w:val="18"/>
                      <w:szCs w:val="16"/>
                    </w:rPr>
                  </w:pPr>
                  <w:r>
                    <w:rPr>
                      <w:sz w:val="18"/>
                      <w:szCs w:val="16"/>
                    </w:rPr>
                    <w:t>Array of &lt;string&gt;</w:t>
                  </w:r>
                </w:p>
              </w:tc>
              <w:tc>
                <w:tcPr>
                  <w:tcW w:w="1650" w:type="dxa"/>
                </w:tcPr>
                <w:p w14:paraId="11C061C7" w14:textId="77777777" w:rsidR="00A64063" w:rsidRPr="00676224" w:rsidRDefault="00A64063" w:rsidP="00A64063">
                  <w:pPr>
                    <w:rPr>
                      <w:sz w:val="18"/>
                      <w:szCs w:val="16"/>
                      <w:lang w:val="fr-CA"/>
                    </w:rPr>
                  </w:pPr>
                  <w:r w:rsidRPr="00676224">
                    <w:rPr>
                      <w:sz w:val="18"/>
                      <w:szCs w:val="16"/>
                      <w:lang w:val="fr-CA"/>
                    </w:rPr>
                    <w:t xml:space="preserve">A </w:t>
                  </w:r>
                  <w:r>
                    <w:rPr>
                      <w:sz w:val="18"/>
                      <w:szCs w:val="16"/>
                      <w:lang w:val="fr-CA"/>
                    </w:rPr>
                    <w:t xml:space="preserve">la cart </w:t>
                  </w:r>
                  <w:r>
                    <w:rPr>
                      <w:sz w:val="18"/>
                      <w:szCs w:val="16"/>
                      <w:lang w:val="fr-CA"/>
                    </w:rPr>
                    <w:lastRenderedPageBreak/>
                    <w:t>channel code</w:t>
                  </w:r>
                </w:p>
              </w:tc>
              <w:tc>
                <w:tcPr>
                  <w:tcW w:w="1031" w:type="dxa"/>
                </w:tcPr>
                <w:p w14:paraId="1C73D7C0" w14:textId="77777777" w:rsidR="00A64063" w:rsidRPr="00A4363D" w:rsidRDefault="00A64063" w:rsidP="00A64063">
                  <w:pPr>
                    <w:rPr>
                      <w:sz w:val="18"/>
                      <w:szCs w:val="16"/>
                    </w:rPr>
                  </w:pPr>
                  <w:r w:rsidRPr="00A4363D">
                    <w:rPr>
                      <w:sz w:val="18"/>
                      <w:szCs w:val="16"/>
                    </w:rPr>
                    <w:lastRenderedPageBreak/>
                    <w:t>N</w:t>
                  </w:r>
                </w:p>
              </w:tc>
              <w:tc>
                <w:tcPr>
                  <w:tcW w:w="1520" w:type="dxa"/>
                </w:tcPr>
                <w:p w14:paraId="2328AD07" w14:textId="77777777" w:rsidR="00A64063" w:rsidRPr="00A4363D" w:rsidRDefault="00A64063" w:rsidP="00A64063">
                  <w:pPr>
                    <w:rPr>
                      <w:sz w:val="18"/>
                      <w:szCs w:val="16"/>
                    </w:rPr>
                  </w:pPr>
                </w:p>
              </w:tc>
            </w:tr>
            <w:tr w:rsidR="00A64063" w14:paraId="3646D1B6" w14:textId="77777777" w:rsidTr="00A64063">
              <w:tc>
                <w:tcPr>
                  <w:tcW w:w="2063" w:type="dxa"/>
                </w:tcPr>
                <w:p w14:paraId="3470AA39" w14:textId="77777777" w:rsidR="00A64063" w:rsidRDefault="00A64063" w:rsidP="00A64063">
                  <w:pPr>
                    <w:rPr>
                      <w:sz w:val="18"/>
                      <w:szCs w:val="16"/>
                    </w:rPr>
                  </w:pPr>
                  <w:r>
                    <w:rPr>
                      <w:sz w:val="18"/>
                      <w:szCs w:val="16"/>
                    </w:rPr>
                    <w:lastRenderedPageBreak/>
                    <w:t>unRemovableProductCdList</w:t>
                  </w:r>
                </w:p>
              </w:tc>
              <w:tc>
                <w:tcPr>
                  <w:tcW w:w="2014" w:type="dxa"/>
                </w:tcPr>
                <w:p w14:paraId="613F23D9" w14:textId="77777777" w:rsidR="00A64063" w:rsidRDefault="00A64063" w:rsidP="00A64063">
                  <w:pPr>
                    <w:rPr>
                      <w:sz w:val="18"/>
                      <w:szCs w:val="16"/>
                    </w:rPr>
                  </w:pPr>
                  <w:r>
                    <w:rPr>
                      <w:sz w:val="18"/>
                      <w:szCs w:val="16"/>
                    </w:rPr>
                    <w:t>Array of &lt;string&gt;</w:t>
                  </w:r>
                </w:p>
              </w:tc>
              <w:tc>
                <w:tcPr>
                  <w:tcW w:w="1650" w:type="dxa"/>
                </w:tcPr>
                <w:p w14:paraId="4E4F1F30" w14:textId="77777777" w:rsidR="00A64063" w:rsidRPr="00752747" w:rsidRDefault="00A64063" w:rsidP="00A64063">
                  <w:pPr>
                    <w:rPr>
                      <w:sz w:val="18"/>
                      <w:szCs w:val="16"/>
                    </w:rPr>
                  </w:pPr>
                  <w:r>
                    <w:rPr>
                      <w:sz w:val="18"/>
                      <w:szCs w:val="16"/>
                    </w:rPr>
                    <w:t>*</w:t>
                  </w:r>
                </w:p>
              </w:tc>
              <w:tc>
                <w:tcPr>
                  <w:tcW w:w="1031" w:type="dxa"/>
                </w:tcPr>
                <w:p w14:paraId="4C6C48BB" w14:textId="77777777" w:rsidR="00A64063" w:rsidRDefault="00A64063" w:rsidP="00A64063">
                  <w:pPr>
                    <w:rPr>
                      <w:sz w:val="18"/>
                      <w:szCs w:val="16"/>
                    </w:rPr>
                  </w:pPr>
                  <w:r>
                    <w:rPr>
                      <w:sz w:val="18"/>
                      <w:szCs w:val="16"/>
                    </w:rPr>
                    <w:t>N</w:t>
                  </w:r>
                </w:p>
              </w:tc>
              <w:tc>
                <w:tcPr>
                  <w:tcW w:w="1520" w:type="dxa"/>
                </w:tcPr>
                <w:p w14:paraId="712F1508" w14:textId="77777777" w:rsidR="00A64063" w:rsidRPr="00C87543" w:rsidRDefault="00A64063" w:rsidP="00A64063">
                  <w:pPr>
                    <w:rPr>
                      <w:sz w:val="18"/>
                      <w:szCs w:val="16"/>
                    </w:rPr>
                  </w:pPr>
                </w:p>
              </w:tc>
            </w:tr>
          </w:tbl>
          <w:p w14:paraId="55E80C0E" w14:textId="77777777" w:rsidR="00A64063" w:rsidRPr="000666BE" w:rsidRDefault="00A64063" w:rsidP="00A64063">
            <w:pPr>
              <w:rPr>
                <w:rFonts w:ascii="Times New Roman" w:eastAsia="Times New Roman" w:hAnsi="Times New Roman" w:cs="Times New Roman"/>
                <w:sz w:val="16"/>
                <w:szCs w:val="16"/>
                <w:lang w:eastAsia="en-CA"/>
              </w:rPr>
            </w:pPr>
            <w:r w:rsidRPr="000666BE">
              <w:rPr>
                <w:i/>
                <w:sz w:val="18"/>
                <w:szCs w:val="16"/>
              </w:rPr>
              <w:t xml:space="preserve">* </w:t>
            </w:r>
            <w:r w:rsidRPr="003A1BDF">
              <w:rPr>
                <w:b/>
                <w:i/>
                <w:sz w:val="18"/>
                <w:szCs w:val="16"/>
              </w:rPr>
              <w:t>unRemovable product</w:t>
            </w:r>
            <w:r>
              <w:rPr>
                <w:sz w:val="18"/>
                <w:szCs w:val="16"/>
              </w:rPr>
              <w:t>: 1</w:t>
            </w:r>
            <w:r w:rsidRPr="000666BE">
              <w:rPr>
                <w:sz w:val="16"/>
                <w:szCs w:val="16"/>
              </w:rPr>
              <w:t xml:space="preserve">) </w:t>
            </w:r>
            <w:r w:rsidRPr="000666BE">
              <w:rPr>
                <w:rFonts w:ascii="Times New Roman" w:eastAsia="Times New Roman" w:hAnsi="Times New Roman" w:cs="Times New Roman"/>
                <w:sz w:val="16"/>
                <w:szCs w:val="16"/>
                <w:lang w:eastAsia="en-CA"/>
              </w:rPr>
              <w:t>If the subscription was modified in last 30 days. We will not allow customers</w:t>
            </w:r>
            <w:r>
              <w:rPr>
                <w:rFonts w:ascii="Times New Roman" w:eastAsia="Times New Roman" w:hAnsi="Times New Roman" w:cs="Times New Roman"/>
                <w:sz w:val="16"/>
                <w:szCs w:val="16"/>
                <w:lang w:eastAsia="en-CA"/>
              </w:rPr>
              <w:t xml:space="preserve"> to change their subscription. </w:t>
            </w:r>
            <w:r w:rsidRPr="000666BE">
              <w:rPr>
                <w:rFonts w:ascii="Times New Roman" w:eastAsia="Times New Roman" w:hAnsi="Times New Roman" w:cs="Times New Roman"/>
                <w:sz w:val="16"/>
                <w:szCs w:val="16"/>
                <w:lang w:eastAsia="en-CA"/>
              </w:rPr>
              <w:t xml:space="preserve">Therefore all elements </w:t>
            </w:r>
            <w:r>
              <w:rPr>
                <w:rFonts w:ascii="Times New Roman" w:eastAsia="Times New Roman" w:hAnsi="Times New Roman" w:cs="Times New Roman"/>
                <w:sz w:val="16"/>
                <w:szCs w:val="16"/>
                <w:lang w:eastAsia="en-CA"/>
              </w:rPr>
              <w:t xml:space="preserve">of subscription </w:t>
            </w:r>
            <w:r w:rsidRPr="000666BE">
              <w:rPr>
                <w:rFonts w:ascii="Times New Roman" w:eastAsia="Times New Roman" w:hAnsi="Times New Roman" w:cs="Times New Roman"/>
                <w:sz w:val="16"/>
                <w:szCs w:val="16"/>
                <w:lang w:eastAsia="en-CA"/>
              </w:rPr>
              <w:t>are un</w:t>
            </w:r>
            <w:r>
              <w:rPr>
                <w:rFonts w:ascii="Times New Roman" w:eastAsia="Times New Roman" w:hAnsi="Times New Roman" w:cs="Times New Roman"/>
                <w:sz w:val="16"/>
                <w:szCs w:val="16"/>
                <w:lang w:eastAsia="en-CA"/>
              </w:rPr>
              <w:t>-</w:t>
            </w:r>
            <w:r w:rsidRPr="000666BE">
              <w:rPr>
                <w:rFonts w:ascii="Times New Roman" w:eastAsia="Times New Roman" w:hAnsi="Times New Roman" w:cs="Times New Roman"/>
                <w:sz w:val="16"/>
                <w:szCs w:val="16"/>
                <w:lang w:eastAsia="en-CA"/>
              </w:rPr>
              <w:t>removable</w:t>
            </w:r>
            <w:r>
              <w:rPr>
                <w:rFonts w:ascii="Times New Roman" w:eastAsia="Times New Roman" w:hAnsi="Times New Roman" w:cs="Times New Roman"/>
                <w:sz w:val="16"/>
                <w:szCs w:val="16"/>
                <w:lang w:eastAsia="en-CA"/>
              </w:rPr>
              <w:t xml:space="preserve"> products</w:t>
            </w:r>
            <w:r w:rsidRPr="000666BE">
              <w:rPr>
                <w:rFonts w:ascii="Times New Roman" w:eastAsia="Times New Roman" w:hAnsi="Times New Roman" w:cs="Times New Roman"/>
                <w:sz w:val="16"/>
                <w:szCs w:val="16"/>
                <w:lang w:eastAsia="en-CA"/>
              </w:rPr>
              <w:t>. </w:t>
            </w:r>
            <w:r>
              <w:rPr>
                <w:rFonts w:ascii="Times New Roman" w:eastAsia="Times New Roman" w:hAnsi="Times New Roman" w:cs="Times New Roman"/>
                <w:sz w:val="16"/>
                <w:szCs w:val="16"/>
                <w:lang w:eastAsia="en-CA"/>
              </w:rPr>
              <w:t>2)</w:t>
            </w:r>
            <w:r w:rsidRPr="000666BE">
              <w:rPr>
                <w:rFonts w:ascii="Times New Roman" w:eastAsia="Times New Roman" w:hAnsi="Times New Roman" w:cs="Times New Roman"/>
                <w:sz w:val="16"/>
                <w:szCs w:val="16"/>
                <w:lang w:eastAsia="en-CA"/>
              </w:rPr>
              <w:t xml:space="preserve"> In 1.0 world, if </w:t>
            </w:r>
            <w:r>
              <w:rPr>
                <w:rFonts w:ascii="Times New Roman" w:eastAsia="Times New Roman" w:hAnsi="Times New Roman" w:cs="Times New Roman"/>
                <w:sz w:val="16"/>
                <w:szCs w:val="16"/>
                <w:lang w:eastAsia="en-CA"/>
              </w:rPr>
              <w:t>subscription is</w:t>
            </w:r>
            <w:r w:rsidRPr="000666BE">
              <w:rPr>
                <w:rFonts w:ascii="Times New Roman" w:eastAsia="Times New Roman" w:hAnsi="Times New Roman" w:cs="Times New Roman"/>
                <w:sz w:val="16"/>
                <w:szCs w:val="16"/>
                <w:lang w:eastAsia="en-CA"/>
              </w:rPr>
              <w:t xml:space="preserve"> all-in combo</w:t>
            </w:r>
            <w:r>
              <w:rPr>
                <w:rFonts w:ascii="Times New Roman" w:eastAsia="Times New Roman" w:hAnsi="Times New Roman" w:cs="Times New Roman"/>
                <w:sz w:val="16"/>
                <w:szCs w:val="16"/>
                <w:lang w:eastAsia="en-CA"/>
              </w:rPr>
              <w:t>,</w:t>
            </w:r>
            <w:r w:rsidRPr="000666BE">
              <w:rPr>
                <w:rFonts w:ascii="Times New Roman" w:eastAsia="Times New Roman" w:hAnsi="Times New Roman" w:cs="Times New Roman"/>
                <w:sz w:val="16"/>
                <w:szCs w:val="16"/>
                <w:lang w:eastAsia="en-CA"/>
              </w:rPr>
              <w:t xml:space="preserve"> th</w:t>
            </w:r>
            <w:r>
              <w:rPr>
                <w:rFonts w:ascii="Times New Roman" w:eastAsia="Times New Roman" w:hAnsi="Times New Roman" w:cs="Times New Roman"/>
                <w:sz w:val="16"/>
                <w:szCs w:val="16"/>
                <w:lang w:eastAsia="en-CA"/>
              </w:rPr>
              <w:t>en all elements will be un-remov</w:t>
            </w:r>
            <w:r w:rsidRPr="000666BE">
              <w:rPr>
                <w:rFonts w:ascii="Times New Roman" w:eastAsia="Times New Roman" w:hAnsi="Times New Roman" w:cs="Times New Roman"/>
                <w:sz w:val="16"/>
                <w:szCs w:val="16"/>
                <w:lang w:eastAsia="en-CA"/>
              </w:rPr>
              <w:t>able sinc</w:t>
            </w:r>
            <w:r>
              <w:rPr>
                <w:rFonts w:ascii="Times New Roman" w:eastAsia="Times New Roman" w:hAnsi="Times New Roman" w:cs="Times New Roman"/>
                <w:sz w:val="16"/>
                <w:szCs w:val="16"/>
                <w:lang w:eastAsia="en-CA"/>
              </w:rPr>
              <w:t>e the combo contains everything and it is not allowed downgrade.</w:t>
            </w:r>
            <w:r w:rsidRPr="000666BE">
              <w:rPr>
                <w:rFonts w:ascii="Times New Roman" w:eastAsia="Times New Roman" w:hAnsi="Times New Roman" w:cs="Times New Roman"/>
                <w:sz w:val="16"/>
                <w:szCs w:val="16"/>
                <w:lang w:eastAsia="en-CA"/>
              </w:rPr>
              <w:t> </w:t>
            </w:r>
          </w:p>
          <w:p w14:paraId="4223663A" w14:textId="77777777" w:rsidR="00A64063" w:rsidRDefault="00A64063" w:rsidP="00A64063">
            <w:pPr>
              <w:rPr>
                <w:sz w:val="18"/>
                <w:szCs w:val="16"/>
              </w:rPr>
            </w:pPr>
          </w:p>
          <w:p w14:paraId="6315A38C" w14:textId="77777777" w:rsidR="00A64063" w:rsidRDefault="00A64063" w:rsidP="00A64063">
            <w:pPr>
              <w:rPr>
                <w:sz w:val="18"/>
                <w:szCs w:val="16"/>
              </w:rPr>
            </w:pPr>
            <w:r>
              <w:rPr>
                <w:sz w:val="18"/>
                <w:szCs w:val="16"/>
              </w:rPr>
              <w:t>CollectionAggregation</w:t>
            </w:r>
          </w:p>
          <w:tbl>
            <w:tblPr>
              <w:tblStyle w:val="TableGrid"/>
              <w:tblW w:w="8278" w:type="dxa"/>
              <w:tblLook w:val="04A0" w:firstRow="1" w:lastRow="0" w:firstColumn="1" w:lastColumn="0" w:noHBand="0" w:noVBand="1"/>
            </w:tblPr>
            <w:tblGrid>
              <w:gridCol w:w="2042"/>
              <w:gridCol w:w="2110"/>
              <w:gridCol w:w="1072"/>
              <w:gridCol w:w="1192"/>
              <w:gridCol w:w="1862"/>
            </w:tblGrid>
            <w:tr w:rsidR="00A64063" w:rsidRPr="00444190" w14:paraId="47BEBCCE" w14:textId="77777777" w:rsidTr="00A64063">
              <w:tc>
                <w:tcPr>
                  <w:tcW w:w="2042" w:type="dxa"/>
                  <w:shd w:val="clear" w:color="auto" w:fill="D9D9D9" w:themeFill="background1" w:themeFillShade="D9"/>
                </w:tcPr>
                <w:p w14:paraId="503021F4" w14:textId="77777777" w:rsidR="00A64063" w:rsidRPr="00444190" w:rsidRDefault="00A64063" w:rsidP="00A64063">
                  <w:pPr>
                    <w:rPr>
                      <w:b/>
                      <w:sz w:val="18"/>
                      <w:szCs w:val="16"/>
                    </w:rPr>
                  </w:pPr>
                  <w:r w:rsidRPr="00444190">
                    <w:rPr>
                      <w:b/>
                      <w:sz w:val="18"/>
                      <w:szCs w:val="16"/>
                    </w:rPr>
                    <w:t>Name</w:t>
                  </w:r>
                </w:p>
              </w:tc>
              <w:tc>
                <w:tcPr>
                  <w:tcW w:w="2110" w:type="dxa"/>
                  <w:shd w:val="clear" w:color="auto" w:fill="D9D9D9" w:themeFill="background1" w:themeFillShade="D9"/>
                </w:tcPr>
                <w:p w14:paraId="61935D4A" w14:textId="77777777" w:rsidR="00A64063" w:rsidRDefault="00A64063" w:rsidP="00A64063">
                  <w:pPr>
                    <w:rPr>
                      <w:b/>
                      <w:sz w:val="18"/>
                      <w:szCs w:val="16"/>
                    </w:rPr>
                  </w:pPr>
                  <w:r>
                    <w:rPr>
                      <w:b/>
                      <w:sz w:val="18"/>
                      <w:szCs w:val="16"/>
                    </w:rPr>
                    <w:t>DataType</w:t>
                  </w:r>
                </w:p>
              </w:tc>
              <w:tc>
                <w:tcPr>
                  <w:tcW w:w="1072" w:type="dxa"/>
                  <w:shd w:val="clear" w:color="auto" w:fill="D9D9D9" w:themeFill="background1" w:themeFillShade="D9"/>
                </w:tcPr>
                <w:p w14:paraId="6D6EBCF1" w14:textId="77777777" w:rsidR="00A64063" w:rsidRPr="00444190" w:rsidRDefault="00A64063" w:rsidP="00A64063">
                  <w:pPr>
                    <w:rPr>
                      <w:b/>
                      <w:sz w:val="18"/>
                      <w:szCs w:val="16"/>
                    </w:rPr>
                  </w:pPr>
                  <w:r>
                    <w:rPr>
                      <w:b/>
                      <w:sz w:val="18"/>
                      <w:szCs w:val="16"/>
                    </w:rPr>
                    <w:t>Description</w:t>
                  </w:r>
                </w:p>
              </w:tc>
              <w:tc>
                <w:tcPr>
                  <w:tcW w:w="1192" w:type="dxa"/>
                  <w:shd w:val="clear" w:color="auto" w:fill="D9D9D9" w:themeFill="background1" w:themeFillShade="D9"/>
                </w:tcPr>
                <w:p w14:paraId="4C535A51"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862" w:type="dxa"/>
                  <w:shd w:val="clear" w:color="auto" w:fill="D9D9D9" w:themeFill="background1" w:themeFillShade="D9"/>
                </w:tcPr>
                <w:p w14:paraId="34BCBD81" w14:textId="77777777" w:rsidR="00A64063" w:rsidRPr="00444190" w:rsidRDefault="00A64063" w:rsidP="00A64063">
                  <w:pPr>
                    <w:rPr>
                      <w:b/>
                      <w:sz w:val="18"/>
                      <w:szCs w:val="16"/>
                    </w:rPr>
                  </w:pPr>
                  <w:r w:rsidRPr="001B35FC">
                    <w:rPr>
                      <w:b/>
                      <w:sz w:val="18"/>
                      <w:szCs w:val="16"/>
                    </w:rPr>
                    <w:t>Possible/typical values</w:t>
                  </w:r>
                </w:p>
              </w:tc>
            </w:tr>
            <w:tr w:rsidR="00A64063" w14:paraId="29C14186" w14:textId="77777777" w:rsidTr="00A64063">
              <w:tc>
                <w:tcPr>
                  <w:tcW w:w="2042" w:type="dxa"/>
                </w:tcPr>
                <w:p w14:paraId="7B5DF47D" w14:textId="77777777" w:rsidR="00A64063" w:rsidRPr="006B4E68" w:rsidRDefault="00A64063" w:rsidP="00A64063">
                  <w:pPr>
                    <w:rPr>
                      <w:b/>
                      <w:sz w:val="18"/>
                      <w:szCs w:val="16"/>
                    </w:rPr>
                  </w:pPr>
                  <w:r>
                    <w:rPr>
                      <w:sz w:val="18"/>
                      <w:szCs w:val="16"/>
                    </w:rPr>
                    <w:t>collectionCd</w:t>
                  </w:r>
                </w:p>
              </w:tc>
              <w:tc>
                <w:tcPr>
                  <w:tcW w:w="2110" w:type="dxa"/>
                </w:tcPr>
                <w:p w14:paraId="5E794E74" w14:textId="77777777" w:rsidR="00A64063" w:rsidRDefault="00A64063" w:rsidP="00A64063">
                  <w:pPr>
                    <w:rPr>
                      <w:sz w:val="18"/>
                      <w:szCs w:val="16"/>
                    </w:rPr>
                  </w:pPr>
                  <w:del w:id="174" w:author="Yi Lin Chen" w:date="2014-12-01T15:09:00Z">
                    <w:r w:rsidDel="009B3082">
                      <w:rPr>
                        <w:sz w:val="18"/>
                        <w:szCs w:val="16"/>
                      </w:rPr>
                      <w:delText>Array of &lt;</w:delText>
                    </w:r>
                  </w:del>
                  <w:r>
                    <w:rPr>
                      <w:sz w:val="18"/>
                      <w:szCs w:val="16"/>
                    </w:rPr>
                    <w:t>string</w:t>
                  </w:r>
                  <w:del w:id="175" w:author="Yi Lin Chen" w:date="2014-12-01T15:09:00Z">
                    <w:r w:rsidDel="009B3082">
                      <w:rPr>
                        <w:sz w:val="18"/>
                        <w:szCs w:val="16"/>
                      </w:rPr>
                      <w:delText>&gt;</w:delText>
                    </w:r>
                  </w:del>
                </w:p>
              </w:tc>
              <w:tc>
                <w:tcPr>
                  <w:tcW w:w="1072" w:type="dxa"/>
                </w:tcPr>
                <w:p w14:paraId="6EC39978" w14:textId="77777777" w:rsidR="00A64063" w:rsidRPr="006B4E68" w:rsidRDefault="00A64063" w:rsidP="00A64063">
                  <w:pPr>
                    <w:rPr>
                      <w:sz w:val="18"/>
                      <w:szCs w:val="16"/>
                    </w:rPr>
                  </w:pPr>
                </w:p>
              </w:tc>
              <w:tc>
                <w:tcPr>
                  <w:tcW w:w="1192" w:type="dxa"/>
                </w:tcPr>
                <w:p w14:paraId="60E38EEC" w14:textId="77777777" w:rsidR="00A64063" w:rsidRPr="006B4E68" w:rsidRDefault="00A64063" w:rsidP="00A64063">
                  <w:pPr>
                    <w:rPr>
                      <w:sz w:val="18"/>
                      <w:szCs w:val="16"/>
                    </w:rPr>
                  </w:pPr>
                  <w:r>
                    <w:rPr>
                      <w:sz w:val="18"/>
                      <w:szCs w:val="16"/>
                    </w:rPr>
                    <w:t>N</w:t>
                  </w:r>
                </w:p>
              </w:tc>
              <w:tc>
                <w:tcPr>
                  <w:tcW w:w="1862" w:type="dxa"/>
                </w:tcPr>
                <w:p w14:paraId="14EED72B" w14:textId="77777777" w:rsidR="00A64063" w:rsidRPr="006B4E68" w:rsidRDefault="00A64063" w:rsidP="00A64063">
                  <w:pPr>
                    <w:rPr>
                      <w:sz w:val="18"/>
                      <w:szCs w:val="16"/>
                    </w:rPr>
                  </w:pPr>
                </w:p>
              </w:tc>
            </w:tr>
            <w:tr w:rsidR="00A64063" w14:paraId="1F4DDDA0" w14:textId="77777777" w:rsidTr="00A64063">
              <w:tc>
                <w:tcPr>
                  <w:tcW w:w="2042" w:type="dxa"/>
                </w:tcPr>
                <w:p w14:paraId="75FB6E4B" w14:textId="77777777" w:rsidR="00A64063" w:rsidRPr="006B4E68" w:rsidRDefault="00A64063" w:rsidP="00A64063">
                  <w:pPr>
                    <w:rPr>
                      <w:b/>
                      <w:sz w:val="18"/>
                      <w:szCs w:val="16"/>
                    </w:rPr>
                  </w:pPr>
                  <w:r>
                    <w:rPr>
                      <w:sz w:val="18"/>
                      <w:szCs w:val="16"/>
                    </w:rPr>
                    <w:t>c</w:t>
                  </w:r>
                  <w:r w:rsidRPr="00AC129B">
                    <w:rPr>
                      <w:sz w:val="18"/>
                      <w:szCs w:val="16"/>
                    </w:rPr>
                    <w:t>ollectionPricePlanCd</w:t>
                  </w:r>
                </w:p>
              </w:tc>
              <w:tc>
                <w:tcPr>
                  <w:tcW w:w="2110" w:type="dxa"/>
                </w:tcPr>
                <w:p w14:paraId="49C3316D" w14:textId="77777777" w:rsidR="00A64063" w:rsidRPr="006B4E68" w:rsidRDefault="00A64063" w:rsidP="00A64063">
                  <w:pPr>
                    <w:rPr>
                      <w:sz w:val="18"/>
                      <w:szCs w:val="16"/>
                    </w:rPr>
                  </w:pPr>
                  <w:r>
                    <w:rPr>
                      <w:sz w:val="18"/>
                      <w:szCs w:val="16"/>
                    </w:rPr>
                    <w:t xml:space="preserve">String </w:t>
                  </w:r>
                </w:p>
              </w:tc>
              <w:tc>
                <w:tcPr>
                  <w:tcW w:w="1072" w:type="dxa"/>
                </w:tcPr>
                <w:p w14:paraId="604BF7F0" w14:textId="77777777" w:rsidR="00A64063" w:rsidRPr="006B4E68" w:rsidRDefault="00A64063" w:rsidP="00A64063">
                  <w:pPr>
                    <w:rPr>
                      <w:sz w:val="18"/>
                      <w:szCs w:val="16"/>
                    </w:rPr>
                  </w:pPr>
                </w:p>
              </w:tc>
              <w:tc>
                <w:tcPr>
                  <w:tcW w:w="1192" w:type="dxa"/>
                </w:tcPr>
                <w:p w14:paraId="5D73AE1E" w14:textId="77777777" w:rsidR="00A64063" w:rsidRPr="006B4E68" w:rsidRDefault="00A64063" w:rsidP="00A64063">
                  <w:pPr>
                    <w:rPr>
                      <w:sz w:val="18"/>
                      <w:szCs w:val="16"/>
                    </w:rPr>
                  </w:pPr>
                  <w:r>
                    <w:rPr>
                      <w:sz w:val="18"/>
                      <w:szCs w:val="16"/>
                    </w:rPr>
                    <w:t>N</w:t>
                  </w:r>
                </w:p>
              </w:tc>
              <w:tc>
                <w:tcPr>
                  <w:tcW w:w="1862" w:type="dxa"/>
                </w:tcPr>
                <w:p w14:paraId="39EB9F5F" w14:textId="77777777" w:rsidR="00A64063" w:rsidRPr="006B4E68" w:rsidRDefault="00A64063" w:rsidP="00A64063">
                  <w:pPr>
                    <w:rPr>
                      <w:sz w:val="18"/>
                      <w:szCs w:val="16"/>
                    </w:rPr>
                  </w:pPr>
                </w:p>
              </w:tc>
            </w:tr>
            <w:tr w:rsidR="00A64063" w14:paraId="06672AD8" w14:textId="77777777" w:rsidTr="00A64063">
              <w:tc>
                <w:tcPr>
                  <w:tcW w:w="2042" w:type="dxa"/>
                </w:tcPr>
                <w:p w14:paraId="093BFC00" w14:textId="77777777" w:rsidR="00A64063" w:rsidRPr="00752747" w:rsidRDefault="00A64063" w:rsidP="00A64063">
                  <w:pPr>
                    <w:rPr>
                      <w:sz w:val="18"/>
                      <w:szCs w:val="18"/>
                    </w:rPr>
                  </w:pPr>
                  <w:r>
                    <w:rPr>
                      <w:sz w:val="18"/>
                      <w:szCs w:val="16"/>
                    </w:rPr>
                    <w:t>collection</w:t>
                  </w:r>
                  <w:r w:rsidRPr="00AC129B">
                    <w:rPr>
                      <w:sz w:val="18"/>
                      <w:szCs w:val="16"/>
                    </w:rPr>
                    <w:t>PackC</w:t>
                  </w:r>
                  <w:r>
                    <w:rPr>
                      <w:sz w:val="18"/>
                      <w:szCs w:val="16"/>
                    </w:rPr>
                    <w:t>d</w:t>
                  </w:r>
                  <w:r w:rsidRPr="00AC129B">
                    <w:rPr>
                      <w:sz w:val="18"/>
                      <w:szCs w:val="16"/>
                    </w:rPr>
                    <w:t>List</w:t>
                  </w:r>
                </w:p>
              </w:tc>
              <w:tc>
                <w:tcPr>
                  <w:tcW w:w="2110" w:type="dxa"/>
                </w:tcPr>
                <w:p w14:paraId="5D3F3A4E" w14:textId="77777777" w:rsidR="00A64063" w:rsidRDefault="00A64063" w:rsidP="00A64063">
                  <w:pPr>
                    <w:rPr>
                      <w:sz w:val="18"/>
                      <w:szCs w:val="16"/>
                    </w:rPr>
                  </w:pPr>
                  <w:r>
                    <w:rPr>
                      <w:sz w:val="18"/>
                      <w:szCs w:val="16"/>
                    </w:rPr>
                    <w:t>Array of &lt;string&gt;</w:t>
                  </w:r>
                </w:p>
              </w:tc>
              <w:tc>
                <w:tcPr>
                  <w:tcW w:w="1072" w:type="dxa"/>
                </w:tcPr>
                <w:p w14:paraId="5DACA5EA" w14:textId="77777777" w:rsidR="00A64063" w:rsidRPr="00752747" w:rsidRDefault="00A64063" w:rsidP="00A64063">
                  <w:pPr>
                    <w:rPr>
                      <w:sz w:val="18"/>
                      <w:szCs w:val="16"/>
                    </w:rPr>
                  </w:pPr>
                </w:p>
              </w:tc>
              <w:tc>
                <w:tcPr>
                  <w:tcW w:w="1192" w:type="dxa"/>
                </w:tcPr>
                <w:p w14:paraId="4365EB35" w14:textId="77777777" w:rsidR="00A64063" w:rsidRPr="00752747" w:rsidRDefault="00A64063" w:rsidP="00A64063">
                  <w:pPr>
                    <w:rPr>
                      <w:sz w:val="18"/>
                      <w:szCs w:val="16"/>
                    </w:rPr>
                  </w:pPr>
                  <w:r>
                    <w:rPr>
                      <w:sz w:val="18"/>
                      <w:szCs w:val="16"/>
                    </w:rPr>
                    <w:t>N</w:t>
                  </w:r>
                </w:p>
              </w:tc>
              <w:tc>
                <w:tcPr>
                  <w:tcW w:w="1862" w:type="dxa"/>
                </w:tcPr>
                <w:p w14:paraId="37FD2AFE" w14:textId="77777777" w:rsidR="00A64063" w:rsidRPr="00C87543" w:rsidRDefault="00A64063" w:rsidP="00A64063">
                  <w:pPr>
                    <w:rPr>
                      <w:sz w:val="18"/>
                      <w:szCs w:val="16"/>
                    </w:rPr>
                  </w:pPr>
                </w:p>
              </w:tc>
            </w:tr>
            <w:tr w:rsidR="00A64063" w14:paraId="7A6E2473" w14:textId="77777777" w:rsidTr="00A64063">
              <w:tc>
                <w:tcPr>
                  <w:tcW w:w="2042" w:type="dxa"/>
                </w:tcPr>
                <w:p w14:paraId="3EE34868" w14:textId="77777777" w:rsidR="00A64063" w:rsidRDefault="00A64063" w:rsidP="00A64063">
                  <w:pPr>
                    <w:rPr>
                      <w:sz w:val="18"/>
                      <w:szCs w:val="18"/>
                    </w:rPr>
                  </w:pPr>
                  <w:r>
                    <w:rPr>
                      <w:sz w:val="18"/>
                      <w:szCs w:val="16"/>
                    </w:rPr>
                    <w:t>collectionChannel</w:t>
                  </w:r>
                  <w:r w:rsidRPr="00AC129B">
                    <w:rPr>
                      <w:sz w:val="18"/>
                      <w:szCs w:val="16"/>
                    </w:rPr>
                    <w:t>C</w:t>
                  </w:r>
                  <w:r>
                    <w:rPr>
                      <w:sz w:val="18"/>
                      <w:szCs w:val="16"/>
                    </w:rPr>
                    <w:t>d</w:t>
                  </w:r>
                  <w:r w:rsidRPr="00AC129B">
                    <w:rPr>
                      <w:sz w:val="18"/>
                      <w:szCs w:val="16"/>
                    </w:rPr>
                    <w:t>List</w:t>
                  </w:r>
                </w:p>
              </w:tc>
              <w:tc>
                <w:tcPr>
                  <w:tcW w:w="2110" w:type="dxa"/>
                </w:tcPr>
                <w:p w14:paraId="305D9081" w14:textId="77777777" w:rsidR="00A64063" w:rsidRDefault="00A64063" w:rsidP="00A64063">
                  <w:pPr>
                    <w:rPr>
                      <w:sz w:val="18"/>
                      <w:szCs w:val="16"/>
                    </w:rPr>
                  </w:pPr>
                  <w:r>
                    <w:rPr>
                      <w:sz w:val="18"/>
                      <w:szCs w:val="16"/>
                    </w:rPr>
                    <w:t>Array of &lt;string&gt;</w:t>
                  </w:r>
                </w:p>
              </w:tc>
              <w:tc>
                <w:tcPr>
                  <w:tcW w:w="1072" w:type="dxa"/>
                </w:tcPr>
                <w:p w14:paraId="107D6CB9" w14:textId="77777777" w:rsidR="00A64063" w:rsidRPr="00752747" w:rsidRDefault="00A64063" w:rsidP="00A64063">
                  <w:pPr>
                    <w:rPr>
                      <w:sz w:val="18"/>
                      <w:szCs w:val="16"/>
                    </w:rPr>
                  </w:pPr>
                </w:p>
              </w:tc>
              <w:tc>
                <w:tcPr>
                  <w:tcW w:w="1192" w:type="dxa"/>
                </w:tcPr>
                <w:p w14:paraId="36C0B01A" w14:textId="77777777" w:rsidR="00A64063" w:rsidRPr="00752747" w:rsidRDefault="00A64063" w:rsidP="00A64063">
                  <w:pPr>
                    <w:rPr>
                      <w:sz w:val="18"/>
                      <w:szCs w:val="16"/>
                    </w:rPr>
                  </w:pPr>
                  <w:r>
                    <w:rPr>
                      <w:sz w:val="18"/>
                      <w:szCs w:val="16"/>
                    </w:rPr>
                    <w:t>N</w:t>
                  </w:r>
                </w:p>
              </w:tc>
              <w:tc>
                <w:tcPr>
                  <w:tcW w:w="1862" w:type="dxa"/>
                </w:tcPr>
                <w:p w14:paraId="1930A672" w14:textId="77777777" w:rsidR="00A64063" w:rsidRPr="00C87543" w:rsidRDefault="00A64063" w:rsidP="00A64063">
                  <w:pPr>
                    <w:rPr>
                      <w:sz w:val="18"/>
                      <w:szCs w:val="16"/>
                    </w:rPr>
                  </w:pPr>
                </w:p>
              </w:tc>
            </w:tr>
          </w:tbl>
          <w:p w14:paraId="6E794317" w14:textId="77777777" w:rsidR="00A64063" w:rsidRDefault="00A64063" w:rsidP="00A64063">
            <w:pPr>
              <w:rPr>
                <w:sz w:val="18"/>
                <w:szCs w:val="16"/>
              </w:rPr>
            </w:pPr>
          </w:p>
          <w:p w14:paraId="3D0FB82D" w14:textId="77777777" w:rsidR="00A64063" w:rsidRDefault="00A64063" w:rsidP="00A64063">
            <w:pPr>
              <w:rPr>
                <w:sz w:val="18"/>
                <w:szCs w:val="16"/>
              </w:rPr>
            </w:pPr>
          </w:p>
          <w:p w14:paraId="1F1962B4" w14:textId="77777777" w:rsidR="00A64063" w:rsidRPr="00AD780E" w:rsidRDefault="00A64063" w:rsidP="00A64063">
            <w:pPr>
              <w:rPr>
                <w:sz w:val="18"/>
                <w:szCs w:val="16"/>
              </w:rPr>
            </w:pPr>
            <w:r w:rsidRPr="00AD780E">
              <w:rPr>
                <w:sz w:val="18"/>
                <w:szCs w:val="16"/>
              </w:rPr>
              <w:t xml:space="preserve">Where </w:t>
            </w:r>
            <w:r w:rsidRPr="00107233">
              <w:rPr>
                <w:b/>
                <w:color w:val="31849B" w:themeColor="accent5" w:themeShade="BF"/>
                <w:sz w:val="18"/>
                <w:szCs w:val="18"/>
              </w:rPr>
              <w:t>ProgramOrder</w:t>
            </w:r>
            <w:r w:rsidRPr="00AD780E">
              <w:rPr>
                <w:sz w:val="18"/>
                <w:szCs w:val="16"/>
              </w:rPr>
              <w:t xml:space="preserve"> is described as</w:t>
            </w:r>
          </w:p>
          <w:p w14:paraId="2BEC4A64" w14:textId="77777777" w:rsidR="00A64063" w:rsidRDefault="00A64063" w:rsidP="00A64063">
            <w:pPr>
              <w:rPr>
                <w:sz w:val="18"/>
                <w:szCs w:val="16"/>
              </w:rPr>
            </w:pPr>
            <w:r w:rsidRPr="00AD780E">
              <w:rPr>
                <w:sz w:val="18"/>
                <w:szCs w:val="16"/>
              </w:rPr>
              <w:t>{</w:t>
            </w:r>
          </w:p>
          <w:p w14:paraId="22EE9E3E" w14:textId="77777777" w:rsidR="00A64063" w:rsidRDefault="00A64063" w:rsidP="00A64063">
            <w:pPr>
              <w:rPr>
                <w:sz w:val="18"/>
                <w:szCs w:val="18"/>
              </w:rPr>
            </w:pPr>
            <w:r>
              <w:rPr>
                <w:rStyle w:val="sobjectk"/>
                <w:rFonts w:ascii="Consolas" w:hAnsi="Consolas" w:cs="Consolas"/>
                <w:b/>
                <w:bCs/>
                <w:color w:val="333333"/>
                <w:sz w:val="16"/>
                <w:szCs w:val="16"/>
              </w:rPr>
              <w:t xml:space="preserve">  </w:t>
            </w:r>
            <w:r w:rsidRPr="005A5A29">
              <w:rPr>
                <w:rStyle w:val="sobjectk"/>
                <w:rFonts w:cstheme="minorHAnsi"/>
                <w:b/>
                <w:bCs/>
                <w:color w:val="333333"/>
                <w:sz w:val="18"/>
                <w:szCs w:val="18"/>
              </w:rPr>
              <w:t>"</w:t>
            </w:r>
            <w:r>
              <w:rPr>
                <w:rFonts w:cstheme="minorHAnsi"/>
                <w:sz w:val="18"/>
                <w:szCs w:val="18"/>
              </w:rPr>
              <w:t>action</w:t>
            </w:r>
            <w:r w:rsidRPr="005A5A29">
              <w:rPr>
                <w:rStyle w:val="sobjectk"/>
                <w:rFonts w:cstheme="minorHAnsi"/>
                <w:b/>
                <w:bCs/>
                <w:color w:val="333333"/>
                <w:sz w:val="18"/>
                <w:szCs w:val="18"/>
              </w:rPr>
              <w:t xml:space="preserve">" </w:t>
            </w:r>
            <w:r w:rsidRPr="005A5A29">
              <w:rPr>
                <w:rStyle w:val="scolon"/>
                <w:rFonts w:cstheme="minorHAnsi"/>
                <w:color w:val="666666"/>
                <w:sz w:val="18"/>
                <w:szCs w:val="18"/>
              </w:rPr>
              <w:t>:</w:t>
            </w:r>
            <w:r w:rsidRPr="005A5A29">
              <w:rPr>
                <w:rStyle w:val="sobjectv"/>
                <w:rFonts w:cstheme="minorHAnsi"/>
                <w:color w:val="555555"/>
                <w:sz w:val="18"/>
                <w:szCs w:val="18"/>
              </w:rPr>
              <w:t xml:space="preserve"> </w:t>
            </w:r>
            <w:r>
              <w:rPr>
                <w:rStyle w:val="sobjectv"/>
                <w:rFonts w:cstheme="minorHAnsi"/>
                <w:color w:val="555555"/>
                <w:sz w:val="18"/>
                <w:szCs w:val="18"/>
              </w:rPr>
              <w:t>string</w:t>
            </w:r>
            <w:r w:rsidRPr="005A5A29">
              <w:rPr>
                <w:rStyle w:val="scomma"/>
                <w:rFonts w:cstheme="minorHAnsi"/>
                <w:color w:val="666666"/>
                <w:sz w:val="18"/>
                <w:szCs w:val="18"/>
              </w:rPr>
              <w:t>,</w:t>
            </w:r>
            <w:r w:rsidRPr="005A5A29">
              <w:rPr>
                <w:rFonts w:cstheme="minorHAnsi"/>
                <w:color w:val="555555"/>
                <w:sz w:val="18"/>
                <w:szCs w:val="18"/>
              </w:rPr>
              <w:br/>
              <w:t xml:space="preserve">     </w:t>
            </w:r>
            <w:r w:rsidRPr="005A5A29">
              <w:rPr>
                <w:rStyle w:val="sobjectk"/>
                <w:rFonts w:cstheme="minorHAnsi"/>
                <w:b/>
                <w:bCs/>
                <w:color w:val="333333"/>
                <w:sz w:val="18"/>
                <w:szCs w:val="18"/>
              </w:rPr>
              <w:t>"</w:t>
            </w:r>
            <w:r>
              <w:rPr>
                <w:color w:val="000000"/>
                <w:sz w:val="18"/>
                <w:szCs w:val="18"/>
              </w:rPr>
              <w:t>programId</w:t>
            </w:r>
            <w:r w:rsidRPr="007F5E82">
              <w:rPr>
                <w:rStyle w:val="sobjectk"/>
                <w:rFonts w:cstheme="minorHAnsi"/>
                <w:b/>
                <w:bCs/>
                <w:color w:val="333333"/>
                <w:sz w:val="18"/>
                <w:szCs w:val="18"/>
              </w:rPr>
              <w:t xml:space="preserve">" </w:t>
            </w:r>
            <w:r w:rsidRPr="007F5E82">
              <w:rPr>
                <w:rStyle w:val="scolon"/>
                <w:rFonts w:cstheme="minorHAnsi"/>
                <w:color w:val="666666"/>
                <w:sz w:val="18"/>
                <w:szCs w:val="18"/>
              </w:rPr>
              <w:t xml:space="preserve">: </w:t>
            </w:r>
            <w:r>
              <w:rPr>
                <w:rStyle w:val="sobjectv"/>
                <w:rFonts w:cstheme="minorHAnsi"/>
                <w:color w:val="555555"/>
                <w:sz w:val="18"/>
                <w:szCs w:val="18"/>
              </w:rPr>
              <w:t>string,</w:t>
            </w:r>
            <w:r w:rsidRPr="007F5E82">
              <w:rPr>
                <w:rFonts w:cstheme="minorHAnsi"/>
                <w:sz w:val="18"/>
                <w:szCs w:val="18"/>
              </w:rPr>
              <w:br/>
            </w:r>
            <w:r w:rsidRPr="00332B28">
              <w:rPr>
                <w:rFonts w:cstheme="minorHAnsi"/>
                <w:sz w:val="18"/>
                <w:szCs w:val="18"/>
              </w:rPr>
              <w:t>     </w:t>
            </w:r>
            <w:r w:rsidRPr="00332B28">
              <w:rPr>
                <w:sz w:val="18"/>
                <w:szCs w:val="18"/>
              </w:rPr>
              <w:t>"</w:t>
            </w:r>
            <w:r w:rsidRPr="00332B28">
              <w:rPr>
                <w:color w:val="000000"/>
                <w:sz w:val="18"/>
                <w:szCs w:val="18"/>
              </w:rPr>
              <w:t>programNm</w:t>
            </w:r>
            <w:r w:rsidRPr="00332B28">
              <w:rPr>
                <w:sz w:val="18"/>
                <w:szCs w:val="18"/>
              </w:rPr>
              <w:t xml:space="preserve">" : </w:t>
            </w:r>
            <w:r w:rsidRPr="00332B28">
              <w:rPr>
                <w:rStyle w:val="sobjectv"/>
                <w:rFonts w:cstheme="minorHAnsi"/>
                <w:color w:val="555555"/>
                <w:sz w:val="18"/>
                <w:szCs w:val="18"/>
              </w:rPr>
              <w:t>string</w:t>
            </w:r>
            <w:r w:rsidRPr="00332B28">
              <w:rPr>
                <w:sz w:val="18"/>
                <w:szCs w:val="18"/>
              </w:rPr>
              <w:t>,</w:t>
            </w:r>
            <w:r w:rsidRPr="007F5E82">
              <w:rPr>
                <w:rFonts w:cstheme="minorHAnsi"/>
                <w:sz w:val="18"/>
                <w:szCs w:val="18"/>
              </w:rPr>
              <w:br/>
              <w:t>     </w:t>
            </w:r>
            <w:r w:rsidRPr="007F5E82">
              <w:rPr>
                <w:sz w:val="18"/>
                <w:szCs w:val="18"/>
              </w:rPr>
              <w:t>"</w:t>
            </w:r>
            <w:r>
              <w:rPr>
                <w:color w:val="000000"/>
                <w:sz w:val="18"/>
                <w:szCs w:val="18"/>
              </w:rPr>
              <w:t>programCd</w:t>
            </w:r>
            <w:r w:rsidRPr="007F5E82">
              <w:rPr>
                <w:sz w:val="18"/>
                <w:szCs w:val="18"/>
              </w:rPr>
              <w:t xml:space="preserve">" : </w:t>
            </w:r>
            <w:r>
              <w:rPr>
                <w:rStyle w:val="sobjectv"/>
                <w:rFonts w:cstheme="minorHAnsi"/>
                <w:color w:val="555555"/>
                <w:sz w:val="18"/>
                <w:szCs w:val="18"/>
              </w:rPr>
              <w:t>string</w:t>
            </w:r>
            <w:r>
              <w:rPr>
                <w:sz w:val="18"/>
                <w:szCs w:val="18"/>
              </w:rPr>
              <w:t>,</w:t>
            </w:r>
          </w:p>
          <w:p w14:paraId="3739880A"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programType</w:t>
            </w:r>
            <w:r w:rsidRPr="007F5E82">
              <w:rPr>
                <w:sz w:val="18"/>
                <w:szCs w:val="18"/>
              </w:rPr>
              <w:t xml:space="preserve">" : </w:t>
            </w:r>
            <w:r>
              <w:rPr>
                <w:rStyle w:val="sobjectv"/>
                <w:rFonts w:cstheme="minorHAnsi"/>
                <w:color w:val="555555"/>
                <w:sz w:val="18"/>
                <w:szCs w:val="18"/>
              </w:rPr>
              <w:t>string</w:t>
            </w:r>
            <w:r>
              <w:rPr>
                <w:sz w:val="18"/>
                <w:szCs w:val="18"/>
              </w:rPr>
              <w:t>,</w:t>
            </w:r>
          </w:p>
          <w:p w14:paraId="3524C778"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priceAmt</w:t>
            </w:r>
            <w:r w:rsidRPr="007F5E82">
              <w:rPr>
                <w:sz w:val="18"/>
                <w:szCs w:val="18"/>
              </w:rPr>
              <w:t xml:space="preserve">" : </w:t>
            </w:r>
            <w:r>
              <w:rPr>
                <w:rStyle w:val="sobjectv"/>
                <w:rFonts w:cstheme="minorHAnsi"/>
                <w:color w:val="555555"/>
                <w:sz w:val="18"/>
                <w:szCs w:val="18"/>
              </w:rPr>
              <w:t>number</w:t>
            </w:r>
            <w:r>
              <w:rPr>
                <w:sz w:val="18"/>
                <w:szCs w:val="18"/>
              </w:rPr>
              <w:t>,</w:t>
            </w:r>
          </w:p>
          <w:p w14:paraId="5F050648"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pricePlanCd</w:t>
            </w:r>
            <w:r w:rsidRPr="007F5E82">
              <w:rPr>
                <w:sz w:val="18"/>
                <w:szCs w:val="18"/>
              </w:rPr>
              <w:t xml:space="preserve">" </w:t>
            </w:r>
            <w:r>
              <w:rPr>
                <w:sz w:val="18"/>
                <w:szCs w:val="18"/>
              </w:rPr>
              <w:t>:</w:t>
            </w:r>
            <w:r>
              <w:rPr>
                <w:rStyle w:val="sobjectv"/>
                <w:rFonts w:cstheme="minorHAnsi"/>
                <w:color w:val="555555"/>
                <w:sz w:val="18"/>
                <w:szCs w:val="18"/>
              </w:rPr>
              <w:t xml:space="preserve"> string</w:t>
            </w:r>
          </w:p>
          <w:p w14:paraId="5ECEE121" w14:textId="77777777" w:rsidR="00A64063" w:rsidRDefault="00A64063" w:rsidP="00A64063">
            <w:pPr>
              <w:rPr>
                <w:sz w:val="18"/>
                <w:szCs w:val="16"/>
              </w:rPr>
            </w:pPr>
            <w:r w:rsidRPr="00AD780E">
              <w:rPr>
                <w:sz w:val="18"/>
                <w:szCs w:val="16"/>
              </w:rPr>
              <w:t>}</w:t>
            </w:r>
          </w:p>
          <w:p w14:paraId="419F9B2F" w14:textId="77777777" w:rsidR="00A64063" w:rsidRPr="00C642E5" w:rsidRDefault="00A64063" w:rsidP="00A64063">
            <w:pPr>
              <w:rPr>
                <w:b/>
                <w:color w:val="E36C0A" w:themeColor="accent6" w:themeShade="BF"/>
                <w:sz w:val="18"/>
                <w:szCs w:val="16"/>
              </w:rPr>
            </w:pPr>
            <w:r w:rsidRPr="00C642E5">
              <w:rPr>
                <w:b/>
                <w:color w:val="31849B" w:themeColor="accent5" w:themeShade="BF"/>
                <w:sz w:val="18"/>
                <w:szCs w:val="18"/>
              </w:rPr>
              <w:t>ProgramOrder</w:t>
            </w:r>
          </w:p>
          <w:tbl>
            <w:tblPr>
              <w:tblStyle w:val="TableGrid"/>
              <w:tblW w:w="8278" w:type="dxa"/>
              <w:tblLook w:val="04A0" w:firstRow="1" w:lastRow="0" w:firstColumn="1" w:lastColumn="0" w:noHBand="0" w:noVBand="1"/>
            </w:tblPr>
            <w:tblGrid>
              <w:gridCol w:w="1612"/>
              <w:gridCol w:w="2029"/>
              <w:gridCol w:w="1872"/>
              <w:gridCol w:w="1137"/>
              <w:gridCol w:w="1628"/>
            </w:tblGrid>
            <w:tr w:rsidR="00A64063" w:rsidRPr="00444190" w14:paraId="04938ACB" w14:textId="77777777" w:rsidTr="00A64063">
              <w:tc>
                <w:tcPr>
                  <w:tcW w:w="1612" w:type="dxa"/>
                  <w:shd w:val="clear" w:color="auto" w:fill="D9D9D9" w:themeFill="background1" w:themeFillShade="D9"/>
                </w:tcPr>
                <w:p w14:paraId="23113F01" w14:textId="77777777" w:rsidR="00A64063" w:rsidRPr="00444190" w:rsidRDefault="00A64063" w:rsidP="00A64063">
                  <w:pPr>
                    <w:rPr>
                      <w:b/>
                      <w:sz w:val="18"/>
                      <w:szCs w:val="16"/>
                    </w:rPr>
                  </w:pPr>
                  <w:r w:rsidRPr="00444190">
                    <w:rPr>
                      <w:b/>
                      <w:sz w:val="18"/>
                      <w:szCs w:val="16"/>
                    </w:rPr>
                    <w:t>Name</w:t>
                  </w:r>
                </w:p>
              </w:tc>
              <w:tc>
                <w:tcPr>
                  <w:tcW w:w="2029" w:type="dxa"/>
                  <w:shd w:val="clear" w:color="auto" w:fill="D9D9D9" w:themeFill="background1" w:themeFillShade="D9"/>
                </w:tcPr>
                <w:p w14:paraId="67AAD68A" w14:textId="77777777" w:rsidR="00A64063" w:rsidRDefault="00A64063" w:rsidP="00A64063">
                  <w:pPr>
                    <w:rPr>
                      <w:b/>
                      <w:sz w:val="18"/>
                      <w:szCs w:val="16"/>
                    </w:rPr>
                  </w:pPr>
                  <w:r>
                    <w:rPr>
                      <w:b/>
                      <w:sz w:val="18"/>
                      <w:szCs w:val="16"/>
                    </w:rPr>
                    <w:t>DataType</w:t>
                  </w:r>
                </w:p>
              </w:tc>
              <w:tc>
                <w:tcPr>
                  <w:tcW w:w="1872" w:type="dxa"/>
                  <w:shd w:val="clear" w:color="auto" w:fill="D9D9D9" w:themeFill="background1" w:themeFillShade="D9"/>
                </w:tcPr>
                <w:p w14:paraId="1FF5496C" w14:textId="77777777" w:rsidR="00A64063" w:rsidRPr="00444190" w:rsidRDefault="00A64063" w:rsidP="00A64063">
                  <w:pPr>
                    <w:rPr>
                      <w:b/>
                      <w:sz w:val="18"/>
                      <w:szCs w:val="16"/>
                    </w:rPr>
                  </w:pPr>
                  <w:r>
                    <w:rPr>
                      <w:b/>
                      <w:sz w:val="18"/>
                      <w:szCs w:val="16"/>
                    </w:rPr>
                    <w:t>Description</w:t>
                  </w:r>
                </w:p>
              </w:tc>
              <w:tc>
                <w:tcPr>
                  <w:tcW w:w="1137" w:type="dxa"/>
                  <w:shd w:val="clear" w:color="auto" w:fill="D9D9D9" w:themeFill="background1" w:themeFillShade="D9"/>
                </w:tcPr>
                <w:p w14:paraId="200E6D2F"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628" w:type="dxa"/>
                  <w:shd w:val="clear" w:color="auto" w:fill="D9D9D9" w:themeFill="background1" w:themeFillShade="D9"/>
                </w:tcPr>
                <w:p w14:paraId="647F5959" w14:textId="77777777" w:rsidR="00A64063" w:rsidRPr="00444190" w:rsidRDefault="00A64063" w:rsidP="00A64063">
                  <w:pPr>
                    <w:rPr>
                      <w:b/>
                      <w:sz w:val="18"/>
                      <w:szCs w:val="16"/>
                    </w:rPr>
                  </w:pPr>
                  <w:r w:rsidRPr="001B35FC">
                    <w:rPr>
                      <w:b/>
                      <w:sz w:val="18"/>
                      <w:szCs w:val="16"/>
                    </w:rPr>
                    <w:t>Possible/typical values</w:t>
                  </w:r>
                </w:p>
              </w:tc>
            </w:tr>
            <w:tr w:rsidR="00A64063" w14:paraId="3C472B08" w14:textId="77777777" w:rsidTr="00A64063">
              <w:tc>
                <w:tcPr>
                  <w:tcW w:w="1612" w:type="dxa"/>
                </w:tcPr>
                <w:p w14:paraId="2B4050F5" w14:textId="77777777" w:rsidR="00A64063" w:rsidRPr="00D205F7" w:rsidRDefault="00A64063" w:rsidP="00A64063">
                  <w:pPr>
                    <w:rPr>
                      <w:b/>
                      <w:sz w:val="18"/>
                      <w:szCs w:val="18"/>
                    </w:rPr>
                  </w:pPr>
                  <w:r w:rsidRPr="00D205F7">
                    <w:rPr>
                      <w:color w:val="000000"/>
                      <w:sz w:val="18"/>
                      <w:szCs w:val="18"/>
                    </w:rPr>
                    <w:t>action</w:t>
                  </w:r>
                </w:p>
              </w:tc>
              <w:tc>
                <w:tcPr>
                  <w:tcW w:w="2029" w:type="dxa"/>
                </w:tcPr>
                <w:p w14:paraId="5D6E9E38" w14:textId="77777777" w:rsidR="00A64063" w:rsidRPr="00D205F7" w:rsidRDefault="00A64063" w:rsidP="00A64063">
                  <w:pPr>
                    <w:rPr>
                      <w:sz w:val="18"/>
                      <w:szCs w:val="18"/>
                    </w:rPr>
                  </w:pPr>
                  <w:r>
                    <w:rPr>
                      <w:sz w:val="18"/>
                      <w:szCs w:val="18"/>
                    </w:rPr>
                    <w:t>string</w:t>
                  </w:r>
                </w:p>
              </w:tc>
              <w:tc>
                <w:tcPr>
                  <w:tcW w:w="1872" w:type="dxa"/>
                </w:tcPr>
                <w:p w14:paraId="77B8B4AA" w14:textId="77777777" w:rsidR="00A64063" w:rsidRPr="006B4E68" w:rsidRDefault="00A64063" w:rsidP="00A64063">
                  <w:pPr>
                    <w:rPr>
                      <w:sz w:val="18"/>
                      <w:szCs w:val="16"/>
                    </w:rPr>
                  </w:pPr>
                  <w:r>
                    <w:rPr>
                      <w:sz w:val="18"/>
                      <w:szCs w:val="16"/>
                    </w:rPr>
                    <w:t>Indicate remove or add program</w:t>
                  </w:r>
                </w:p>
              </w:tc>
              <w:tc>
                <w:tcPr>
                  <w:tcW w:w="1137" w:type="dxa"/>
                </w:tcPr>
                <w:p w14:paraId="03F7D44C" w14:textId="77777777" w:rsidR="00A64063" w:rsidRPr="006B4E68" w:rsidRDefault="00A64063" w:rsidP="00A64063">
                  <w:pPr>
                    <w:rPr>
                      <w:sz w:val="18"/>
                      <w:szCs w:val="16"/>
                    </w:rPr>
                  </w:pPr>
                  <w:r w:rsidRPr="006B4E68">
                    <w:rPr>
                      <w:sz w:val="18"/>
                      <w:szCs w:val="16"/>
                    </w:rPr>
                    <w:t>Y</w:t>
                  </w:r>
                </w:p>
              </w:tc>
              <w:tc>
                <w:tcPr>
                  <w:tcW w:w="1628" w:type="dxa"/>
                </w:tcPr>
                <w:p w14:paraId="559828DF" w14:textId="77777777" w:rsidR="00A64063" w:rsidRDefault="00A64063" w:rsidP="00A64063">
                  <w:pPr>
                    <w:rPr>
                      <w:sz w:val="18"/>
                      <w:szCs w:val="16"/>
                    </w:rPr>
                  </w:pPr>
                  <w:r>
                    <w:rPr>
                      <w:sz w:val="18"/>
                      <w:szCs w:val="16"/>
                    </w:rPr>
                    <w:t>ADD</w:t>
                  </w:r>
                </w:p>
                <w:p w14:paraId="4964D4DE" w14:textId="77777777" w:rsidR="00A64063" w:rsidRPr="006B4E68" w:rsidRDefault="00A64063" w:rsidP="00A64063">
                  <w:pPr>
                    <w:rPr>
                      <w:sz w:val="18"/>
                      <w:szCs w:val="16"/>
                    </w:rPr>
                  </w:pPr>
                  <w:r>
                    <w:rPr>
                      <w:sz w:val="18"/>
                      <w:szCs w:val="16"/>
                    </w:rPr>
                    <w:t>REMOVE</w:t>
                  </w:r>
                </w:p>
              </w:tc>
            </w:tr>
            <w:tr w:rsidR="00A64063" w14:paraId="0D865BD8" w14:textId="77777777" w:rsidTr="00A64063">
              <w:tc>
                <w:tcPr>
                  <w:tcW w:w="1612" w:type="dxa"/>
                </w:tcPr>
                <w:p w14:paraId="114A9858" w14:textId="77777777" w:rsidR="00A64063" w:rsidRPr="00D205F7" w:rsidRDefault="00A64063" w:rsidP="00A64063">
                  <w:pPr>
                    <w:rPr>
                      <w:b/>
                      <w:sz w:val="18"/>
                      <w:szCs w:val="18"/>
                    </w:rPr>
                  </w:pPr>
                  <w:r>
                    <w:rPr>
                      <w:color w:val="000000"/>
                      <w:sz w:val="18"/>
                      <w:szCs w:val="18"/>
                    </w:rPr>
                    <w:t>programId</w:t>
                  </w:r>
                </w:p>
              </w:tc>
              <w:tc>
                <w:tcPr>
                  <w:tcW w:w="2029" w:type="dxa"/>
                </w:tcPr>
                <w:p w14:paraId="75C3118D" w14:textId="77777777" w:rsidR="00A64063" w:rsidRPr="00D205F7" w:rsidRDefault="00A64063" w:rsidP="00A64063">
                  <w:pPr>
                    <w:rPr>
                      <w:sz w:val="18"/>
                      <w:szCs w:val="18"/>
                    </w:rPr>
                  </w:pPr>
                  <w:r>
                    <w:rPr>
                      <w:sz w:val="18"/>
                      <w:szCs w:val="18"/>
                    </w:rPr>
                    <w:t>string</w:t>
                  </w:r>
                </w:p>
              </w:tc>
              <w:tc>
                <w:tcPr>
                  <w:tcW w:w="1872" w:type="dxa"/>
                </w:tcPr>
                <w:p w14:paraId="57854728" w14:textId="77777777" w:rsidR="00A64063" w:rsidRPr="006B4E68" w:rsidRDefault="00A64063" w:rsidP="00A64063">
                  <w:pPr>
                    <w:rPr>
                      <w:sz w:val="18"/>
                      <w:szCs w:val="16"/>
                    </w:rPr>
                  </w:pPr>
                </w:p>
              </w:tc>
              <w:tc>
                <w:tcPr>
                  <w:tcW w:w="1137" w:type="dxa"/>
                </w:tcPr>
                <w:p w14:paraId="2F07A9F7" w14:textId="77777777" w:rsidR="00A64063" w:rsidRPr="006B4E68" w:rsidRDefault="00A64063" w:rsidP="00A64063">
                  <w:pPr>
                    <w:rPr>
                      <w:sz w:val="18"/>
                      <w:szCs w:val="16"/>
                    </w:rPr>
                  </w:pPr>
                  <w:r w:rsidRPr="006B4E68">
                    <w:rPr>
                      <w:sz w:val="18"/>
                      <w:szCs w:val="16"/>
                    </w:rPr>
                    <w:t>Y</w:t>
                  </w:r>
                </w:p>
              </w:tc>
              <w:tc>
                <w:tcPr>
                  <w:tcW w:w="1628" w:type="dxa"/>
                </w:tcPr>
                <w:p w14:paraId="541039CD" w14:textId="77777777" w:rsidR="00A64063" w:rsidRPr="006B4E68" w:rsidRDefault="00A64063" w:rsidP="00A64063">
                  <w:pPr>
                    <w:rPr>
                      <w:sz w:val="18"/>
                      <w:szCs w:val="16"/>
                    </w:rPr>
                  </w:pPr>
                </w:p>
              </w:tc>
            </w:tr>
            <w:tr w:rsidR="00A64063" w14:paraId="23F2F996" w14:textId="77777777" w:rsidTr="00A64063">
              <w:tc>
                <w:tcPr>
                  <w:tcW w:w="1612" w:type="dxa"/>
                </w:tcPr>
                <w:p w14:paraId="767E364C" w14:textId="77777777" w:rsidR="00A64063" w:rsidRPr="005F3383" w:rsidRDefault="00A64063" w:rsidP="00A64063">
                  <w:pPr>
                    <w:rPr>
                      <w:b/>
                      <w:sz w:val="18"/>
                      <w:szCs w:val="18"/>
                    </w:rPr>
                  </w:pPr>
                  <w:r w:rsidRPr="005F3383">
                    <w:rPr>
                      <w:color w:val="000000"/>
                      <w:sz w:val="18"/>
                      <w:szCs w:val="18"/>
                    </w:rPr>
                    <w:t>programNm</w:t>
                  </w:r>
                </w:p>
              </w:tc>
              <w:tc>
                <w:tcPr>
                  <w:tcW w:w="2029" w:type="dxa"/>
                </w:tcPr>
                <w:p w14:paraId="62F5F0BA" w14:textId="77777777" w:rsidR="00A64063" w:rsidRPr="005F3383" w:rsidRDefault="00A64063" w:rsidP="00A64063">
                  <w:pPr>
                    <w:rPr>
                      <w:sz w:val="18"/>
                      <w:szCs w:val="18"/>
                    </w:rPr>
                  </w:pPr>
                  <w:r w:rsidRPr="005F3383">
                    <w:rPr>
                      <w:sz w:val="18"/>
                      <w:szCs w:val="18"/>
                    </w:rPr>
                    <w:t>string</w:t>
                  </w:r>
                </w:p>
              </w:tc>
              <w:tc>
                <w:tcPr>
                  <w:tcW w:w="1872" w:type="dxa"/>
                </w:tcPr>
                <w:p w14:paraId="1020F7CC" w14:textId="77777777" w:rsidR="00A64063" w:rsidRPr="005F3383" w:rsidRDefault="00A64063" w:rsidP="00A64063">
                  <w:pPr>
                    <w:rPr>
                      <w:sz w:val="18"/>
                      <w:szCs w:val="16"/>
                    </w:rPr>
                  </w:pPr>
                </w:p>
              </w:tc>
              <w:tc>
                <w:tcPr>
                  <w:tcW w:w="1137" w:type="dxa"/>
                </w:tcPr>
                <w:p w14:paraId="5BCF19FC" w14:textId="77777777" w:rsidR="00A64063" w:rsidRPr="005F3383" w:rsidRDefault="00A64063" w:rsidP="00A64063">
                  <w:pPr>
                    <w:rPr>
                      <w:sz w:val="18"/>
                      <w:szCs w:val="16"/>
                    </w:rPr>
                  </w:pPr>
                  <w:r w:rsidRPr="005F3383">
                    <w:rPr>
                      <w:sz w:val="18"/>
                      <w:szCs w:val="16"/>
                    </w:rPr>
                    <w:t>Y</w:t>
                  </w:r>
                </w:p>
              </w:tc>
              <w:tc>
                <w:tcPr>
                  <w:tcW w:w="1628" w:type="dxa"/>
                </w:tcPr>
                <w:p w14:paraId="3324C053" w14:textId="77777777" w:rsidR="00A64063" w:rsidRPr="00FC4FD8" w:rsidRDefault="00A64063" w:rsidP="00A64063">
                  <w:pPr>
                    <w:rPr>
                      <w:strike/>
                      <w:sz w:val="18"/>
                      <w:szCs w:val="16"/>
                    </w:rPr>
                  </w:pPr>
                </w:p>
              </w:tc>
            </w:tr>
            <w:tr w:rsidR="00A64063" w14:paraId="74E30039" w14:textId="77777777" w:rsidTr="00A64063">
              <w:tc>
                <w:tcPr>
                  <w:tcW w:w="1612" w:type="dxa"/>
                </w:tcPr>
                <w:p w14:paraId="3B5DA345" w14:textId="77777777" w:rsidR="00A64063" w:rsidRPr="00D205F7" w:rsidRDefault="00A64063" w:rsidP="00A64063">
                  <w:pPr>
                    <w:rPr>
                      <w:sz w:val="18"/>
                      <w:szCs w:val="18"/>
                    </w:rPr>
                  </w:pPr>
                  <w:r>
                    <w:rPr>
                      <w:color w:val="000000"/>
                      <w:sz w:val="18"/>
                      <w:szCs w:val="18"/>
                    </w:rPr>
                    <w:t>programCd</w:t>
                  </w:r>
                </w:p>
              </w:tc>
              <w:tc>
                <w:tcPr>
                  <w:tcW w:w="2029" w:type="dxa"/>
                </w:tcPr>
                <w:p w14:paraId="124D5540" w14:textId="77777777" w:rsidR="00A64063" w:rsidRPr="00D205F7" w:rsidRDefault="00A64063" w:rsidP="00A64063">
                  <w:pPr>
                    <w:rPr>
                      <w:sz w:val="18"/>
                      <w:szCs w:val="18"/>
                    </w:rPr>
                  </w:pPr>
                  <w:r>
                    <w:rPr>
                      <w:sz w:val="18"/>
                      <w:szCs w:val="18"/>
                    </w:rPr>
                    <w:t>string</w:t>
                  </w:r>
                </w:p>
              </w:tc>
              <w:tc>
                <w:tcPr>
                  <w:tcW w:w="1872" w:type="dxa"/>
                </w:tcPr>
                <w:p w14:paraId="3BCC4128" w14:textId="77777777" w:rsidR="00A64063" w:rsidRPr="00752747" w:rsidRDefault="00A64063" w:rsidP="00A64063">
                  <w:pPr>
                    <w:rPr>
                      <w:sz w:val="18"/>
                      <w:szCs w:val="16"/>
                    </w:rPr>
                  </w:pPr>
                </w:p>
              </w:tc>
              <w:tc>
                <w:tcPr>
                  <w:tcW w:w="1137" w:type="dxa"/>
                </w:tcPr>
                <w:p w14:paraId="25EC6B42" w14:textId="77777777" w:rsidR="00A64063" w:rsidRPr="00752747" w:rsidRDefault="00A64063" w:rsidP="00A64063">
                  <w:pPr>
                    <w:rPr>
                      <w:sz w:val="18"/>
                      <w:szCs w:val="16"/>
                    </w:rPr>
                  </w:pPr>
                  <w:r>
                    <w:rPr>
                      <w:sz w:val="18"/>
                      <w:szCs w:val="16"/>
                    </w:rPr>
                    <w:t>Y</w:t>
                  </w:r>
                </w:p>
              </w:tc>
              <w:tc>
                <w:tcPr>
                  <w:tcW w:w="1628" w:type="dxa"/>
                </w:tcPr>
                <w:p w14:paraId="79DB80A4" w14:textId="77777777" w:rsidR="00A64063" w:rsidRPr="00C87543" w:rsidRDefault="00A64063" w:rsidP="00A64063">
                  <w:pPr>
                    <w:rPr>
                      <w:sz w:val="18"/>
                      <w:szCs w:val="16"/>
                    </w:rPr>
                  </w:pPr>
                </w:p>
              </w:tc>
            </w:tr>
            <w:tr w:rsidR="00A64063" w14:paraId="5914B7C8" w14:textId="77777777" w:rsidTr="00A64063">
              <w:tc>
                <w:tcPr>
                  <w:tcW w:w="1612" w:type="dxa"/>
                </w:tcPr>
                <w:p w14:paraId="438C733B" w14:textId="77777777" w:rsidR="00A64063" w:rsidRDefault="00A64063" w:rsidP="00A64063">
                  <w:pPr>
                    <w:rPr>
                      <w:color w:val="000000"/>
                      <w:sz w:val="18"/>
                      <w:szCs w:val="18"/>
                    </w:rPr>
                  </w:pPr>
                  <w:r>
                    <w:rPr>
                      <w:color w:val="000000"/>
                      <w:sz w:val="18"/>
                      <w:szCs w:val="18"/>
                    </w:rPr>
                    <w:t>programType</w:t>
                  </w:r>
                </w:p>
              </w:tc>
              <w:tc>
                <w:tcPr>
                  <w:tcW w:w="2029" w:type="dxa"/>
                </w:tcPr>
                <w:p w14:paraId="7E2D8741" w14:textId="77777777" w:rsidR="00A64063" w:rsidRPr="00D205F7" w:rsidRDefault="00A64063" w:rsidP="00A64063">
                  <w:pPr>
                    <w:rPr>
                      <w:sz w:val="18"/>
                      <w:szCs w:val="18"/>
                    </w:rPr>
                  </w:pPr>
                  <w:r>
                    <w:rPr>
                      <w:sz w:val="18"/>
                      <w:szCs w:val="18"/>
                    </w:rPr>
                    <w:t>string</w:t>
                  </w:r>
                </w:p>
              </w:tc>
              <w:tc>
                <w:tcPr>
                  <w:tcW w:w="1872" w:type="dxa"/>
                </w:tcPr>
                <w:p w14:paraId="33AACD3D" w14:textId="77777777" w:rsidR="00A64063" w:rsidRPr="00752747" w:rsidRDefault="00A64063" w:rsidP="00A64063">
                  <w:pPr>
                    <w:rPr>
                      <w:sz w:val="18"/>
                      <w:szCs w:val="16"/>
                    </w:rPr>
                  </w:pPr>
                </w:p>
              </w:tc>
              <w:tc>
                <w:tcPr>
                  <w:tcW w:w="1137" w:type="dxa"/>
                </w:tcPr>
                <w:p w14:paraId="3A90641E" w14:textId="77777777" w:rsidR="00A64063" w:rsidRDefault="00A64063" w:rsidP="00A64063">
                  <w:pPr>
                    <w:rPr>
                      <w:sz w:val="18"/>
                      <w:szCs w:val="16"/>
                    </w:rPr>
                  </w:pPr>
                </w:p>
              </w:tc>
              <w:tc>
                <w:tcPr>
                  <w:tcW w:w="1628" w:type="dxa"/>
                </w:tcPr>
                <w:p w14:paraId="505DAD43" w14:textId="77777777" w:rsidR="00A64063" w:rsidRPr="009F3D1D" w:rsidRDefault="00A64063" w:rsidP="00A64063">
                  <w:pPr>
                    <w:rPr>
                      <w:sz w:val="18"/>
                      <w:szCs w:val="16"/>
                    </w:rPr>
                  </w:pPr>
                  <w:r w:rsidRPr="009F3D1D">
                    <w:rPr>
                      <w:sz w:val="18"/>
                      <w:szCs w:val="16"/>
                    </w:rPr>
                    <w:t>COMBO</w:t>
                  </w:r>
                </w:p>
                <w:p w14:paraId="34CCBF6D" w14:textId="77777777" w:rsidR="00A64063" w:rsidRDefault="00A64063" w:rsidP="00A64063">
                  <w:pPr>
                    <w:rPr>
                      <w:sz w:val="18"/>
                      <w:szCs w:val="16"/>
                    </w:rPr>
                  </w:pPr>
                  <w:r>
                    <w:rPr>
                      <w:sz w:val="18"/>
                      <w:szCs w:val="16"/>
                    </w:rPr>
                    <w:t>COMBO</w:t>
                  </w:r>
                  <w:r w:rsidRPr="009F3D1D">
                    <w:rPr>
                      <w:sz w:val="18"/>
                      <w:szCs w:val="16"/>
                    </w:rPr>
                    <w:t xml:space="preserve"> _PACK</w:t>
                  </w:r>
                </w:p>
                <w:p w14:paraId="2DD89B81" w14:textId="77777777" w:rsidR="00A64063" w:rsidRPr="009F3D1D" w:rsidRDefault="00A64063" w:rsidP="00A64063">
                  <w:pPr>
                    <w:rPr>
                      <w:sz w:val="18"/>
                      <w:szCs w:val="16"/>
                    </w:rPr>
                  </w:pPr>
                  <w:r w:rsidRPr="00990DD7">
                    <w:rPr>
                      <w:sz w:val="18"/>
                      <w:szCs w:val="16"/>
                    </w:rPr>
                    <w:t>COMBO_CHANNEL</w:t>
                  </w:r>
                </w:p>
                <w:p w14:paraId="69D274B5" w14:textId="77777777" w:rsidR="00A64063" w:rsidRPr="009F3D1D" w:rsidRDefault="00A64063" w:rsidP="00A64063">
                  <w:pPr>
                    <w:rPr>
                      <w:sz w:val="18"/>
                      <w:szCs w:val="16"/>
                    </w:rPr>
                  </w:pPr>
                  <w:r w:rsidRPr="009F3D1D">
                    <w:rPr>
                      <w:sz w:val="18"/>
                      <w:szCs w:val="16"/>
                    </w:rPr>
                    <w:t>THEME_PACK</w:t>
                  </w:r>
                </w:p>
                <w:p w14:paraId="49D44395" w14:textId="77777777" w:rsidR="00A64063" w:rsidRPr="009F3D1D" w:rsidRDefault="00A64063" w:rsidP="00A64063">
                  <w:pPr>
                    <w:rPr>
                      <w:sz w:val="18"/>
                      <w:szCs w:val="16"/>
                    </w:rPr>
                  </w:pPr>
                  <w:r w:rsidRPr="009F3D1D">
                    <w:rPr>
                      <w:sz w:val="18"/>
                      <w:szCs w:val="16"/>
                    </w:rPr>
                    <w:t>CHANNEL</w:t>
                  </w:r>
                </w:p>
                <w:p w14:paraId="6F318052" w14:textId="77777777" w:rsidR="00A64063" w:rsidRPr="00C87543" w:rsidRDefault="00A64063" w:rsidP="00A64063">
                  <w:pPr>
                    <w:rPr>
                      <w:sz w:val="18"/>
                      <w:szCs w:val="16"/>
                    </w:rPr>
                  </w:pPr>
                  <w:r w:rsidRPr="009F3D1D">
                    <w:rPr>
                      <w:sz w:val="18"/>
                      <w:szCs w:val="16"/>
                    </w:rPr>
                    <w:t>PRICE_PLAN</w:t>
                  </w:r>
                </w:p>
              </w:tc>
            </w:tr>
            <w:tr w:rsidR="00A64063" w14:paraId="473CBC98" w14:textId="77777777" w:rsidTr="00A64063">
              <w:tc>
                <w:tcPr>
                  <w:tcW w:w="1612" w:type="dxa"/>
                </w:tcPr>
                <w:p w14:paraId="0ADB6660" w14:textId="77777777" w:rsidR="00A64063" w:rsidRDefault="00A64063" w:rsidP="00A64063">
                  <w:pPr>
                    <w:rPr>
                      <w:color w:val="000000"/>
                      <w:sz w:val="18"/>
                      <w:szCs w:val="18"/>
                    </w:rPr>
                  </w:pPr>
                  <w:r>
                    <w:rPr>
                      <w:color w:val="000000"/>
                      <w:sz w:val="18"/>
                      <w:szCs w:val="18"/>
                    </w:rPr>
                    <w:t>priceAmt</w:t>
                  </w:r>
                </w:p>
              </w:tc>
              <w:tc>
                <w:tcPr>
                  <w:tcW w:w="2029" w:type="dxa"/>
                </w:tcPr>
                <w:p w14:paraId="1DF327E0" w14:textId="77777777" w:rsidR="00A64063" w:rsidRPr="00D205F7" w:rsidRDefault="00A64063" w:rsidP="00A64063">
                  <w:pPr>
                    <w:rPr>
                      <w:sz w:val="18"/>
                      <w:szCs w:val="18"/>
                    </w:rPr>
                  </w:pPr>
                  <w:r>
                    <w:rPr>
                      <w:sz w:val="18"/>
                      <w:szCs w:val="18"/>
                    </w:rPr>
                    <w:t>number</w:t>
                  </w:r>
                </w:p>
              </w:tc>
              <w:tc>
                <w:tcPr>
                  <w:tcW w:w="1872" w:type="dxa"/>
                </w:tcPr>
                <w:p w14:paraId="144D7C4B" w14:textId="77777777" w:rsidR="00A64063" w:rsidRPr="00752747" w:rsidRDefault="00A64063" w:rsidP="00A64063">
                  <w:pPr>
                    <w:rPr>
                      <w:sz w:val="18"/>
                      <w:szCs w:val="16"/>
                    </w:rPr>
                  </w:pPr>
                </w:p>
              </w:tc>
              <w:tc>
                <w:tcPr>
                  <w:tcW w:w="1137" w:type="dxa"/>
                </w:tcPr>
                <w:p w14:paraId="7BA5FA65" w14:textId="77777777" w:rsidR="00A64063" w:rsidRDefault="00A64063" w:rsidP="00A64063">
                  <w:pPr>
                    <w:rPr>
                      <w:sz w:val="18"/>
                      <w:szCs w:val="16"/>
                    </w:rPr>
                  </w:pPr>
                  <w:r>
                    <w:rPr>
                      <w:sz w:val="18"/>
                      <w:szCs w:val="16"/>
                    </w:rPr>
                    <w:t>Y</w:t>
                  </w:r>
                </w:p>
              </w:tc>
              <w:tc>
                <w:tcPr>
                  <w:tcW w:w="1628" w:type="dxa"/>
                </w:tcPr>
                <w:p w14:paraId="2983FAE4" w14:textId="77777777" w:rsidR="00A64063" w:rsidRPr="00C87543" w:rsidRDefault="00A64063" w:rsidP="00A64063">
                  <w:pPr>
                    <w:rPr>
                      <w:sz w:val="18"/>
                      <w:szCs w:val="16"/>
                    </w:rPr>
                  </w:pPr>
                </w:p>
              </w:tc>
            </w:tr>
            <w:tr w:rsidR="00A64063" w14:paraId="3EA0245A" w14:textId="77777777" w:rsidTr="00A64063">
              <w:tc>
                <w:tcPr>
                  <w:tcW w:w="1612" w:type="dxa"/>
                </w:tcPr>
                <w:p w14:paraId="001BDCCD" w14:textId="77777777" w:rsidR="00A64063" w:rsidRDefault="00A64063" w:rsidP="00A64063">
                  <w:pPr>
                    <w:rPr>
                      <w:color w:val="000000"/>
                      <w:sz w:val="18"/>
                      <w:szCs w:val="18"/>
                    </w:rPr>
                  </w:pPr>
                  <w:r>
                    <w:rPr>
                      <w:color w:val="000000"/>
                      <w:sz w:val="18"/>
                      <w:szCs w:val="18"/>
                    </w:rPr>
                    <w:t>pricePlanCd</w:t>
                  </w:r>
                </w:p>
              </w:tc>
              <w:tc>
                <w:tcPr>
                  <w:tcW w:w="2029" w:type="dxa"/>
                </w:tcPr>
                <w:p w14:paraId="47F2662F" w14:textId="77777777" w:rsidR="00A64063" w:rsidRPr="00D205F7" w:rsidRDefault="00A64063" w:rsidP="00A64063">
                  <w:pPr>
                    <w:rPr>
                      <w:sz w:val="18"/>
                      <w:szCs w:val="18"/>
                    </w:rPr>
                  </w:pPr>
                  <w:r>
                    <w:rPr>
                      <w:sz w:val="18"/>
                      <w:szCs w:val="18"/>
                    </w:rPr>
                    <w:t>string</w:t>
                  </w:r>
                </w:p>
              </w:tc>
              <w:tc>
                <w:tcPr>
                  <w:tcW w:w="1872" w:type="dxa"/>
                </w:tcPr>
                <w:p w14:paraId="3946FE61" w14:textId="77777777" w:rsidR="00A64063" w:rsidRPr="00752747" w:rsidRDefault="00A64063" w:rsidP="00A64063">
                  <w:pPr>
                    <w:rPr>
                      <w:sz w:val="18"/>
                      <w:szCs w:val="16"/>
                    </w:rPr>
                  </w:pPr>
                </w:p>
              </w:tc>
              <w:tc>
                <w:tcPr>
                  <w:tcW w:w="1137" w:type="dxa"/>
                </w:tcPr>
                <w:p w14:paraId="7399A747" w14:textId="77777777" w:rsidR="00A64063" w:rsidRDefault="00A64063" w:rsidP="00A64063">
                  <w:pPr>
                    <w:rPr>
                      <w:sz w:val="18"/>
                      <w:szCs w:val="16"/>
                    </w:rPr>
                  </w:pPr>
                  <w:r>
                    <w:rPr>
                      <w:sz w:val="18"/>
                      <w:szCs w:val="16"/>
                    </w:rPr>
                    <w:t>N</w:t>
                  </w:r>
                </w:p>
              </w:tc>
              <w:tc>
                <w:tcPr>
                  <w:tcW w:w="1628" w:type="dxa"/>
                </w:tcPr>
                <w:p w14:paraId="68B3390A" w14:textId="77777777" w:rsidR="00A64063" w:rsidRPr="00C87543" w:rsidRDefault="00A64063" w:rsidP="00A64063">
                  <w:pPr>
                    <w:rPr>
                      <w:sz w:val="18"/>
                      <w:szCs w:val="16"/>
                    </w:rPr>
                  </w:pPr>
                </w:p>
              </w:tc>
            </w:tr>
          </w:tbl>
          <w:p w14:paraId="209F63DE" w14:textId="77777777" w:rsidR="00A64063" w:rsidRDefault="00A64063" w:rsidP="00A64063">
            <w:pPr>
              <w:rPr>
                <w:b/>
                <w:sz w:val="18"/>
                <w:szCs w:val="16"/>
              </w:rPr>
            </w:pPr>
          </w:p>
          <w:p w14:paraId="1DC706F4" w14:textId="77777777" w:rsidR="00A64063" w:rsidRPr="0078661F" w:rsidRDefault="00A64063" w:rsidP="00A64063">
            <w:pPr>
              <w:rPr>
                <w:sz w:val="18"/>
                <w:szCs w:val="18"/>
              </w:rPr>
            </w:pPr>
            <w:r>
              <w:rPr>
                <w:sz w:val="18"/>
                <w:szCs w:val="16"/>
              </w:rPr>
              <w:t>ProductDiscount</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0B305BC6" w14:textId="77777777" w:rsidTr="00A64063">
              <w:tc>
                <w:tcPr>
                  <w:tcW w:w="2467" w:type="dxa"/>
                  <w:tcBorders>
                    <w:bottom w:val="single" w:sz="4" w:space="0" w:color="auto"/>
                  </w:tcBorders>
                  <w:shd w:val="clear" w:color="auto" w:fill="D9D9D9" w:themeFill="background1" w:themeFillShade="D9"/>
                </w:tcPr>
                <w:p w14:paraId="7762872B"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19E8763B"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060C87C9"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29C1CF09" w14:textId="77777777" w:rsidR="00A64063" w:rsidRPr="0078661F" w:rsidRDefault="00A64063" w:rsidP="00A64063">
                  <w:pPr>
                    <w:rPr>
                      <w:b/>
                      <w:sz w:val="18"/>
                      <w:szCs w:val="16"/>
                    </w:rPr>
                  </w:pPr>
                  <w:r w:rsidRPr="0078661F">
                    <w:rPr>
                      <w:b/>
                      <w:sz w:val="18"/>
                      <w:szCs w:val="16"/>
                    </w:rPr>
                    <w:t>Possible/typical values</w:t>
                  </w:r>
                </w:p>
              </w:tc>
            </w:tr>
            <w:tr w:rsidR="00A64063" w:rsidRPr="0078661F" w14:paraId="400EFBD7" w14:textId="77777777" w:rsidTr="00A64063">
              <w:tc>
                <w:tcPr>
                  <w:tcW w:w="2467" w:type="dxa"/>
                </w:tcPr>
                <w:p w14:paraId="593D63B1" w14:textId="77777777" w:rsidR="00A64063" w:rsidRPr="00AA3093" w:rsidRDefault="00A64063" w:rsidP="00A64063">
                  <w:pPr>
                    <w:rPr>
                      <w:sz w:val="18"/>
                      <w:szCs w:val="18"/>
                    </w:rPr>
                  </w:pPr>
                  <w:r>
                    <w:rPr>
                      <w:sz w:val="18"/>
                      <w:szCs w:val="18"/>
                    </w:rPr>
                    <w:t>discountId</w:t>
                  </w:r>
                </w:p>
              </w:tc>
              <w:tc>
                <w:tcPr>
                  <w:tcW w:w="2126" w:type="dxa"/>
                </w:tcPr>
                <w:p w14:paraId="23264FF3" w14:textId="77777777" w:rsidR="00A64063" w:rsidRPr="00AA3093" w:rsidRDefault="00A64063" w:rsidP="00A64063">
                  <w:pPr>
                    <w:rPr>
                      <w:sz w:val="18"/>
                      <w:szCs w:val="18"/>
                    </w:rPr>
                  </w:pPr>
                  <w:r w:rsidRPr="00AA3093">
                    <w:rPr>
                      <w:sz w:val="18"/>
                      <w:szCs w:val="18"/>
                    </w:rPr>
                    <w:t>string</w:t>
                  </w:r>
                </w:p>
              </w:tc>
              <w:tc>
                <w:tcPr>
                  <w:tcW w:w="1521" w:type="dxa"/>
                </w:tcPr>
                <w:p w14:paraId="0FD5DE2B" w14:textId="77777777" w:rsidR="00A64063" w:rsidRPr="00AA3093" w:rsidRDefault="00A64063" w:rsidP="00A64063">
                  <w:pPr>
                    <w:rPr>
                      <w:sz w:val="18"/>
                      <w:szCs w:val="18"/>
                    </w:rPr>
                  </w:pPr>
                </w:p>
              </w:tc>
              <w:tc>
                <w:tcPr>
                  <w:tcW w:w="2164" w:type="dxa"/>
                </w:tcPr>
                <w:p w14:paraId="1AB8D6A3" w14:textId="77777777" w:rsidR="00A64063" w:rsidRPr="00AA3093" w:rsidRDefault="00A64063" w:rsidP="00A64063">
                  <w:pPr>
                    <w:rPr>
                      <w:sz w:val="18"/>
                      <w:szCs w:val="18"/>
                    </w:rPr>
                  </w:pPr>
                </w:p>
              </w:tc>
            </w:tr>
            <w:tr w:rsidR="00A64063" w:rsidRPr="0078661F" w14:paraId="675BC579" w14:textId="77777777" w:rsidTr="00A64063">
              <w:tc>
                <w:tcPr>
                  <w:tcW w:w="2467" w:type="dxa"/>
                </w:tcPr>
                <w:p w14:paraId="19E02BAB" w14:textId="77777777" w:rsidR="00A64063" w:rsidRPr="007C1AF3" w:rsidRDefault="00A64063" w:rsidP="00A64063">
                  <w:pPr>
                    <w:rPr>
                      <w:sz w:val="18"/>
                      <w:szCs w:val="16"/>
                    </w:rPr>
                  </w:pPr>
                  <w:r>
                    <w:rPr>
                      <w:sz w:val="18"/>
                      <w:szCs w:val="18"/>
                    </w:rPr>
                    <w:t>discountNm</w:t>
                  </w:r>
                </w:p>
              </w:tc>
              <w:tc>
                <w:tcPr>
                  <w:tcW w:w="2126" w:type="dxa"/>
                </w:tcPr>
                <w:p w14:paraId="47F7FA50" w14:textId="77777777" w:rsidR="00A64063" w:rsidRPr="0078661F" w:rsidRDefault="00A64063" w:rsidP="00A64063">
                  <w:pPr>
                    <w:rPr>
                      <w:sz w:val="18"/>
                      <w:szCs w:val="16"/>
                    </w:rPr>
                  </w:pPr>
                  <w:r w:rsidRPr="0078661F">
                    <w:rPr>
                      <w:sz w:val="18"/>
                      <w:szCs w:val="16"/>
                    </w:rPr>
                    <w:t>string</w:t>
                  </w:r>
                </w:p>
              </w:tc>
              <w:tc>
                <w:tcPr>
                  <w:tcW w:w="1521" w:type="dxa"/>
                </w:tcPr>
                <w:p w14:paraId="0F4ABBF0" w14:textId="77777777" w:rsidR="00A64063" w:rsidRPr="0078661F" w:rsidRDefault="00A64063" w:rsidP="00A64063">
                  <w:pPr>
                    <w:rPr>
                      <w:sz w:val="18"/>
                      <w:szCs w:val="16"/>
                    </w:rPr>
                  </w:pPr>
                </w:p>
              </w:tc>
              <w:tc>
                <w:tcPr>
                  <w:tcW w:w="2164" w:type="dxa"/>
                </w:tcPr>
                <w:p w14:paraId="411896BE" w14:textId="77777777" w:rsidR="00A64063" w:rsidRPr="0078661F" w:rsidRDefault="00A64063" w:rsidP="00A64063">
                  <w:pPr>
                    <w:rPr>
                      <w:sz w:val="18"/>
                      <w:szCs w:val="16"/>
                    </w:rPr>
                  </w:pPr>
                </w:p>
              </w:tc>
            </w:tr>
            <w:tr w:rsidR="00A64063" w:rsidRPr="0078661F" w14:paraId="113CE3D4" w14:textId="77777777" w:rsidTr="00A64063">
              <w:tc>
                <w:tcPr>
                  <w:tcW w:w="2467" w:type="dxa"/>
                </w:tcPr>
                <w:p w14:paraId="46B3939D" w14:textId="77777777" w:rsidR="00A64063" w:rsidRDefault="00A64063" w:rsidP="00A64063">
                  <w:pPr>
                    <w:rPr>
                      <w:sz w:val="18"/>
                      <w:szCs w:val="18"/>
                    </w:rPr>
                  </w:pPr>
                  <w:r>
                    <w:rPr>
                      <w:sz w:val="18"/>
                      <w:szCs w:val="18"/>
                    </w:rPr>
                    <w:t>discountCd</w:t>
                  </w:r>
                </w:p>
              </w:tc>
              <w:tc>
                <w:tcPr>
                  <w:tcW w:w="2126" w:type="dxa"/>
                </w:tcPr>
                <w:p w14:paraId="7232D403" w14:textId="77777777" w:rsidR="00A64063" w:rsidRPr="0078661F" w:rsidRDefault="00A64063" w:rsidP="00A64063">
                  <w:pPr>
                    <w:rPr>
                      <w:sz w:val="18"/>
                      <w:szCs w:val="16"/>
                    </w:rPr>
                  </w:pPr>
                  <w:r>
                    <w:rPr>
                      <w:sz w:val="18"/>
                      <w:szCs w:val="16"/>
                    </w:rPr>
                    <w:t>string</w:t>
                  </w:r>
                </w:p>
              </w:tc>
              <w:tc>
                <w:tcPr>
                  <w:tcW w:w="1521" w:type="dxa"/>
                </w:tcPr>
                <w:p w14:paraId="22FC5919" w14:textId="77777777" w:rsidR="00A64063" w:rsidRPr="0078661F" w:rsidRDefault="00A64063" w:rsidP="00A64063">
                  <w:pPr>
                    <w:rPr>
                      <w:sz w:val="18"/>
                      <w:szCs w:val="16"/>
                    </w:rPr>
                  </w:pPr>
                </w:p>
              </w:tc>
              <w:tc>
                <w:tcPr>
                  <w:tcW w:w="2164" w:type="dxa"/>
                </w:tcPr>
                <w:p w14:paraId="45F2DE09" w14:textId="77777777" w:rsidR="00A64063" w:rsidRPr="0078661F" w:rsidRDefault="00A64063" w:rsidP="00A64063">
                  <w:pPr>
                    <w:rPr>
                      <w:sz w:val="18"/>
                      <w:szCs w:val="16"/>
                    </w:rPr>
                  </w:pPr>
                </w:p>
              </w:tc>
            </w:tr>
            <w:tr w:rsidR="00A64063" w:rsidRPr="0078661F" w14:paraId="204BC36C" w14:textId="77777777" w:rsidTr="00A64063">
              <w:tc>
                <w:tcPr>
                  <w:tcW w:w="2467" w:type="dxa"/>
                </w:tcPr>
                <w:p w14:paraId="67FCE659" w14:textId="77777777" w:rsidR="00A64063" w:rsidRDefault="00A64063" w:rsidP="00A64063">
                  <w:pPr>
                    <w:rPr>
                      <w:sz w:val="18"/>
                      <w:szCs w:val="18"/>
                    </w:rPr>
                  </w:pPr>
                  <w:r>
                    <w:rPr>
                      <w:sz w:val="18"/>
                      <w:szCs w:val="18"/>
                    </w:rPr>
                    <w:t>discountType</w:t>
                  </w:r>
                </w:p>
              </w:tc>
              <w:tc>
                <w:tcPr>
                  <w:tcW w:w="2126" w:type="dxa"/>
                </w:tcPr>
                <w:p w14:paraId="6C1DD638" w14:textId="77777777" w:rsidR="00A64063" w:rsidRPr="0078661F" w:rsidRDefault="00A64063" w:rsidP="00A64063">
                  <w:pPr>
                    <w:rPr>
                      <w:sz w:val="18"/>
                      <w:szCs w:val="16"/>
                    </w:rPr>
                  </w:pPr>
                  <w:r>
                    <w:rPr>
                      <w:sz w:val="18"/>
                      <w:szCs w:val="16"/>
                    </w:rPr>
                    <w:t>string</w:t>
                  </w:r>
                </w:p>
              </w:tc>
              <w:tc>
                <w:tcPr>
                  <w:tcW w:w="1521" w:type="dxa"/>
                </w:tcPr>
                <w:p w14:paraId="4FB02624" w14:textId="77777777" w:rsidR="00A64063" w:rsidRPr="0078661F" w:rsidRDefault="00A64063" w:rsidP="00A64063">
                  <w:pPr>
                    <w:rPr>
                      <w:sz w:val="18"/>
                      <w:szCs w:val="16"/>
                    </w:rPr>
                  </w:pPr>
                </w:p>
              </w:tc>
              <w:tc>
                <w:tcPr>
                  <w:tcW w:w="2164" w:type="dxa"/>
                </w:tcPr>
                <w:p w14:paraId="33B42066" w14:textId="77777777" w:rsidR="00A64063" w:rsidRPr="0078661F" w:rsidRDefault="00A64063" w:rsidP="00A64063">
                  <w:pPr>
                    <w:rPr>
                      <w:sz w:val="18"/>
                      <w:szCs w:val="16"/>
                    </w:rPr>
                  </w:pPr>
                </w:p>
              </w:tc>
            </w:tr>
            <w:tr w:rsidR="00A64063" w:rsidRPr="0078661F" w14:paraId="7E11635A" w14:textId="77777777" w:rsidTr="00A64063">
              <w:tc>
                <w:tcPr>
                  <w:tcW w:w="2467" w:type="dxa"/>
                </w:tcPr>
                <w:p w14:paraId="1594BBF6" w14:textId="77777777" w:rsidR="00A64063" w:rsidRDefault="00A64063" w:rsidP="00A64063">
                  <w:pPr>
                    <w:rPr>
                      <w:sz w:val="18"/>
                      <w:szCs w:val="18"/>
                    </w:rPr>
                  </w:pPr>
                  <w:r>
                    <w:rPr>
                      <w:sz w:val="18"/>
                      <w:szCs w:val="18"/>
                    </w:rPr>
                    <w:t>discountTxt</w:t>
                  </w:r>
                </w:p>
              </w:tc>
              <w:tc>
                <w:tcPr>
                  <w:tcW w:w="2126" w:type="dxa"/>
                </w:tcPr>
                <w:p w14:paraId="05FB88EA" w14:textId="77777777" w:rsidR="00A64063" w:rsidRPr="0078661F" w:rsidRDefault="00A64063" w:rsidP="00A64063">
                  <w:pPr>
                    <w:rPr>
                      <w:sz w:val="18"/>
                      <w:szCs w:val="16"/>
                    </w:rPr>
                  </w:pPr>
                  <w:r>
                    <w:rPr>
                      <w:sz w:val="18"/>
                      <w:szCs w:val="16"/>
                    </w:rPr>
                    <w:t>string</w:t>
                  </w:r>
                </w:p>
              </w:tc>
              <w:tc>
                <w:tcPr>
                  <w:tcW w:w="1521" w:type="dxa"/>
                </w:tcPr>
                <w:p w14:paraId="1DC0237F" w14:textId="77777777" w:rsidR="00A64063" w:rsidRPr="0078661F" w:rsidRDefault="00A64063" w:rsidP="00A64063">
                  <w:pPr>
                    <w:rPr>
                      <w:sz w:val="18"/>
                      <w:szCs w:val="16"/>
                    </w:rPr>
                  </w:pPr>
                </w:p>
              </w:tc>
              <w:tc>
                <w:tcPr>
                  <w:tcW w:w="2164" w:type="dxa"/>
                </w:tcPr>
                <w:p w14:paraId="6F1E723C" w14:textId="77777777" w:rsidR="00A64063" w:rsidRPr="0078661F" w:rsidRDefault="00A64063" w:rsidP="00A64063">
                  <w:pPr>
                    <w:rPr>
                      <w:sz w:val="18"/>
                      <w:szCs w:val="16"/>
                    </w:rPr>
                  </w:pPr>
                </w:p>
              </w:tc>
            </w:tr>
            <w:tr w:rsidR="00A64063" w:rsidRPr="0078661F" w14:paraId="7B489A44" w14:textId="77777777" w:rsidTr="00A64063">
              <w:tc>
                <w:tcPr>
                  <w:tcW w:w="2467" w:type="dxa"/>
                </w:tcPr>
                <w:p w14:paraId="7C1D61C3" w14:textId="77777777" w:rsidR="00A64063" w:rsidRDefault="00A64063" w:rsidP="00A64063">
                  <w:pPr>
                    <w:rPr>
                      <w:sz w:val="18"/>
                      <w:szCs w:val="18"/>
                    </w:rPr>
                  </w:pPr>
                  <w:r>
                    <w:rPr>
                      <w:sz w:val="18"/>
                      <w:szCs w:val="18"/>
                    </w:rPr>
                    <w:t>discountAmt</w:t>
                  </w:r>
                </w:p>
              </w:tc>
              <w:tc>
                <w:tcPr>
                  <w:tcW w:w="2126" w:type="dxa"/>
                </w:tcPr>
                <w:p w14:paraId="0E3C6F9A" w14:textId="77777777" w:rsidR="00A64063" w:rsidRPr="0078661F" w:rsidRDefault="00A64063" w:rsidP="00A64063">
                  <w:pPr>
                    <w:rPr>
                      <w:sz w:val="18"/>
                      <w:szCs w:val="16"/>
                    </w:rPr>
                  </w:pPr>
                  <w:r>
                    <w:rPr>
                      <w:sz w:val="18"/>
                      <w:szCs w:val="16"/>
                    </w:rPr>
                    <w:t>number</w:t>
                  </w:r>
                </w:p>
              </w:tc>
              <w:tc>
                <w:tcPr>
                  <w:tcW w:w="1521" w:type="dxa"/>
                </w:tcPr>
                <w:p w14:paraId="3F9220DE" w14:textId="77777777" w:rsidR="00A64063" w:rsidRPr="0078661F" w:rsidRDefault="00A64063" w:rsidP="00A64063">
                  <w:pPr>
                    <w:rPr>
                      <w:sz w:val="18"/>
                      <w:szCs w:val="16"/>
                    </w:rPr>
                  </w:pPr>
                </w:p>
              </w:tc>
              <w:tc>
                <w:tcPr>
                  <w:tcW w:w="2164" w:type="dxa"/>
                </w:tcPr>
                <w:p w14:paraId="6403A7C8" w14:textId="77777777" w:rsidR="00A64063" w:rsidRPr="0078661F" w:rsidRDefault="00A64063" w:rsidP="00A64063">
                  <w:pPr>
                    <w:rPr>
                      <w:sz w:val="18"/>
                      <w:szCs w:val="16"/>
                    </w:rPr>
                  </w:pPr>
                </w:p>
              </w:tc>
            </w:tr>
          </w:tbl>
          <w:p w14:paraId="2B531126" w14:textId="77777777" w:rsidR="00A64063" w:rsidRDefault="00A64063" w:rsidP="00A64063">
            <w:pPr>
              <w:rPr>
                <w:sz w:val="18"/>
                <w:szCs w:val="16"/>
              </w:rPr>
            </w:pPr>
          </w:p>
          <w:p w14:paraId="2CC5AEC1" w14:textId="77777777" w:rsidR="00A64063" w:rsidRPr="00D54B34" w:rsidRDefault="00A64063" w:rsidP="00A64063">
            <w:pPr>
              <w:rPr>
                <w:sz w:val="18"/>
                <w:szCs w:val="16"/>
              </w:rPr>
            </w:pPr>
          </w:p>
          <w:p w14:paraId="36CDF4AF" w14:textId="77777777" w:rsidR="00A64063" w:rsidRDefault="00A64063" w:rsidP="00A64063">
            <w:pPr>
              <w:rPr>
                <w:b/>
                <w:sz w:val="18"/>
                <w:szCs w:val="16"/>
              </w:rPr>
            </w:pPr>
            <w:r>
              <w:rPr>
                <w:b/>
                <w:sz w:val="18"/>
                <w:szCs w:val="16"/>
              </w:rPr>
              <w:t xml:space="preserve">Request Sample: </w:t>
            </w:r>
          </w:p>
          <w:p w14:paraId="1630BDDC" w14:textId="77777777" w:rsidR="00A64063" w:rsidRDefault="00A64063" w:rsidP="00A64063">
            <w:pPr>
              <w:rPr>
                <w:rStyle w:val="sobjectk"/>
                <w:b/>
                <w:bCs/>
                <w:strike/>
                <w:color w:val="333333"/>
              </w:rPr>
            </w:pP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"customerId"</w:t>
            </w:r>
            <w:r w:rsidRPr="0032042F">
              <w:rPr>
                <w:rStyle w:val="scolon"/>
                <w:rFonts w:cstheme="minorHAnsi"/>
                <w:color w:val="666666"/>
                <w:sz w:val="18"/>
                <w:szCs w:val="18"/>
              </w:rPr>
              <w:t>:</w:t>
            </w:r>
            <w:r w:rsidRPr="0032042F">
              <w:rPr>
                <w:rStyle w:val="sobjectv"/>
                <w:rFonts w:cstheme="minorHAnsi"/>
                <w:color w:val="555555"/>
                <w:sz w:val="18"/>
                <w:szCs w:val="18"/>
              </w:rPr>
              <w:t>"75231400"</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"tvProductInstanceId"</w:t>
            </w:r>
            <w:r w:rsidRPr="0032042F">
              <w:rPr>
                <w:rStyle w:val="scolon"/>
                <w:rFonts w:cstheme="minorHAnsi"/>
                <w:color w:val="666666"/>
                <w:sz w:val="18"/>
                <w:szCs w:val="18"/>
              </w:rPr>
              <w:t>:</w:t>
            </w:r>
            <w:r w:rsidRPr="0032042F">
              <w:rPr>
                <w:rStyle w:val="sobjectv"/>
                <w:rFonts w:cstheme="minorHAnsi"/>
                <w:color w:val="555555"/>
                <w:sz w:val="18"/>
                <w:szCs w:val="18"/>
              </w:rPr>
              <w:t>"791998925"</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"province"</w:t>
            </w:r>
            <w:r w:rsidRPr="0032042F">
              <w:rPr>
                <w:rStyle w:val="scolon"/>
                <w:rFonts w:cstheme="minorHAnsi"/>
                <w:color w:val="666666"/>
                <w:sz w:val="18"/>
                <w:szCs w:val="18"/>
              </w:rPr>
              <w:t>:</w:t>
            </w:r>
            <w:r w:rsidRPr="0032042F">
              <w:rPr>
                <w:rStyle w:val="sobjectv"/>
                <w:rFonts w:cstheme="minorHAnsi"/>
                <w:color w:val="555555"/>
                <w:sz w:val="18"/>
                <w:szCs w:val="18"/>
              </w:rPr>
              <w:t>"AB"</w:t>
            </w:r>
            <w:r w:rsidRPr="0032042F">
              <w:rPr>
                <w:rStyle w:val="scomma"/>
                <w:rFonts w:cstheme="minorHAnsi"/>
                <w:color w:val="666666"/>
                <w:sz w:val="18"/>
                <w:szCs w:val="18"/>
              </w:rPr>
              <w:t>,</w:t>
            </w:r>
            <w:r w:rsidRPr="0032042F">
              <w:rPr>
                <w:rFonts w:cstheme="minorHAnsi"/>
                <w:color w:val="555555"/>
                <w:sz w:val="18"/>
                <w:szCs w:val="18"/>
              </w:rPr>
              <w:br/>
              <w:t>    </w:t>
            </w:r>
            <w:r>
              <w:rPr>
                <w:rStyle w:val="sobjectk"/>
                <w:rFonts w:cstheme="minorHAnsi"/>
                <w:b/>
                <w:bCs/>
                <w:color w:val="333333"/>
                <w:sz w:val="18"/>
                <w:szCs w:val="18"/>
              </w:rPr>
              <w:t>"geoTargetM</w:t>
            </w:r>
            <w:r w:rsidRPr="0032042F">
              <w:rPr>
                <w:rStyle w:val="sobjectk"/>
                <w:rFonts w:cstheme="minorHAnsi"/>
                <w:b/>
                <w:bCs/>
                <w:color w:val="333333"/>
                <w:sz w:val="18"/>
                <w:szCs w:val="18"/>
              </w:rPr>
              <w:t>arket"</w:t>
            </w:r>
            <w:r w:rsidRPr="0032042F">
              <w:rPr>
                <w:rStyle w:val="scolon"/>
                <w:rFonts w:cstheme="minorHAnsi"/>
                <w:color w:val="666666"/>
                <w:sz w:val="18"/>
                <w:szCs w:val="18"/>
              </w:rPr>
              <w:t>:</w:t>
            </w:r>
            <w:r w:rsidRPr="0032042F">
              <w:rPr>
                <w:rStyle w:val="sobjectv"/>
                <w:rFonts w:cstheme="minorHAnsi"/>
                <w:color w:val="555555"/>
                <w:sz w:val="18"/>
                <w:szCs w:val="18"/>
              </w:rPr>
              <w:t>"Fort McMurray Consumer"</w:t>
            </w:r>
            <w:r w:rsidRPr="0032042F">
              <w:rPr>
                <w:rStyle w:val="scomma"/>
                <w:rFonts w:cstheme="minorHAnsi"/>
                <w:color w:val="666666"/>
                <w:sz w:val="18"/>
                <w:szCs w:val="18"/>
              </w:rPr>
              <w:t>,</w:t>
            </w:r>
            <w:r w:rsidRPr="0032042F">
              <w:rPr>
                <w:rFonts w:cstheme="minorHAnsi"/>
                <w:color w:val="555555"/>
                <w:sz w:val="18"/>
                <w:szCs w:val="18"/>
              </w:rPr>
              <w:br/>
            </w:r>
            <w:r w:rsidRPr="0032042F">
              <w:rPr>
                <w:rFonts w:cstheme="minorHAnsi"/>
                <w:color w:val="555555"/>
                <w:sz w:val="18"/>
                <w:szCs w:val="18"/>
              </w:rPr>
              <w:lastRenderedPageBreak/>
              <w:t>    </w:t>
            </w:r>
            <w:r w:rsidRPr="0032042F">
              <w:rPr>
                <w:rStyle w:val="sobjectk"/>
                <w:rFonts w:cstheme="minorHAnsi"/>
                <w:b/>
                <w:bCs/>
                <w:color w:val="333333"/>
                <w:sz w:val="18"/>
                <w:szCs w:val="18"/>
              </w:rPr>
              <w:t>"subscriptionSummary"</w:t>
            </w:r>
            <w:r w:rsidRPr="0032042F">
              <w:rPr>
                <w:rStyle w:val="scolon"/>
                <w:rFonts w:cstheme="minorHAnsi"/>
                <w:color w:val="666666"/>
                <w:sz w:val="18"/>
                <w:szCs w:val="18"/>
              </w:rPr>
              <w:t>:</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"collectionAggregationList"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"collectionCd"</w:t>
            </w:r>
            <w:r w:rsidRPr="0032042F">
              <w:rPr>
                <w:rStyle w:val="scolon"/>
                <w:rFonts w:cstheme="minorHAnsi"/>
                <w:color w:val="666666"/>
                <w:sz w:val="18"/>
                <w:szCs w:val="18"/>
              </w:rPr>
              <w:t>:</w:t>
            </w:r>
            <w:r w:rsidRPr="0032042F">
              <w:rPr>
                <w:rStyle w:val="sobjectv"/>
                <w:rFonts w:cstheme="minorHAnsi"/>
                <w:color w:val="555555"/>
                <w:sz w:val="18"/>
                <w:szCs w:val="18"/>
              </w:rPr>
              <w:t>"YouPick8"</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"collectionPricePlanCd"</w:t>
            </w:r>
            <w:r w:rsidRPr="0032042F">
              <w:rPr>
                <w:rStyle w:val="scolon"/>
                <w:rFonts w:cstheme="minorHAnsi"/>
                <w:color w:val="666666"/>
                <w:sz w:val="18"/>
                <w:szCs w:val="18"/>
              </w:rPr>
              <w:t>:</w:t>
            </w:r>
            <w:r w:rsidRPr="0032042F">
              <w:rPr>
                <w:rStyle w:val="sobjectv"/>
                <w:rFonts w:cstheme="minorHAnsi"/>
                <w:color w:val="555555"/>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"collectionPackCdList"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arrayv"/>
                <w:rFonts w:cstheme="minorHAnsi"/>
                <w:color w:val="555555"/>
                <w:sz w:val="18"/>
                <w:szCs w:val="18"/>
              </w:rPr>
              <w:t>"PakPopularSport"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arrayv"/>
                <w:rFonts w:cstheme="minorHAnsi"/>
                <w:color w:val="555555"/>
                <w:sz w:val="18"/>
                <w:szCs w:val="18"/>
              </w:rPr>
              <w:t>"PakPrimeTime"</w:t>
            </w:r>
            <w:r w:rsidRPr="0032042F">
              <w:rPr>
                <w:rFonts w:cstheme="minorHAnsi"/>
                <w:color w:val="555555"/>
                <w:sz w:val="18"/>
                <w:szCs w:val="18"/>
              </w:rPr>
              <w:br/>
              <w:t>                </w:t>
            </w:r>
            <w:r w:rsidRPr="0032042F">
              <w:rPr>
                <w:rStyle w:val="sbracket"/>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"collectionChannelCdList"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bracket"/>
                <w:rFonts w:cstheme="minorHAnsi"/>
                <w:color w:val="666666"/>
                <w:sz w:val="18"/>
                <w:szCs w:val="18"/>
              </w:rPr>
              <w:t>]</w:t>
            </w:r>
            <w:r w:rsidRPr="0032042F">
              <w:rPr>
                <w:rFonts w:cstheme="minorHAnsi"/>
                <w:color w:val="555555"/>
                <w:sz w:val="18"/>
                <w:szCs w:val="18"/>
              </w:rPr>
              <w:br/>
              <w:t>            </w:t>
            </w:r>
            <w:r w:rsidRPr="0032042F">
              <w:rPr>
                <w:rStyle w:val="sbrace"/>
                <w:rFonts w:cstheme="minorHAnsi"/>
                <w:color w:val="666666"/>
                <w:sz w:val="18"/>
                <w:szCs w:val="18"/>
              </w:rPr>
              <w:t>}</w:t>
            </w:r>
            <w:r w:rsidRPr="0032042F">
              <w:rPr>
                <w:rFonts w:cstheme="minorHAnsi"/>
                <w:color w:val="555555"/>
                <w:sz w:val="18"/>
                <w:szCs w:val="18"/>
              </w:rPr>
              <w:br/>
              <w:t>        </w:t>
            </w:r>
            <w:r w:rsidRPr="0032042F">
              <w:rPr>
                <w:rStyle w:val="sbracket"/>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"packCdList"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arrayv"/>
                <w:rFonts w:cstheme="minorHAnsi"/>
                <w:color w:val="555555"/>
                <w:sz w:val="18"/>
                <w:szCs w:val="18"/>
              </w:rPr>
              <w:t>"PakEntertain"</w:t>
            </w:r>
            <w:r w:rsidRPr="0032042F">
              <w:rPr>
                <w:rFonts w:cstheme="minorHAnsi"/>
                <w:color w:val="555555"/>
                <w:sz w:val="18"/>
                <w:szCs w:val="18"/>
              </w:rPr>
              <w:br/>
              <w:t>        </w:t>
            </w:r>
            <w:r w:rsidRPr="0032042F">
              <w:rPr>
                <w:rStyle w:val="sbracket"/>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"channelCdList"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arrayv"/>
                <w:rFonts w:cstheme="minorHAnsi"/>
                <w:color w:val="555555"/>
                <w:sz w:val="18"/>
                <w:szCs w:val="18"/>
              </w:rPr>
              <w:t>"AE"</w:t>
            </w:r>
            <w:r w:rsidRPr="0032042F">
              <w:rPr>
                <w:rFonts w:cstheme="minorHAnsi"/>
                <w:color w:val="555555"/>
                <w:sz w:val="18"/>
                <w:szCs w:val="18"/>
              </w:rPr>
              <w:br/>
              <w:t>        </w:t>
            </w:r>
            <w:r w:rsidRPr="0032042F">
              <w:rPr>
                <w:rStyle w:val="sbracket"/>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Pr>
                <w:rStyle w:val="sobjectk"/>
                <w:rFonts w:cstheme="minorHAnsi"/>
                <w:b/>
                <w:bCs/>
                <w:color w:val="333333"/>
                <w:sz w:val="18"/>
                <w:szCs w:val="18"/>
              </w:rPr>
              <w:t>"unremovableProductCdList</w:t>
            </w:r>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bracket"/>
                <w:rFonts w:cstheme="minorHAnsi"/>
                <w:color w:val="666666"/>
                <w:sz w:val="18"/>
                <w:szCs w:val="18"/>
              </w:rPr>
              <w:t>]</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"programOrderList"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"action"</w:t>
            </w:r>
            <w:r w:rsidRPr="0032042F">
              <w:rPr>
                <w:rStyle w:val="scolon"/>
                <w:rFonts w:cstheme="minorHAnsi"/>
                <w:color w:val="666666"/>
                <w:sz w:val="18"/>
                <w:szCs w:val="18"/>
              </w:rPr>
              <w:t>:</w:t>
            </w:r>
            <w:r w:rsidRPr="0032042F">
              <w:rPr>
                <w:rStyle w:val="sobjectv"/>
                <w:rFonts w:cstheme="minorHAnsi"/>
                <w:color w:val="555555"/>
                <w:sz w:val="18"/>
                <w:szCs w:val="18"/>
              </w:rPr>
              <w:t>"ADD"</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"programId"</w:t>
            </w:r>
            <w:r w:rsidRPr="0032042F">
              <w:rPr>
                <w:rStyle w:val="scolon"/>
                <w:rFonts w:cstheme="minorHAnsi"/>
                <w:color w:val="666666"/>
                <w:sz w:val="18"/>
                <w:szCs w:val="18"/>
              </w:rPr>
              <w:t>:</w:t>
            </w:r>
            <w:r w:rsidRPr="0032042F">
              <w:rPr>
                <w:rStyle w:val="sobjectv"/>
                <w:rFonts w:cstheme="minorHAnsi"/>
                <w:color w:val="555555"/>
                <w:sz w:val="18"/>
                <w:szCs w:val="18"/>
              </w:rPr>
              <w:t>"101291"</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"programNm"</w:t>
            </w:r>
            <w:r w:rsidRPr="0032042F">
              <w:rPr>
                <w:rStyle w:val="scolon"/>
                <w:rFonts w:cstheme="minorHAnsi"/>
                <w:color w:val="666666"/>
                <w:sz w:val="18"/>
                <w:szCs w:val="18"/>
              </w:rPr>
              <w:t>:</w:t>
            </w:r>
            <w:r w:rsidRPr="0032042F">
              <w:rPr>
                <w:rStyle w:val="sobjectv"/>
                <w:rFonts w:cstheme="minorHAnsi"/>
                <w:color w:val="555555"/>
                <w:sz w:val="18"/>
                <w:szCs w:val="18"/>
              </w:rPr>
              <w:t>"Entertainment Extra"</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"programCd"</w:t>
            </w:r>
            <w:r w:rsidRPr="0032042F">
              <w:rPr>
                <w:rStyle w:val="scolon"/>
                <w:rFonts w:cstheme="minorHAnsi"/>
                <w:color w:val="666666"/>
                <w:sz w:val="18"/>
                <w:szCs w:val="18"/>
              </w:rPr>
              <w:t>:</w:t>
            </w:r>
            <w:r w:rsidRPr="0032042F">
              <w:rPr>
                <w:rStyle w:val="sobjectv"/>
                <w:rFonts w:cstheme="minorHAnsi"/>
                <w:color w:val="555555"/>
                <w:sz w:val="18"/>
                <w:szCs w:val="18"/>
              </w:rPr>
              <w:t>"PakEntertainEx"</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"programType"</w:t>
            </w:r>
            <w:r w:rsidRPr="0032042F">
              <w:rPr>
                <w:rStyle w:val="scolon"/>
                <w:rFonts w:cstheme="minorHAnsi"/>
                <w:color w:val="666666"/>
                <w:sz w:val="18"/>
                <w:szCs w:val="18"/>
              </w:rPr>
              <w:t>:</w:t>
            </w:r>
            <w:r w:rsidRPr="0032042F">
              <w:rPr>
                <w:rStyle w:val="sobjectv"/>
                <w:rFonts w:cstheme="minorHAnsi"/>
                <w:color w:val="555555"/>
                <w:sz w:val="18"/>
                <w:szCs w:val="18"/>
              </w:rPr>
              <w:t>"THEME_PACK"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"price"</w:t>
            </w:r>
            <w:r w:rsidRPr="0032042F">
              <w:rPr>
                <w:rStyle w:val="scolon"/>
                <w:rFonts w:cstheme="minorHAnsi"/>
                <w:color w:val="666666"/>
                <w:sz w:val="18"/>
                <w:szCs w:val="18"/>
              </w:rPr>
              <w:t>:</w:t>
            </w:r>
            <w:r w:rsidRPr="0032042F">
              <w:rPr>
                <w:rStyle w:val="sobjectv"/>
                <w:rFonts w:cstheme="minorHAnsi"/>
                <w:color w:val="555555"/>
                <w:sz w:val="18"/>
                <w:szCs w:val="18"/>
              </w:rPr>
              <w:t>9.0</w:t>
            </w:r>
            <w:r w:rsidRPr="0032042F">
              <w:rPr>
                <w:rStyle w:val="scomma"/>
                <w:rFonts w:cstheme="minorHAnsi"/>
                <w:color w:val="666666"/>
                <w:sz w:val="18"/>
                <w:szCs w:val="18"/>
              </w:rPr>
              <w:t>,</w:t>
            </w:r>
          </w:p>
          <w:p w14:paraId="66F0640E" w14:textId="77777777" w:rsidR="00A64063" w:rsidRPr="0032042F" w:rsidRDefault="00A64063" w:rsidP="00A64063">
            <w:pPr>
              <w:rPr>
                <w:rStyle w:val="sbrace"/>
                <w:rFonts w:cstheme="minorHAnsi"/>
                <w:color w:val="666666"/>
                <w:sz w:val="18"/>
                <w:szCs w:val="18"/>
              </w:rPr>
            </w:pPr>
            <w:r w:rsidRPr="0032042F">
              <w:rPr>
                <w:rFonts w:cstheme="minorHAnsi"/>
                <w:color w:val="555555"/>
                <w:sz w:val="18"/>
                <w:szCs w:val="18"/>
              </w:rPr>
              <w:t>            </w:t>
            </w:r>
            <w:r>
              <w:rPr>
                <w:rStyle w:val="sobjectk"/>
                <w:rFonts w:cstheme="minorHAnsi"/>
                <w:b/>
                <w:bCs/>
                <w:color w:val="333333"/>
                <w:sz w:val="18"/>
                <w:szCs w:val="18"/>
              </w:rPr>
              <w:t>"pricePlanCd</w:t>
            </w:r>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objectv"/>
                <w:rFonts w:cstheme="minorHAnsi"/>
                <w:color w:val="555555"/>
                <w:sz w:val="18"/>
                <w:szCs w:val="18"/>
              </w:rPr>
              <w:t>"null"</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"action"</w:t>
            </w:r>
            <w:r w:rsidRPr="0032042F">
              <w:rPr>
                <w:rStyle w:val="scolon"/>
                <w:rFonts w:cstheme="minorHAnsi"/>
                <w:color w:val="666666"/>
                <w:sz w:val="18"/>
                <w:szCs w:val="18"/>
              </w:rPr>
              <w:t>:</w:t>
            </w:r>
            <w:r w:rsidRPr="0032042F">
              <w:rPr>
                <w:rStyle w:val="sobjectv"/>
                <w:rFonts w:cstheme="minorHAnsi"/>
                <w:color w:val="555555"/>
                <w:sz w:val="18"/>
                <w:szCs w:val="18"/>
              </w:rPr>
              <w:t>"ADD"</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"programId"</w:t>
            </w:r>
            <w:r w:rsidRPr="0032042F">
              <w:rPr>
                <w:rStyle w:val="scolon"/>
                <w:rFonts w:cstheme="minorHAnsi"/>
                <w:color w:val="666666"/>
                <w:sz w:val="18"/>
                <w:szCs w:val="18"/>
              </w:rPr>
              <w:t>:</w:t>
            </w:r>
            <w:r w:rsidRPr="0032042F">
              <w:rPr>
                <w:rStyle w:val="sobjectv"/>
                <w:rFonts w:cstheme="minorHAnsi"/>
                <w:color w:val="555555"/>
                <w:sz w:val="18"/>
                <w:szCs w:val="18"/>
              </w:rPr>
              <w:t>"101291"</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"programNm"</w:t>
            </w:r>
            <w:r w:rsidRPr="0032042F">
              <w:rPr>
                <w:rStyle w:val="scolon"/>
                <w:rFonts w:cstheme="minorHAnsi"/>
                <w:color w:val="666666"/>
                <w:sz w:val="18"/>
                <w:szCs w:val="18"/>
              </w:rPr>
              <w:t>:</w:t>
            </w:r>
            <w:r w:rsidRPr="0032042F">
              <w:rPr>
                <w:rStyle w:val="sobjectv"/>
                <w:rFonts w:cstheme="minorHAnsi"/>
                <w:color w:val="555555"/>
                <w:sz w:val="18"/>
                <w:szCs w:val="18"/>
              </w:rPr>
              <w:t>"Great Wall 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"programCd"</w:t>
            </w:r>
            <w:r w:rsidRPr="0032042F">
              <w:rPr>
                <w:rStyle w:val="scolon"/>
                <w:rFonts w:cstheme="minorHAnsi"/>
                <w:color w:val="666666"/>
                <w:sz w:val="18"/>
                <w:szCs w:val="18"/>
              </w:rPr>
              <w:t>:</w:t>
            </w:r>
            <w:r w:rsidRPr="0032042F">
              <w:rPr>
                <w:rStyle w:val="sobjectv"/>
                <w:rFonts w:cstheme="minorHAnsi"/>
                <w:color w:val="555555"/>
                <w:sz w:val="18"/>
                <w:szCs w:val="18"/>
              </w:rPr>
              <w:t>"PakGreatWall"</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"programType"</w:t>
            </w:r>
            <w:r w:rsidRPr="0032042F">
              <w:rPr>
                <w:rStyle w:val="scolon"/>
                <w:rFonts w:cstheme="minorHAnsi"/>
                <w:color w:val="666666"/>
                <w:sz w:val="18"/>
                <w:szCs w:val="18"/>
              </w:rPr>
              <w:t>:</w:t>
            </w:r>
            <w:r w:rsidRPr="0032042F">
              <w:rPr>
                <w:rStyle w:val="sobjectv"/>
                <w:rFonts w:cstheme="minorHAnsi"/>
                <w:color w:val="555555"/>
                <w:sz w:val="18"/>
                <w:szCs w:val="18"/>
              </w:rPr>
              <w:t>"THEME_PACK"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"price"</w:t>
            </w:r>
            <w:r w:rsidRPr="0032042F">
              <w:rPr>
                <w:rStyle w:val="scolon"/>
                <w:rFonts w:cstheme="minorHAnsi"/>
                <w:color w:val="666666"/>
                <w:sz w:val="18"/>
                <w:szCs w:val="18"/>
              </w:rPr>
              <w:t>:</w:t>
            </w:r>
            <w:r w:rsidRPr="0032042F">
              <w:rPr>
                <w:rStyle w:val="sobjectv"/>
                <w:rFonts w:cstheme="minorHAnsi"/>
                <w:color w:val="555555"/>
                <w:sz w:val="18"/>
                <w:szCs w:val="18"/>
              </w:rPr>
              <w:t>9.0</w:t>
            </w:r>
            <w:r w:rsidRPr="0032042F">
              <w:rPr>
                <w:rStyle w:val="scomma"/>
                <w:rFonts w:cstheme="minorHAnsi"/>
                <w:color w:val="666666"/>
                <w:sz w:val="18"/>
                <w:szCs w:val="18"/>
              </w:rPr>
              <w:t>,</w:t>
            </w:r>
            <w:r w:rsidRPr="0032042F">
              <w:rPr>
                <w:rFonts w:cstheme="minorHAnsi"/>
                <w:color w:val="555555"/>
                <w:sz w:val="18"/>
                <w:szCs w:val="18"/>
              </w:rPr>
              <w:br/>
              <w:t>            </w:t>
            </w:r>
            <w:r>
              <w:rPr>
                <w:rStyle w:val="sobjectk"/>
                <w:rFonts w:cstheme="minorHAnsi"/>
                <w:b/>
                <w:bCs/>
                <w:color w:val="333333"/>
                <w:sz w:val="18"/>
                <w:szCs w:val="18"/>
              </w:rPr>
              <w:t>"pricePlanCd</w:t>
            </w:r>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objectv"/>
                <w:rFonts w:cstheme="minorHAnsi"/>
                <w:color w:val="555555"/>
                <w:sz w:val="18"/>
                <w:szCs w:val="18"/>
              </w:rPr>
              <w:t>"null"</w:t>
            </w:r>
            <w:r w:rsidRPr="0032042F">
              <w:rPr>
                <w:rFonts w:cstheme="minorHAnsi"/>
                <w:color w:val="555555"/>
                <w:sz w:val="18"/>
                <w:szCs w:val="18"/>
              </w:rPr>
              <w:br/>
              <w:t>        </w:t>
            </w:r>
            <w:r w:rsidRPr="0032042F">
              <w:rPr>
                <w:rStyle w:val="sbrace"/>
                <w:rFonts w:cstheme="minorHAnsi"/>
                <w:color w:val="666666"/>
                <w:sz w:val="18"/>
                <w:szCs w:val="18"/>
              </w:rPr>
              <w:t>}</w:t>
            </w:r>
            <w:r w:rsidRPr="0032042F">
              <w:rPr>
                <w:rFonts w:cstheme="minorHAnsi"/>
                <w:color w:val="555555"/>
                <w:sz w:val="18"/>
                <w:szCs w:val="18"/>
              </w:rPr>
              <w:br/>
              <w:t>    </w:t>
            </w:r>
            <w:r w:rsidRPr="0032042F">
              <w:rPr>
                <w:rStyle w:val="sbracket"/>
                <w:rFonts w:cstheme="minorHAnsi"/>
                <w:color w:val="666666"/>
                <w:sz w:val="18"/>
                <w:szCs w:val="18"/>
              </w:rPr>
              <w:t>]</w:t>
            </w:r>
            <w:r w:rsidRPr="0032042F">
              <w:rPr>
                <w:rFonts w:cstheme="minorHAnsi"/>
                <w:color w:val="555555"/>
                <w:sz w:val="18"/>
                <w:szCs w:val="18"/>
              </w:rPr>
              <w:br/>
            </w:r>
            <w:r w:rsidRPr="0032042F">
              <w:rPr>
                <w:rStyle w:val="sbrace"/>
                <w:rFonts w:cstheme="minorHAnsi"/>
                <w:color w:val="666666"/>
                <w:sz w:val="18"/>
                <w:szCs w:val="18"/>
              </w:rPr>
              <w:t xml:space="preserve">} </w:t>
            </w:r>
          </w:p>
          <w:p w14:paraId="2F3B63B3" w14:textId="77777777" w:rsidR="00A64063" w:rsidRDefault="00A64063" w:rsidP="00A64063">
            <w:pPr>
              <w:rPr>
                <w:rStyle w:val="sbrace"/>
                <w:rFonts w:ascii="Consolas" w:hAnsi="Consolas" w:cs="Consolas"/>
                <w:color w:val="666666"/>
                <w:sz w:val="16"/>
                <w:szCs w:val="16"/>
              </w:rPr>
            </w:pPr>
          </w:p>
          <w:p w14:paraId="146C921D" w14:textId="77777777" w:rsidR="00A64063" w:rsidRPr="00004133" w:rsidRDefault="00A64063" w:rsidP="00A64063">
            <w:pPr>
              <w:rPr>
                <w:sz w:val="16"/>
                <w:szCs w:val="16"/>
              </w:rPr>
            </w:pPr>
          </w:p>
        </w:tc>
      </w:tr>
      <w:tr w:rsidR="00A64063" w14:paraId="64DEBE98"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158E1418" w14:textId="77777777" w:rsidR="00A64063" w:rsidRDefault="00A64063" w:rsidP="00A64063">
            <w:pPr>
              <w:rPr>
                <w:b/>
                <w:sz w:val="18"/>
                <w:szCs w:val="16"/>
              </w:rPr>
            </w:pPr>
            <w:r>
              <w:rPr>
                <w:b/>
                <w:sz w:val="18"/>
                <w:szCs w:val="16"/>
              </w:rPr>
              <w:lastRenderedPageBreak/>
              <w:t>Status Codes</w:t>
            </w:r>
          </w:p>
        </w:tc>
        <w:tc>
          <w:tcPr>
            <w:tcW w:w="8504" w:type="dxa"/>
            <w:tcBorders>
              <w:top w:val="single" w:sz="4" w:space="0" w:color="auto"/>
              <w:left w:val="single" w:sz="4" w:space="0" w:color="auto"/>
              <w:bottom w:val="single" w:sz="4" w:space="0" w:color="auto"/>
              <w:right w:val="single" w:sz="4" w:space="0" w:color="auto"/>
            </w:tcBorders>
          </w:tcPr>
          <w:p w14:paraId="06A59EE2" w14:textId="77777777" w:rsidR="00A64063" w:rsidRDefault="00A64063" w:rsidP="00A64063">
            <w:pPr>
              <w:rPr>
                <w:sz w:val="18"/>
                <w:szCs w:val="16"/>
              </w:rPr>
            </w:pPr>
          </w:p>
          <w:tbl>
            <w:tblPr>
              <w:tblStyle w:val="TableGrid"/>
              <w:tblW w:w="0" w:type="auto"/>
              <w:tblLook w:val="04A0" w:firstRow="1" w:lastRow="0" w:firstColumn="1" w:lastColumn="0" w:noHBand="0" w:noVBand="1"/>
            </w:tblPr>
            <w:tblGrid>
              <w:gridCol w:w="713"/>
              <w:gridCol w:w="771"/>
              <w:gridCol w:w="2261"/>
              <w:gridCol w:w="1224"/>
              <w:gridCol w:w="1229"/>
              <w:gridCol w:w="2080"/>
            </w:tblGrid>
            <w:tr w:rsidR="00A64063" w:rsidRPr="001963A0" w14:paraId="2881FA46" w14:textId="77777777" w:rsidTr="00A64063">
              <w:tc>
                <w:tcPr>
                  <w:tcW w:w="713" w:type="dxa"/>
                  <w:shd w:val="clear" w:color="auto" w:fill="D9D9D9" w:themeFill="background1" w:themeFillShade="D9"/>
                </w:tcPr>
                <w:p w14:paraId="1ACD067E" w14:textId="77777777" w:rsidR="00A64063" w:rsidRPr="001963A0" w:rsidRDefault="00A64063" w:rsidP="00A64063">
                  <w:pPr>
                    <w:rPr>
                      <w:b/>
                      <w:sz w:val="16"/>
                      <w:szCs w:val="16"/>
                    </w:rPr>
                  </w:pPr>
                  <w:r w:rsidRPr="001963A0">
                    <w:rPr>
                      <w:b/>
                      <w:sz w:val="16"/>
                      <w:szCs w:val="16"/>
                    </w:rPr>
                    <w:t>status</w:t>
                  </w:r>
                </w:p>
                <w:p w14:paraId="467EC0B4" w14:textId="77777777" w:rsidR="00A64063" w:rsidRPr="001963A0" w:rsidRDefault="00A64063" w:rsidP="00A64063">
                  <w:pPr>
                    <w:rPr>
                      <w:b/>
                      <w:sz w:val="16"/>
                      <w:szCs w:val="16"/>
                    </w:rPr>
                  </w:pPr>
                  <w:r w:rsidRPr="001963A0">
                    <w:rPr>
                      <w:b/>
                      <w:sz w:val="16"/>
                      <w:szCs w:val="16"/>
                    </w:rPr>
                    <w:t>Cd</w:t>
                  </w:r>
                </w:p>
              </w:tc>
              <w:tc>
                <w:tcPr>
                  <w:tcW w:w="771" w:type="dxa"/>
                  <w:shd w:val="clear" w:color="auto" w:fill="D9D9D9" w:themeFill="background1" w:themeFillShade="D9"/>
                </w:tcPr>
                <w:p w14:paraId="07B38453" w14:textId="77777777" w:rsidR="00A64063" w:rsidRPr="001963A0" w:rsidRDefault="00A64063" w:rsidP="00A64063">
                  <w:pPr>
                    <w:rPr>
                      <w:b/>
                      <w:sz w:val="16"/>
                      <w:szCs w:val="16"/>
                    </w:rPr>
                  </w:pPr>
                  <w:r w:rsidRPr="001963A0">
                    <w:rPr>
                      <w:b/>
                      <w:sz w:val="16"/>
                      <w:szCs w:val="16"/>
                    </w:rPr>
                    <w:t>status</w:t>
                  </w:r>
                </w:p>
                <w:p w14:paraId="0CE809D8" w14:textId="77777777" w:rsidR="00A64063" w:rsidRPr="001963A0" w:rsidRDefault="00A64063" w:rsidP="00A64063">
                  <w:pPr>
                    <w:rPr>
                      <w:b/>
                      <w:sz w:val="16"/>
                      <w:szCs w:val="16"/>
                    </w:rPr>
                  </w:pPr>
                  <w:r w:rsidRPr="001963A0">
                    <w:rPr>
                      <w:b/>
                      <w:sz w:val="16"/>
                      <w:szCs w:val="16"/>
                    </w:rPr>
                    <w:t>SubCd</w:t>
                  </w:r>
                </w:p>
              </w:tc>
              <w:tc>
                <w:tcPr>
                  <w:tcW w:w="2261" w:type="dxa"/>
                  <w:shd w:val="clear" w:color="auto" w:fill="D9D9D9" w:themeFill="background1" w:themeFillShade="D9"/>
                </w:tcPr>
                <w:p w14:paraId="3CCE64F5" w14:textId="77777777" w:rsidR="00A64063" w:rsidRPr="001963A0" w:rsidRDefault="00A64063" w:rsidP="00A64063">
                  <w:pPr>
                    <w:rPr>
                      <w:b/>
                      <w:sz w:val="16"/>
                      <w:szCs w:val="16"/>
                    </w:rPr>
                  </w:pPr>
                  <w:r w:rsidRPr="001963A0">
                    <w:rPr>
                      <w:b/>
                      <w:sz w:val="16"/>
                      <w:szCs w:val="16"/>
                    </w:rPr>
                    <w:t>statusTxt</w:t>
                  </w:r>
                </w:p>
              </w:tc>
              <w:tc>
                <w:tcPr>
                  <w:tcW w:w="1224" w:type="dxa"/>
                  <w:shd w:val="clear" w:color="auto" w:fill="D9D9D9" w:themeFill="background1" w:themeFillShade="D9"/>
                </w:tcPr>
                <w:p w14:paraId="5503DB67" w14:textId="77777777" w:rsidR="00A64063" w:rsidRPr="001963A0" w:rsidRDefault="00A64063" w:rsidP="00A64063">
                  <w:pPr>
                    <w:rPr>
                      <w:b/>
                      <w:sz w:val="16"/>
                      <w:szCs w:val="16"/>
                    </w:rPr>
                  </w:pPr>
                  <w:r w:rsidRPr="001963A0">
                    <w:rPr>
                      <w:b/>
                      <w:sz w:val="16"/>
                      <w:szCs w:val="16"/>
                    </w:rPr>
                    <w:t>systemErrorCd</w:t>
                  </w:r>
                </w:p>
              </w:tc>
              <w:tc>
                <w:tcPr>
                  <w:tcW w:w="1229" w:type="dxa"/>
                  <w:shd w:val="clear" w:color="auto" w:fill="D9D9D9" w:themeFill="background1" w:themeFillShade="D9"/>
                </w:tcPr>
                <w:p w14:paraId="1004D470" w14:textId="77777777" w:rsidR="00A64063" w:rsidRPr="001963A0" w:rsidRDefault="00A64063" w:rsidP="00A64063">
                  <w:pPr>
                    <w:rPr>
                      <w:b/>
                      <w:sz w:val="16"/>
                      <w:szCs w:val="16"/>
                    </w:rPr>
                  </w:pPr>
                  <w:r w:rsidRPr="001963A0">
                    <w:rPr>
                      <w:b/>
                      <w:sz w:val="16"/>
                      <w:szCs w:val="16"/>
                    </w:rPr>
                    <w:t>systemErrorTxt</w:t>
                  </w:r>
                </w:p>
              </w:tc>
              <w:tc>
                <w:tcPr>
                  <w:tcW w:w="2080" w:type="dxa"/>
                  <w:shd w:val="clear" w:color="auto" w:fill="D9D9D9" w:themeFill="background1" w:themeFillShade="D9"/>
                </w:tcPr>
                <w:p w14:paraId="2456943F" w14:textId="77777777" w:rsidR="00A64063" w:rsidRPr="001963A0" w:rsidRDefault="00A64063" w:rsidP="00A64063">
                  <w:pPr>
                    <w:rPr>
                      <w:b/>
                      <w:i/>
                      <w:sz w:val="16"/>
                      <w:szCs w:val="16"/>
                    </w:rPr>
                  </w:pPr>
                  <w:r w:rsidRPr="001963A0">
                    <w:rPr>
                      <w:b/>
                      <w:i/>
                      <w:sz w:val="16"/>
                      <w:szCs w:val="16"/>
                    </w:rPr>
                    <w:t>Notes</w:t>
                  </w:r>
                </w:p>
              </w:tc>
            </w:tr>
            <w:tr w:rsidR="00A64063" w:rsidRPr="001963A0" w14:paraId="6A6F60A7" w14:textId="77777777" w:rsidTr="00A64063">
              <w:tc>
                <w:tcPr>
                  <w:tcW w:w="713" w:type="dxa"/>
                </w:tcPr>
                <w:p w14:paraId="1D6B0A8D" w14:textId="77777777" w:rsidR="00A64063" w:rsidRPr="001963A0" w:rsidRDefault="00A64063" w:rsidP="00A64063">
                  <w:pPr>
                    <w:rPr>
                      <w:sz w:val="16"/>
                      <w:szCs w:val="16"/>
                    </w:rPr>
                  </w:pPr>
                  <w:r w:rsidRPr="001963A0">
                    <w:rPr>
                      <w:sz w:val="16"/>
                      <w:szCs w:val="16"/>
                    </w:rPr>
                    <w:t>200</w:t>
                  </w:r>
                </w:p>
              </w:tc>
              <w:tc>
                <w:tcPr>
                  <w:tcW w:w="771" w:type="dxa"/>
                </w:tcPr>
                <w:p w14:paraId="2E8082C3" w14:textId="77777777" w:rsidR="00A64063" w:rsidRPr="001963A0" w:rsidRDefault="00A64063" w:rsidP="00A64063">
                  <w:pPr>
                    <w:rPr>
                      <w:sz w:val="16"/>
                      <w:szCs w:val="16"/>
                    </w:rPr>
                  </w:pPr>
                </w:p>
              </w:tc>
              <w:tc>
                <w:tcPr>
                  <w:tcW w:w="2261" w:type="dxa"/>
                </w:tcPr>
                <w:p w14:paraId="13254DE1" w14:textId="77777777" w:rsidR="00A64063" w:rsidRPr="001963A0" w:rsidRDefault="00A64063" w:rsidP="00A64063">
                  <w:pPr>
                    <w:rPr>
                      <w:sz w:val="16"/>
                      <w:szCs w:val="16"/>
                    </w:rPr>
                  </w:pPr>
                  <w:r w:rsidRPr="001963A0">
                    <w:rPr>
                      <w:sz w:val="16"/>
                      <w:szCs w:val="16"/>
                    </w:rPr>
                    <w:t>OK</w:t>
                  </w:r>
                </w:p>
              </w:tc>
              <w:tc>
                <w:tcPr>
                  <w:tcW w:w="1224" w:type="dxa"/>
                </w:tcPr>
                <w:p w14:paraId="19297ED1" w14:textId="77777777" w:rsidR="00A64063" w:rsidRPr="001963A0" w:rsidRDefault="00A64063" w:rsidP="00A64063">
                  <w:pPr>
                    <w:rPr>
                      <w:sz w:val="16"/>
                      <w:szCs w:val="16"/>
                    </w:rPr>
                  </w:pPr>
                </w:p>
              </w:tc>
              <w:tc>
                <w:tcPr>
                  <w:tcW w:w="1229" w:type="dxa"/>
                </w:tcPr>
                <w:p w14:paraId="67F2D5BD" w14:textId="77777777" w:rsidR="00A64063" w:rsidRPr="001963A0" w:rsidRDefault="00A64063" w:rsidP="00A64063">
                  <w:pPr>
                    <w:rPr>
                      <w:sz w:val="16"/>
                      <w:szCs w:val="16"/>
                    </w:rPr>
                  </w:pPr>
                </w:p>
              </w:tc>
              <w:tc>
                <w:tcPr>
                  <w:tcW w:w="2080" w:type="dxa"/>
                </w:tcPr>
                <w:p w14:paraId="69FEAE3E" w14:textId="77777777" w:rsidR="00A64063" w:rsidRPr="001963A0" w:rsidRDefault="00A64063" w:rsidP="00A64063">
                  <w:pPr>
                    <w:rPr>
                      <w:sz w:val="16"/>
                      <w:szCs w:val="16"/>
                    </w:rPr>
                  </w:pPr>
                  <w:r>
                    <w:rPr>
                      <w:sz w:val="16"/>
                      <w:szCs w:val="16"/>
                    </w:rPr>
                    <w:t>Eligible</w:t>
                  </w:r>
                </w:p>
              </w:tc>
            </w:tr>
            <w:tr w:rsidR="00A64063" w:rsidRPr="001963A0" w14:paraId="269A07A7" w14:textId="77777777" w:rsidTr="00A64063">
              <w:tc>
                <w:tcPr>
                  <w:tcW w:w="713" w:type="dxa"/>
                </w:tcPr>
                <w:p w14:paraId="4DDBE898" w14:textId="77777777" w:rsidR="00A64063" w:rsidRPr="001963A0" w:rsidRDefault="00A64063" w:rsidP="00A64063">
                  <w:pPr>
                    <w:rPr>
                      <w:sz w:val="16"/>
                      <w:szCs w:val="16"/>
                    </w:rPr>
                  </w:pPr>
                  <w:r w:rsidRPr="001963A0">
                    <w:rPr>
                      <w:sz w:val="16"/>
                      <w:szCs w:val="16"/>
                    </w:rPr>
                    <w:t>500</w:t>
                  </w:r>
                </w:p>
              </w:tc>
              <w:tc>
                <w:tcPr>
                  <w:tcW w:w="771" w:type="dxa"/>
                </w:tcPr>
                <w:p w14:paraId="0876E7B6" w14:textId="77777777" w:rsidR="00A64063" w:rsidRDefault="00A64063" w:rsidP="00A64063">
                  <w:pPr>
                    <w:rPr>
                      <w:sz w:val="16"/>
                      <w:szCs w:val="16"/>
                    </w:rPr>
                  </w:pPr>
                </w:p>
              </w:tc>
              <w:tc>
                <w:tcPr>
                  <w:tcW w:w="2261" w:type="dxa"/>
                </w:tcPr>
                <w:p w14:paraId="54A3F873" w14:textId="77777777" w:rsidR="00A64063" w:rsidRDefault="00A64063" w:rsidP="00A64063">
                  <w:pPr>
                    <w:rPr>
                      <w:sz w:val="16"/>
                      <w:szCs w:val="16"/>
                    </w:rPr>
                  </w:pPr>
                  <w:r w:rsidRPr="001963A0">
                    <w:rPr>
                      <w:sz w:val="16"/>
                      <w:szCs w:val="16"/>
                    </w:rPr>
                    <w:t>general error</w:t>
                  </w:r>
                </w:p>
              </w:tc>
              <w:tc>
                <w:tcPr>
                  <w:tcW w:w="1224" w:type="dxa"/>
                </w:tcPr>
                <w:p w14:paraId="317F2A9F" w14:textId="77777777" w:rsidR="00A64063" w:rsidRPr="001963A0" w:rsidRDefault="00A64063" w:rsidP="00A64063">
                  <w:pPr>
                    <w:rPr>
                      <w:sz w:val="16"/>
                      <w:szCs w:val="16"/>
                    </w:rPr>
                  </w:pPr>
                </w:p>
              </w:tc>
              <w:tc>
                <w:tcPr>
                  <w:tcW w:w="1229" w:type="dxa"/>
                </w:tcPr>
                <w:p w14:paraId="7692DD3E" w14:textId="77777777" w:rsidR="00A64063" w:rsidRPr="001963A0" w:rsidRDefault="00A64063" w:rsidP="00A64063">
                  <w:pPr>
                    <w:rPr>
                      <w:sz w:val="16"/>
                      <w:szCs w:val="16"/>
                    </w:rPr>
                  </w:pPr>
                </w:p>
              </w:tc>
              <w:tc>
                <w:tcPr>
                  <w:tcW w:w="2080" w:type="dxa"/>
                </w:tcPr>
                <w:p w14:paraId="7B3E784C" w14:textId="77777777" w:rsidR="00A64063" w:rsidRDefault="00A64063" w:rsidP="00A64063">
                  <w:pPr>
                    <w:rPr>
                      <w:sz w:val="16"/>
                      <w:szCs w:val="16"/>
                    </w:rPr>
                  </w:pPr>
                  <w:r>
                    <w:rPr>
                      <w:sz w:val="16"/>
                      <w:szCs w:val="16"/>
                    </w:rPr>
                    <w:t>Any caught exception not captured elsewhere</w:t>
                  </w:r>
                </w:p>
              </w:tc>
            </w:tr>
            <w:tr w:rsidR="00A64063" w:rsidRPr="001963A0" w14:paraId="10087F7A" w14:textId="77777777" w:rsidTr="00A64063">
              <w:tc>
                <w:tcPr>
                  <w:tcW w:w="713" w:type="dxa"/>
                </w:tcPr>
                <w:p w14:paraId="7E2457DF" w14:textId="77777777" w:rsidR="00A64063" w:rsidRPr="001963A0" w:rsidRDefault="00A64063" w:rsidP="00A64063">
                  <w:pPr>
                    <w:rPr>
                      <w:sz w:val="16"/>
                      <w:szCs w:val="16"/>
                    </w:rPr>
                  </w:pPr>
                  <w:r w:rsidRPr="001963A0">
                    <w:rPr>
                      <w:sz w:val="16"/>
                      <w:szCs w:val="16"/>
                    </w:rPr>
                    <w:t>500</w:t>
                  </w:r>
                </w:p>
              </w:tc>
              <w:tc>
                <w:tcPr>
                  <w:tcW w:w="771" w:type="dxa"/>
                </w:tcPr>
                <w:p w14:paraId="534C0DC8" w14:textId="77777777" w:rsidR="00A64063" w:rsidRPr="00C82D0D" w:rsidRDefault="00A64063" w:rsidP="00A64063">
                  <w:pPr>
                    <w:rPr>
                      <w:strike/>
                      <w:sz w:val="16"/>
                      <w:szCs w:val="16"/>
                    </w:rPr>
                  </w:pPr>
                </w:p>
              </w:tc>
              <w:tc>
                <w:tcPr>
                  <w:tcW w:w="2261" w:type="dxa"/>
                </w:tcPr>
                <w:p w14:paraId="27B99098" w14:textId="77777777" w:rsidR="00A64063" w:rsidRPr="001963A0" w:rsidRDefault="00A64063" w:rsidP="00A64063">
                  <w:pPr>
                    <w:rPr>
                      <w:sz w:val="16"/>
                      <w:szCs w:val="16"/>
                    </w:rPr>
                  </w:pPr>
                  <w:r>
                    <w:rPr>
                      <w:sz w:val="16"/>
                      <w:szCs w:val="16"/>
                    </w:rPr>
                    <w:t>Call OrderMgmRetrieval failed.</w:t>
                  </w:r>
                </w:p>
              </w:tc>
              <w:tc>
                <w:tcPr>
                  <w:tcW w:w="1224" w:type="dxa"/>
                </w:tcPr>
                <w:p w14:paraId="14ECD004" w14:textId="77777777" w:rsidR="00A64063" w:rsidRPr="001963A0" w:rsidRDefault="00A64063" w:rsidP="00A64063">
                  <w:pPr>
                    <w:rPr>
                      <w:sz w:val="16"/>
                      <w:szCs w:val="16"/>
                    </w:rPr>
                  </w:pPr>
                </w:p>
              </w:tc>
              <w:tc>
                <w:tcPr>
                  <w:tcW w:w="1229" w:type="dxa"/>
                </w:tcPr>
                <w:p w14:paraId="5BF4F727" w14:textId="77777777" w:rsidR="00A64063" w:rsidRPr="001963A0" w:rsidRDefault="00A64063" w:rsidP="00A64063">
                  <w:pPr>
                    <w:rPr>
                      <w:sz w:val="16"/>
                      <w:szCs w:val="16"/>
                    </w:rPr>
                  </w:pPr>
                </w:p>
              </w:tc>
              <w:tc>
                <w:tcPr>
                  <w:tcW w:w="2080" w:type="dxa"/>
                </w:tcPr>
                <w:p w14:paraId="5FBA7ADE" w14:textId="77777777" w:rsidR="00A64063" w:rsidRPr="001963A0" w:rsidRDefault="00A64063" w:rsidP="00A64063">
                  <w:pPr>
                    <w:rPr>
                      <w:sz w:val="16"/>
                      <w:szCs w:val="16"/>
                    </w:rPr>
                  </w:pPr>
                  <w:r>
                    <w:rPr>
                      <w:sz w:val="16"/>
                      <w:szCs w:val="16"/>
                    </w:rPr>
                    <w:t>service P</w:t>
                  </w:r>
                  <w:r w:rsidRPr="001963A0">
                    <w:rPr>
                      <w:sz w:val="16"/>
                      <w:szCs w:val="16"/>
                    </w:rPr>
                    <w:t>olicy or Service Exception</w:t>
                  </w:r>
                  <w:r>
                    <w:rPr>
                      <w:sz w:val="16"/>
                      <w:szCs w:val="16"/>
                    </w:rPr>
                    <w:t xml:space="preserve"> error</w:t>
                  </w:r>
                </w:p>
              </w:tc>
            </w:tr>
          </w:tbl>
          <w:p w14:paraId="310F2338" w14:textId="77777777" w:rsidR="00A64063" w:rsidRDefault="00A64063" w:rsidP="00A64063">
            <w:pPr>
              <w:rPr>
                <w:sz w:val="18"/>
                <w:szCs w:val="16"/>
              </w:rPr>
            </w:pPr>
          </w:p>
          <w:p w14:paraId="2CC6E227" w14:textId="77777777" w:rsidR="00A64063" w:rsidRDefault="00A64063" w:rsidP="00A64063">
            <w:pPr>
              <w:rPr>
                <w:sz w:val="18"/>
                <w:szCs w:val="16"/>
              </w:rPr>
            </w:pPr>
          </w:p>
        </w:tc>
      </w:tr>
      <w:tr w:rsidR="00A64063" w14:paraId="1D597E77"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5042B18C" w14:textId="77777777" w:rsidR="00A64063" w:rsidRDefault="00A64063" w:rsidP="00A64063">
            <w:pPr>
              <w:rPr>
                <w:sz w:val="18"/>
                <w:szCs w:val="16"/>
              </w:rPr>
            </w:pPr>
            <w:r>
              <w:rPr>
                <w:b/>
                <w:sz w:val="18"/>
                <w:szCs w:val="16"/>
              </w:rPr>
              <w:t>Output</w:t>
            </w:r>
          </w:p>
        </w:tc>
        <w:tc>
          <w:tcPr>
            <w:tcW w:w="8504" w:type="dxa"/>
            <w:tcBorders>
              <w:top w:val="single" w:sz="4" w:space="0" w:color="auto"/>
              <w:left w:val="single" w:sz="4" w:space="0" w:color="auto"/>
              <w:bottom w:val="single" w:sz="4" w:space="0" w:color="auto"/>
              <w:right w:val="single" w:sz="4" w:space="0" w:color="auto"/>
            </w:tcBorders>
          </w:tcPr>
          <w:p w14:paraId="29A22A04" w14:textId="77777777" w:rsidR="00A64063" w:rsidRPr="00B1398A" w:rsidRDefault="00A64063" w:rsidP="00A64063">
            <w:pPr>
              <w:rPr>
                <w:sz w:val="16"/>
                <w:szCs w:val="16"/>
              </w:rPr>
            </w:pPr>
            <w:r w:rsidRPr="00B1398A">
              <w:rPr>
                <w:sz w:val="16"/>
                <w:szCs w:val="16"/>
              </w:rPr>
              <w:t>{</w:t>
            </w:r>
          </w:p>
          <w:p w14:paraId="4D32B358" w14:textId="77777777" w:rsidR="00A64063" w:rsidRPr="00B1398A" w:rsidRDefault="00A64063" w:rsidP="00A64063">
            <w:pPr>
              <w:rPr>
                <w:sz w:val="18"/>
                <w:szCs w:val="18"/>
              </w:rPr>
            </w:pPr>
            <w:r>
              <w:rPr>
                <w:sz w:val="18"/>
                <w:szCs w:val="18"/>
              </w:rPr>
              <w:t xml:space="preserve"> “validateResult”: </w:t>
            </w:r>
            <w:r w:rsidRPr="003E3F6F">
              <w:rPr>
                <w:sz w:val="18"/>
                <w:szCs w:val="18"/>
              </w:rPr>
              <w:t>&lt;</w:t>
            </w:r>
            <w:r>
              <w:rPr>
                <w:sz w:val="18"/>
                <w:szCs w:val="18"/>
              </w:rPr>
              <w:t>ValidateResult</w:t>
            </w:r>
            <w:r w:rsidRPr="00B1398A">
              <w:rPr>
                <w:sz w:val="18"/>
                <w:szCs w:val="18"/>
              </w:rPr>
              <w:t>&gt; ,</w:t>
            </w:r>
          </w:p>
          <w:p w14:paraId="2D171348" w14:textId="77777777" w:rsidR="00A64063" w:rsidRPr="00B1398A" w:rsidRDefault="00A64063" w:rsidP="00A64063">
            <w:pPr>
              <w:rPr>
                <w:sz w:val="18"/>
                <w:szCs w:val="18"/>
              </w:rPr>
            </w:pPr>
            <w:r w:rsidRPr="00B1398A">
              <w:rPr>
                <w:sz w:val="18"/>
                <w:szCs w:val="18"/>
              </w:rPr>
              <w:t xml:space="preserve"> </w:t>
            </w:r>
            <w:r w:rsidRPr="00B1398A">
              <w:rPr>
                <w:sz w:val="18"/>
                <w:szCs w:val="16"/>
              </w:rPr>
              <w:t>“status”: &lt;status&gt;</w:t>
            </w:r>
          </w:p>
          <w:p w14:paraId="694B829A" w14:textId="77777777" w:rsidR="00A64063" w:rsidRDefault="00A64063" w:rsidP="00A64063">
            <w:pPr>
              <w:rPr>
                <w:sz w:val="18"/>
                <w:szCs w:val="18"/>
              </w:rPr>
            </w:pPr>
            <w:r w:rsidRPr="00B1398A">
              <w:rPr>
                <w:sz w:val="18"/>
                <w:szCs w:val="18"/>
              </w:rPr>
              <w:t>}</w:t>
            </w:r>
          </w:p>
          <w:p w14:paraId="10DE38CC" w14:textId="77777777" w:rsidR="00A64063" w:rsidRDefault="00A64063" w:rsidP="00A64063">
            <w:pPr>
              <w:rPr>
                <w:sz w:val="18"/>
                <w:szCs w:val="18"/>
              </w:rPr>
            </w:pPr>
          </w:p>
          <w:p w14:paraId="38359E56" w14:textId="77777777" w:rsidR="00A64063" w:rsidRDefault="00A64063" w:rsidP="00A64063">
            <w:pPr>
              <w:rPr>
                <w:sz w:val="18"/>
                <w:szCs w:val="18"/>
              </w:rPr>
            </w:pPr>
            <w:r>
              <w:rPr>
                <w:sz w:val="18"/>
                <w:szCs w:val="18"/>
              </w:rPr>
              <w:t>ValidateResult:</w:t>
            </w:r>
          </w:p>
          <w:tbl>
            <w:tblPr>
              <w:tblStyle w:val="TableGrid"/>
              <w:tblW w:w="0" w:type="auto"/>
              <w:tblLook w:val="04A0" w:firstRow="1" w:lastRow="0" w:firstColumn="1" w:lastColumn="0" w:noHBand="0" w:noVBand="1"/>
            </w:tblPr>
            <w:tblGrid>
              <w:gridCol w:w="2474"/>
              <w:gridCol w:w="2119"/>
              <w:gridCol w:w="1761"/>
              <w:gridCol w:w="1924"/>
            </w:tblGrid>
            <w:tr w:rsidR="00A64063" w:rsidRPr="001B35FC" w14:paraId="3AF207D4" w14:textId="77777777" w:rsidTr="00A64063">
              <w:tc>
                <w:tcPr>
                  <w:tcW w:w="2474" w:type="dxa"/>
                  <w:shd w:val="clear" w:color="auto" w:fill="D9D9D9" w:themeFill="background1" w:themeFillShade="D9"/>
                </w:tcPr>
                <w:p w14:paraId="7C0813DE" w14:textId="77777777" w:rsidR="00A64063" w:rsidRPr="001B35FC" w:rsidRDefault="00A64063" w:rsidP="00A64063">
                  <w:pPr>
                    <w:rPr>
                      <w:b/>
                      <w:sz w:val="18"/>
                      <w:szCs w:val="16"/>
                    </w:rPr>
                  </w:pPr>
                  <w:r w:rsidRPr="001B35FC">
                    <w:rPr>
                      <w:b/>
                      <w:sz w:val="18"/>
                      <w:szCs w:val="16"/>
                    </w:rPr>
                    <w:t>Field</w:t>
                  </w:r>
                </w:p>
              </w:tc>
              <w:tc>
                <w:tcPr>
                  <w:tcW w:w="2119" w:type="dxa"/>
                  <w:shd w:val="clear" w:color="auto" w:fill="D9D9D9" w:themeFill="background1" w:themeFillShade="D9"/>
                </w:tcPr>
                <w:p w14:paraId="5CEF288D" w14:textId="77777777" w:rsidR="00A64063" w:rsidRPr="001B35FC" w:rsidRDefault="00A64063" w:rsidP="00A64063">
                  <w:pPr>
                    <w:rPr>
                      <w:b/>
                      <w:sz w:val="18"/>
                      <w:szCs w:val="16"/>
                    </w:rPr>
                  </w:pPr>
                  <w:r w:rsidRPr="001B35FC">
                    <w:rPr>
                      <w:b/>
                      <w:sz w:val="18"/>
                      <w:szCs w:val="16"/>
                    </w:rPr>
                    <w:t>D</w:t>
                  </w:r>
                  <w:r>
                    <w:rPr>
                      <w:b/>
                      <w:sz w:val="18"/>
                      <w:szCs w:val="16"/>
                    </w:rPr>
                    <w:t>ata</w:t>
                  </w:r>
                  <w:r w:rsidRPr="001B35FC">
                    <w:rPr>
                      <w:b/>
                      <w:sz w:val="18"/>
                      <w:szCs w:val="16"/>
                    </w:rPr>
                    <w:t>type</w:t>
                  </w:r>
                </w:p>
              </w:tc>
              <w:tc>
                <w:tcPr>
                  <w:tcW w:w="1761" w:type="dxa"/>
                  <w:shd w:val="clear" w:color="auto" w:fill="D9D9D9" w:themeFill="background1" w:themeFillShade="D9"/>
                </w:tcPr>
                <w:p w14:paraId="5DF3A1A2" w14:textId="77777777" w:rsidR="00A64063" w:rsidRPr="001B35FC" w:rsidRDefault="00A64063" w:rsidP="00A64063">
                  <w:pPr>
                    <w:rPr>
                      <w:b/>
                      <w:sz w:val="18"/>
                      <w:szCs w:val="16"/>
                    </w:rPr>
                  </w:pPr>
                  <w:r w:rsidRPr="001B35FC">
                    <w:rPr>
                      <w:b/>
                      <w:sz w:val="18"/>
                      <w:szCs w:val="16"/>
                    </w:rPr>
                    <w:t>Description</w:t>
                  </w:r>
                </w:p>
              </w:tc>
              <w:tc>
                <w:tcPr>
                  <w:tcW w:w="1924" w:type="dxa"/>
                  <w:shd w:val="clear" w:color="auto" w:fill="D9D9D9" w:themeFill="background1" w:themeFillShade="D9"/>
                </w:tcPr>
                <w:p w14:paraId="668C99B8" w14:textId="77777777" w:rsidR="00A64063" w:rsidRPr="001B35FC" w:rsidRDefault="00A64063" w:rsidP="00A64063">
                  <w:pPr>
                    <w:rPr>
                      <w:b/>
                      <w:sz w:val="18"/>
                      <w:szCs w:val="16"/>
                    </w:rPr>
                  </w:pPr>
                  <w:r w:rsidRPr="001B35FC">
                    <w:rPr>
                      <w:b/>
                      <w:sz w:val="18"/>
                      <w:szCs w:val="16"/>
                    </w:rPr>
                    <w:t>Possible/typical values</w:t>
                  </w:r>
                </w:p>
              </w:tc>
            </w:tr>
            <w:tr w:rsidR="00A64063" w14:paraId="5B9DE03C" w14:textId="77777777" w:rsidTr="00A64063">
              <w:tc>
                <w:tcPr>
                  <w:tcW w:w="2474" w:type="dxa"/>
                </w:tcPr>
                <w:p w14:paraId="72231DA3" w14:textId="77777777" w:rsidR="00A64063" w:rsidRDefault="00A64063" w:rsidP="00A64063">
                  <w:pPr>
                    <w:rPr>
                      <w:sz w:val="18"/>
                      <w:szCs w:val="16"/>
                    </w:rPr>
                  </w:pPr>
                  <w:r>
                    <w:rPr>
                      <w:sz w:val="18"/>
                      <w:szCs w:val="16"/>
                    </w:rPr>
                    <w:t>validInd</w:t>
                  </w:r>
                </w:p>
              </w:tc>
              <w:tc>
                <w:tcPr>
                  <w:tcW w:w="2119" w:type="dxa"/>
                </w:tcPr>
                <w:p w14:paraId="4834FD4F" w14:textId="77777777" w:rsidR="00A64063" w:rsidRDefault="00A64063" w:rsidP="00A64063">
                  <w:pPr>
                    <w:rPr>
                      <w:sz w:val="18"/>
                      <w:szCs w:val="16"/>
                    </w:rPr>
                  </w:pPr>
                  <w:r>
                    <w:rPr>
                      <w:sz w:val="18"/>
                      <w:szCs w:val="16"/>
                    </w:rPr>
                    <w:t>boolean</w:t>
                  </w:r>
                </w:p>
              </w:tc>
              <w:tc>
                <w:tcPr>
                  <w:tcW w:w="1761" w:type="dxa"/>
                </w:tcPr>
                <w:p w14:paraId="33E6ACB9" w14:textId="77777777" w:rsidR="00A64063" w:rsidRDefault="00A64063" w:rsidP="00A64063">
                  <w:pPr>
                    <w:rPr>
                      <w:sz w:val="18"/>
                      <w:szCs w:val="16"/>
                    </w:rPr>
                  </w:pPr>
                  <w:r>
                    <w:rPr>
                      <w:sz w:val="18"/>
                      <w:szCs w:val="16"/>
                    </w:rPr>
                    <w:t>Indicate if programOrder is valid or not</w:t>
                  </w:r>
                </w:p>
              </w:tc>
              <w:tc>
                <w:tcPr>
                  <w:tcW w:w="1924" w:type="dxa"/>
                </w:tcPr>
                <w:p w14:paraId="337CF3B3" w14:textId="77777777" w:rsidR="00A64063" w:rsidRDefault="00A64063" w:rsidP="00A64063">
                  <w:pPr>
                    <w:rPr>
                      <w:sz w:val="18"/>
                      <w:szCs w:val="16"/>
                    </w:rPr>
                  </w:pPr>
                </w:p>
              </w:tc>
            </w:tr>
            <w:tr w:rsidR="00A64063" w14:paraId="33E9480B" w14:textId="77777777" w:rsidTr="00A64063">
              <w:tc>
                <w:tcPr>
                  <w:tcW w:w="2474" w:type="dxa"/>
                </w:tcPr>
                <w:p w14:paraId="52B03F34" w14:textId="77777777" w:rsidR="00A64063" w:rsidRDefault="00A64063" w:rsidP="00A64063">
                  <w:pPr>
                    <w:rPr>
                      <w:sz w:val="18"/>
                      <w:szCs w:val="16"/>
                    </w:rPr>
                  </w:pPr>
                  <w:r>
                    <w:rPr>
                      <w:sz w:val="18"/>
                      <w:szCs w:val="16"/>
                    </w:rPr>
                    <w:t>rightSizedInd</w:t>
                  </w:r>
                </w:p>
              </w:tc>
              <w:tc>
                <w:tcPr>
                  <w:tcW w:w="2119" w:type="dxa"/>
                </w:tcPr>
                <w:p w14:paraId="4E758CD3" w14:textId="77777777" w:rsidR="00A64063" w:rsidRDefault="00A64063" w:rsidP="00A64063">
                  <w:pPr>
                    <w:rPr>
                      <w:sz w:val="18"/>
                      <w:szCs w:val="16"/>
                    </w:rPr>
                  </w:pPr>
                  <w:r>
                    <w:rPr>
                      <w:sz w:val="18"/>
                      <w:szCs w:val="16"/>
                    </w:rPr>
                    <w:t>boolean</w:t>
                  </w:r>
                </w:p>
              </w:tc>
              <w:tc>
                <w:tcPr>
                  <w:tcW w:w="1761" w:type="dxa"/>
                </w:tcPr>
                <w:p w14:paraId="0EA859D1" w14:textId="77777777" w:rsidR="00A64063" w:rsidRDefault="00A64063" w:rsidP="00A64063">
                  <w:pPr>
                    <w:rPr>
                      <w:sz w:val="18"/>
                      <w:szCs w:val="16"/>
                    </w:rPr>
                  </w:pPr>
                  <w:r>
                    <w:rPr>
                      <w:sz w:val="18"/>
                      <w:szCs w:val="16"/>
                    </w:rPr>
                    <w:t>Indicate if collection (combo) was rightsized.</w:t>
                  </w:r>
                </w:p>
              </w:tc>
              <w:tc>
                <w:tcPr>
                  <w:tcW w:w="1924" w:type="dxa"/>
                </w:tcPr>
                <w:p w14:paraId="6B8A4E43" w14:textId="77777777" w:rsidR="00A64063" w:rsidRDefault="00A64063" w:rsidP="00A64063">
                  <w:pPr>
                    <w:rPr>
                      <w:sz w:val="18"/>
                      <w:szCs w:val="16"/>
                    </w:rPr>
                  </w:pPr>
                </w:p>
              </w:tc>
            </w:tr>
            <w:tr w:rsidR="00A64063" w14:paraId="3E2AF348" w14:textId="77777777" w:rsidTr="00A64063">
              <w:tc>
                <w:tcPr>
                  <w:tcW w:w="2474" w:type="dxa"/>
                </w:tcPr>
                <w:p w14:paraId="177D9076" w14:textId="77777777" w:rsidR="00A64063" w:rsidRDefault="00A64063" w:rsidP="00A64063">
                  <w:pPr>
                    <w:rPr>
                      <w:sz w:val="18"/>
                      <w:szCs w:val="16"/>
                    </w:rPr>
                  </w:pPr>
                  <w:r>
                    <w:rPr>
                      <w:sz w:val="18"/>
                      <w:szCs w:val="18"/>
                    </w:rPr>
                    <w:t>requisitionNotification</w:t>
                  </w:r>
                </w:p>
              </w:tc>
              <w:tc>
                <w:tcPr>
                  <w:tcW w:w="2119" w:type="dxa"/>
                </w:tcPr>
                <w:p w14:paraId="471BB6C3" w14:textId="77777777" w:rsidR="00A64063" w:rsidRDefault="00A64063" w:rsidP="00A64063">
                  <w:pPr>
                    <w:rPr>
                      <w:sz w:val="18"/>
                      <w:szCs w:val="16"/>
                    </w:rPr>
                  </w:pPr>
                  <w:r>
                    <w:rPr>
                      <w:sz w:val="18"/>
                      <w:szCs w:val="16"/>
                    </w:rPr>
                    <w:t>&lt;RequisitionNotification&gt;</w:t>
                  </w:r>
                </w:p>
              </w:tc>
              <w:tc>
                <w:tcPr>
                  <w:tcW w:w="1761" w:type="dxa"/>
                </w:tcPr>
                <w:p w14:paraId="0D3F4404" w14:textId="77777777" w:rsidR="00A64063" w:rsidRDefault="00A64063" w:rsidP="00A64063">
                  <w:pPr>
                    <w:rPr>
                      <w:sz w:val="18"/>
                      <w:szCs w:val="16"/>
                    </w:rPr>
                  </w:pPr>
                </w:p>
              </w:tc>
              <w:tc>
                <w:tcPr>
                  <w:tcW w:w="1924" w:type="dxa"/>
                </w:tcPr>
                <w:p w14:paraId="4F20F384" w14:textId="77777777" w:rsidR="00A64063" w:rsidRDefault="00A64063" w:rsidP="00A64063">
                  <w:pPr>
                    <w:rPr>
                      <w:sz w:val="18"/>
                      <w:szCs w:val="16"/>
                    </w:rPr>
                  </w:pPr>
                </w:p>
              </w:tc>
            </w:tr>
            <w:tr w:rsidR="00A64063" w14:paraId="4AF123D7" w14:textId="77777777" w:rsidTr="00A64063">
              <w:trPr>
                <w:trHeight w:val="205"/>
              </w:trPr>
              <w:tc>
                <w:tcPr>
                  <w:tcW w:w="2474" w:type="dxa"/>
                </w:tcPr>
                <w:p w14:paraId="10C3F351" w14:textId="77777777" w:rsidR="00A64063" w:rsidRPr="004455BC" w:rsidRDefault="00A64063" w:rsidP="00A64063">
                  <w:pPr>
                    <w:rPr>
                      <w:sz w:val="18"/>
                      <w:szCs w:val="18"/>
                    </w:rPr>
                  </w:pPr>
                  <w:r>
                    <w:rPr>
                      <w:sz w:val="18"/>
                      <w:szCs w:val="18"/>
                    </w:rPr>
                    <w:t>applicableDiscount</w:t>
                  </w:r>
                </w:p>
              </w:tc>
              <w:tc>
                <w:tcPr>
                  <w:tcW w:w="2119" w:type="dxa"/>
                </w:tcPr>
                <w:p w14:paraId="485A1BF4" w14:textId="77777777" w:rsidR="00A64063" w:rsidRDefault="00A64063" w:rsidP="00A64063">
                  <w:pPr>
                    <w:rPr>
                      <w:sz w:val="18"/>
                      <w:szCs w:val="16"/>
                    </w:rPr>
                  </w:pPr>
                  <w:r>
                    <w:rPr>
                      <w:sz w:val="18"/>
                      <w:szCs w:val="16"/>
                    </w:rPr>
                    <w:t xml:space="preserve">&lt;ProductDiscount&gt; </w:t>
                  </w:r>
                  <w:r w:rsidRPr="006D7488">
                    <w:rPr>
                      <w:color w:val="FF0000"/>
                      <w:sz w:val="18"/>
                      <w:szCs w:val="16"/>
                    </w:rPr>
                    <w:t xml:space="preserve"> </w:t>
                  </w:r>
                </w:p>
              </w:tc>
              <w:tc>
                <w:tcPr>
                  <w:tcW w:w="1761" w:type="dxa"/>
                </w:tcPr>
                <w:p w14:paraId="43EF3BF4" w14:textId="77777777" w:rsidR="00A64063" w:rsidRDefault="00A64063" w:rsidP="00A64063">
                  <w:pPr>
                    <w:rPr>
                      <w:sz w:val="18"/>
                      <w:szCs w:val="16"/>
                    </w:rPr>
                  </w:pPr>
                  <w:r>
                    <w:rPr>
                      <w:sz w:val="18"/>
                      <w:szCs w:val="16"/>
                    </w:rPr>
                    <w:t>Future use</w:t>
                  </w:r>
                </w:p>
              </w:tc>
              <w:tc>
                <w:tcPr>
                  <w:tcW w:w="1924" w:type="dxa"/>
                </w:tcPr>
                <w:p w14:paraId="4BDBD116" w14:textId="77777777" w:rsidR="00A64063" w:rsidRDefault="00A64063" w:rsidP="00A64063">
                  <w:pPr>
                    <w:rPr>
                      <w:sz w:val="18"/>
                      <w:szCs w:val="16"/>
                    </w:rPr>
                  </w:pPr>
                </w:p>
              </w:tc>
            </w:tr>
            <w:tr w:rsidR="00A64063" w14:paraId="5CD223F5" w14:textId="77777777" w:rsidTr="00A64063">
              <w:trPr>
                <w:trHeight w:val="205"/>
              </w:trPr>
              <w:tc>
                <w:tcPr>
                  <w:tcW w:w="2474" w:type="dxa"/>
                </w:tcPr>
                <w:p w14:paraId="1FF8C9B2" w14:textId="77777777" w:rsidR="00A64063" w:rsidRDefault="00A64063" w:rsidP="00A64063">
                  <w:pPr>
                    <w:rPr>
                      <w:sz w:val="18"/>
                      <w:szCs w:val="18"/>
                    </w:rPr>
                  </w:pPr>
                  <w:r>
                    <w:rPr>
                      <w:sz w:val="18"/>
                      <w:szCs w:val="18"/>
                    </w:rPr>
                    <w:t>lostDiscount</w:t>
                  </w:r>
                </w:p>
              </w:tc>
              <w:tc>
                <w:tcPr>
                  <w:tcW w:w="2119" w:type="dxa"/>
                </w:tcPr>
                <w:p w14:paraId="265E7C4B" w14:textId="77777777" w:rsidR="00A64063" w:rsidRDefault="00A64063" w:rsidP="00A64063">
                  <w:pPr>
                    <w:rPr>
                      <w:sz w:val="18"/>
                      <w:szCs w:val="16"/>
                    </w:rPr>
                  </w:pPr>
                  <w:r>
                    <w:rPr>
                      <w:sz w:val="18"/>
                      <w:szCs w:val="16"/>
                    </w:rPr>
                    <w:t xml:space="preserve">&lt;ProductDiscount&gt; </w:t>
                  </w:r>
                  <w:r w:rsidRPr="006D7488">
                    <w:rPr>
                      <w:color w:val="FF0000"/>
                      <w:sz w:val="18"/>
                      <w:szCs w:val="16"/>
                    </w:rPr>
                    <w:t xml:space="preserve"> </w:t>
                  </w:r>
                </w:p>
              </w:tc>
              <w:tc>
                <w:tcPr>
                  <w:tcW w:w="1761" w:type="dxa"/>
                </w:tcPr>
                <w:p w14:paraId="11D31FCB" w14:textId="77777777" w:rsidR="00A64063" w:rsidRDefault="00A64063" w:rsidP="00A64063">
                  <w:pPr>
                    <w:rPr>
                      <w:sz w:val="18"/>
                      <w:szCs w:val="16"/>
                    </w:rPr>
                  </w:pPr>
                  <w:r>
                    <w:rPr>
                      <w:sz w:val="18"/>
                      <w:szCs w:val="16"/>
                    </w:rPr>
                    <w:t>Future use</w:t>
                  </w:r>
                </w:p>
              </w:tc>
              <w:tc>
                <w:tcPr>
                  <w:tcW w:w="1924" w:type="dxa"/>
                </w:tcPr>
                <w:p w14:paraId="6B775A5A" w14:textId="77777777" w:rsidR="00A64063" w:rsidRDefault="00A64063" w:rsidP="00A64063">
                  <w:pPr>
                    <w:rPr>
                      <w:sz w:val="18"/>
                      <w:szCs w:val="16"/>
                    </w:rPr>
                  </w:pPr>
                </w:p>
              </w:tc>
            </w:tr>
            <w:tr w:rsidR="00A64063" w14:paraId="2907D6D6" w14:textId="77777777" w:rsidTr="00A64063">
              <w:trPr>
                <w:trHeight w:val="205"/>
              </w:trPr>
              <w:tc>
                <w:tcPr>
                  <w:tcW w:w="2474" w:type="dxa"/>
                </w:tcPr>
                <w:p w14:paraId="04BA5230" w14:textId="77777777" w:rsidR="00A64063" w:rsidRPr="008E4D93" w:rsidRDefault="00A64063" w:rsidP="00A64063">
                  <w:pPr>
                    <w:rPr>
                      <w:strike/>
                      <w:sz w:val="18"/>
                      <w:szCs w:val="18"/>
                    </w:rPr>
                  </w:pPr>
                  <w:r w:rsidRPr="008E4D93">
                    <w:rPr>
                      <w:strike/>
                      <w:sz w:val="18"/>
                      <w:szCs w:val="18"/>
                    </w:rPr>
                    <w:t>packCdRightSizedForCollection</w:t>
                  </w:r>
                </w:p>
              </w:tc>
              <w:tc>
                <w:tcPr>
                  <w:tcW w:w="2119" w:type="dxa"/>
                </w:tcPr>
                <w:p w14:paraId="7AEFA94A" w14:textId="77777777" w:rsidR="00A64063" w:rsidRPr="008E4D93" w:rsidRDefault="00A64063" w:rsidP="00A64063">
                  <w:pPr>
                    <w:rPr>
                      <w:strike/>
                      <w:sz w:val="18"/>
                      <w:szCs w:val="16"/>
                    </w:rPr>
                  </w:pPr>
                  <w:r w:rsidRPr="008E4D93">
                    <w:rPr>
                      <w:strike/>
                      <w:sz w:val="18"/>
                      <w:szCs w:val="16"/>
                    </w:rPr>
                    <w:t>Array of &lt;string&gt;</w:t>
                  </w:r>
                </w:p>
              </w:tc>
              <w:tc>
                <w:tcPr>
                  <w:tcW w:w="1761" w:type="dxa"/>
                </w:tcPr>
                <w:p w14:paraId="573E8261" w14:textId="77777777" w:rsidR="00A64063" w:rsidRPr="004957CD" w:rsidRDefault="00A64063" w:rsidP="00A64063">
                  <w:pPr>
                    <w:rPr>
                      <w:sz w:val="18"/>
                      <w:szCs w:val="16"/>
                    </w:rPr>
                  </w:pPr>
                </w:p>
              </w:tc>
              <w:tc>
                <w:tcPr>
                  <w:tcW w:w="1924" w:type="dxa"/>
                </w:tcPr>
                <w:p w14:paraId="141C9EE1" w14:textId="77777777" w:rsidR="00A64063" w:rsidRPr="008D48F8" w:rsidRDefault="00A64063" w:rsidP="00A64063">
                  <w:pPr>
                    <w:rPr>
                      <w:color w:val="FF0000"/>
                      <w:sz w:val="18"/>
                      <w:szCs w:val="16"/>
                    </w:rPr>
                  </w:pPr>
                  <w:r w:rsidRPr="008E4D93">
                    <w:rPr>
                      <w:sz w:val="18"/>
                      <w:szCs w:val="16"/>
                    </w:rPr>
                    <w:t>confirm</w:t>
                  </w:r>
                  <w:r>
                    <w:rPr>
                      <w:sz w:val="18"/>
                      <w:szCs w:val="16"/>
                    </w:rPr>
                    <w:t xml:space="preserve"> with UI</w:t>
                  </w:r>
                </w:p>
              </w:tc>
            </w:tr>
            <w:tr w:rsidR="00A64063" w14:paraId="7794A2E7" w14:textId="77777777" w:rsidTr="00A64063">
              <w:trPr>
                <w:trHeight w:val="205"/>
              </w:trPr>
              <w:tc>
                <w:tcPr>
                  <w:tcW w:w="2474" w:type="dxa"/>
                </w:tcPr>
                <w:p w14:paraId="2CC992F4" w14:textId="77777777" w:rsidR="00A64063" w:rsidRDefault="00A64063" w:rsidP="00A64063">
                  <w:pPr>
                    <w:rPr>
                      <w:sz w:val="18"/>
                      <w:szCs w:val="18"/>
                    </w:rPr>
                  </w:pPr>
                  <w:r>
                    <w:rPr>
                      <w:sz w:val="18"/>
                      <w:szCs w:val="18"/>
                    </w:rPr>
                    <w:t>programOrderList</w:t>
                  </w:r>
                </w:p>
              </w:tc>
              <w:tc>
                <w:tcPr>
                  <w:tcW w:w="2119" w:type="dxa"/>
                </w:tcPr>
                <w:p w14:paraId="4C1771DB" w14:textId="77777777" w:rsidR="00A64063" w:rsidRPr="00A04CD7" w:rsidRDefault="00A64063" w:rsidP="00A64063">
                  <w:pPr>
                    <w:rPr>
                      <w:b/>
                      <w:color w:val="E36C0A" w:themeColor="accent6" w:themeShade="BF"/>
                      <w:sz w:val="18"/>
                      <w:szCs w:val="16"/>
                    </w:rPr>
                  </w:pPr>
                  <w:r>
                    <w:rPr>
                      <w:sz w:val="18"/>
                      <w:szCs w:val="16"/>
                    </w:rPr>
                    <w:t>Array of &lt;</w:t>
                  </w:r>
                  <w:r w:rsidRPr="00C642E5">
                    <w:rPr>
                      <w:b/>
                      <w:color w:val="31849B" w:themeColor="accent5" w:themeShade="BF"/>
                      <w:sz w:val="18"/>
                      <w:szCs w:val="18"/>
                    </w:rPr>
                    <w:t>ProgramOrder</w:t>
                  </w:r>
                  <w:r>
                    <w:rPr>
                      <w:sz w:val="18"/>
                      <w:szCs w:val="16"/>
                    </w:rPr>
                    <w:t>&gt;</w:t>
                  </w:r>
                </w:p>
              </w:tc>
              <w:tc>
                <w:tcPr>
                  <w:tcW w:w="1761" w:type="dxa"/>
                </w:tcPr>
                <w:p w14:paraId="3A77C8E2" w14:textId="77777777" w:rsidR="00A64063" w:rsidRDefault="00A64063" w:rsidP="00A64063">
                  <w:pPr>
                    <w:rPr>
                      <w:sz w:val="18"/>
                      <w:szCs w:val="16"/>
                    </w:rPr>
                  </w:pPr>
                  <w:r>
                    <w:rPr>
                      <w:sz w:val="18"/>
                      <w:szCs w:val="16"/>
                    </w:rPr>
                    <w:t>Programs after auto adjust and right size based on business rule.</w:t>
                  </w:r>
                </w:p>
              </w:tc>
              <w:tc>
                <w:tcPr>
                  <w:tcW w:w="1924" w:type="dxa"/>
                </w:tcPr>
                <w:p w14:paraId="20625647" w14:textId="77777777" w:rsidR="00A64063" w:rsidRDefault="00A64063" w:rsidP="00A64063">
                  <w:pPr>
                    <w:rPr>
                      <w:sz w:val="18"/>
                      <w:szCs w:val="16"/>
                    </w:rPr>
                  </w:pPr>
                </w:p>
              </w:tc>
            </w:tr>
          </w:tbl>
          <w:p w14:paraId="1C3A7234" w14:textId="77777777" w:rsidR="00A64063" w:rsidRDefault="00A64063" w:rsidP="00A64063">
            <w:pPr>
              <w:rPr>
                <w:sz w:val="18"/>
                <w:szCs w:val="18"/>
              </w:rPr>
            </w:pPr>
          </w:p>
          <w:p w14:paraId="093BF927" w14:textId="77777777" w:rsidR="00A64063" w:rsidRPr="0078661F" w:rsidRDefault="00A64063" w:rsidP="00A64063">
            <w:pPr>
              <w:rPr>
                <w:sz w:val="18"/>
                <w:szCs w:val="18"/>
              </w:rPr>
            </w:pPr>
            <w:r>
              <w:rPr>
                <w:sz w:val="18"/>
                <w:szCs w:val="16"/>
              </w:rPr>
              <w:t>RequisitionNotification</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0FD5BE14" w14:textId="77777777" w:rsidTr="00A64063">
              <w:tc>
                <w:tcPr>
                  <w:tcW w:w="2467" w:type="dxa"/>
                  <w:tcBorders>
                    <w:bottom w:val="single" w:sz="4" w:space="0" w:color="auto"/>
                  </w:tcBorders>
                  <w:shd w:val="clear" w:color="auto" w:fill="D9D9D9" w:themeFill="background1" w:themeFillShade="D9"/>
                </w:tcPr>
                <w:p w14:paraId="5CD212DA"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022A0C31"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222262DC"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1C37481A" w14:textId="77777777" w:rsidR="00A64063" w:rsidRPr="0078661F" w:rsidRDefault="00A64063" w:rsidP="00A64063">
                  <w:pPr>
                    <w:rPr>
                      <w:b/>
                      <w:sz w:val="18"/>
                      <w:szCs w:val="16"/>
                    </w:rPr>
                  </w:pPr>
                  <w:r w:rsidRPr="0078661F">
                    <w:rPr>
                      <w:b/>
                      <w:sz w:val="18"/>
                      <w:szCs w:val="16"/>
                    </w:rPr>
                    <w:t>Possible/typical values</w:t>
                  </w:r>
                </w:p>
              </w:tc>
            </w:tr>
            <w:tr w:rsidR="00A64063" w:rsidRPr="0078661F" w14:paraId="4D26F10B" w14:textId="77777777" w:rsidTr="00A64063">
              <w:tc>
                <w:tcPr>
                  <w:tcW w:w="2467" w:type="dxa"/>
                </w:tcPr>
                <w:p w14:paraId="15E9B453" w14:textId="77777777" w:rsidR="00A64063" w:rsidRDefault="00A64063" w:rsidP="00A64063">
                  <w:pPr>
                    <w:rPr>
                      <w:sz w:val="18"/>
                      <w:szCs w:val="18"/>
                    </w:rPr>
                  </w:pPr>
                  <w:r>
                    <w:rPr>
                      <w:sz w:val="18"/>
                      <w:szCs w:val="18"/>
                    </w:rPr>
                    <w:t>notificationTxt</w:t>
                  </w:r>
                </w:p>
              </w:tc>
              <w:tc>
                <w:tcPr>
                  <w:tcW w:w="2126" w:type="dxa"/>
                </w:tcPr>
                <w:p w14:paraId="41B78A53" w14:textId="77777777" w:rsidR="00A64063" w:rsidRPr="00AA3093" w:rsidRDefault="00A64063" w:rsidP="00A64063">
                  <w:pPr>
                    <w:rPr>
                      <w:sz w:val="18"/>
                      <w:szCs w:val="18"/>
                    </w:rPr>
                  </w:pPr>
                  <w:r>
                    <w:rPr>
                      <w:sz w:val="18"/>
                      <w:szCs w:val="18"/>
                    </w:rPr>
                    <w:t>string</w:t>
                  </w:r>
                </w:p>
              </w:tc>
              <w:tc>
                <w:tcPr>
                  <w:tcW w:w="1521" w:type="dxa"/>
                </w:tcPr>
                <w:p w14:paraId="39427881" w14:textId="77777777" w:rsidR="00A64063" w:rsidRPr="00AA3093" w:rsidRDefault="00A64063" w:rsidP="00A64063">
                  <w:pPr>
                    <w:rPr>
                      <w:sz w:val="18"/>
                      <w:szCs w:val="18"/>
                    </w:rPr>
                  </w:pPr>
                </w:p>
              </w:tc>
              <w:tc>
                <w:tcPr>
                  <w:tcW w:w="2164" w:type="dxa"/>
                </w:tcPr>
                <w:p w14:paraId="4615CB59" w14:textId="77777777" w:rsidR="00A64063" w:rsidRPr="00AA3093" w:rsidRDefault="00A64063" w:rsidP="00A64063">
                  <w:pPr>
                    <w:rPr>
                      <w:sz w:val="18"/>
                      <w:szCs w:val="18"/>
                    </w:rPr>
                  </w:pPr>
                </w:p>
              </w:tc>
            </w:tr>
            <w:tr w:rsidR="00A64063" w:rsidRPr="0078661F" w14:paraId="2FF03967" w14:textId="77777777" w:rsidTr="00A64063">
              <w:tc>
                <w:tcPr>
                  <w:tcW w:w="2467" w:type="dxa"/>
                </w:tcPr>
                <w:p w14:paraId="69FA196C" w14:textId="77777777" w:rsidR="00A64063" w:rsidRPr="00041237" w:rsidRDefault="00A64063" w:rsidP="00A64063">
                  <w:pPr>
                    <w:rPr>
                      <w:sz w:val="18"/>
                      <w:szCs w:val="18"/>
                    </w:rPr>
                  </w:pPr>
                  <w:r>
                    <w:rPr>
                      <w:sz w:val="18"/>
                      <w:szCs w:val="18"/>
                    </w:rPr>
                    <w:t>notificationList</w:t>
                  </w:r>
                </w:p>
              </w:tc>
              <w:tc>
                <w:tcPr>
                  <w:tcW w:w="2126" w:type="dxa"/>
                </w:tcPr>
                <w:p w14:paraId="3AAE29B0" w14:textId="77777777" w:rsidR="00A64063" w:rsidRPr="0078661F" w:rsidRDefault="00A64063" w:rsidP="00A64063">
                  <w:pPr>
                    <w:rPr>
                      <w:sz w:val="18"/>
                      <w:szCs w:val="16"/>
                    </w:rPr>
                  </w:pPr>
                  <w:r>
                    <w:rPr>
                      <w:sz w:val="18"/>
                      <w:szCs w:val="16"/>
                    </w:rPr>
                    <w:t>Array of &lt;</w:t>
                  </w:r>
                  <w:r w:rsidRPr="00041237">
                    <w:rPr>
                      <w:sz w:val="18"/>
                      <w:szCs w:val="18"/>
                    </w:rPr>
                    <w:t>ProductRelation</w:t>
                  </w:r>
                  <w:r>
                    <w:rPr>
                      <w:sz w:val="18"/>
                      <w:szCs w:val="16"/>
                    </w:rPr>
                    <w:t>&gt;</w:t>
                  </w:r>
                </w:p>
              </w:tc>
              <w:tc>
                <w:tcPr>
                  <w:tcW w:w="1521" w:type="dxa"/>
                </w:tcPr>
                <w:p w14:paraId="46821C87" w14:textId="77777777" w:rsidR="00A64063" w:rsidRPr="0078661F" w:rsidRDefault="00A64063" w:rsidP="00A64063">
                  <w:pPr>
                    <w:rPr>
                      <w:sz w:val="18"/>
                      <w:szCs w:val="16"/>
                    </w:rPr>
                  </w:pPr>
                </w:p>
              </w:tc>
              <w:tc>
                <w:tcPr>
                  <w:tcW w:w="2164" w:type="dxa"/>
                </w:tcPr>
                <w:p w14:paraId="088D4DD9" w14:textId="77777777" w:rsidR="00A64063" w:rsidRPr="0078661F" w:rsidRDefault="00A64063" w:rsidP="00A64063">
                  <w:pPr>
                    <w:rPr>
                      <w:sz w:val="18"/>
                      <w:szCs w:val="16"/>
                    </w:rPr>
                  </w:pPr>
                </w:p>
              </w:tc>
            </w:tr>
          </w:tbl>
          <w:p w14:paraId="2DD6E768" w14:textId="77777777" w:rsidR="00A64063" w:rsidRDefault="00A64063" w:rsidP="00A64063">
            <w:pPr>
              <w:rPr>
                <w:sz w:val="18"/>
                <w:szCs w:val="18"/>
              </w:rPr>
            </w:pPr>
          </w:p>
          <w:p w14:paraId="28784318" w14:textId="77777777" w:rsidR="00A64063" w:rsidRPr="0078661F" w:rsidRDefault="00A64063" w:rsidP="00A64063">
            <w:pPr>
              <w:rPr>
                <w:sz w:val="18"/>
                <w:szCs w:val="18"/>
              </w:rPr>
            </w:pPr>
            <w:r>
              <w:rPr>
                <w:sz w:val="18"/>
                <w:szCs w:val="16"/>
              </w:rPr>
              <w:t>ProductDiscount</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60FE4D52" w14:textId="77777777" w:rsidTr="00A64063">
              <w:tc>
                <w:tcPr>
                  <w:tcW w:w="2467" w:type="dxa"/>
                  <w:tcBorders>
                    <w:bottom w:val="single" w:sz="4" w:space="0" w:color="auto"/>
                  </w:tcBorders>
                  <w:shd w:val="clear" w:color="auto" w:fill="D9D9D9" w:themeFill="background1" w:themeFillShade="D9"/>
                </w:tcPr>
                <w:p w14:paraId="28B2C00B"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6C7E350B"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40C5D90A"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012419CC" w14:textId="77777777" w:rsidR="00A64063" w:rsidRPr="0078661F" w:rsidRDefault="00A64063" w:rsidP="00A64063">
                  <w:pPr>
                    <w:rPr>
                      <w:b/>
                      <w:sz w:val="18"/>
                      <w:szCs w:val="16"/>
                    </w:rPr>
                  </w:pPr>
                  <w:r w:rsidRPr="0078661F">
                    <w:rPr>
                      <w:b/>
                      <w:sz w:val="18"/>
                      <w:szCs w:val="16"/>
                    </w:rPr>
                    <w:t>Possible/typical values</w:t>
                  </w:r>
                </w:p>
              </w:tc>
            </w:tr>
            <w:tr w:rsidR="00A64063" w:rsidRPr="0078661F" w14:paraId="0537A676" w14:textId="77777777" w:rsidTr="00A64063">
              <w:tc>
                <w:tcPr>
                  <w:tcW w:w="2467" w:type="dxa"/>
                </w:tcPr>
                <w:p w14:paraId="16E9350F" w14:textId="77777777" w:rsidR="00A64063" w:rsidRPr="00AA3093" w:rsidRDefault="00A64063" w:rsidP="00A64063">
                  <w:pPr>
                    <w:rPr>
                      <w:sz w:val="18"/>
                      <w:szCs w:val="18"/>
                    </w:rPr>
                  </w:pPr>
                  <w:r>
                    <w:rPr>
                      <w:sz w:val="18"/>
                      <w:szCs w:val="18"/>
                    </w:rPr>
                    <w:t>discountId</w:t>
                  </w:r>
                </w:p>
              </w:tc>
              <w:tc>
                <w:tcPr>
                  <w:tcW w:w="2126" w:type="dxa"/>
                </w:tcPr>
                <w:p w14:paraId="0BA53F78" w14:textId="77777777" w:rsidR="00A64063" w:rsidRPr="00AA3093" w:rsidRDefault="00A64063" w:rsidP="00A64063">
                  <w:pPr>
                    <w:rPr>
                      <w:sz w:val="18"/>
                      <w:szCs w:val="18"/>
                    </w:rPr>
                  </w:pPr>
                  <w:r w:rsidRPr="00AA3093">
                    <w:rPr>
                      <w:sz w:val="18"/>
                      <w:szCs w:val="18"/>
                    </w:rPr>
                    <w:t>string</w:t>
                  </w:r>
                </w:p>
              </w:tc>
              <w:tc>
                <w:tcPr>
                  <w:tcW w:w="1521" w:type="dxa"/>
                </w:tcPr>
                <w:p w14:paraId="5D8088DA" w14:textId="77777777" w:rsidR="00A64063" w:rsidRPr="00AA3093" w:rsidRDefault="00A64063" w:rsidP="00A64063">
                  <w:pPr>
                    <w:rPr>
                      <w:sz w:val="18"/>
                      <w:szCs w:val="18"/>
                    </w:rPr>
                  </w:pPr>
                </w:p>
              </w:tc>
              <w:tc>
                <w:tcPr>
                  <w:tcW w:w="2164" w:type="dxa"/>
                </w:tcPr>
                <w:p w14:paraId="270EFE1F" w14:textId="77777777" w:rsidR="00A64063" w:rsidRPr="00AA3093" w:rsidRDefault="00A64063" w:rsidP="00A64063">
                  <w:pPr>
                    <w:rPr>
                      <w:sz w:val="18"/>
                      <w:szCs w:val="18"/>
                    </w:rPr>
                  </w:pPr>
                </w:p>
              </w:tc>
            </w:tr>
            <w:tr w:rsidR="00A64063" w:rsidRPr="0078661F" w14:paraId="0D0A8137" w14:textId="77777777" w:rsidTr="00A64063">
              <w:tc>
                <w:tcPr>
                  <w:tcW w:w="2467" w:type="dxa"/>
                </w:tcPr>
                <w:p w14:paraId="42F99D03" w14:textId="77777777" w:rsidR="00A64063" w:rsidRPr="007C1AF3" w:rsidRDefault="00A64063" w:rsidP="00A64063">
                  <w:pPr>
                    <w:rPr>
                      <w:sz w:val="18"/>
                      <w:szCs w:val="16"/>
                    </w:rPr>
                  </w:pPr>
                  <w:r>
                    <w:rPr>
                      <w:sz w:val="18"/>
                      <w:szCs w:val="18"/>
                    </w:rPr>
                    <w:t>discountNm</w:t>
                  </w:r>
                </w:p>
              </w:tc>
              <w:tc>
                <w:tcPr>
                  <w:tcW w:w="2126" w:type="dxa"/>
                </w:tcPr>
                <w:p w14:paraId="7D095301" w14:textId="77777777" w:rsidR="00A64063" w:rsidRPr="0078661F" w:rsidRDefault="00A64063" w:rsidP="00A64063">
                  <w:pPr>
                    <w:rPr>
                      <w:sz w:val="18"/>
                      <w:szCs w:val="16"/>
                    </w:rPr>
                  </w:pPr>
                  <w:r w:rsidRPr="0078661F">
                    <w:rPr>
                      <w:sz w:val="18"/>
                      <w:szCs w:val="16"/>
                    </w:rPr>
                    <w:t>string</w:t>
                  </w:r>
                </w:p>
              </w:tc>
              <w:tc>
                <w:tcPr>
                  <w:tcW w:w="1521" w:type="dxa"/>
                </w:tcPr>
                <w:p w14:paraId="69C2422D" w14:textId="77777777" w:rsidR="00A64063" w:rsidRPr="0078661F" w:rsidRDefault="00A64063" w:rsidP="00A64063">
                  <w:pPr>
                    <w:rPr>
                      <w:sz w:val="18"/>
                      <w:szCs w:val="16"/>
                    </w:rPr>
                  </w:pPr>
                </w:p>
              </w:tc>
              <w:tc>
                <w:tcPr>
                  <w:tcW w:w="2164" w:type="dxa"/>
                </w:tcPr>
                <w:p w14:paraId="5C719914" w14:textId="77777777" w:rsidR="00A64063" w:rsidRPr="0078661F" w:rsidRDefault="00A64063" w:rsidP="00A64063">
                  <w:pPr>
                    <w:rPr>
                      <w:sz w:val="18"/>
                      <w:szCs w:val="16"/>
                    </w:rPr>
                  </w:pPr>
                </w:p>
              </w:tc>
            </w:tr>
            <w:tr w:rsidR="00A64063" w:rsidRPr="0078661F" w14:paraId="68165D24" w14:textId="77777777" w:rsidTr="00A64063">
              <w:tc>
                <w:tcPr>
                  <w:tcW w:w="2467" w:type="dxa"/>
                </w:tcPr>
                <w:p w14:paraId="670BD280" w14:textId="77777777" w:rsidR="00A64063" w:rsidRDefault="00A64063" w:rsidP="00A64063">
                  <w:pPr>
                    <w:rPr>
                      <w:sz w:val="18"/>
                      <w:szCs w:val="18"/>
                    </w:rPr>
                  </w:pPr>
                  <w:r>
                    <w:rPr>
                      <w:sz w:val="18"/>
                      <w:szCs w:val="18"/>
                    </w:rPr>
                    <w:t>discountCd</w:t>
                  </w:r>
                </w:p>
              </w:tc>
              <w:tc>
                <w:tcPr>
                  <w:tcW w:w="2126" w:type="dxa"/>
                </w:tcPr>
                <w:p w14:paraId="4B976931" w14:textId="77777777" w:rsidR="00A64063" w:rsidRPr="0078661F" w:rsidRDefault="00A64063" w:rsidP="00A64063">
                  <w:pPr>
                    <w:rPr>
                      <w:sz w:val="18"/>
                      <w:szCs w:val="16"/>
                    </w:rPr>
                  </w:pPr>
                  <w:r>
                    <w:rPr>
                      <w:sz w:val="18"/>
                      <w:szCs w:val="16"/>
                    </w:rPr>
                    <w:t>string</w:t>
                  </w:r>
                </w:p>
              </w:tc>
              <w:tc>
                <w:tcPr>
                  <w:tcW w:w="1521" w:type="dxa"/>
                </w:tcPr>
                <w:p w14:paraId="0AAB5DD6" w14:textId="77777777" w:rsidR="00A64063" w:rsidRPr="0078661F" w:rsidRDefault="00A64063" w:rsidP="00A64063">
                  <w:pPr>
                    <w:rPr>
                      <w:sz w:val="18"/>
                      <w:szCs w:val="16"/>
                    </w:rPr>
                  </w:pPr>
                </w:p>
              </w:tc>
              <w:tc>
                <w:tcPr>
                  <w:tcW w:w="2164" w:type="dxa"/>
                </w:tcPr>
                <w:p w14:paraId="6B3B96D5" w14:textId="77777777" w:rsidR="00A64063" w:rsidRPr="0078661F" w:rsidRDefault="00A64063" w:rsidP="00A64063">
                  <w:pPr>
                    <w:rPr>
                      <w:sz w:val="18"/>
                      <w:szCs w:val="16"/>
                    </w:rPr>
                  </w:pPr>
                </w:p>
              </w:tc>
            </w:tr>
            <w:tr w:rsidR="00A64063" w:rsidRPr="0078661F" w14:paraId="5C3C94D8" w14:textId="77777777" w:rsidTr="00A64063">
              <w:tc>
                <w:tcPr>
                  <w:tcW w:w="2467" w:type="dxa"/>
                </w:tcPr>
                <w:p w14:paraId="3D002058" w14:textId="77777777" w:rsidR="00A64063" w:rsidRDefault="00A64063" w:rsidP="00A64063">
                  <w:pPr>
                    <w:rPr>
                      <w:sz w:val="18"/>
                      <w:szCs w:val="18"/>
                    </w:rPr>
                  </w:pPr>
                  <w:r>
                    <w:rPr>
                      <w:sz w:val="18"/>
                      <w:szCs w:val="18"/>
                    </w:rPr>
                    <w:t>discountType</w:t>
                  </w:r>
                </w:p>
              </w:tc>
              <w:tc>
                <w:tcPr>
                  <w:tcW w:w="2126" w:type="dxa"/>
                </w:tcPr>
                <w:p w14:paraId="48E5A9E2" w14:textId="77777777" w:rsidR="00A64063" w:rsidRPr="0078661F" w:rsidRDefault="00A64063" w:rsidP="00A64063">
                  <w:pPr>
                    <w:rPr>
                      <w:sz w:val="18"/>
                      <w:szCs w:val="16"/>
                    </w:rPr>
                  </w:pPr>
                  <w:r>
                    <w:rPr>
                      <w:sz w:val="18"/>
                      <w:szCs w:val="16"/>
                    </w:rPr>
                    <w:t>string</w:t>
                  </w:r>
                </w:p>
              </w:tc>
              <w:tc>
                <w:tcPr>
                  <w:tcW w:w="1521" w:type="dxa"/>
                </w:tcPr>
                <w:p w14:paraId="2DB31BBE" w14:textId="77777777" w:rsidR="00A64063" w:rsidRPr="0078661F" w:rsidRDefault="00A64063" w:rsidP="00A64063">
                  <w:pPr>
                    <w:rPr>
                      <w:sz w:val="18"/>
                      <w:szCs w:val="16"/>
                    </w:rPr>
                  </w:pPr>
                </w:p>
              </w:tc>
              <w:tc>
                <w:tcPr>
                  <w:tcW w:w="2164" w:type="dxa"/>
                </w:tcPr>
                <w:p w14:paraId="4B3C1D4B" w14:textId="77777777" w:rsidR="00A64063" w:rsidRPr="0078661F" w:rsidRDefault="00A64063" w:rsidP="00A64063">
                  <w:pPr>
                    <w:rPr>
                      <w:sz w:val="18"/>
                      <w:szCs w:val="16"/>
                    </w:rPr>
                  </w:pPr>
                </w:p>
              </w:tc>
            </w:tr>
            <w:tr w:rsidR="00A64063" w:rsidRPr="0078661F" w14:paraId="40151D68" w14:textId="77777777" w:rsidTr="00A64063">
              <w:tc>
                <w:tcPr>
                  <w:tcW w:w="2467" w:type="dxa"/>
                </w:tcPr>
                <w:p w14:paraId="1B271111" w14:textId="77777777" w:rsidR="00A64063" w:rsidRDefault="00A64063" w:rsidP="00A64063">
                  <w:pPr>
                    <w:rPr>
                      <w:sz w:val="18"/>
                      <w:szCs w:val="18"/>
                    </w:rPr>
                  </w:pPr>
                  <w:r>
                    <w:rPr>
                      <w:sz w:val="18"/>
                      <w:szCs w:val="18"/>
                    </w:rPr>
                    <w:t>discountTxt</w:t>
                  </w:r>
                </w:p>
              </w:tc>
              <w:tc>
                <w:tcPr>
                  <w:tcW w:w="2126" w:type="dxa"/>
                </w:tcPr>
                <w:p w14:paraId="44C6708C" w14:textId="77777777" w:rsidR="00A64063" w:rsidRPr="0078661F" w:rsidRDefault="00A64063" w:rsidP="00A64063">
                  <w:pPr>
                    <w:rPr>
                      <w:sz w:val="18"/>
                      <w:szCs w:val="16"/>
                    </w:rPr>
                  </w:pPr>
                  <w:r>
                    <w:rPr>
                      <w:sz w:val="18"/>
                      <w:szCs w:val="16"/>
                    </w:rPr>
                    <w:t>string</w:t>
                  </w:r>
                </w:p>
              </w:tc>
              <w:tc>
                <w:tcPr>
                  <w:tcW w:w="1521" w:type="dxa"/>
                </w:tcPr>
                <w:p w14:paraId="0BD88D9E" w14:textId="77777777" w:rsidR="00A64063" w:rsidRPr="0078661F" w:rsidRDefault="00A64063" w:rsidP="00A64063">
                  <w:pPr>
                    <w:rPr>
                      <w:sz w:val="18"/>
                      <w:szCs w:val="16"/>
                    </w:rPr>
                  </w:pPr>
                </w:p>
              </w:tc>
              <w:tc>
                <w:tcPr>
                  <w:tcW w:w="2164" w:type="dxa"/>
                </w:tcPr>
                <w:p w14:paraId="0DBDA950" w14:textId="77777777" w:rsidR="00A64063" w:rsidRPr="0078661F" w:rsidRDefault="00A64063" w:rsidP="00A64063">
                  <w:pPr>
                    <w:rPr>
                      <w:sz w:val="18"/>
                      <w:szCs w:val="16"/>
                    </w:rPr>
                  </w:pPr>
                </w:p>
              </w:tc>
            </w:tr>
            <w:tr w:rsidR="00A64063" w:rsidRPr="0078661F" w14:paraId="0C6FAEF1" w14:textId="77777777" w:rsidTr="00A64063">
              <w:tc>
                <w:tcPr>
                  <w:tcW w:w="2467" w:type="dxa"/>
                </w:tcPr>
                <w:p w14:paraId="0515F33B" w14:textId="77777777" w:rsidR="00A64063" w:rsidRDefault="00A64063" w:rsidP="00A64063">
                  <w:pPr>
                    <w:rPr>
                      <w:sz w:val="18"/>
                      <w:szCs w:val="18"/>
                    </w:rPr>
                  </w:pPr>
                  <w:r>
                    <w:rPr>
                      <w:sz w:val="18"/>
                      <w:szCs w:val="18"/>
                    </w:rPr>
                    <w:t>discountAmt</w:t>
                  </w:r>
                </w:p>
              </w:tc>
              <w:tc>
                <w:tcPr>
                  <w:tcW w:w="2126" w:type="dxa"/>
                </w:tcPr>
                <w:p w14:paraId="3620C6BF" w14:textId="77777777" w:rsidR="00A64063" w:rsidRPr="0078661F" w:rsidRDefault="00A64063" w:rsidP="00A64063">
                  <w:pPr>
                    <w:rPr>
                      <w:sz w:val="18"/>
                      <w:szCs w:val="16"/>
                    </w:rPr>
                  </w:pPr>
                  <w:r>
                    <w:rPr>
                      <w:sz w:val="18"/>
                      <w:szCs w:val="16"/>
                    </w:rPr>
                    <w:t>number</w:t>
                  </w:r>
                </w:p>
              </w:tc>
              <w:tc>
                <w:tcPr>
                  <w:tcW w:w="1521" w:type="dxa"/>
                </w:tcPr>
                <w:p w14:paraId="22755C97" w14:textId="77777777" w:rsidR="00A64063" w:rsidRPr="0078661F" w:rsidRDefault="00A64063" w:rsidP="00A64063">
                  <w:pPr>
                    <w:rPr>
                      <w:sz w:val="18"/>
                      <w:szCs w:val="16"/>
                    </w:rPr>
                  </w:pPr>
                </w:p>
              </w:tc>
              <w:tc>
                <w:tcPr>
                  <w:tcW w:w="2164" w:type="dxa"/>
                </w:tcPr>
                <w:p w14:paraId="0B6DC01C" w14:textId="77777777" w:rsidR="00A64063" w:rsidRPr="0078661F" w:rsidRDefault="00A64063" w:rsidP="00A64063">
                  <w:pPr>
                    <w:rPr>
                      <w:sz w:val="18"/>
                      <w:szCs w:val="16"/>
                    </w:rPr>
                  </w:pPr>
                </w:p>
              </w:tc>
            </w:tr>
          </w:tbl>
          <w:p w14:paraId="339712F1" w14:textId="77777777" w:rsidR="00A64063" w:rsidRDefault="00A64063" w:rsidP="00A64063">
            <w:pPr>
              <w:rPr>
                <w:sz w:val="18"/>
                <w:szCs w:val="18"/>
              </w:rPr>
            </w:pPr>
          </w:p>
          <w:p w14:paraId="45BE74A7" w14:textId="77777777" w:rsidR="00A64063" w:rsidRDefault="00A64063" w:rsidP="00A64063">
            <w:pPr>
              <w:rPr>
                <w:sz w:val="18"/>
                <w:szCs w:val="18"/>
              </w:rPr>
            </w:pPr>
            <w:r w:rsidRPr="00041237">
              <w:rPr>
                <w:sz w:val="18"/>
                <w:szCs w:val="18"/>
              </w:rPr>
              <w:t>ProductRelation</w:t>
            </w:r>
            <w:r w:rsidRPr="0078661F">
              <w:rPr>
                <w:sz w:val="18"/>
                <w:szCs w:val="18"/>
              </w:rPr>
              <w:t>:</w:t>
            </w:r>
          </w:p>
          <w:tbl>
            <w:tblPr>
              <w:tblStyle w:val="TableGrid"/>
              <w:tblW w:w="0" w:type="auto"/>
              <w:tblLook w:val="04A0" w:firstRow="1" w:lastRow="0" w:firstColumn="1" w:lastColumn="0" w:noHBand="0" w:noVBand="1"/>
            </w:tblPr>
            <w:tblGrid>
              <w:gridCol w:w="1617"/>
              <w:gridCol w:w="1646"/>
              <w:gridCol w:w="1123"/>
              <w:gridCol w:w="3892"/>
            </w:tblGrid>
            <w:tr w:rsidR="00A64063" w:rsidRPr="0078661F" w14:paraId="17CECBFE" w14:textId="77777777" w:rsidTr="00A64063">
              <w:tc>
                <w:tcPr>
                  <w:tcW w:w="1585" w:type="dxa"/>
                  <w:tcBorders>
                    <w:bottom w:val="single" w:sz="4" w:space="0" w:color="auto"/>
                  </w:tcBorders>
                  <w:shd w:val="clear" w:color="auto" w:fill="D9D9D9" w:themeFill="background1" w:themeFillShade="D9"/>
                </w:tcPr>
                <w:p w14:paraId="368E00FC" w14:textId="77777777" w:rsidR="00A64063" w:rsidRPr="007C1AF3" w:rsidRDefault="00A64063" w:rsidP="00A64063">
                  <w:pPr>
                    <w:rPr>
                      <w:b/>
                      <w:sz w:val="18"/>
                      <w:szCs w:val="16"/>
                    </w:rPr>
                  </w:pPr>
                  <w:r w:rsidRPr="007C1AF3">
                    <w:rPr>
                      <w:b/>
                      <w:sz w:val="18"/>
                      <w:szCs w:val="16"/>
                    </w:rPr>
                    <w:t>Field</w:t>
                  </w:r>
                </w:p>
              </w:tc>
              <w:tc>
                <w:tcPr>
                  <w:tcW w:w="1614" w:type="dxa"/>
                  <w:tcBorders>
                    <w:bottom w:val="single" w:sz="4" w:space="0" w:color="auto"/>
                  </w:tcBorders>
                  <w:shd w:val="clear" w:color="auto" w:fill="D9D9D9" w:themeFill="background1" w:themeFillShade="D9"/>
                </w:tcPr>
                <w:p w14:paraId="00C8A6FB" w14:textId="77777777" w:rsidR="00A64063" w:rsidRPr="0078661F" w:rsidRDefault="00A64063" w:rsidP="00A64063">
                  <w:pPr>
                    <w:rPr>
                      <w:b/>
                      <w:sz w:val="18"/>
                      <w:szCs w:val="16"/>
                    </w:rPr>
                  </w:pPr>
                  <w:r w:rsidRPr="0078661F">
                    <w:rPr>
                      <w:b/>
                      <w:sz w:val="18"/>
                      <w:szCs w:val="16"/>
                    </w:rPr>
                    <w:t>Datatype</w:t>
                  </w:r>
                </w:p>
              </w:tc>
              <w:tc>
                <w:tcPr>
                  <w:tcW w:w="1102" w:type="dxa"/>
                  <w:tcBorders>
                    <w:bottom w:val="single" w:sz="4" w:space="0" w:color="auto"/>
                  </w:tcBorders>
                  <w:shd w:val="clear" w:color="auto" w:fill="D9D9D9" w:themeFill="background1" w:themeFillShade="D9"/>
                </w:tcPr>
                <w:p w14:paraId="2CBAA016" w14:textId="77777777" w:rsidR="00A64063" w:rsidRPr="0078661F" w:rsidRDefault="00A64063" w:rsidP="00A64063">
                  <w:pPr>
                    <w:rPr>
                      <w:b/>
                      <w:sz w:val="18"/>
                      <w:szCs w:val="16"/>
                    </w:rPr>
                  </w:pPr>
                  <w:r w:rsidRPr="0078661F">
                    <w:rPr>
                      <w:b/>
                      <w:sz w:val="18"/>
                      <w:szCs w:val="16"/>
                    </w:rPr>
                    <w:t>Description</w:t>
                  </w:r>
                </w:p>
              </w:tc>
              <w:tc>
                <w:tcPr>
                  <w:tcW w:w="3997" w:type="dxa"/>
                  <w:tcBorders>
                    <w:bottom w:val="single" w:sz="4" w:space="0" w:color="auto"/>
                  </w:tcBorders>
                  <w:shd w:val="clear" w:color="auto" w:fill="D9D9D9" w:themeFill="background1" w:themeFillShade="D9"/>
                </w:tcPr>
                <w:p w14:paraId="0E9C289D" w14:textId="77777777" w:rsidR="00A64063" w:rsidRPr="0078661F" w:rsidRDefault="00A64063" w:rsidP="00A64063">
                  <w:pPr>
                    <w:rPr>
                      <w:b/>
                      <w:sz w:val="18"/>
                      <w:szCs w:val="16"/>
                    </w:rPr>
                  </w:pPr>
                  <w:r w:rsidRPr="0078661F">
                    <w:rPr>
                      <w:b/>
                      <w:sz w:val="18"/>
                      <w:szCs w:val="16"/>
                    </w:rPr>
                    <w:t>Possible/typical values</w:t>
                  </w:r>
                </w:p>
              </w:tc>
            </w:tr>
            <w:tr w:rsidR="00A64063" w:rsidRPr="0078661F" w14:paraId="345380E5" w14:textId="77777777" w:rsidTr="00A64063">
              <w:tc>
                <w:tcPr>
                  <w:tcW w:w="1585" w:type="dxa"/>
                </w:tcPr>
                <w:p w14:paraId="73748CE6" w14:textId="77777777" w:rsidR="00A64063" w:rsidRPr="00AA3093" w:rsidRDefault="00A64063" w:rsidP="00A64063">
                  <w:pPr>
                    <w:rPr>
                      <w:sz w:val="18"/>
                      <w:szCs w:val="18"/>
                    </w:rPr>
                  </w:pPr>
                  <w:r>
                    <w:rPr>
                      <w:sz w:val="18"/>
                      <w:szCs w:val="18"/>
                    </w:rPr>
                    <w:t>baseProgram</w:t>
                  </w:r>
                </w:p>
              </w:tc>
              <w:tc>
                <w:tcPr>
                  <w:tcW w:w="1614" w:type="dxa"/>
                </w:tcPr>
                <w:p w14:paraId="594E4FE6" w14:textId="77777777" w:rsidR="00A64063" w:rsidRPr="00AA3093" w:rsidRDefault="00A64063" w:rsidP="00A64063">
                  <w:pPr>
                    <w:rPr>
                      <w:sz w:val="18"/>
                      <w:szCs w:val="18"/>
                    </w:rPr>
                  </w:pPr>
                  <w:r>
                    <w:rPr>
                      <w:sz w:val="18"/>
                      <w:szCs w:val="18"/>
                    </w:rPr>
                    <w:t>&lt;ProductIdentifier&gt;</w:t>
                  </w:r>
                </w:p>
              </w:tc>
              <w:tc>
                <w:tcPr>
                  <w:tcW w:w="1102" w:type="dxa"/>
                </w:tcPr>
                <w:p w14:paraId="2C5C01D9" w14:textId="77777777" w:rsidR="00A64063" w:rsidRPr="00AA3093" w:rsidRDefault="00A64063" w:rsidP="00A64063">
                  <w:pPr>
                    <w:rPr>
                      <w:sz w:val="18"/>
                      <w:szCs w:val="18"/>
                    </w:rPr>
                  </w:pPr>
                  <w:r>
                    <w:rPr>
                      <w:sz w:val="18"/>
                      <w:szCs w:val="18"/>
                    </w:rPr>
                    <w:t>Product in order</w:t>
                  </w:r>
                </w:p>
              </w:tc>
              <w:tc>
                <w:tcPr>
                  <w:tcW w:w="3997" w:type="dxa"/>
                </w:tcPr>
                <w:p w14:paraId="60BFACC2" w14:textId="77777777" w:rsidR="00A64063" w:rsidRPr="00AA3093" w:rsidRDefault="00A64063" w:rsidP="00A64063">
                  <w:pPr>
                    <w:rPr>
                      <w:sz w:val="18"/>
                      <w:szCs w:val="18"/>
                    </w:rPr>
                  </w:pPr>
                </w:p>
              </w:tc>
            </w:tr>
            <w:tr w:rsidR="00A64063" w:rsidRPr="0078661F" w14:paraId="46439470" w14:textId="77777777" w:rsidTr="00A64063">
              <w:tc>
                <w:tcPr>
                  <w:tcW w:w="1585" w:type="dxa"/>
                </w:tcPr>
                <w:p w14:paraId="028492AF" w14:textId="77777777" w:rsidR="00A64063" w:rsidRPr="007C1AF3" w:rsidRDefault="00A64063" w:rsidP="00A64063">
                  <w:pPr>
                    <w:rPr>
                      <w:sz w:val="18"/>
                      <w:szCs w:val="16"/>
                    </w:rPr>
                  </w:pPr>
                  <w:r>
                    <w:rPr>
                      <w:sz w:val="18"/>
                      <w:szCs w:val="18"/>
                    </w:rPr>
                    <w:t>relationType</w:t>
                  </w:r>
                </w:p>
              </w:tc>
              <w:tc>
                <w:tcPr>
                  <w:tcW w:w="1614" w:type="dxa"/>
                </w:tcPr>
                <w:p w14:paraId="32FBED9C" w14:textId="77777777" w:rsidR="00A64063" w:rsidRPr="0078661F" w:rsidRDefault="00A64063" w:rsidP="00A64063">
                  <w:pPr>
                    <w:rPr>
                      <w:sz w:val="18"/>
                      <w:szCs w:val="16"/>
                    </w:rPr>
                  </w:pPr>
                  <w:r w:rsidRPr="0078661F">
                    <w:rPr>
                      <w:sz w:val="18"/>
                      <w:szCs w:val="16"/>
                    </w:rPr>
                    <w:t>string</w:t>
                  </w:r>
                </w:p>
              </w:tc>
              <w:tc>
                <w:tcPr>
                  <w:tcW w:w="1102" w:type="dxa"/>
                </w:tcPr>
                <w:p w14:paraId="05D74FB2" w14:textId="77777777" w:rsidR="00A64063" w:rsidRPr="0078661F" w:rsidRDefault="00A64063" w:rsidP="00A64063">
                  <w:pPr>
                    <w:rPr>
                      <w:sz w:val="18"/>
                      <w:szCs w:val="16"/>
                    </w:rPr>
                  </w:pPr>
                  <w:r>
                    <w:rPr>
                      <w:sz w:val="18"/>
                      <w:szCs w:val="16"/>
                    </w:rPr>
                    <w:t>Relationship</w:t>
                  </w:r>
                </w:p>
              </w:tc>
              <w:tc>
                <w:tcPr>
                  <w:tcW w:w="3997" w:type="dxa"/>
                </w:tcPr>
                <w:p w14:paraId="2699310B" w14:textId="77777777" w:rsidR="00A066C7" w:rsidRPr="00A066C7" w:rsidRDefault="00A066C7" w:rsidP="00A066C7">
                  <w:pPr>
                    <w:rPr>
                      <w:rFonts w:cstheme="minorHAnsi"/>
                      <w:iCs/>
                      <w:color w:val="FF0000"/>
                      <w:sz w:val="18"/>
                      <w:szCs w:val="18"/>
                    </w:rPr>
                  </w:pPr>
                  <w:r w:rsidRPr="00A066C7">
                    <w:rPr>
                      <w:rFonts w:cstheme="minorHAnsi"/>
                      <w:iCs/>
                      <w:color w:val="FF0000"/>
                      <w:sz w:val="18"/>
                      <w:szCs w:val="18"/>
                    </w:rPr>
                    <w:t>THEMEPACK_UP_SELL</w:t>
                  </w:r>
                </w:p>
                <w:p w14:paraId="5CC2DB39" w14:textId="77777777" w:rsidR="00960200" w:rsidRDefault="00960200" w:rsidP="00960200">
                  <w:pPr>
                    <w:rPr>
                      <w:rFonts w:cstheme="minorHAnsi"/>
                      <w:iCs/>
                      <w:sz w:val="18"/>
                      <w:szCs w:val="18"/>
                    </w:rPr>
                  </w:pPr>
                  <w:r>
                    <w:rPr>
                      <w:rFonts w:cstheme="minorHAnsi"/>
                      <w:iCs/>
                      <w:sz w:val="18"/>
                      <w:szCs w:val="18"/>
                    </w:rPr>
                    <w:t>COMBO_UP_SELL</w:t>
                  </w:r>
                </w:p>
                <w:p w14:paraId="4DB5359A" w14:textId="77777777" w:rsidR="00A64063" w:rsidRPr="002A50F7" w:rsidRDefault="00A64063" w:rsidP="00A64063">
                  <w:pPr>
                    <w:rPr>
                      <w:rFonts w:cstheme="minorHAnsi"/>
                      <w:iCs/>
                      <w:sz w:val="18"/>
                      <w:szCs w:val="18"/>
                    </w:rPr>
                  </w:pPr>
                  <w:r w:rsidRPr="002A50F7">
                    <w:rPr>
                      <w:rFonts w:cstheme="minorHAnsi"/>
                      <w:iCs/>
                      <w:sz w:val="18"/>
                      <w:szCs w:val="18"/>
                    </w:rPr>
                    <w:t>INCLUDE_PRODUCT_CONJUNCTION,</w:t>
                  </w:r>
                </w:p>
                <w:p w14:paraId="3BD63740" w14:textId="77777777" w:rsidR="00A64063" w:rsidRPr="002A50F7" w:rsidRDefault="00A64063" w:rsidP="00A64063">
                  <w:pPr>
                    <w:rPr>
                      <w:rFonts w:cstheme="minorHAnsi"/>
                      <w:iCs/>
                      <w:sz w:val="18"/>
                      <w:szCs w:val="18"/>
                    </w:rPr>
                  </w:pPr>
                  <w:r w:rsidRPr="002A50F7">
                    <w:rPr>
                      <w:rFonts w:cstheme="minorHAnsi"/>
                      <w:iCs/>
                      <w:sz w:val="18"/>
                      <w:szCs w:val="18"/>
                    </w:rPr>
                    <w:t>INCLUDE_PRODUCT_DISJUNCTION,</w:t>
                  </w:r>
                </w:p>
                <w:p w14:paraId="24127814" w14:textId="77777777" w:rsidR="00A64063" w:rsidRPr="002A50F7" w:rsidRDefault="00A64063" w:rsidP="00A64063">
                  <w:pPr>
                    <w:rPr>
                      <w:rFonts w:cstheme="minorHAnsi"/>
                      <w:iCs/>
                      <w:sz w:val="18"/>
                      <w:szCs w:val="18"/>
                    </w:rPr>
                  </w:pPr>
                  <w:r w:rsidRPr="002A50F7">
                    <w:rPr>
                      <w:rFonts w:cstheme="minorHAnsi"/>
                      <w:iCs/>
                      <w:sz w:val="18"/>
                      <w:szCs w:val="18"/>
                    </w:rPr>
                    <w:t>AUTO_PRODUCT_REPLACEMENT</w:t>
                  </w:r>
                </w:p>
                <w:p w14:paraId="73956B55" w14:textId="77777777" w:rsidR="00A64063" w:rsidRPr="002A50F7" w:rsidRDefault="00A64063" w:rsidP="00A64063">
                  <w:pPr>
                    <w:rPr>
                      <w:rFonts w:cstheme="minorHAnsi"/>
                      <w:iCs/>
                      <w:sz w:val="18"/>
                      <w:szCs w:val="18"/>
                    </w:rPr>
                  </w:pPr>
                  <w:r w:rsidRPr="002A50F7">
                    <w:rPr>
                      <w:rFonts w:cstheme="minorHAnsi"/>
                      <w:iCs/>
                      <w:sz w:val="18"/>
                      <w:szCs w:val="18"/>
                    </w:rPr>
                    <w:t xml:space="preserve">…. </w:t>
                  </w:r>
                </w:p>
              </w:tc>
            </w:tr>
            <w:tr w:rsidR="00A64063" w:rsidRPr="0078661F" w14:paraId="29BB0F5C" w14:textId="77777777" w:rsidTr="00A64063">
              <w:tc>
                <w:tcPr>
                  <w:tcW w:w="1585" w:type="dxa"/>
                </w:tcPr>
                <w:p w14:paraId="29A27092" w14:textId="77777777" w:rsidR="00A64063" w:rsidRDefault="00A64063" w:rsidP="00A64063">
                  <w:pPr>
                    <w:rPr>
                      <w:sz w:val="18"/>
                      <w:szCs w:val="18"/>
                    </w:rPr>
                  </w:pPr>
                  <w:r>
                    <w:rPr>
                      <w:sz w:val="18"/>
                      <w:szCs w:val="18"/>
                    </w:rPr>
                    <w:t>relatedProgramList</w:t>
                  </w:r>
                </w:p>
              </w:tc>
              <w:tc>
                <w:tcPr>
                  <w:tcW w:w="1614" w:type="dxa"/>
                </w:tcPr>
                <w:p w14:paraId="57C54962" w14:textId="77777777" w:rsidR="00A64063" w:rsidRPr="0078661F" w:rsidRDefault="00A64063" w:rsidP="00A64063">
                  <w:pPr>
                    <w:rPr>
                      <w:sz w:val="18"/>
                      <w:szCs w:val="16"/>
                    </w:rPr>
                  </w:pPr>
                  <w:r>
                    <w:rPr>
                      <w:sz w:val="18"/>
                      <w:szCs w:val="16"/>
                    </w:rPr>
                    <w:t>Array of  &lt;</w:t>
                  </w:r>
                  <w:r>
                    <w:rPr>
                      <w:sz w:val="18"/>
                      <w:szCs w:val="18"/>
                    </w:rPr>
                    <w:t>ProductIdentifier&gt;</w:t>
                  </w:r>
                </w:p>
              </w:tc>
              <w:tc>
                <w:tcPr>
                  <w:tcW w:w="1102" w:type="dxa"/>
                </w:tcPr>
                <w:p w14:paraId="469D2538" w14:textId="77777777" w:rsidR="00A64063" w:rsidRPr="0078661F" w:rsidRDefault="00A64063" w:rsidP="00A64063">
                  <w:pPr>
                    <w:rPr>
                      <w:sz w:val="18"/>
                      <w:szCs w:val="16"/>
                    </w:rPr>
                  </w:pPr>
                  <w:r>
                    <w:rPr>
                      <w:sz w:val="18"/>
                      <w:szCs w:val="16"/>
                    </w:rPr>
                    <w:t>Product(s) related to base product</w:t>
                  </w:r>
                </w:p>
              </w:tc>
              <w:tc>
                <w:tcPr>
                  <w:tcW w:w="3997" w:type="dxa"/>
                </w:tcPr>
                <w:p w14:paraId="15A9AF69" w14:textId="77777777" w:rsidR="00A64063" w:rsidRPr="0078661F" w:rsidRDefault="00A64063" w:rsidP="00A64063">
                  <w:pPr>
                    <w:rPr>
                      <w:sz w:val="18"/>
                      <w:szCs w:val="16"/>
                    </w:rPr>
                  </w:pPr>
                </w:p>
              </w:tc>
            </w:tr>
          </w:tbl>
          <w:p w14:paraId="08490974" w14:textId="77777777" w:rsidR="00A64063" w:rsidRPr="0078661F" w:rsidRDefault="00A64063" w:rsidP="00A64063">
            <w:pPr>
              <w:rPr>
                <w:sz w:val="18"/>
                <w:szCs w:val="18"/>
              </w:rPr>
            </w:pPr>
            <w:r>
              <w:rPr>
                <w:sz w:val="18"/>
                <w:szCs w:val="18"/>
              </w:rPr>
              <w:t>ProductIdentifier</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5A26E7D0" w14:textId="77777777" w:rsidTr="00A64063">
              <w:tc>
                <w:tcPr>
                  <w:tcW w:w="2467" w:type="dxa"/>
                  <w:tcBorders>
                    <w:bottom w:val="single" w:sz="4" w:space="0" w:color="auto"/>
                  </w:tcBorders>
                  <w:shd w:val="clear" w:color="auto" w:fill="D9D9D9" w:themeFill="background1" w:themeFillShade="D9"/>
                </w:tcPr>
                <w:p w14:paraId="74FC5020"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0E9AC32E"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623E7062"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106A540B" w14:textId="77777777" w:rsidR="00A64063" w:rsidRPr="0078661F" w:rsidRDefault="00A64063" w:rsidP="00A64063">
                  <w:pPr>
                    <w:rPr>
                      <w:b/>
                      <w:sz w:val="18"/>
                      <w:szCs w:val="16"/>
                    </w:rPr>
                  </w:pPr>
                  <w:r w:rsidRPr="0078661F">
                    <w:rPr>
                      <w:b/>
                      <w:sz w:val="18"/>
                      <w:szCs w:val="16"/>
                    </w:rPr>
                    <w:t>Possible/typical values</w:t>
                  </w:r>
                </w:p>
              </w:tc>
            </w:tr>
            <w:tr w:rsidR="00A64063" w:rsidRPr="0078661F" w14:paraId="2659EB31" w14:textId="77777777" w:rsidTr="00A64063">
              <w:tc>
                <w:tcPr>
                  <w:tcW w:w="2467" w:type="dxa"/>
                </w:tcPr>
                <w:p w14:paraId="2197EAC9" w14:textId="77777777" w:rsidR="00A64063" w:rsidRPr="00AA3093" w:rsidRDefault="00A64063" w:rsidP="00A64063">
                  <w:pPr>
                    <w:rPr>
                      <w:sz w:val="18"/>
                      <w:szCs w:val="18"/>
                    </w:rPr>
                  </w:pPr>
                  <w:r>
                    <w:rPr>
                      <w:sz w:val="18"/>
                      <w:szCs w:val="18"/>
                    </w:rPr>
                    <w:t>productType</w:t>
                  </w:r>
                </w:p>
              </w:tc>
              <w:tc>
                <w:tcPr>
                  <w:tcW w:w="2126" w:type="dxa"/>
                </w:tcPr>
                <w:p w14:paraId="5C16DACA" w14:textId="77777777" w:rsidR="00A64063" w:rsidRPr="00AA3093" w:rsidRDefault="00A64063" w:rsidP="00A64063">
                  <w:pPr>
                    <w:rPr>
                      <w:sz w:val="18"/>
                      <w:szCs w:val="18"/>
                    </w:rPr>
                  </w:pPr>
                  <w:r w:rsidRPr="00AA3093">
                    <w:rPr>
                      <w:sz w:val="18"/>
                      <w:szCs w:val="18"/>
                    </w:rPr>
                    <w:t>string</w:t>
                  </w:r>
                </w:p>
              </w:tc>
              <w:tc>
                <w:tcPr>
                  <w:tcW w:w="1521" w:type="dxa"/>
                </w:tcPr>
                <w:p w14:paraId="73D452F1" w14:textId="77777777" w:rsidR="00A64063" w:rsidRPr="00AA3093" w:rsidRDefault="00A64063" w:rsidP="00A64063">
                  <w:pPr>
                    <w:rPr>
                      <w:sz w:val="18"/>
                      <w:szCs w:val="18"/>
                    </w:rPr>
                  </w:pPr>
                </w:p>
              </w:tc>
              <w:tc>
                <w:tcPr>
                  <w:tcW w:w="2164" w:type="dxa"/>
                </w:tcPr>
                <w:p w14:paraId="337EE668" w14:textId="77777777" w:rsidR="00A64063" w:rsidRPr="00AA3093" w:rsidRDefault="00A64063" w:rsidP="00A64063">
                  <w:pPr>
                    <w:rPr>
                      <w:sz w:val="18"/>
                      <w:szCs w:val="18"/>
                    </w:rPr>
                  </w:pPr>
                </w:p>
              </w:tc>
            </w:tr>
            <w:tr w:rsidR="00A64063" w:rsidRPr="0078661F" w14:paraId="23BA3A39" w14:textId="77777777" w:rsidTr="00A64063">
              <w:tc>
                <w:tcPr>
                  <w:tcW w:w="2467" w:type="dxa"/>
                </w:tcPr>
                <w:p w14:paraId="62A06E3F" w14:textId="77777777" w:rsidR="00A64063" w:rsidRPr="007C1AF3" w:rsidRDefault="00A64063" w:rsidP="00A64063">
                  <w:pPr>
                    <w:rPr>
                      <w:sz w:val="18"/>
                      <w:szCs w:val="16"/>
                    </w:rPr>
                  </w:pPr>
                  <w:r>
                    <w:rPr>
                      <w:sz w:val="18"/>
                      <w:szCs w:val="18"/>
                    </w:rPr>
                    <w:t>productCd</w:t>
                  </w:r>
                </w:p>
              </w:tc>
              <w:tc>
                <w:tcPr>
                  <w:tcW w:w="2126" w:type="dxa"/>
                </w:tcPr>
                <w:p w14:paraId="3FB2509C" w14:textId="77777777" w:rsidR="00A64063" w:rsidRPr="0078661F" w:rsidRDefault="00A64063" w:rsidP="00A64063">
                  <w:pPr>
                    <w:rPr>
                      <w:sz w:val="18"/>
                      <w:szCs w:val="16"/>
                    </w:rPr>
                  </w:pPr>
                  <w:r w:rsidRPr="0078661F">
                    <w:rPr>
                      <w:sz w:val="18"/>
                      <w:szCs w:val="16"/>
                    </w:rPr>
                    <w:t>string</w:t>
                  </w:r>
                </w:p>
              </w:tc>
              <w:tc>
                <w:tcPr>
                  <w:tcW w:w="1521" w:type="dxa"/>
                </w:tcPr>
                <w:p w14:paraId="36CB55D3" w14:textId="77777777" w:rsidR="00A64063" w:rsidRPr="0078661F" w:rsidRDefault="00A64063" w:rsidP="00A64063">
                  <w:pPr>
                    <w:rPr>
                      <w:sz w:val="18"/>
                      <w:szCs w:val="16"/>
                    </w:rPr>
                  </w:pPr>
                </w:p>
              </w:tc>
              <w:tc>
                <w:tcPr>
                  <w:tcW w:w="2164" w:type="dxa"/>
                </w:tcPr>
                <w:p w14:paraId="31A861BC" w14:textId="77777777" w:rsidR="00A64063" w:rsidRPr="0078661F" w:rsidRDefault="00A64063" w:rsidP="00A64063">
                  <w:pPr>
                    <w:rPr>
                      <w:sz w:val="18"/>
                      <w:szCs w:val="16"/>
                    </w:rPr>
                  </w:pPr>
                </w:p>
              </w:tc>
            </w:tr>
          </w:tbl>
          <w:p w14:paraId="3A5856C7" w14:textId="77777777" w:rsidR="00A64063" w:rsidRDefault="00A64063" w:rsidP="00A64063">
            <w:pPr>
              <w:rPr>
                <w:sz w:val="18"/>
                <w:szCs w:val="18"/>
              </w:rPr>
            </w:pPr>
          </w:p>
          <w:p w14:paraId="6A05E15D" w14:textId="77777777" w:rsidR="00A64063" w:rsidRDefault="00A64063" w:rsidP="00A64063">
            <w:pPr>
              <w:rPr>
                <w:sz w:val="18"/>
                <w:szCs w:val="18"/>
              </w:rPr>
            </w:pPr>
          </w:p>
          <w:p w14:paraId="7EA39B27" w14:textId="77777777" w:rsidR="00A64063" w:rsidRDefault="00A64063" w:rsidP="00A64063">
            <w:pPr>
              <w:rPr>
                <w:sz w:val="18"/>
                <w:szCs w:val="18"/>
              </w:rPr>
            </w:pPr>
            <w:r>
              <w:rPr>
                <w:b/>
                <w:sz w:val="18"/>
                <w:szCs w:val="16"/>
              </w:rPr>
              <w:t>Response Sample</w:t>
            </w:r>
            <w:r w:rsidRPr="003A08D7">
              <w:rPr>
                <w:sz w:val="18"/>
                <w:szCs w:val="18"/>
              </w:rPr>
              <w:t>:</w:t>
            </w:r>
          </w:p>
          <w:p w14:paraId="6584165C" w14:textId="77777777" w:rsidR="00A64063" w:rsidRPr="003A08D7" w:rsidRDefault="00A64063" w:rsidP="00A64063">
            <w:pPr>
              <w:rPr>
                <w:sz w:val="18"/>
                <w:szCs w:val="18"/>
              </w:rPr>
            </w:pPr>
          </w:p>
          <w:p w14:paraId="175AB68B" w14:textId="77777777" w:rsidR="00A64063" w:rsidRDefault="00A64063" w:rsidP="00A64063">
            <w:pPr>
              <w:rPr>
                <w:rStyle w:val="scomma"/>
                <w:rFonts w:cstheme="minorHAnsi"/>
                <w:color w:val="666666"/>
                <w:sz w:val="18"/>
                <w:szCs w:val="18"/>
              </w:rPr>
            </w:pP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"validateResult"</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r>
            <w:r w:rsidRPr="00231585">
              <w:rPr>
                <w:rFonts w:cstheme="minorHAnsi"/>
                <w:color w:val="555555"/>
                <w:sz w:val="18"/>
                <w:szCs w:val="18"/>
              </w:rPr>
              <w:lastRenderedPageBreak/>
              <w:t>        </w:t>
            </w:r>
            <w:r w:rsidRPr="00231585">
              <w:rPr>
                <w:rStyle w:val="sobjectk"/>
                <w:rFonts w:cstheme="minorHAnsi"/>
                <w:b/>
                <w:bCs/>
                <w:color w:val="333333"/>
                <w:sz w:val="18"/>
                <w:szCs w:val="18"/>
              </w:rPr>
              <w:t>"validInd"</w:t>
            </w:r>
            <w:r w:rsidRPr="00231585">
              <w:rPr>
                <w:rStyle w:val="scolon"/>
                <w:rFonts w:cstheme="minorHAnsi"/>
                <w:color w:val="666666"/>
                <w:sz w:val="18"/>
                <w:szCs w:val="18"/>
              </w:rPr>
              <w:t>:</w:t>
            </w:r>
            <w:r w:rsidRPr="00231585">
              <w:rPr>
                <w:rStyle w:val="sobjectv"/>
                <w:rFonts w:cstheme="minorHAnsi"/>
                <w:color w:val="555555"/>
                <w:sz w:val="18"/>
                <w:szCs w:val="18"/>
              </w:rPr>
              <w:t>"false"</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"rightSizedInd"</w:t>
            </w:r>
            <w:r w:rsidRPr="00231585">
              <w:rPr>
                <w:rStyle w:val="scolon"/>
                <w:rFonts w:cstheme="minorHAnsi"/>
                <w:color w:val="666666"/>
                <w:sz w:val="18"/>
                <w:szCs w:val="18"/>
              </w:rPr>
              <w:t>:</w:t>
            </w:r>
            <w:r w:rsidRPr="00231585">
              <w:rPr>
                <w:rStyle w:val="sobjectv"/>
                <w:rFonts w:cstheme="minorHAnsi"/>
                <w:color w:val="555555"/>
                <w:sz w:val="18"/>
                <w:szCs w:val="18"/>
              </w:rPr>
              <w:t>"false"</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"requisitionNotification"</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"notification</w:t>
            </w:r>
            <w:r>
              <w:rPr>
                <w:rStyle w:val="sobjectk"/>
                <w:rFonts w:cstheme="minorHAnsi"/>
                <w:b/>
                <w:bCs/>
                <w:color w:val="333333"/>
                <w:sz w:val="18"/>
                <w:szCs w:val="18"/>
              </w:rPr>
              <w:t>Txt</w:t>
            </w:r>
            <w:r w:rsidRPr="00231585">
              <w:rPr>
                <w:rStyle w:val="sobjectk"/>
                <w:rFonts w:cstheme="minorHAnsi"/>
                <w:b/>
                <w:bCs/>
                <w:color w:val="333333"/>
                <w:sz w:val="18"/>
                <w:szCs w:val="18"/>
              </w:rPr>
              <w:t>"</w:t>
            </w:r>
            <w:r w:rsidRPr="00231585">
              <w:rPr>
                <w:rStyle w:val="scolon"/>
                <w:rFonts w:cstheme="minorHAnsi"/>
                <w:color w:val="666666"/>
                <w:sz w:val="18"/>
                <w:szCs w:val="18"/>
              </w:rPr>
              <w:t>:</w:t>
            </w:r>
            <w:r w:rsidRPr="00231585">
              <w:rPr>
                <w:rStyle w:val="sobjectv"/>
                <w:rFonts w:cstheme="minorHAnsi"/>
                <w:color w:val="555555"/>
                <w:sz w:val="18"/>
                <w:szCs w:val="18"/>
              </w:rPr>
              <w:t>null</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"notificationList"</w:t>
            </w:r>
            <w:r w:rsidRPr="00231585">
              <w:rPr>
                <w:rStyle w:val="scolon"/>
                <w:rFonts w:cstheme="minorHAnsi"/>
                <w:color w:val="666666"/>
                <w:sz w:val="18"/>
                <w:szCs w:val="18"/>
              </w:rPr>
              <w:t>:</w:t>
            </w:r>
            <w:r w:rsidRPr="00231585">
              <w:rPr>
                <w:rStyle w:val="sbracket"/>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"baseP</w:t>
            </w:r>
            <w:r>
              <w:rPr>
                <w:rStyle w:val="sobjectk"/>
                <w:rFonts w:cstheme="minorHAnsi"/>
                <w:b/>
                <w:bCs/>
                <w:color w:val="333333"/>
                <w:sz w:val="18"/>
                <w:szCs w:val="18"/>
              </w:rPr>
              <w:t>rogram</w:t>
            </w:r>
            <w:r w:rsidRPr="00231585">
              <w:rPr>
                <w:rStyle w:val="sobjectk"/>
                <w:rFonts w:cstheme="minorHAnsi"/>
                <w:b/>
                <w:bCs/>
                <w:color w:val="333333"/>
                <w:sz w:val="18"/>
                <w:szCs w:val="18"/>
              </w:rPr>
              <w:t>"</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"type"</w:t>
            </w:r>
            <w:r w:rsidRPr="00231585">
              <w:rPr>
                <w:rStyle w:val="scolon"/>
                <w:rFonts w:cstheme="minorHAnsi"/>
                <w:color w:val="666666"/>
                <w:sz w:val="18"/>
                <w:szCs w:val="18"/>
              </w:rPr>
              <w:t>:</w:t>
            </w:r>
            <w:r w:rsidRPr="00231585">
              <w:rPr>
                <w:rStyle w:val="sobjectv"/>
                <w:rFonts w:cstheme="minorHAnsi"/>
                <w:color w:val="555555"/>
                <w:sz w:val="18"/>
                <w:szCs w:val="18"/>
              </w:rPr>
              <w:t>"THEME_PACK"</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"code"</w:t>
            </w:r>
            <w:r w:rsidRPr="00231585">
              <w:rPr>
                <w:rStyle w:val="scolon"/>
                <w:rFonts w:cstheme="minorHAnsi"/>
                <w:color w:val="666666"/>
                <w:sz w:val="18"/>
                <w:szCs w:val="18"/>
              </w:rPr>
              <w:t>:</w:t>
            </w:r>
            <w:r w:rsidRPr="00231585">
              <w:rPr>
                <w:rStyle w:val="sobjectv"/>
                <w:rFonts w:cstheme="minorHAnsi"/>
                <w:color w:val="555555"/>
                <w:sz w:val="18"/>
                <w:szCs w:val="18"/>
              </w:rPr>
              <w:t>"Animal Planet"</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"relationType"</w:t>
            </w:r>
            <w:r w:rsidRPr="00231585">
              <w:rPr>
                <w:rStyle w:val="scolon"/>
                <w:rFonts w:cstheme="minorHAnsi"/>
                <w:color w:val="666666"/>
                <w:sz w:val="18"/>
                <w:szCs w:val="18"/>
              </w:rPr>
              <w:t>:</w:t>
            </w:r>
            <w:r w:rsidRPr="00231585">
              <w:rPr>
                <w:rStyle w:val="sobjectv"/>
                <w:rFonts w:cstheme="minorHAnsi"/>
                <w:color w:val="555555"/>
                <w:sz w:val="18"/>
                <w:szCs w:val="18"/>
              </w:rPr>
              <w:t>"EXCLUDE_PRODUCT_CONJUNCTION"</w:t>
            </w:r>
            <w:r w:rsidRPr="00231585">
              <w:rPr>
                <w:rStyle w:val="scomma"/>
                <w:rFonts w:cstheme="minorHAnsi"/>
                <w:color w:val="666666"/>
                <w:sz w:val="18"/>
                <w:szCs w:val="18"/>
              </w:rPr>
              <w:t>,</w:t>
            </w:r>
            <w:r w:rsidRPr="00231585">
              <w:rPr>
                <w:rFonts w:cstheme="minorHAnsi"/>
                <w:color w:val="555555"/>
                <w:sz w:val="18"/>
                <w:szCs w:val="18"/>
              </w:rPr>
              <w:br/>
              <w:t>                    </w:t>
            </w:r>
            <w:r>
              <w:rPr>
                <w:rStyle w:val="sobjectk"/>
                <w:rFonts w:cstheme="minorHAnsi"/>
                <w:b/>
                <w:bCs/>
                <w:color w:val="333333"/>
                <w:sz w:val="18"/>
                <w:szCs w:val="18"/>
              </w:rPr>
              <w:t>"relatedProductList</w:t>
            </w:r>
            <w:r w:rsidRPr="00231585">
              <w:rPr>
                <w:rStyle w:val="sobjectk"/>
                <w:rFonts w:cstheme="minorHAnsi"/>
                <w:b/>
                <w:bCs/>
                <w:color w:val="333333"/>
                <w:sz w:val="18"/>
                <w:szCs w:val="18"/>
              </w:rPr>
              <w:t>"</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"type"</w:t>
            </w:r>
            <w:r w:rsidRPr="00231585">
              <w:rPr>
                <w:rStyle w:val="scolon"/>
                <w:rFonts w:cstheme="minorHAnsi"/>
                <w:color w:val="666666"/>
                <w:sz w:val="18"/>
                <w:szCs w:val="18"/>
              </w:rPr>
              <w:t>:</w:t>
            </w:r>
            <w:r w:rsidRPr="00231585">
              <w:rPr>
                <w:rStyle w:val="sobjectv"/>
                <w:rFonts w:cstheme="minorHAnsi"/>
                <w:color w:val="555555"/>
                <w:sz w:val="18"/>
                <w:szCs w:val="18"/>
              </w:rPr>
              <w:t>"THEME_PACK"</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"code"</w:t>
            </w:r>
            <w:r w:rsidRPr="00231585">
              <w:rPr>
                <w:rStyle w:val="scolon"/>
                <w:rFonts w:cstheme="minorHAnsi"/>
                <w:color w:val="666666"/>
                <w:sz w:val="18"/>
                <w:szCs w:val="18"/>
              </w:rPr>
              <w:t>:</w:t>
            </w:r>
            <w:r w:rsidRPr="00231585">
              <w:rPr>
                <w:rStyle w:val="sobjectv"/>
                <w:rFonts w:cstheme="minorHAnsi"/>
                <w:color w:val="555555"/>
                <w:sz w:val="18"/>
                <w:szCs w:val="18"/>
              </w:rPr>
              <w:t>"PakFamily"</w:t>
            </w:r>
            <w:r w:rsidRPr="00231585">
              <w:rPr>
                <w:rFonts w:cstheme="minorHAnsi"/>
                <w:color w:val="555555"/>
                <w:sz w:val="18"/>
                <w:szCs w:val="18"/>
              </w:rPr>
              <w:br/>
              <w:t>                    </w:t>
            </w:r>
            <w:r w:rsidRPr="00231585">
              <w:rPr>
                <w:rStyle w:val="sbrace"/>
                <w:rFonts w:cstheme="minorHAnsi"/>
                <w:color w:val="666666"/>
                <w:sz w:val="18"/>
                <w:szCs w:val="18"/>
              </w:rPr>
              <w:t>}</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"baseP</w:t>
            </w:r>
            <w:r>
              <w:rPr>
                <w:rStyle w:val="sobjectk"/>
                <w:rFonts w:cstheme="minorHAnsi"/>
                <w:b/>
                <w:bCs/>
                <w:color w:val="333333"/>
                <w:sz w:val="18"/>
                <w:szCs w:val="18"/>
              </w:rPr>
              <w:t>rogram</w:t>
            </w:r>
            <w:r w:rsidRPr="00231585">
              <w:rPr>
                <w:rStyle w:val="sobjectk"/>
                <w:rFonts w:cstheme="minorHAnsi"/>
                <w:b/>
                <w:bCs/>
                <w:color w:val="333333"/>
                <w:sz w:val="18"/>
                <w:szCs w:val="18"/>
              </w:rPr>
              <w:t>"</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"type"</w:t>
            </w:r>
            <w:r w:rsidRPr="00231585">
              <w:rPr>
                <w:rStyle w:val="scolon"/>
                <w:rFonts w:cstheme="minorHAnsi"/>
                <w:color w:val="666666"/>
                <w:sz w:val="18"/>
                <w:szCs w:val="18"/>
              </w:rPr>
              <w:t>:</w:t>
            </w:r>
            <w:r w:rsidRPr="00231585">
              <w:rPr>
                <w:rStyle w:val="sobjectv"/>
                <w:rFonts w:cstheme="minorHAnsi"/>
                <w:color w:val="555555"/>
                <w:sz w:val="18"/>
                <w:szCs w:val="18"/>
              </w:rPr>
              <w:t>"THEME_PACK"</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"code"</w:t>
            </w:r>
            <w:r w:rsidRPr="00231585">
              <w:rPr>
                <w:rStyle w:val="scolon"/>
                <w:rFonts w:cstheme="minorHAnsi"/>
                <w:color w:val="666666"/>
                <w:sz w:val="18"/>
                <w:szCs w:val="18"/>
              </w:rPr>
              <w:t>:</w:t>
            </w:r>
            <w:r w:rsidRPr="00231585">
              <w:rPr>
                <w:rStyle w:val="sobjectv"/>
                <w:rFonts w:cstheme="minorHAnsi"/>
                <w:color w:val="555555"/>
                <w:sz w:val="18"/>
                <w:szCs w:val="18"/>
              </w:rPr>
              <w:t>"Animal Planet"</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"relationType"</w:t>
            </w:r>
            <w:r w:rsidRPr="00231585">
              <w:rPr>
                <w:rStyle w:val="scolon"/>
                <w:rFonts w:cstheme="minorHAnsi"/>
                <w:color w:val="666666"/>
                <w:sz w:val="18"/>
                <w:szCs w:val="18"/>
              </w:rPr>
              <w:t>:</w:t>
            </w:r>
            <w:r w:rsidRPr="00231585">
              <w:rPr>
                <w:rStyle w:val="sobjectv"/>
                <w:rFonts w:cstheme="minorHAnsi"/>
                <w:color w:val="555555"/>
                <w:sz w:val="18"/>
                <w:szCs w:val="18"/>
              </w:rPr>
              <w:t>"EXCLUDE_PRODUCT_CONJUNCTION"</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w:t>
            </w:r>
            <w:r>
              <w:rPr>
                <w:rStyle w:val="sobjectk"/>
                <w:rFonts w:cstheme="minorHAnsi"/>
                <w:b/>
                <w:bCs/>
                <w:color w:val="333333"/>
                <w:sz w:val="18"/>
                <w:szCs w:val="18"/>
              </w:rPr>
              <w:t>relatedProductList</w:t>
            </w:r>
            <w:r w:rsidRPr="00231585">
              <w:rPr>
                <w:rStyle w:val="sobjectk"/>
                <w:rFonts w:cstheme="minorHAnsi"/>
                <w:b/>
                <w:bCs/>
                <w:color w:val="333333"/>
                <w:sz w:val="18"/>
                <w:szCs w:val="18"/>
              </w:rPr>
              <w:t xml:space="preserve"> "</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"type"</w:t>
            </w:r>
            <w:r w:rsidRPr="00231585">
              <w:rPr>
                <w:rStyle w:val="scolon"/>
                <w:rFonts w:cstheme="minorHAnsi"/>
                <w:color w:val="666666"/>
                <w:sz w:val="18"/>
                <w:szCs w:val="18"/>
              </w:rPr>
              <w:t>:</w:t>
            </w:r>
            <w:r w:rsidRPr="00231585">
              <w:rPr>
                <w:rStyle w:val="sobjectv"/>
                <w:rFonts w:cstheme="minorHAnsi"/>
                <w:color w:val="555555"/>
                <w:sz w:val="18"/>
                <w:szCs w:val="18"/>
              </w:rPr>
              <w:t>"THEME_PACK"</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"code"</w:t>
            </w:r>
            <w:r w:rsidRPr="00231585">
              <w:rPr>
                <w:rStyle w:val="scolon"/>
                <w:rFonts w:cstheme="minorHAnsi"/>
                <w:color w:val="666666"/>
                <w:sz w:val="18"/>
                <w:szCs w:val="18"/>
              </w:rPr>
              <w:t>:</w:t>
            </w:r>
            <w:r w:rsidRPr="00231585">
              <w:rPr>
                <w:rStyle w:val="sobjectv"/>
                <w:rFonts w:cstheme="minorHAnsi"/>
                <w:color w:val="555555"/>
                <w:sz w:val="18"/>
                <w:szCs w:val="18"/>
              </w:rPr>
              <w:t>"PakFamily"</w:t>
            </w:r>
            <w:r w:rsidRPr="00231585">
              <w:rPr>
                <w:rFonts w:cstheme="minorHAnsi"/>
                <w:color w:val="555555"/>
                <w:sz w:val="18"/>
                <w:szCs w:val="18"/>
              </w:rPr>
              <w:br/>
              <w:t>                    </w:t>
            </w:r>
            <w:r w:rsidRPr="00231585">
              <w:rPr>
                <w:rStyle w:val="sbrace"/>
                <w:rFonts w:cstheme="minorHAnsi"/>
                <w:color w:val="666666"/>
                <w:sz w:val="18"/>
                <w:szCs w:val="18"/>
              </w:rPr>
              <w:t>}</w:t>
            </w:r>
            <w:r w:rsidRPr="00231585">
              <w:rPr>
                <w:rFonts w:cstheme="minorHAnsi"/>
                <w:color w:val="555555"/>
                <w:sz w:val="18"/>
                <w:szCs w:val="18"/>
              </w:rPr>
              <w:br/>
              <w:t>                </w:t>
            </w:r>
            <w:r w:rsidRPr="00231585">
              <w:rPr>
                <w:rStyle w:val="sbrace"/>
                <w:rFonts w:cstheme="minorHAnsi"/>
                <w:color w:val="666666"/>
                <w:sz w:val="18"/>
                <w:szCs w:val="18"/>
              </w:rPr>
              <w:t>}</w:t>
            </w:r>
            <w:r w:rsidRPr="00231585">
              <w:rPr>
                <w:rFonts w:cstheme="minorHAnsi"/>
                <w:color w:val="555555"/>
                <w:sz w:val="18"/>
                <w:szCs w:val="18"/>
              </w:rPr>
              <w:br/>
              <w:t>            </w:t>
            </w:r>
            <w:r w:rsidRPr="00231585">
              <w:rPr>
                <w:rStyle w:val="sbracket"/>
                <w:rFonts w:cstheme="minorHAnsi"/>
                <w:color w:val="666666"/>
                <w:sz w:val="18"/>
                <w:szCs w:val="18"/>
              </w:rPr>
              <w:t>]</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"applicableDiscount"</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p>
          <w:p w14:paraId="0E19B449" w14:textId="77777777" w:rsidR="00A64063" w:rsidRDefault="00A64063" w:rsidP="00A64063">
            <w:pPr>
              <w:rPr>
                <w:ins w:id="176" w:author="Sean Li" w:date="2015-03-18T10:51:00Z"/>
                <w:rStyle w:val="sbrace"/>
                <w:rFonts w:cstheme="minorHAnsi"/>
                <w:color w:val="666666"/>
                <w:sz w:val="18"/>
                <w:szCs w:val="18"/>
              </w:rPr>
            </w:pPr>
            <w:r>
              <w:rPr>
                <w:rStyle w:val="sobjectk"/>
                <w:rFonts w:cstheme="minorHAnsi"/>
                <w:b/>
                <w:bCs/>
                <w:color w:val="333333"/>
                <w:sz w:val="18"/>
                <w:szCs w:val="18"/>
              </w:rPr>
              <w:t xml:space="preserve">        </w:t>
            </w:r>
            <w:r w:rsidRPr="00231585">
              <w:rPr>
                <w:rStyle w:val="sobjectk"/>
                <w:rFonts w:cstheme="minorHAnsi"/>
                <w:b/>
                <w:bCs/>
                <w:color w:val="333333"/>
                <w:sz w:val="18"/>
                <w:szCs w:val="18"/>
              </w:rPr>
              <w:t>"</w:t>
            </w:r>
            <w:r>
              <w:rPr>
                <w:rStyle w:val="sobjectk"/>
                <w:rFonts w:cstheme="minorHAnsi"/>
                <w:b/>
                <w:bCs/>
                <w:color w:val="333333"/>
                <w:sz w:val="18"/>
                <w:szCs w:val="18"/>
              </w:rPr>
              <w:t>lost</w:t>
            </w:r>
            <w:r w:rsidRPr="00231585">
              <w:rPr>
                <w:rStyle w:val="sobjectk"/>
                <w:rFonts w:cstheme="minorHAnsi"/>
                <w:b/>
                <w:bCs/>
                <w:color w:val="333333"/>
                <w:sz w:val="18"/>
                <w:szCs w:val="18"/>
              </w:rPr>
              <w:t>Discount"</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"programOrderList"</w:t>
            </w:r>
            <w:r w:rsidRPr="00231585">
              <w:rPr>
                <w:rStyle w:val="scolon"/>
                <w:rFonts w:cstheme="minorHAnsi"/>
                <w:color w:val="666666"/>
                <w:sz w:val="18"/>
                <w:szCs w:val="18"/>
              </w:rPr>
              <w:t>:</w:t>
            </w:r>
            <w:r w:rsidRPr="00231585">
              <w:rPr>
                <w:rStyle w:val="sbracket"/>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"action"</w:t>
            </w:r>
            <w:r w:rsidRPr="00231585">
              <w:rPr>
                <w:rStyle w:val="scolon"/>
                <w:rFonts w:cstheme="minorHAnsi"/>
                <w:color w:val="666666"/>
                <w:sz w:val="18"/>
                <w:szCs w:val="18"/>
              </w:rPr>
              <w:t>:</w:t>
            </w:r>
            <w:r w:rsidRPr="00231585">
              <w:rPr>
                <w:rStyle w:val="sobjectv"/>
                <w:rFonts w:cstheme="minorHAnsi"/>
                <w:color w:val="555555"/>
                <w:sz w:val="18"/>
                <w:szCs w:val="18"/>
              </w:rPr>
              <w:t>"ADD"</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"programId"</w:t>
            </w:r>
            <w:r w:rsidRPr="00231585">
              <w:rPr>
                <w:rStyle w:val="scolon"/>
                <w:rFonts w:cstheme="minorHAnsi"/>
                <w:color w:val="666666"/>
                <w:sz w:val="18"/>
                <w:szCs w:val="18"/>
              </w:rPr>
              <w:t>:</w:t>
            </w:r>
            <w:r w:rsidRPr="00231585">
              <w:rPr>
                <w:rStyle w:val="sobjectv"/>
                <w:rFonts w:cstheme="minorHAnsi"/>
                <w:color w:val="555555"/>
                <w:sz w:val="18"/>
                <w:szCs w:val="18"/>
              </w:rPr>
              <w:t>"101254"</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"programNm"</w:t>
            </w:r>
            <w:r w:rsidRPr="00231585">
              <w:rPr>
                <w:rStyle w:val="scolon"/>
                <w:rFonts w:cstheme="minorHAnsi"/>
                <w:color w:val="666666"/>
                <w:sz w:val="18"/>
                <w:szCs w:val="18"/>
              </w:rPr>
              <w:t>:</w:t>
            </w:r>
            <w:r w:rsidRPr="00231585">
              <w:rPr>
                <w:rStyle w:val="sobjectv"/>
                <w:rFonts w:cstheme="minorHAnsi"/>
                <w:color w:val="555555"/>
                <w:sz w:val="18"/>
                <w:szCs w:val="18"/>
              </w:rPr>
              <w:t>"Animal Planet"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"programCd"</w:t>
            </w:r>
            <w:r w:rsidRPr="00231585">
              <w:rPr>
                <w:rStyle w:val="scolon"/>
                <w:rFonts w:cstheme="minorHAnsi"/>
                <w:color w:val="666666"/>
                <w:sz w:val="18"/>
                <w:szCs w:val="18"/>
              </w:rPr>
              <w:t>:</w:t>
            </w:r>
            <w:r w:rsidRPr="00231585">
              <w:rPr>
                <w:rStyle w:val="sobjectv"/>
                <w:rFonts w:cstheme="minorHAnsi"/>
                <w:color w:val="555555"/>
                <w:sz w:val="18"/>
                <w:szCs w:val="18"/>
              </w:rPr>
              <w:t>"AnimalPlanet"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"programType"</w:t>
            </w:r>
            <w:r w:rsidRPr="00231585">
              <w:rPr>
                <w:rStyle w:val="scolon"/>
                <w:rFonts w:cstheme="minorHAnsi"/>
                <w:color w:val="666666"/>
                <w:sz w:val="18"/>
                <w:szCs w:val="18"/>
              </w:rPr>
              <w:t>:</w:t>
            </w:r>
            <w:r w:rsidRPr="00231585">
              <w:rPr>
                <w:rStyle w:val="sobjectv"/>
                <w:rFonts w:cstheme="minorHAnsi"/>
                <w:color w:val="555555"/>
                <w:sz w:val="18"/>
                <w:szCs w:val="18"/>
              </w:rPr>
              <w:t>"THEME_PACK"</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"price"</w:t>
            </w:r>
            <w:r w:rsidRPr="00231585">
              <w:rPr>
                <w:rStyle w:val="scolon"/>
                <w:rFonts w:cstheme="minorHAnsi"/>
                <w:color w:val="666666"/>
                <w:sz w:val="18"/>
                <w:szCs w:val="18"/>
              </w:rPr>
              <w:t>:</w:t>
            </w:r>
            <w:r w:rsidRPr="00231585">
              <w:rPr>
                <w:rStyle w:val="sobjectv"/>
                <w:rFonts w:cstheme="minorHAnsi"/>
                <w:color w:val="555555"/>
                <w:sz w:val="18"/>
                <w:szCs w:val="18"/>
              </w:rPr>
              <w:t>9.0</w:t>
            </w:r>
            <w:r w:rsidRPr="00231585">
              <w:rPr>
                <w:rStyle w:val="scomma"/>
                <w:rFonts w:cstheme="minorHAnsi"/>
                <w:color w:val="666666"/>
                <w:sz w:val="18"/>
                <w:szCs w:val="18"/>
              </w:rPr>
              <w:t>,</w:t>
            </w:r>
            <w:r w:rsidRPr="00231585">
              <w:rPr>
                <w:rFonts w:cstheme="minorHAnsi"/>
                <w:color w:val="555555"/>
                <w:sz w:val="18"/>
                <w:szCs w:val="18"/>
              </w:rPr>
              <w:br/>
              <w:t>                </w:t>
            </w:r>
            <w:r>
              <w:rPr>
                <w:rStyle w:val="sobjectk"/>
                <w:rFonts w:cstheme="minorHAnsi"/>
                <w:b/>
                <w:bCs/>
                <w:color w:val="333333"/>
                <w:sz w:val="18"/>
                <w:szCs w:val="18"/>
              </w:rPr>
              <w:t>"pricePlanCd</w:t>
            </w:r>
            <w:r w:rsidRPr="00231585">
              <w:rPr>
                <w:rStyle w:val="sobjectk"/>
                <w:rFonts w:cstheme="minorHAnsi"/>
                <w:b/>
                <w:bCs/>
                <w:color w:val="333333"/>
                <w:sz w:val="18"/>
                <w:szCs w:val="18"/>
              </w:rPr>
              <w:t>"</w:t>
            </w:r>
            <w:r w:rsidRPr="00231585">
              <w:rPr>
                <w:rStyle w:val="scolon"/>
                <w:rFonts w:cstheme="minorHAnsi"/>
                <w:color w:val="666666"/>
                <w:sz w:val="18"/>
                <w:szCs w:val="18"/>
              </w:rPr>
              <w:t>:</w:t>
            </w:r>
            <w:r w:rsidRPr="00231585">
              <w:rPr>
                <w:rStyle w:val="sobjectv"/>
                <w:rFonts w:cstheme="minorHAnsi"/>
                <w:color w:val="555555"/>
                <w:sz w:val="18"/>
                <w:szCs w:val="18"/>
              </w:rPr>
              <w:t>"null"</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"action"</w:t>
            </w:r>
            <w:r w:rsidRPr="00231585">
              <w:rPr>
                <w:rStyle w:val="scolon"/>
                <w:rFonts w:cstheme="minorHAnsi"/>
                <w:color w:val="666666"/>
                <w:sz w:val="18"/>
                <w:szCs w:val="18"/>
              </w:rPr>
              <w:t>:</w:t>
            </w:r>
            <w:r w:rsidRPr="00231585">
              <w:rPr>
                <w:rStyle w:val="sobjectv"/>
                <w:rFonts w:cstheme="minorHAnsi"/>
                <w:color w:val="555555"/>
                <w:sz w:val="18"/>
                <w:szCs w:val="18"/>
              </w:rPr>
              <w:t>"ADD"</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"programId"</w:t>
            </w:r>
            <w:r w:rsidRPr="00231585">
              <w:rPr>
                <w:rStyle w:val="scolon"/>
                <w:rFonts w:cstheme="minorHAnsi"/>
                <w:color w:val="666666"/>
                <w:sz w:val="18"/>
                <w:szCs w:val="18"/>
              </w:rPr>
              <w:t>:</w:t>
            </w:r>
            <w:r w:rsidRPr="00231585">
              <w:rPr>
                <w:rStyle w:val="sobjectv"/>
                <w:rFonts w:cstheme="minorHAnsi"/>
                <w:color w:val="555555"/>
                <w:sz w:val="18"/>
                <w:szCs w:val="18"/>
              </w:rPr>
              <w:t>"101305"</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"programNm"</w:t>
            </w:r>
            <w:r w:rsidRPr="00231585">
              <w:rPr>
                <w:rStyle w:val="scolon"/>
                <w:rFonts w:cstheme="minorHAnsi"/>
                <w:color w:val="666666"/>
                <w:sz w:val="18"/>
                <w:szCs w:val="18"/>
              </w:rPr>
              <w:t>:</w:t>
            </w:r>
            <w:r w:rsidRPr="00231585">
              <w:rPr>
                <w:rStyle w:val="sobjectv"/>
                <w:rFonts w:cstheme="minorHAnsi"/>
                <w:color w:val="555555"/>
                <w:sz w:val="18"/>
                <w:szCs w:val="18"/>
              </w:rPr>
              <w:t>"PakFamily"</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"programCd"</w:t>
            </w:r>
            <w:r w:rsidRPr="00231585">
              <w:rPr>
                <w:rStyle w:val="scolon"/>
                <w:rFonts w:cstheme="minorHAnsi"/>
                <w:color w:val="666666"/>
                <w:sz w:val="18"/>
                <w:szCs w:val="18"/>
              </w:rPr>
              <w:t>:</w:t>
            </w:r>
            <w:r w:rsidRPr="00231585">
              <w:rPr>
                <w:rStyle w:val="sobjectv"/>
                <w:rFonts w:cstheme="minorHAnsi"/>
                <w:color w:val="555555"/>
                <w:sz w:val="18"/>
                <w:szCs w:val="18"/>
              </w:rPr>
              <w:t>"Family"</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"programType"</w:t>
            </w:r>
            <w:r w:rsidRPr="00231585">
              <w:rPr>
                <w:rStyle w:val="scolon"/>
                <w:rFonts w:cstheme="minorHAnsi"/>
                <w:color w:val="666666"/>
                <w:sz w:val="18"/>
                <w:szCs w:val="18"/>
              </w:rPr>
              <w:t>:</w:t>
            </w:r>
            <w:r w:rsidRPr="00231585">
              <w:rPr>
                <w:rStyle w:val="sobjectv"/>
                <w:rFonts w:cstheme="minorHAnsi"/>
                <w:color w:val="555555"/>
                <w:sz w:val="18"/>
                <w:szCs w:val="18"/>
              </w:rPr>
              <w:t>"THEME_PACK"</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"price"</w:t>
            </w:r>
            <w:r w:rsidRPr="00231585">
              <w:rPr>
                <w:rStyle w:val="scolon"/>
                <w:rFonts w:cstheme="minorHAnsi"/>
                <w:color w:val="666666"/>
                <w:sz w:val="18"/>
                <w:szCs w:val="18"/>
              </w:rPr>
              <w:t>:</w:t>
            </w:r>
            <w:r w:rsidRPr="00231585">
              <w:rPr>
                <w:rStyle w:val="sobjectv"/>
                <w:rFonts w:cstheme="minorHAnsi"/>
                <w:color w:val="555555"/>
                <w:sz w:val="18"/>
                <w:szCs w:val="18"/>
              </w:rPr>
              <w:t>9.0</w:t>
            </w:r>
            <w:r w:rsidRPr="00231585">
              <w:rPr>
                <w:rStyle w:val="scomma"/>
                <w:rFonts w:cstheme="minorHAnsi"/>
                <w:color w:val="666666"/>
                <w:sz w:val="18"/>
                <w:szCs w:val="18"/>
              </w:rPr>
              <w:t>,</w:t>
            </w:r>
            <w:r w:rsidRPr="00231585">
              <w:rPr>
                <w:rFonts w:cstheme="minorHAnsi"/>
                <w:color w:val="555555"/>
                <w:sz w:val="18"/>
                <w:szCs w:val="18"/>
              </w:rPr>
              <w:br/>
              <w:t>                </w:t>
            </w:r>
            <w:r>
              <w:rPr>
                <w:rStyle w:val="sobjectk"/>
                <w:rFonts w:cstheme="minorHAnsi"/>
                <w:b/>
                <w:bCs/>
                <w:color w:val="333333"/>
                <w:sz w:val="18"/>
                <w:szCs w:val="18"/>
              </w:rPr>
              <w:t>"pricePlanCd</w:t>
            </w:r>
            <w:r w:rsidRPr="00231585">
              <w:rPr>
                <w:rStyle w:val="sobjectk"/>
                <w:rFonts w:cstheme="minorHAnsi"/>
                <w:b/>
                <w:bCs/>
                <w:color w:val="333333"/>
                <w:sz w:val="18"/>
                <w:szCs w:val="18"/>
              </w:rPr>
              <w:t>"</w:t>
            </w:r>
            <w:r w:rsidRPr="00231585">
              <w:rPr>
                <w:rStyle w:val="scolon"/>
                <w:rFonts w:cstheme="minorHAnsi"/>
                <w:color w:val="666666"/>
                <w:sz w:val="18"/>
                <w:szCs w:val="18"/>
              </w:rPr>
              <w:t>:</w:t>
            </w:r>
            <w:r w:rsidRPr="00231585">
              <w:rPr>
                <w:rStyle w:val="sobjectv"/>
                <w:rFonts w:cstheme="minorHAnsi"/>
                <w:color w:val="555555"/>
                <w:sz w:val="18"/>
                <w:szCs w:val="18"/>
              </w:rPr>
              <w:t>"null"</w:t>
            </w:r>
            <w:r w:rsidRPr="00231585">
              <w:rPr>
                <w:rFonts w:cstheme="minorHAnsi"/>
                <w:color w:val="555555"/>
                <w:sz w:val="18"/>
                <w:szCs w:val="18"/>
              </w:rPr>
              <w:br/>
              <w:t>            </w:t>
            </w:r>
            <w:r w:rsidRPr="00231585">
              <w:rPr>
                <w:rStyle w:val="sbrace"/>
                <w:rFonts w:cstheme="minorHAnsi"/>
                <w:color w:val="666666"/>
                <w:sz w:val="18"/>
                <w:szCs w:val="18"/>
              </w:rPr>
              <w:t>}</w:t>
            </w:r>
            <w:r w:rsidRPr="00231585">
              <w:rPr>
                <w:rFonts w:cstheme="minorHAnsi"/>
                <w:color w:val="555555"/>
                <w:sz w:val="18"/>
                <w:szCs w:val="18"/>
              </w:rPr>
              <w:br/>
              <w:t>        </w:t>
            </w:r>
            <w:r w:rsidRPr="00231585">
              <w:rPr>
                <w:rStyle w:val="sbracket"/>
                <w:rFonts w:cstheme="minorHAnsi"/>
                <w:color w:val="666666"/>
                <w:sz w:val="18"/>
                <w:szCs w:val="18"/>
              </w:rPr>
              <w:t>]</w:t>
            </w:r>
            <w:r w:rsidRPr="00231585">
              <w:rPr>
                <w:rFonts w:cstheme="minorHAnsi"/>
                <w:color w:val="555555"/>
                <w:sz w:val="18"/>
                <w:szCs w:val="18"/>
              </w:rPr>
              <w:br/>
              <w:t>    </w:t>
            </w:r>
            <w:r w:rsidRPr="00231585">
              <w:rPr>
                <w:rStyle w:val="sbrace"/>
                <w:rFonts w:cstheme="minorHAnsi"/>
                <w:color w:val="666666"/>
                <w:sz w:val="18"/>
                <w:szCs w:val="18"/>
              </w:rPr>
              <w:t>}</w:t>
            </w:r>
            <w:r w:rsidRPr="00231585">
              <w:rPr>
                <w:rStyle w:val="scomma"/>
                <w:rFonts w:cstheme="minorHAnsi"/>
                <w:color w:val="666666"/>
                <w:sz w:val="18"/>
                <w:szCs w:val="18"/>
              </w:rPr>
              <w:t>,</w:t>
            </w:r>
            <w:r w:rsidRPr="00231585">
              <w:rPr>
                <w:rFonts w:cstheme="minorHAnsi"/>
                <w:color w:val="555555"/>
                <w:sz w:val="18"/>
                <w:szCs w:val="18"/>
              </w:rPr>
              <w:br/>
              <w:t>    </w:t>
            </w:r>
            <w:r w:rsidRPr="00231585">
              <w:rPr>
                <w:rStyle w:val="sobjectk"/>
                <w:rFonts w:cstheme="minorHAnsi"/>
                <w:b/>
                <w:bCs/>
                <w:color w:val="333333"/>
                <w:sz w:val="18"/>
                <w:szCs w:val="18"/>
              </w:rPr>
              <w:t>"status"</w:t>
            </w:r>
            <w:r w:rsidRPr="00231585">
              <w:rPr>
                <w:rStyle w:val="scolon"/>
                <w:rFonts w:cstheme="minorHAnsi"/>
                <w:color w:val="666666"/>
                <w:sz w:val="18"/>
                <w:szCs w:val="18"/>
              </w:rPr>
              <w:t>:</w:t>
            </w:r>
            <w:r w:rsidRPr="00231585">
              <w:rPr>
                <w:rStyle w:val="sbrace"/>
                <w:rFonts w:cstheme="minorHAnsi"/>
                <w:color w:val="666666"/>
                <w:sz w:val="18"/>
                <w:szCs w:val="18"/>
              </w:rPr>
              <w:t>{</w:t>
            </w:r>
            <w:r w:rsidRPr="00231585">
              <w:rPr>
                <w:rStyle w:val="apple-converted-space"/>
                <w:rFonts w:cstheme="minorHAnsi"/>
                <w:color w:val="666666"/>
                <w:sz w:val="18"/>
                <w:szCs w:val="18"/>
              </w:rPr>
              <w:t>  </w:t>
            </w:r>
            <w:r w:rsidRPr="00231585">
              <w:rPr>
                <w:rFonts w:cstheme="minorHAnsi"/>
                <w:color w:val="555555"/>
                <w:sz w:val="18"/>
                <w:szCs w:val="18"/>
              </w:rPr>
              <w:br/>
              <w:t>        </w:t>
            </w:r>
            <w:r w:rsidRPr="00231585">
              <w:rPr>
                <w:rStyle w:val="sobjectk"/>
                <w:rFonts w:cstheme="minorHAnsi"/>
                <w:b/>
                <w:bCs/>
                <w:color w:val="333333"/>
                <w:sz w:val="18"/>
                <w:szCs w:val="18"/>
              </w:rPr>
              <w:t>"statusCd"</w:t>
            </w:r>
            <w:r w:rsidRPr="00231585">
              <w:rPr>
                <w:rStyle w:val="scolon"/>
                <w:rFonts w:cstheme="minorHAnsi"/>
                <w:color w:val="666666"/>
                <w:sz w:val="18"/>
                <w:szCs w:val="18"/>
              </w:rPr>
              <w:t>:</w:t>
            </w:r>
            <w:r w:rsidRPr="00231585">
              <w:rPr>
                <w:rStyle w:val="sobjectv"/>
                <w:rFonts w:cstheme="minorHAnsi"/>
                <w:color w:val="555555"/>
                <w:sz w:val="18"/>
                <w:szCs w:val="18"/>
              </w:rPr>
              <w:t>"200"</w:t>
            </w:r>
            <w:r w:rsidRPr="00231585">
              <w:rPr>
                <w:rStyle w:val="scomma"/>
                <w:rFonts w:cstheme="minorHAnsi"/>
                <w:color w:val="666666"/>
                <w:sz w:val="18"/>
                <w:szCs w:val="18"/>
              </w:rPr>
              <w:t>,</w:t>
            </w:r>
            <w:r w:rsidRPr="00231585">
              <w:rPr>
                <w:rFonts w:cstheme="minorHAnsi"/>
                <w:color w:val="555555"/>
                <w:sz w:val="18"/>
                <w:szCs w:val="18"/>
              </w:rPr>
              <w:br/>
            </w:r>
            <w:r w:rsidRPr="00231585">
              <w:rPr>
                <w:rFonts w:cstheme="minorHAnsi"/>
                <w:color w:val="555555"/>
                <w:sz w:val="18"/>
                <w:szCs w:val="18"/>
              </w:rPr>
              <w:lastRenderedPageBreak/>
              <w:t>        </w:t>
            </w:r>
            <w:r w:rsidRPr="00231585">
              <w:rPr>
                <w:rStyle w:val="sobjectk"/>
                <w:rFonts w:cstheme="minorHAnsi"/>
                <w:b/>
                <w:bCs/>
                <w:color w:val="333333"/>
                <w:sz w:val="18"/>
                <w:szCs w:val="18"/>
              </w:rPr>
              <w:t>"statusTxt"</w:t>
            </w:r>
            <w:r w:rsidRPr="00231585">
              <w:rPr>
                <w:rStyle w:val="scolon"/>
                <w:rFonts w:cstheme="minorHAnsi"/>
                <w:color w:val="666666"/>
                <w:sz w:val="18"/>
                <w:szCs w:val="18"/>
              </w:rPr>
              <w:t>:</w:t>
            </w:r>
            <w:r w:rsidRPr="00231585">
              <w:rPr>
                <w:rStyle w:val="sobjectv"/>
                <w:rFonts w:cstheme="minorHAnsi"/>
                <w:color w:val="555555"/>
                <w:sz w:val="18"/>
                <w:szCs w:val="18"/>
              </w:rPr>
              <w:t>"OK"</w:t>
            </w:r>
            <w:r w:rsidRPr="00231585">
              <w:rPr>
                <w:rFonts w:cstheme="minorHAnsi"/>
                <w:color w:val="555555"/>
                <w:sz w:val="18"/>
                <w:szCs w:val="18"/>
              </w:rPr>
              <w:br/>
              <w:t>    </w:t>
            </w:r>
            <w:r w:rsidRPr="00231585">
              <w:rPr>
                <w:rStyle w:val="sbrace"/>
                <w:rFonts w:cstheme="minorHAnsi"/>
                <w:color w:val="666666"/>
                <w:sz w:val="18"/>
                <w:szCs w:val="18"/>
              </w:rPr>
              <w:t>}</w:t>
            </w:r>
            <w:r w:rsidRPr="00231585">
              <w:rPr>
                <w:rFonts w:cstheme="minorHAnsi"/>
                <w:color w:val="555555"/>
                <w:sz w:val="18"/>
                <w:szCs w:val="18"/>
              </w:rPr>
              <w:br/>
            </w:r>
            <w:r w:rsidRPr="00231585">
              <w:rPr>
                <w:rStyle w:val="sbrace"/>
                <w:rFonts w:cstheme="minorHAnsi"/>
                <w:color w:val="666666"/>
                <w:sz w:val="18"/>
                <w:szCs w:val="18"/>
              </w:rPr>
              <w:t>}</w:t>
            </w:r>
          </w:p>
          <w:p w14:paraId="0B261A6E" w14:textId="77777777" w:rsidR="00A64063" w:rsidRDefault="00A64063" w:rsidP="00A64063">
            <w:pPr>
              <w:rPr>
                <w:ins w:id="177" w:author="Sean Li" w:date="2015-03-18T10:51:00Z"/>
                <w:rStyle w:val="sbrace"/>
                <w:rFonts w:cstheme="minorHAnsi"/>
                <w:color w:val="666666"/>
                <w:sz w:val="18"/>
                <w:szCs w:val="18"/>
              </w:rPr>
            </w:pPr>
          </w:p>
          <w:p w14:paraId="4FD0B37E" w14:textId="77777777" w:rsidR="00A64063" w:rsidRDefault="00A64063" w:rsidP="00A64063">
            <w:pPr>
              <w:rPr>
                <w:ins w:id="178" w:author="Sean Li" w:date="2015-03-18T10:51:00Z"/>
                <w:rFonts w:cstheme="minorHAnsi"/>
                <w:sz w:val="18"/>
                <w:szCs w:val="18"/>
              </w:rPr>
            </w:pPr>
          </w:p>
          <w:p w14:paraId="1482D832" w14:textId="77777777" w:rsidR="00A64063" w:rsidRDefault="00A64063" w:rsidP="00A64063">
            <w:pPr>
              <w:rPr>
                <w:b/>
                <w:sz w:val="18"/>
                <w:szCs w:val="16"/>
              </w:rPr>
            </w:pPr>
            <w:r>
              <w:rPr>
                <w:b/>
                <w:sz w:val="18"/>
                <w:szCs w:val="16"/>
              </w:rPr>
              <w:t>Response Sample ( get upsell notification only) :</w:t>
            </w:r>
          </w:p>
          <w:p w14:paraId="7AACAD75" w14:textId="77777777" w:rsidR="00A64063" w:rsidRDefault="00A64063" w:rsidP="00A64063">
            <w:pPr>
              <w:rPr>
                <w:b/>
                <w:sz w:val="18"/>
                <w:szCs w:val="16"/>
              </w:rPr>
            </w:pPr>
          </w:p>
          <w:p w14:paraId="4D8763A7" w14:textId="77777777" w:rsidR="00A64063" w:rsidRPr="00411FFE" w:rsidRDefault="00A64063" w:rsidP="00A64063">
            <w:pPr>
              <w:rPr>
                <w:sz w:val="18"/>
                <w:szCs w:val="18"/>
              </w:rPr>
            </w:pPr>
            <w:r w:rsidRPr="00411FFE">
              <w:rPr>
                <w:sz w:val="18"/>
                <w:szCs w:val="18"/>
              </w:rPr>
              <w:t>{</w:t>
            </w:r>
          </w:p>
          <w:p w14:paraId="5E06EB23" w14:textId="77777777" w:rsidR="00A64063" w:rsidRPr="00411FFE" w:rsidRDefault="00A64063" w:rsidP="00A64063">
            <w:pPr>
              <w:rPr>
                <w:sz w:val="18"/>
                <w:szCs w:val="18"/>
              </w:rPr>
            </w:pPr>
            <w:r w:rsidRPr="00411FFE">
              <w:rPr>
                <w:sz w:val="18"/>
                <w:szCs w:val="18"/>
              </w:rPr>
              <w:t xml:space="preserve">   "validateResult":    {</w:t>
            </w:r>
          </w:p>
          <w:p w14:paraId="4A778604" w14:textId="77777777" w:rsidR="00A64063" w:rsidRPr="00411FFE" w:rsidRDefault="00A64063" w:rsidP="00A64063">
            <w:pPr>
              <w:rPr>
                <w:sz w:val="18"/>
                <w:szCs w:val="18"/>
              </w:rPr>
            </w:pPr>
            <w:r w:rsidRPr="00411FFE">
              <w:rPr>
                <w:sz w:val="18"/>
                <w:szCs w:val="18"/>
              </w:rPr>
              <w:t xml:space="preserve">      "programOrderList":       [</w:t>
            </w:r>
          </w:p>
          <w:p w14:paraId="665D1B4C" w14:textId="77777777" w:rsidR="00A64063" w:rsidRPr="00411FFE" w:rsidRDefault="00A64063" w:rsidP="00A64063">
            <w:pPr>
              <w:rPr>
                <w:sz w:val="18"/>
                <w:szCs w:val="18"/>
              </w:rPr>
            </w:pPr>
            <w:r w:rsidRPr="00411FFE">
              <w:rPr>
                <w:sz w:val="18"/>
                <w:szCs w:val="18"/>
              </w:rPr>
              <w:t xml:space="preserve">                  {</w:t>
            </w:r>
          </w:p>
          <w:p w14:paraId="1CED1644" w14:textId="77777777" w:rsidR="00A64063" w:rsidRPr="00411FFE" w:rsidRDefault="00A64063" w:rsidP="00A64063">
            <w:pPr>
              <w:rPr>
                <w:sz w:val="18"/>
                <w:szCs w:val="18"/>
              </w:rPr>
            </w:pPr>
            <w:r w:rsidRPr="00411FFE">
              <w:rPr>
                <w:sz w:val="18"/>
                <w:szCs w:val="18"/>
              </w:rPr>
              <w:t xml:space="preserve">            "action": "ADD",</w:t>
            </w:r>
          </w:p>
          <w:p w14:paraId="4E7BF882" w14:textId="77777777" w:rsidR="00A64063" w:rsidRPr="00411FFE" w:rsidRDefault="00A64063" w:rsidP="00A64063">
            <w:pPr>
              <w:rPr>
                <w:sz w:val="18"/>
                <w:szCs w:val="18"/>
              </w:rPr>
            </w:pPr>
            <w:r w:rsidRPr="00411FFE">
              <w:rPr>
                <w:sz w:val="18"/>
                <w:szCs w:val="18"/>
              </w:rPr>
              <w:t xml:space="preserve">            "programId": "1218029",</w:t>
            </w:r>
          </w:p>
          <w:p w14:paraId="04F969D9" w14:textId="77777777" w:rsidR="00A64063" w:rsidRPr="00411FFE" w:rsidRDefault="00A64063" w:rsidP="00A64063">
            <w:pPr>
              <w:rPr>
                <w:sz w:val="18"/>
                <w:szCs w:val="18"/>
              </w:rPr>
            </w:pPr>
            <w:r w:rsidRPr="00411FFE">
              <w:rPr>
                <w:sz w:val="18"/>
                <w:szCs w:val="18"/>
              </w:rPr>
              <w:t xml:space="preserve">            "programNm": "Adventure &amp; Beyond",</w:t>
            </w:r>
          </w:p>
          <w:p w14:paraId="6F5E5C68" w14:textId="77777777" w:rsidR="00A64063" w:rsidRPr="00411FFE" w:rsidRDefault="00A64063" w:rsidP="00A64063">
            <w:pPr>
              <w:rPr>
                <w:sz w:val="18"/>
                <w:szCs w:val="18"/>
              </w:rPr>
            </w:pPr>
            <w:r w:rsidRPr="00411FFE">
              <w:rPr>
                <w:sz w:val="18"/>
                <w:szCs w:val="18"/>
              </w:rPr>
              <w:t xml:space="preserve">            "programCd": "PakAdventBeyond",</w:t>
            </w:r>
          </w:p>
          <w:p w14:paraId="120BF2ED" w14:textId="77777777" w:rsidR="00A64063" w:rsidRPr="00411FFE" w:rsidRDefault="00A64063" w:rsidP="00A64063">
            <w:pPr>
              <w:rPr>
                <w:sz w:val="18"/>
                <w:szCs w:val="18"/>
              </w:rPr>
            </w:pPr>
            <w:r w:rsidRPr="00411FFE">
              <w:rPr>
                <w:sz w:val="18"/>
                <w:szCs w:val="18"/>
              </w:rPr>
              <w:t xml:space="preserve">            "programType": "COMBO_PACK",</w:t>
            </w:r>
          </w:p>
          <w:p w14:paraId="6F732C5C" w14:textId="77777777" w:rsidR="00A64063" w:rsidRPr="00411FFE" w:rsidRDefault="00A64063" w:rsidP="00A64063">
            <w:pPr>
              <w:rPr>
                <w:sz w:val="18"/>
                <w:szCs w:val="18"/>
              </w:rPr>
            </w:pPr>
            <w:r w:rsidRPr="00411FFE">
              <w:rPr>
                <w:sz w:val="18"/>
                <w:szCs w:val="18"/>
              </w:rPr>
              <w:t xml:space="preserve">            "priceAmt": "7.0",</w:t>
            </w:r>
          </w:p>
          <w:p w14:paraId="3079C374" w14:textId="77777777" w:rsidR="00A64063" w:rsidRPr="00411FFE" w:rsidRDefault="00A64063" w:rsidP="00A64063">
            <w:pPr>
              <w:rPr>
                <w:sz w:val="18"/>
                <w:szCs w:val="18"/>
              </w:rPr>
            </w:pPr>
            <w:r w:rsidRPr="00411FFE">
              <w:rPr>
                <w:sz w:val="18"/>
                <w:szCs w:val="18"/>
              </w:rPr>
              <w:t xml:space="preserve">            "pricePlanCd": ""</w:t>
            </w:r>
          </w:p>
          <w:p w14:paraId="4A4C00B2" w14:textId="77777777" w:rsidR="00A64063" w:rsidRPr="00411FFE" w:rsidRDefault="00A64063" w:rsidP="00A64063">
            <w:pPr>
              <w:rPr>
                <w:sz w:val="18"/>
                <w:szCs w:val="18"/>
              </w:rPr>
            </w:pPr>
            <w:r w:rsidRPr="00411FFE">
              <w:rPr>
                <w:sz w:val="18"/>
                <w:szCs w:val="18"/>
              </w:rPr>
              <w:t xml:space="preserve">         },</w:t>
            </w:r>
          </w:p>
          <w:p w14:paraId="60C39869" w14:textId="77777777" w:rsidR="00A64063" w:rsidRPr="00411FFE" w:rsidRDefault="00A64063" w:rsidP="00A64063">
            <w:pPr>
              <w:rPr>
                <w:sz w:val="18"/>
                <w:szCs w:val="18"/>
              </w:rPr>
            </w:pPr>
            <w:r w:rsidRPr="00411FFE">
              <w:rPr>
                <w:sz w:val="18"/>
                <w:szCs w:val="18"/>
              </w:rPr>
              <w:t xml:space="preserve">      ...........</w:t>
            </w:r>
          </w:p>
          <w:p w14:paraId="4ABAD5A0" w14:textId="77777777" w:rsidR="00A64063" w:rsidRPr="00411FFE" w:rsidRDefault="00A64063" w:rsidP="00A64063">
            <w:pPr>
              <w:rPr>
                <w:sz w:val="18"/>
                <w:szCs w:val="18"/>
              </w:rPr>
            </w:pPr>
            <w:r w:rsidRPr="00411FFE">
              <w:rPr>
                <w:sz w:val="18"/>
                <w:szCs w:val="18"/>
              </w:rPr>
              <w:t xml:space="preserve">      ],</w:t>
            </w:r>
          </w:p>
          <w:p w14:paraId="7CA24106" w14:textId="77777777" w:rsidR="00A64063" w:rsidRPr="00411FFE" w:rsidRDefault="00A64063" w:rsidP="00A64063">
            <w:pPr>
              <w:rPr>
                <w:sz w:val="18"/>
                <w:szCs w:val="18"/>
              </w:rPr>
            </w:pPr>
            <w:r w:rsidRPr="00411FFE">
              <w:rPr>
                <w:sz w:val="18"/>
                <w:szCs w:val="18"/>
              </w:rPr>
              <w:t xml:space="preserve">      "requisitionNotification": {"notificationList":       {</w:t>
            </w:r>
          </w:p>
          <w:p w14:paraId="77A58494" w14:textId="77777777" w:rsidR="00A64063" w:rsidRPr="00411FFE" w:rsidRDefault="00A64063" w:rsidP="00A64063">
            <w:pPr>
              <w:rPr>
                <w:sz w:val="18"/>
                <w:szCs w:val="18"/>
              </w:rPr>
            </w:pPr>
            <w:r w:rsidRPr="00411FFE">
              <w:rPr>
                <w:sz w:val="18"/>
                <w:szCs w:val="18"/>
              </w:rPr>
              <w:t xml:space="preserve">         "baseProgram":          {</w:t>
            </w:r>
          </w:p>
          <w:p w14:paraId="23DC1648" w14:textId="77777777" w:rsidR="00A64063" w:rsidRPr="00411FFE" w:rsidRDefault="00A64063" w:rsidP="00A64063">
            <w:pPr>
              <w:rPr>
                <w:sz w:val="18"/>
                <w:szCs w:val="18"/>
              </w:rPr>
            </w:pPr>
            <w:r w:rsidRPr="00411FFE">
              <w:rPr>
                <w:sz w:val="18"/>
                <w:szCs w:val="18"/>
              </w:rPr>
              <w:t xml:space="preserve">            "productCd": "</w:t>
            </w:r>
            <w:r w:rsidRPr="004E3995">
              <w:rPr>
                <w:color w:val="0070C0"/>
                <w:sz w:val="18"/>
                <w:szCs w:val="18"/>
              </w:rPr>
              <w:t>YouPick6</w:t>
            </w:r>
            <w:r w:rsidRPr="00411FFE">
              <w:rPr>
                <w:sz w:val="18"/>
                <w:szCs w:val="18"/>
              </w:rPr>
              <w:t>",</w:t>
            </w:r>
          </w:p>
          <w:p w14:paraId="4D4F8D04" w14:textId="77777777" w:rsidR="00A64063" w:rsidRPr="00411FFE" w:rsidRDefault="00A64063" w:rsidP="00A64063">
            <w:pPr>
              <w:rPr>
                <w:sz w:val="18"/>
                <w:szCs w:val="18"/>
              </w:rPr>
            </w:pPr>
            <w:r w:rsidRPr="00411FFE">
              <w:rPr>
                <w:sz w:val="18"/>
                <w:szCs w:val="18"/>
              </w:rPr>
              <w:t xml:space="preserve">            "productType": "COMBO"</w:t>
            </w:r>
          </w:p>
          <w:p w14:paraId="7FE1A984" w14:textId="77777777" w:rsidR="00A64063" w:rsidRPr="00411FFE" w:rsidRDefault="00A64063" w:rsidP="00A64063">
            <w:pPr>
              <w:rPr>
                <w:sz w:val="18"/>
                <w:szCs w:val="18"/>
              </w:rPr>
            </w:pPr>
            <w:r w:rsidRPr="00411FFE">
              <w:rPr>
                <w:sz w:val="18"/>
                <w:szCs w:val="18"/>
              </w:rPr>
              <w:t xml:space="preserve">         },</w:t>
            </w:r>
          </w:p>
          <w:p w14:paraId="0F312FB5" w14:textId="77777777" w:rsidR="00A64063" w:rsidRPr="00411FFE" w:rsidRDefault="00A64063" w:rsidP="00A64063">
            <w:pPr>
              <w:rPr>
                <w:sz w:val="18"/>
                <w:szCs w:val="18"/>
              </w:rPr>
            </w:pPr>
            <w:r w:rsidRPr="00411FFE">
              <w:rPr>
                <w:sz w:val="18"/>
                <w:szCs w:val="18"/>
              </w:rPr>
              <w:t xml:space="preserve">         "relationType": "</w:t>
            </w:r>
            <w:r w:rsidRPr="004E3995">
              <w:rPr>
                <w:color w:val="FF0000"/>
                <w:sz w:val="18"/>
                <w:szCs w:val="18"/>
              </w:rPr>
              <w:t>COMBO_UP_SELL</w:t>
            </w:r>
            <w:r w:rsidRPr="00411FFE">
              <w:rPr>
                <w:sz w:val="18"/>
                <w:szCs w:val="18"/>
              </w:rPr>
              <w:t>"</w:t>
            </w:r>
          </w:p>
          <w:p w14:paraId="6CFFE4E1" w14:textId="77777777" w:rsidR="00A64063" w:rsidRPr="00411FFE" w:rsidRDefault="00A64063" w:rsidP="00A64063">
            <w:pPr>
              <w:rPr>
                <w:sz w:val="18"/>
                <w:szCs w:val="18"/>
              </w:rPr>
            </w:pPr>
            <w:r w:rsidRPr="00411FFE">
              <w:rPr>
                <w:sz w:val="18"/>
                <w:szCs w:val="18"/>
              </w:rPr>
              <w:t xml:space="preserve">      }},</w:t>
            </w:r>
          </w:p>
          <w:p w14:paraId="2FFC796F" w14:textId="77777777" w:rsidR="00A64063" w:rsidRPr="00411FFE" w:rsidRDefault="00A64063" w:rsidP="00A64063">
            <w:pPr>
              <w:rPr>
                <w:sz w:val="18"/>
                <w:szCs w:val="18"/>
              </w:rPr>
            </w:pPr>
            <w:r w:rsidRPr="00411FFE">
              <w:rPr>
                <w:sz w:val="18"/>
                <w:szCs w:val="18"/>
              </w:rPr>
              <w:t xml:space="preserve">      "rightSizedInd": "false",</w:t>
            </w:r>
          </w:p>
          <w:p w14:paraId="03CB6E2C" w14:textId="77777777" w:rsidR="00A64063" w:rsidRPr="00411FFE" w:rsidRDefault="00A64063" w:rsidP="00A64063">
            <w:pPr>
              <w:rPr>
                <w:sz w:val="18"/>
                <w:szCs w:val="18"/>
              </w:rPr>
            </w:pPr>
            <w:r w:rsidRPr="00411FFE">
              <w:rPr>
                <w:sz w:val="18"/>
                <w:szCs w:val="18"/>
              </w:rPr>
              <w:t xml:space="preserve">      "validInd": "true"</w:t>
            </w:r>
          </w:p>
          <w:p w14:paraId="2E4E2F1B" w14:textId="77777777" w:rsidR="00A64063" w:rsidRPr="00411FFE" w:rsidRDefault="00A64063" w:rsidP="00A64063">
            <w:pPr>
              <w:rPr>
                <w:sz w:val="18"/>
                <w:szCs w:val="18"/>
              </w:rPr>
            </w:pPr>
            <w:r w:rsidRPr="00411FFE">
              <w:rPr>
                <w:sz w:val="18"/>
                <w:szCs w:val="18"/>
              </w:rPr>
              <w:t xml:space="preserve">   },</w:t>
            </w:r>
          </w:p>
          <w:p w14:paraId="0871DD3A" w14:textId="77777777" w:rsidR="00A64063" w:rsidRPr="00411FFE" w:rsidRDefault="00A64063" w:rsidP="00A64063">
            <w:pPr>
              <w:rPr>
                <w:sz w:val="18"/>
                <w:szCs w:val="18"/>
              </w:rPr>
            </w:pPr>
            <w:r w:rsidRPr="00411FFE">
              <w:rPr>
                <w:sz w:val="18"/>
                <w:szCs w:val="18"/>
              </w:rPr>
              <w:t xml:space="preserve">   "status":    {</w:t>
            </w:r>
          </w:p>
          <w:p w14:paraId="1340B950" w14:textId="77777777" w:rsidR="00A64063" w:rsidRPr="00411FFE" w:rsidRDefault="00A64063" w:rsidP="00A64063">
            <w:pPr>
              <w:rPr>
                <w:sz w:val="18"/>
                <w:szCs w:val="18"/>
              </w:rPr>
            </w:pPr>
            <w:r w:rsidRPr="00411FFE">
              <w:rPr>
                <w:sz w:val="18"/>
                <w:szCs w:val="18"/>
              </w:rPr>
              <w:t xml:space="preserve">      "statusCd": "200",</w:t>
            </w:r>
          </w:p>
          <w:p w14:paraId="3511F13A" w14:textId="77777777" w:rsidR="00A64063" w:rsidRPr="00411FFE" w:rsidRDefault="00A64063" w:rsidP="00A64063">
            <w:pPr>
              <w:rPr>
                <w:sz w:val="18"/>
                <w:szCs w:val="18"/>
              </w:rPr>
            </w:pPr>
            <w:r w:rsidRPr="00411FFE">
              <w:rPr>
                <w:sz w:val="18"/>
                <w:szCs w:val="18"/>
              </w:rPr>
              <w:t xml:space="preserve">      "statusTxt": "OK"</w:t>
            </w:r>
          </w:p>
          <w:p w14:paraId="0C601CA2" w14:textId="77777777" w:rsidR="00A64063" w:rsidRPr="00411FFE" w:rsidRDefault="00A64063" w:rsidP="00A64063">
            <w:pPr>
              <w:rPr>
                <w:sz w:val="18"/>
                <w:szCs w:val="18"/>
              </w:rPr>
            </w:pPr>
            <w:r w:rsidRPr="00411FFE">
              <w:rPr>
                <w:sz w:val="18"/>
                <w:szCs w:val="18"/>
              </w:rPr>
              <w:t xml:space="preserve">   }</w:t>
            </w:r>
          </w:p>
          <w:p w14:paraId="5E372F2B" w14:textId="77777777" w:rsidR="00A64063" w:rsidRDefault="00A64063" w:rsidP="00A64063">
            <w:pPr>
              <w:rPr>
                <w:sz w:val="18"/>
                <w:szCs w:val="18"/>
              </w:rPr>
            </w:pPr>
            <w:r w:rsidRPr="00411FFE">
              <w:rPr>
                <w:sz w:val="18"/>
                <w:szCs w:val="18"/>
              </w:rPr>
              <w:t>}</w:t>
            </w:r>
          </w:p>
          <w:p w14:paraId="061966EE" w14:textId="77777777" w:rsidR="00A64063" w:rsidRDefault="00A64063" w:rsidP="00A64063">
            <w:pPr>
              <w:rPr>
                <w:sz w:val="18"/>
                <w:szCs w:val="18"/>
              </w:rPr>
            </w:pPr>
          </w:p>
          <w:p w14:paraId="178E77EE" w14:textId="77777777" w:rsidR="00A64063" w:rsidRDefault="00A64063" w:rsidP="00A64063">
            <w:pPr>
              <w:rPr>
                <w:b/>
                <w:sz w:val="18"/>
                <w:szCs w:val="16"/>
              </w:rPr>
            </w:pPr>
          </w:p>
          <w:p w14:paraId="70477756" w14:textId="77777777" w:rsidR="00A64063" w:rsidRDefault="00A64063" w:rsidP="00A64063">
            <w:pPr>
              <w:rPr>
                <w:b/>
                <w:sz w:val="18"/>
                <w:szCs w:val="16"/>
              </w:rPr>
            </w:pPr>
          </w:p>
          <w:p w14:paraId="00BA19F4" w14:textId="77777777" w:rsidR="00A64063" w:rsidRDefault="00A64063" w:rsidP="00A64063">
            <w:pPr>
              <w:rPr>
                <w:b/>
                <w:sz w:val="18"/>
                <w:szCs w:val="16"/>
              </w:rPr>
            </w:pPr>
          </w:p>
          <w:p w14:paraId="7E8254EB" w14:textId="77777777" w:rsidR="00A64063" w:rsidRDefault="00A64063" w:rsidP="00A64063">
            <w:pPr>
              <w:rPr>
                <w:b/>
                <w:sz w:val="18"/>
                <w:szCs w:val="16"/>
              </w:rPr>
            </w:pPr>
            <w:r>
              <w:rPr>
                <w:b/>
                <w:sz w:val="18"/>
                <w:szCs w:val="16"/>
              </w:rPr>
              <w:t>Response Sample ( get upsell and rightsized notification) :</w:t>
            </w:r>
          </w:p>
          <w:p w14:paraId="6900ACD0" w14:textId="77777777" w:rsidR="00A64063" w:rsidRDefault="00A64063" w:rsidP="00A64063">
            <w:pPr>
              <w:rPr>
                <w:b/>
                <w:sz w:val="18"/>
                <w:szCs w:val="16"/>
              </w:rPr>
            </w:pPr>
          </w:p>
          <w:p w14:paraId="59F28D17" w14:textId="77777777" w:rsidR="00A64063" w:rsidRPr="00C54815" w:rsidRDefault="00A64063" w:rsidP="00A64063">
            <w:pPr>
              <w:rPr>
                <w:sz w:val="18"/>
                <w:szCs w:val="18"/>
              </w:rPr>
            </w:pPr>
            <w:r w:rsidRPr="00C54815">
              <w:rPr>
                <w:sz w:val="18"/>
                <w:szCs w:val="18"/>
              </w:rPr>
              <w:t>{</w:t>
            </w:r>
          </w:p>
          <w:p w14:paraId="491B89EA" w14:textId="77777777" w:rsidR="00A64063" w:rsidRPr="00C54815" w:rsidRDefault="00A64063" w:rsidP="00A64063">
            <w:pPr>
              <w:rPr>
                <w:sz w:val="18"/>
                <w:szCs w:val="18"/>
              </w:rPr>
            </w:pPr>
            <w:r w:rsidRPr="00C54815">
              <w:rPr>
                <w:sz w:val="18"/>
                <w:szCs w:val="18"/>
              </w:rPr>
              <w:t xml:space="preserve">  "validateResult": {</w:t>
            </w:r>
          </w:p>
          <w:p w14:paraId="4086B8B0" w14:textId="77777777" w:rsidR="00A64063" w:rsidRPr="00C54815" w:rsidRDefault="00A64063" w:rsidP="00A64063">
            <w:pPr>
              <w:rPr>
                <w:sz w:val="18"/>
                <w:szCs w:val="18"/>
              </w:rPr>
            </w:pPr>
            <w:r w:rsidRPr="00C54815">
              <w:rPr>
                <w:sz w:val="18"/>
                <w:szCs w:val="18"/>
              </w:rPr>
              <w:t xml:space="preserve">    "programOrderList": [</w:t>
            </w:r>
          </w:p>
          <w:p w14:paraId="0B681A3F" w14:textId="77777777" w:rsidR="00A64063" w:rsidRPr="00C54815" w:rsidRDefault="00A64063" w:rsidP="00A64063">
            <w:pPr>
              <w:rPr>
                <w:sz w:val="18"/>
                <w:szCs w:val="18"/>
              </w:rPr>
            </w:pPr>
            <w:r w:rsidRPr="00C54815">
              <w:rPr>
                <w:sz w:val="18"/>
                <w:szCs w:val="18"/>
              </w:rPr>
              <w:t xml:space="preserve">      {</w:t>
            </w:r>
          </w:p>
          <w:p w14:paraId="33C3A25A" w14:textId="77777777" w:rsidR="00A64063" w:rsidRPr="00C54815" w:rsidRDefault="00A64063" w:rsidP="00A64063">
            <w:pPr>
              <w:rPr>
                <w:sz w:val="18"/>
                <w:szCs w:val="18"/>
              </w:rPr>
            </w:pPr>
            <w:r w:rsidRPr="00C54815">
              <w:rPr>
                <w:sz w:val="18"/>
                <w:szCs w:val="18"/>
              </w:rPr>
              <w:t xml:space="preserve">        "action": "ADD",</w:t>
            </w:r>
          </w:p>
          <w:p w14:paraId="73382AC3" w14:textId="77777777" w:rsidR="00A64063" w:rsidRPr="00C54815" w:rsidRDefault="00A64063" w:rsidP="00A64063">
            <w:pPr>
              <w:rPr>
                <w:sz w:val="18"/>
                <w:szCs w:val="18"/>
              </w:rPr>
            </w:pPr>
            <w:r w:rsidRPr="00C54815">
              <w:rPr>
                <w:sz w:val="18"/>
                <w:szCs w:val="18"/>
              </w:rPr>
              <w:t xml:space="preserve">        "programId": "38",</w:t>
            </w:r>
          </w:p>
          <w:p w14:paraId="4CCD7366" w14:textId="77777777" w:rsidR="00A64063" w:rsidRPr="00C54815" w:rsidRDefault="00A64063" w:rsidP="00A64063">
            <w:pPr>
              <w:rPr>
                <w:sz w:val="18"/>
                <w:szCs w:val="18"/>
              </w:rPr>
            </w:pPr>
            <w:r w:rsidRPr="00C54815">
              <w:rPr>
                <w:sz w:val="18"/>
                <w:szCs w:val="18"/>
              </w:rPr>
              <w:t xml:space="preserve">        "programNm": "You Pick 6",</w:t>
            </w:r>
          </w:p>
          <w:p w14:paraId="00D0F3F0" w14:textId="77777777" w:rsidR="00A64063" w:rsidRPr="00C54815" w:rsidRDefault="00A64063" w:rsidP="00A64063">
            <w:pPr>
              <w:rPr>
                <w:sz w:val="18"/>
                <w:szCs w:val="18"/>
              </w:rPr>
            </w:pPr>
            <w:r w:rsidRPr="00C54815">
              <w:rPr>
                <w:sz w:val="18"/>
                <w:szCs w:val="18"/>
              </w:rPr>
              <w:t xml:space="preserve">        "programCd": "YouPick6",</w:t>
            </w:r>
          </w:p>
          <w:p w14:paraId="6B2AF688" w14:textId="77777777" w:rsidR="00A64063" w:rsidRPr="00C54815" w:rsidRDefault="00A64063" w:rsidP="00A64063">
            <w:pPr>
              <w:rPr>
                <w:sz w:val="18"/>
                <w:szCs w:val="18"/>
              </w:rPr>
            </w:pPr>
            <w:r w:rsidRPr="00C54815">
              <w:rPr>
                <w:sz w:val="18"/>
                <w:szCs w:val="18"/>
              </w:rPr>
              <w:t xml:space="preserve">        "programType": "COMBO",</w:t>
            </w:r>
          </w:p>
          <w:p w14:paraId="6A40B006" w14:textId="77777777" w:rsidR="00A64063" w:rsidRPr="00C54815" w:rsidRDefault="00A64063" w:rsidP="00A64063">
            <w:pPr>
              <w:rPr>
                <w:sz w:val="18"/>
                <w:szCs w:val="18"/>
              </w:rPr>
            </w:pPr>
            <w:r w:rsidRPr="00C54815">
              <w:rPr>
                <w:sz w:val="18"/>
                <w:szCs w:val="18"/>
              </w:rPr>
              <w:t xml:space="preserve">        "priceAmt": 24,</w:t>
            </w:r>
          </w:p>
          <w:p w14:paraId="4EADBBDB" w14:textId="77777777" w:rsidR="00A64063" w:rsidRPr="00C54815" w:rsidRDefault="00A64063" w:rsidP="00A64063">
            <w:pPr>
              <w:rPr>
                <w:sz w:val="18"/>
                <w:szCs w:val="18"/>
              </w:rPr>
            </w:pPr>
            <w:r w:rsidRPr="00C54815">
              <w:rPr>
                <w:sz w:val="18"/>
                <w:szCs w:val="18"/>
              </w:rPr>
              <w:t xml:space="preserve">        "displayCategories": null,</w:t>
            </w:r>
          </w:p>
          <w:p w14:paraId="7A0CAD0D" w14:textId="77777777" w:rsidR="00A64063" w:rsidRPr="00C54815" w:rsidRDefault="00A64063" w:rsidP="00A64063">
            <w:pPr>
              <w:rPr>
                <w:sz w:val="18"/>
                <w:szCs w:val="18"/>
              </w:rPr>
            </w:pPr>
            <w:r w:rsidRPr="00C54815">
              <w:rPr>
                <w:sz w:val="18"/>
                <w:szCs w:val="18"/>
              </w:rPr>
              <w:t xml:space="preserve">        "pricePlanCd": ""</w:t>
            </w:r>
          </w:p>
          <w:p w14:paraId="5357CC86" w14:textId="77777777" w:rsidR="00A64063" w:rsidRPr="00C54815" w:rsidRDefault="00A64063" w:rsidP="00A64063">
            <w:pPr>
              <w:rPr>
                <w:sz w:val="18"/>
                <w:szCs w:val="18"/>
              </w:rPr>
            </w:pPr>
            <w:r w:rsidRPr="00C54815">
              <w:rPr>
                <w:sz w:val="18"/>
                <w:szCs w:val="18"/>
              </w:rPr>
              <w:t xml:space="preserve">      },</w:t>
            </w:r>
          </w:p>
          <w:p w14:paraId="6A4E13CF" w14:textId="77777777" w:rsidR="00A64063" w:rsidRPr="00C54815" w:rsidRDefault="00A64063" w:rsidP="00A64063">
            <w:pPr>
              <w:rPr>
                <w:sz w:val="18"/>
                <w:szCs w:val="18"/>
              </w:rPr>
            </w:pPr>
            <w:r w:rsidRPr="00C54815">
              <w:rPr>
                <w:sz w:val="18"/>
                <w:szCs w:val="18"/>
              </w:rPr>
              <w:t xml:space="preserve">      {</w:t>
            </w:r>
          </w:p>
          <w:p w14:paraId="505AD1F3" w14:textId="77777777" w:rsidR="00A64063" w:rsidRPr="00C54815" w:rsidRDefault="00A64063" w:rsidP="00A64063">
            <w:pPr>
              <w:rPr>
                <w:sz w:val="18"/>
                <w:szCs w:val="18"/>
              </w:rPr>
            </w:pPr>
            <w:r w:rsidRPr="00C54815">
              <w:rPr>
                <w:sz w:val="18"/>
                <w:szCs w:val="18"/>
              </w:rPr>
              <w:t xml:space="preserve">        "action": "ADD",</w:t>
            </w:r>
          </w:p>
          <w:p w14:paraId="47354ABE" w14:textId="77777777" w:rsidR="00A64063" w:rsidRPr="00C54815" w:rsidRDefault="00A64063" w:rsidP="00A64063">
            <w:pPr>
              <w:rPr>
                <w:sz w:val="18"/>
                <w:szCs w:val="18"/>
              </w:rPr>
            </w:pPr>
            <w:r w:rsidRPr="00C54815">
              <w:rPr>
                <w:sz w:val="18"/>
                <w:szCs w:val="18"/>
              </w:rPr>
              <w:t xml:space="preserve">        "programId": "101199",</w:t>
            </w:r>
          </w:p>
          <w:p w14:paraId="62813157" w14:textId="77777777" w:rsidR="00A64063" w:rsidRPr="00C54815" w:rsidRDefault="00A64063" w:rsidP="00A64063">
            <w:pPr>
              <w:rPr>
                <w:sz w:val="18"/>
                <w:szCs w:val="18"/>
              </w:rPr>
            </w:pPr>
            <w:r w:rsidRPr="00C54815">
              <w:rPr>
                <w:sz w:val="18"/>
                <w:szCs w:val="18"/>
              </w:rPr>
              <w:lastRenderedPageBreak/>
              <w:t xml:space="preserve">        "programNm": "Super Channel",</w:t>
            </w:r>
          </w:p>
          <w:p w14:paraId="114EBA0A" w14:textId="77777777" w:rsidR="00A64063" w:rsidRPr="00C54815" w:rsidRDefault="00A64063" w:rsidP="00A64063">
            <w:pPr>
              <w:rPr>
                <w:sz w:val="18"/>
                <w:szCs w:val="18"/>
              </w:rPr>
            </w:pPr>
            <w:r w:rsidRPr="00C54815">
              <w:rPr>
                <w:sz w:val="18"/>
                <w:szCs w:val="18"/>
              </w:rPr>
              <w:t xml:space="preserve">        "programCd": "PakSuperChannel",</w:t>
            </w:r>
          </w:p>
          <w:p w14:paraId="1443C689" w14:textId="77777777" w:rsidR="00A64063" w:rsidRPr="00C54815" w:rsidRDefault="00A64063" w:rsidP="00A64063">
            <w:pPr>
              <w:rPr>
                <w:sz w:val="18"/>
                <w:szCs w:val="18"/>
              </w:rPr>
            </w:pPr>
            <w:r w:rsidRPr="00C54815">
              <w:rPr>
                <w:sz w:val="18"/>
                <w:szCs w:val="18"/>
              </w:rPr>
              <w:t xml:space="preserve">        "programType": "COMBO_PACK",</w:t>
            </w:r>
          </w:p>
          <w:p w14:paraId="07243264" w14:textId="77777777" w:rsidR="00A64063" w:rsidRPr="00C54815" w:rsidRDefault="00A64063" w:rsidP="00A64063">
            <w:pPr>
              <w:rPr>
                <w:sz w:val="18"/>
                <w:szCs w:val="18"/>
              </w:rPr>
            </w:pPr>
            <w:r w:rsidRPr="00C54815">
              <w:rPr>
                <w:sz w:val="18"/>
                <w:szCs w:val="18"/>
              </w:rPr>
              <w:t xml:space="preserve">        "priceAmt": "17.0"</w:t>
            </w:r>
          </w:p>
          <w:p w14:paraId="12ADD7C9" w14:textId="77777777" w:rsidR="00A64063" w:rsidRDefault="00A64063" w:rsidP="00A64063">
            <w:pPr>
              <w:rPr>
                <w:sz w:val="18"/>
                <w:szCs w:val="18"/>
              </w:rPr>
            </w:pPr>
            <w:r w:rsidRPr="00C54815">
              <w:rPr>
                <w:sz w:val="18"/>
                <w:szCs w:val="18"/>
              </w:rPr>
              <w:t xml:space="preserve">      }</w:t>
            </w:r>
          </w:p>
          <w:p w14:paraId="323BE900" w14:textId="77777777" w:rsidR="00A64063" w:rsidRPr="00C54815" w:rsidRDefault="00A64063" w:rsidP="00A64063">
            <w:pPr>
              <w:rPr>
                <w:sz w:val="18"/>
                <w:szCs w:val="18"/>
              </w:rPr>
            </w:pPr>
            <w:r>
              <w:rPr>
                <w:sz w:val="18"/>
                <w:szCs w:val="18"/>
              </w:rPr>
              <w:t>………………………..</w:t>
            </w:r>
          </w:p>
          <w:p w14:paraId="3F667A92" w14:textId="77777777" w:rsidR="00A64063" w:rsidRPr="00C54815" w:rsidRDefault="00A64063" w:rsidP="00A64063">
            <w:pPr>
              <w:rPr>
                <w:sz w:val="18"/>
                <w:szCs w:val="18"/>
              </w:rPr>
            </w:pPr>
            <w:r w:rsidRPr="00C54815">
              <w:rPr>
                <w:sz w:val="18"/>
                <w:szCs w:val="18"/>
              </w:rPr>
              <w:t xml:space="preserve">    ],</w:t>
            </w:r>
          </w:p>
          <w:p w14:paraId="5978F726" w14:textId="77777777" w:rsidR="00A64063" w:rsidRPr="00C54815" w:rsidRDefault="00A64063" w:rsidP="00A64063">
            <w:pPr>
              <w:rPr>
                <w:sz w:val="18"/>
                <w:szCs w:val="18"/>
              </w:rPr>
            </w:pPr>
            <w:r w:rsidRPr="00C54815">
              <w:rPr>
                <w:sz w:val="18"/>
                <w:szCs w:val="18"/>
              </w:rPr>
              <w:t xml:space="preserve">    "requisitionNotification": {</w:t>
            </w:r>
          </w:p>
          <w:p w14:paraId="10AE4AEB" w14:textId="77777777" w:rsidR="00A64063" w:rsidRPr="00C54815" w:rsidRDefault="00A64063" w:rsidP="00A64063">
            <w:pPr>
              <w:rPr>
                <w:sz w:val="18"/>
                <w:szCs w:val="18"/>
              </w:rPr>
            </w:pPr>
            <w:r w:rsidRPr="00C54815">
              <w:rPr>
                <w:sz w:val="18"/>
                <w:szCs w:val="18"/>
              </w:rPr>
              <w:t xml:space="preserve">      "notificationList": [</w:t>
            </w:r>
          </w:p>
          <w:p w14:paraId="097CD23F" w14:textId="77777777" w:rsidR="00A64063" w:rsidRPr="00C54815" w:rsidRDefault="00A64063" w:rsidP="00A64063">
            <w:pPr>
              <w:rPr>
                <w:sz w:val="18"/>
                <w:szCs w:val="18"/>
              </w:rPr>
            </w:pPr>
            <w:r w:rsidRPr="00C54815">
              <w:rPr>
                <w:sz w:val="18"/>
                <w:szCs w:val="18"/>
              </w:rPr>
              <w:t xml:space="preserve">        {</w:t>
            </w:r>
          </w:p>
          <w:p w14:paraId="149A6932" w14:textId="77777777" w:rsidR="00A64063" w:rsidRPr="00C54815" w:rsidRDefault="00A64063" w:rsidP="00A64063">
            <w:pPr>
              <w:rPr>
                <w:sz w:val="18"/>
                <w:szCs w:val="18"/>
              </w:rPr>
            </w:pPr>
            <w:r w:rsidRPr="00C54815">
              <w:rPr>
                <w:sz w:val="18"/>
                <w:szCs w:val="18"/>
              </w:rPr>
              <w:t xml:space="preserve">          "baseProgram": {</w:t>
            </w:r>
          </w:p>
          <w:p w14:paraId="02C26062" w14:textId="77777777" w:rsidR="00A64063" w:rsidRPr="00C54815" w:rsidRDefault="00A64063" w:rsidP="00A64063">
            <w:pPr>
              <w:rPr>
                <w:sz w:val="18"/>
                <w:szCs w:val="18"/>
              </w:rPr>
            </w:pPr>
            <w:r w:rsidRPr="00C54815">
              <w:rPr>
                <w:sz w:val="18"/>
                <w:szCs w:val="18"/>
              </w:rPr>
              <w:t xml:space="preserve">            "productCd": "</w:t>
            </w:r>
            <w:r w:rsidRPr="00C54815">
              <w:rPr>
                <w:color w:val="0070C0"/>
                <w:sz w:val="18"/>
                <w:szCs w:val="18"/>
              </w:rPr>
              <w:t>YouPick6</w:t>
            </w:r>
            <w:r w:rsidRPr="00C54815">
              <w:rPr>
                <w:sz w:val="18"/>
                <w:szCs w:val="18"/>
              </w:rPr>
              <w:t>",</w:t>
            </w:r>
          </w:p>
          <w:p w14:paraId="75F8526F" w14:textId="77777777" w:rsidR="00A64063" w:rsidRPr="00C54815" w:rsidRDefault="00A64063" w:rsidP="00A64063">
            <w:pPr>
              <w:rPr>
                <w:sz w:val="18"/>
                <w:szCs w:val="18"/>
              </w:rPr>
            </w:pPr>
            <w:r w:rsidRPr="00C54815">
              <w:rPr>
                <w:sz w:val="18"/>
                <w:szCs w:val="18"/>
              </w:rPr>
              <w:t xml:space="preserve">            "productType": "COMBO"</w:t>
            </w:r>
          </w:p>
          <w:p w14:paraId="527F6D6D" w14:textId="77777777" w:rsidR="00A64063" w:rsidRPr="00C54815" w:rsidRDefault="00A64063" w:rsidP="00A64063">
            <w:pPr>
              <w:rPr>
                <w:sz w:val="18"/>
                <w:szCs w:val="18"/>
              </w:rPr>
            </w:pPr>
            <w:r w:rsidRPr="00C54815">
              <w:rPr>
                <w:sz w:val="18"/>
                <w:szCs w:val="18"/>
              </w:rPr>
              <w:t xml:space="preserve">          },</w:t>
            </w:r>
          </w:p>
          <w:p w14:paraId="7D95DE2A" w14:textId="77777777" w:rsidR="00A64063" w:rsidRPr="00C54815" w:rsidRDefault="00A64063" w:rsidP="00A64063">
            <w:pPr>
              <w:rPr>
                <w:sz w:val="18"/>
                <w:szCs w:val="18"/>
              </w:rPr>
            </w:pPr>
            <w:r w:rsidRPr="00C54815">
              <w:rPr>
                <w:sz w:val="18"/>
                <w:szCs w:val="18"/>
              </w:rPr>
              <w:t xml:space="preserve">          "relationType": "</w:t>
            </w:r>
            <w:r w:rsidRPr="00C54815">
              <w:rPr>
                <w:color w:val="FF0000"/>
                <w:sz w:val="18"/>
                <w:szCs w:val="18"/>
              </w:rPr>
              <w:t>COMBO_RIGHT_SIZED</w:t>
            </w:r>
            <w:r w:rsidRPr="00C54815">
              <w:rPr>
                <w:sz w:val="18"/>
                <w:szCs w:val="18"/>
              </w:rPr>
              <w:t>"</w:t>
            </w:r>
          </w:p>
          <w:p w14:paraId="7978DCDA" w14:textId="77777777" w:rsidR="00A64063" w:rsidRPr="00C54815" w:rsidRDefault="00A64063" w:rsidP="00A64063">
            <w:pPr>
              <w:rPr>
                <w:sz w:val="18"/>
                <w:szCs w:val="18"/>
              </w:rPr>
            </w:pPr>
            <w:r w:rsidRPr="00C54815">
              <w:rPr>
                <w:sz w:val="18"/>
                <w:szCs w:val="18"/>
              </w:rPr>
              <w:t xml:space="preserve">        },</w:t>
            </w:r>
          </w:p>
          <w:p w14:paraId="2CBD911B" w14:textId="77777777" w:rsidR="00A64063" w:rsidRPr="00C54815" w:rsidRDefault="00A64063" w:rsidP="00A64063">
            <w:pPr>
              <w:rPr>
                <w:sz w:val="18"/>
                <w:szCs w:val="18"/>
              </w:rPr>
            </w:pPr>
            <w:r w:rsidRPr="00C54815">
              <w:rPr>
                <w:sz w:val="18"/>
                <w:szCs w:val="18"/>
              </w:rPr>
              <w:t xml:space="preserve">        {</w:t>
            </w:r>
          </w:p>
          <w:p w14:paraId="7F7480A9" w14:textId="77777777" w:rsidR="00A64063" w:rsidRPr="00C54815" w:rsidRDefault="00A64063" w:rsidP="00A64063">
            <w:pPr>
              <w:rPr>
                <w:sz w:val="18"/>
                <w:szCs w:val="18"/>
              </w:rPr>
            </w:pPr>
            <w:r w:rsidRPr="00C54815">
              <w:rPr>
                <w:sz w:val="18"/>
                <w:szCs w:val="18"/>
              </w:rPr>
              <w:t xml:space="preserve">          "baseProgram": {</w:t>
            </w:r>
          </w:p>
          <w:p w14:paraId="3378DB04" w14:textId="77777777" w:rsidR="00A64063" w:rsidRPr="00C54815" w:rsidRDefault="00A64063" w:rsidP="00A64063">
            <w:pPr>
              <w:rPr>
                <w:sz w:val="18"/>
                <w:szCs w:val="18"/>
              </w:rPr>
            </w:pPr>
            <w:r w:rsidRPr="00C54815">
              <w:rPr>
                <w:sz w:val="18"/>
                <w:szCs w:val="18"/>
              </w:rPr>
              <w:t xml:space="preserve">            "productCd": "</w:t>
            </w:r>
            <w:r w:rsidRPr="00C54815">
              <w:rPr>
                <w:color w:val="0070C0"/>
                <w:sz w:val="18"/>
                <w:szCs w:val="18"/>
              </w:rPr>
              <w:t>YouPick8Movies</w:t>
            </w:r>
            <w:r w:rsidRPr="00C54815">
              <w:rPr>
                <w:sz w:val="18"/>
                <w:szCs w:val="18"/>
              </w:rPr>
              <w:t>",</w:t>
            </w:r>
          </w:p>
          <w:p w14:paraId="3E76F99A" w14:textId="77777777" w:rsidR="00A64063" w:rsidRPr="00C54815" w:rsidRDefault="00A64063" w:rsidP="00A64063">
            <w:pPr>
              <w:rPr>
                <w:sz w:val="18"/>
                <w:szCs w:val="18"/>
              </w:rPr>
            </w:pPr>
            <w:r w:rsidRPr="00C54815">
              <w:rPr>
                <w:sz w:val="18"/>
                <w:szCs w:val="18"/>
              </w:rPr>
              <w:t xml:space="preserve">            "productType": "COMBO"</w:t>
            </w:r>
          </w:p>
          <w:p w14:paraId="755257EB" w14:textId="77777777" w:rsidR="00A64063" w:rsidRPr="00C54815" w:rsidRDefault="00A64063" w:rsidP="00A64063">
            <w:pPr>
              <w:rPr>
                <w:sz w:val="18"/>
                <w:szCs w:val="18"/>
              </w:rPr>
            </w:pPr>
            <w:r w:rsidRPr="00C54815">
              <w:rPr>
                <w:sz w:val="18"/>
                <w:szCs w:val="18"/>
              </w:rPr>
              <w:t xml:space="preserve">          },</w:t>
            </w:r>
          </w:p>
          <w:p w14:paraId="7303BD71" w14:textId="77777777" w:rsidR="00A64063" w:rsidRPr="00C54815" w:rsidRDefault="00A64063" w:rsidP="00A64063">
            <w:pPr>
              <w:rPr>
                <w:sz w:val="18"/>
                <w:szCs w:val="18"/>
              </w:rPr>
            </w:pPr>
            <w:r w:rsidRPr="00C54815">
              <w:rPr>
                <w:sz w:val="18"/>
                <w:szCs w:val="18"/>
              </w:rPr>
              <w:t xml:space="preserve">          "relationType": "</w:t>
            </w:r>
            <w:r w:rsidRPr="00C54815">
              <w:rPr>
                <w:color w:val="FF0000"/>
                <w:sz w:val="18"/>
                <w:szCs w:val="18"/>
              </w:rPr>
              <w:t>COMBO_UP_SELL</w:t>
            </w:r>
            <w:r w:rsidRPr="00C54815">
              <w:rPr>
                <w:sz w:val="18"/>
                <w:szCs w:val="18"/>
              </w:rPr>
              <w:t>"</w:t>
            </w:r>
          </w:p>
          <w:p w14:paraId="7187879E" w14:textId="77777777" w:rsidR="00A64063" w:rsidRPr="00C54815" w:rsidRDefault="00A64063" w:rsidP="00A64063">
            <w:pPr>
              <w:rPr>
                <w:sz w:val="18"/>
                <w:szCs w:val="18"/>
              </w:rPr>
            </w:pPr>
            <w:r w:rsidRPr="00C54815">
              <w:rPr>
                <w:sz w:val="18"/>
                <w:szCs w:val="18"/>
              </w:rPr>
              <w:t xml:space="preserve">        }</w:t>
            </w:r>
          </w:p>
          <w:p w14:paraId="776AA411" w14:textId="77777777" w:rsidR="00A64063" w:rsidRPr="00C54815" w:rsidRDefault="00A64063" w:rsidP="00A64063">
            <w:pPr>
              <w:rPr>
                <w:sz w:val="18"/>
                <w:szCs w:val="18"/>
              </w:rPr>
            </w:pPr>
            <w:r w:rsidRPr="00C54815">
              <w:rPr>
                <w:sz w:val="18"/>
                <w:szCs w:val="18"/>
              </w:rPr>
              <w:t xml:space="preserve">      ]</w:t>
            </w:r>
          </w:p>
          <w:p w14:paraId="51252120" w14:textId="77777777" w:rsidR="00A64063" w:rsidRPr="00C54815" w:rsidRDefault="00A64063" w:rsidP="00A64063">
            <w:pPr>
              <w:rPr>
                <w:sz w:val="18"/>
                <w:szCs w:val="18"/>
              </w:rPr>
            </w:pPr>
            <w:r w:rsidRPr="00C54815">
              <w:rPr>
                <w:sz w:val="18"/>
                <w:szCs w:val="18"/>
              </w:rPr>
              <w:t xml:space="preserve">    },</w:t>
            </w:r>
          </w:p>
          <w:p w14:paraId="1874B9B2" w14:textId="77777777" w:rsidR="00A64063" w:rsidRPr="00C54815" w:rsidRDefault="00A64063" w:rsidP="00A64063">
            <w:pPr>
              <w:rPr>
                <w:sz w:val="18"/>
                <w:szCs w:val="18"/>
              </w:rPr>
            </w:pPr>
            <w:r w:rsidRPr="00C54815">
              <w:rPr>
                <w:sz w:val="18"/>
                <w:szCs w:val="18"/>
              </w:rPr>
              <w:t xml:space="preserve">    "rightSizedInd": "false",</w:t>
            </w:r>
          </w:p>
          <w:p w14:paraId="510498D0" w14:textId="77777777" w:rsidR="00A64063" w:rsidRPr="00C54815" w:rsidRDefault="00A64063" w:rsidP="00A64063">
            <w:pPr>
              <w:rPr>
                <w:sz w:val="18"/>
                <w:szCs w:val="18"/>
              </w:rPr>
            </w:pPr>
            <w:r w:rsidRPr="00C54815">
              <w:rPr>
                <w:sz w:val="18"/>
                <w:szCs w:val="18"/>
              </w:rPr>
              <w:t xml:space="preserve">    "validInd": "true"</w:t>
            </w:r>
          </w:p>
          <w:p w14:paraId="3867316A" w14:textId="77777777" w:rsidR="00A64063" w:rsidRDefault="00A64063" w:rsidP="00A64063">
            <w:pPr>
              <w:rPr>
                <w:sz w:val="18"/>
                <w:szCs w:val="18"/>
              </w:rPr>
            </w:pPr>
            <w:r w:rsidRPr="00C54815">
              <w:rPr>
                <w:sz w:val="18"/>
                <w:szCs w:val="18"/>
              </w:rPr>
              <w:t xml:space="preserve">  }</w:t>
            </w:r>
            <w:r>
              <w:rPr>
                <w:sz w:val="18"/>
                <w:szCs w:val="18"/>
              </w:rPr>
              <w:t>,</w:t>
            </w:r>
          </w:p>
          <w:p w14:paraId="69DF7EC8" w14:textId="77777777" w:rsidR="00A64063" w:rsidRPr="00411FFE" w:rsidRDefault="00A64063" w:rsidP="00A64063">
            <w:pPr>
              <w:rPr>
                <w:sz w:val="18"/>
                <w:szCs w:val="18"/>
              </w:rPr>
            </w:pPr>
            <w:r w:rsidRPr="00411FFE">
              <w:rPr>
                <w:sz w:val="18"/>
                <w:szCs w:val="18"/>
              </w:rPr>
              <w:t xml:space="preserve">   "status":    {</w:t>
            </w:r>
          </w:p>
          <w:p w14:paraId="3E0F9F3D" w14:textId="77777777" w:rsidR="00A64063" w:rsidRPr="00411FFE" w:rsidRDefault="00A64063" w:rsidP="00A64063">
            <w:pPr>
              <w:rPr>
                <w:sz w:val="18"/>
                <w:szCs w:val="18"/>
              </w:rPr>
            </w:pPr>
            <w:r w:rsidRPr="00411FFE">
              <w:rPr>
                <w:sz w:val="18"/>
                <w:szCs w:val="18"/>
              </w:rPr>
              <w:t xml:space="preserve">      "statusCd": "200",</w:t>
            </w:r>
          </w:p>
          <w:p w14:paraId="785CC62B" w14:textId="77777777" w:rsidR="00A64063" w:rsidRPr="00411FFE" w:rsidRDefault="00A64063" w:rsidP="00A64063">
            <w:pPr>
              <w:rPr>
                <w:sz w:val="18"/>
                <w:szCs w:val="18"/>
              </w:rPr>
            </w:pPr>
            <w:r w:rsidRPr="00411FFE">
              <w:rPr>
                <w:sz w:val="18"/>
                <w:szCs w:val="18"/>
              </w:rPr>
              <w:t xml:space="preserve">      "statusTxt": "OK"</w:t>
            </w:r>
          </w:p>
          <w:p w14:paraId="1A2B45C0" w14:textId="77777777" w:rsidR="00A64063" w:rsidRPr="00411FFE" w:rsidRDefault="00A64063" w:rsidP="00A64063">
            <w:pPr>
              <w:rPr>
                <w:sz w:val="18"/>
                <w:szCs w:val="18"/>
              </w:rPr>
            </w:pPr>
            <w:r w:rsidRPr="00411FFE">
              <w:rPr>
                <w:sz w:val="18"/>
                <w:szCs w:val="18"/>
              </w:rPr>
              <w:t xml:space="preserve">   }</w:t>
            </w:r>
          </w:p>
          <w:p w14:paraId="091FA068" w14:textId="77777777" w:rsidR="00A64063" w:rsidRPr="00B97439" w:rsidRDefault="00A64063" w:rsidP="00A64063">
            <w:pPr>
              <w:rPr>
                <w:rFonts w:cstheme="minorHAnsi"/>
                <w:sz w:val="18"/>
                <w:szCs w:val="18"/>
              </w:rPr>
            </w:pPr>
            <w:r w:rsidRPr="00C54815">
              <w:rPr>
                <w:sz w:val="18"/>
                <w:szCs w:val="18"/>
              </w:rPr>
              <w:t>}</w:t>
            </w:r>
          </w:p>
        </w:tc>
      </w:tr>
    </w:tbl>
    <w:p w14:paraId="0D55560D" w14:textId="77777777" w:rsidR="00A64063" w:rsidRDefault="00A64063" w:rsidP="00A64063"/>
    <w:p w14:paraId="1DD2FAC1" w14:textId="216EA9FE" w:rsidR="00A64063" w:rsidRPr="003B34CA" w:rsidRDefault="00A64063" w:rsidP="003B34CA">
      <w:pPr>
        <w:pStyle w:val="Heading2"/>
      </w:pPr>
      <w:r>
        <w:br w:type="page"/>
      </w:r>
      <w:r>
        <w:lastRenderedPageBreak/>
        <w:t>Quotation</w:t>
      </w:r>
      <w:r w:rsidR="003B34CA">
        <w:t xml:space="preserve"> (</w:t>
      </w:r>
      <w:r w:rsidR="00645F65">
        <w:t>POST</w:t>
      </w:r>
      <w:r w:rsidR="003B34CA">
        <w:t>)</w:t>
      </w:r>
    </w:p>
    <w:tbl>
      <w:tblPr>
        <w:tblStyle w:val="TableGrid"/>
        <w:tblW w:w="0" w:type="auto"/>
        <w:tblLook w:val="04A0" w:firstRow="1" w:lastRow="0" w:firstColumn="1" w:lastColumn="0" w:noHBand="0" w:noVBand="1"/>
      </w:tblPr>
      <w:tblGrid>
        <w:gridCol w:w="1072"/>
        <w:gridCol w:w="8504"/>
      </w:tblGrid>
      <w:tr w:rsidR="00A64063" w14:paraId="0856D5A2" w14:textId="77777777" w:rsidTr="00A64063">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EA8346" w14:textId="77777777" w:rsidR="00A64063" w:rsidRDefault="00A64063" w:rsidP="00A64063">
            <w:pPr>
              <w:rPr>
                <w:b/>
                <w:szCs w:val="16"/>
              </w:rPr>
            </w:pPr>
            <w:r>
              <w:rPr>
                <w:b/>
                <w:szCs w:val="16"/>
              </w:rPr>
              <w:t>OPERATION</w:t>
            </w:r>
          </w:p>
          <w:p w14:paraId="5CBAE101" w14:textId="77777777" w:rsidR="00A64063" w:rsidRPr="009E6B45" w:rsidRDefault="00A64063" w:rsidP="00A64063">
            <w:pPr>
              <w:rPr>
                <w:rFonts w:cstheme="minorHAnsi"/>
                <w:color w:val="1F497D"/>
              </w:rPr>
            </w:pPr>
            <w:r>
              <w:rPr>
                <w:rFonts w:cstheme="minorHAnsi"/>
              </w:rPr>
              <w:t>/tv/requisition</w:t>
            </w:r>
            <w:r w:rsidRPr="0086196A">
              <w:rPr>
                <w:rFonts w:cstheme="minorHAnsi"/>
              </w:rPr>
              <w:t>/</w:t>
            </w:r>
            <w:r>
              <w:t>quotation</w:t>
            </w:r>
          </w:p>
        </w:tc>
      </w:tr>
      <w:tr w:rsidR="00A64063" w14:paraId="58B9AFB7"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064E5B68" w14:textId="77777777" w:rsidR="00A64063" w:rsidRDefault="00A64063" w:rsidP="00A64063">
            <w:pPr>
              <w:rPr>
                <w:b/>
                <w:sz w:val="18"/>
                <w:szCs w:val="16"/>
              </w:rPr>
            </w:pPr>
            <w:r>
              <w:rPr>
                <w:b/>
                <w:sz w:val="18"/>
                <w:szCs w:val="16"/>
              </w:rPr>
              <w:t>Method</w:t>
            </w:r>
          </w:p>
        </w:tc>
        <w:tc>
          <w:tcPr>
            <w:tcW w:w="8504" w:type="dxa"/>
            <w:tcBorders>
              <w:top w:val="single" w:sz="4" w:space="0" w:color="auto"/>
              <w:left w:val="single" w:sz="4" w:space="0" w:color="auto"/>
              <w:bottom w:val="single" w:sz="4" w:space="0" w:color="auto"/>
              <w:right w:val="single" w:sz="4" w:space="0" w:color="auto"/>
            </w:tcBorders>
            <w:hideMark/>
          </w:tcPr>
          <w:p w14:paraId="07155710" w14:textId="77777777" w:rsidR="00A64063" w:rsidRDefault="00A64063" w:rsidP="00A64063">
            <w:pPr>
              <w:rPr>
                <w:sz w:val="18"/>
                <w:szCs w:val="16"/>
              </w:rPr>
            </w:pPr>
            <w:r>
              <w:rPr>
                <w:sz w:val="18"/>
                <w:szCs w:val="16"/>
              </w:rPr>
              <w:t>POST</w:t>
            </w:r>
          </w:p>
        </w:tc>
      </w:tr>
      <w:tr w:rsidR="00A64063" w14:paraId="6E7674AD"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6696F471" w14:textId="77777777" w:rsidR="00A64063" w:rsidRDefault="00A64063" w:rsidP="00A64063">
            <w:pPr>
              <w:rPr>
                <w:b/>
                <w:sz w:val="18"/>
                <w:szCs w:val="16"/>
              </w:rPr>
            </w:pPr>
            <w:r>
              <w:rPr>
                <w:b/>
                <w:sz w:val="18"/>
                <w:szCs w:val="16"/>
              </w:rPr>
              <w:t>Description</w:t>
            </w:r>
          </w:p>
        </w:tc>
        <w:tc>
          <w:tcPr>
            <w:tcW w:w="8504" w:type="dxa"/>
            <w:tcBorders>
              <w:top w:val="single" w:sz="4" w:space="0" w:color="auto"/>
              <w:left w:val="single" w:sz="4" w:space="0" w:color="auto"/>
              <w:bottom w:val="single" w:sz="4" w:space="0" w:color="auto"/>
              <w:right w:val="single" w:sz="4" w:space="0" w:color="auto"/>
            </w:tcBorders>
            <w:hideMark/>
          </w:tcPr>
          <w:p w14:paraId="482C81A5" w14:textId="77777777" w:rsidR="00A64063" w:rsidRDefault="00A64063" w:rsidP="00A64063">
            <w:pPr>
              <w:rPr>
                <w:sz w:val="18"/>
                <w:szCs w:val="16"/>
              </w:rPr>
            </w:pPr>
            <w:r>
              <w:rPr>
                <w:sz w:val="18"/>
                <w:szCs w:val="16"/>
              </w:rPr>
              <w:t xml:space="preserve">This operation will provide quote price based on program orders. Price will be calculated based on reference data. </w:t>
            </w:r>
          </w:p>
        </w:tc>
      </w:tr>
      <w:tr w:rsidR="00A64063" w14:paraId="471F1873"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5166F39A" w14:textId="77777777" w:rsidR="00A64063" w:rsidRDefault="00A64063" w:rsidP="00A64063">
            <w:pPr>
              <w:rPr>
                <w:b/>
                <w:sz w:val="18"/>
                <w:szCs w:val="16"/>
              </w:rPr>
            </w:pPr>
            <w:r>
              <w:rPr>
                <w:b/>
                <w:sz w:val="18"/>
                <w:szCs w:val="16"/>
              </w:rPr>
              <w:t>Input</w:t>
            </w:r>
          </w:p>
        </w:tc>
        <w:tc>
          <w:tcPr>
            <w:tcW w:w="8504" w:type="dxa"/>
            <w:tcBorders>
              <w:top w:val="single" w:sz="4" w:space="0" w:color="auto"/>
              <w:left w:val="single" w:sz="4" w:space="0" w:color="auto"/>
              <w:bottom w:val="single" w:sz="4" w:space="0" w:color="auto"/>
              <w:right w:val="single" w:sz="4" w:space="0" w:color="auto"/>
            </w:tcBorders>
          </w:tcPr>
          <w:p w14:paraId="759C445E" w14:textId="77777777" w:rsidR="00A64063" w:rsidRDefault="00A64063" w:rsidP="00A64063">
            <w:pPr>
              <w:rPr>
                <w:b/>
                <w:sz w:val="18"/>
                <w:szCs w:val="16"/>
              </w:rPr>
            </w:pPr>
          </w:p>
          <w:p w14:paraId="06F7B9CC" w14:textId="77777777" w:rsidR="00A64063" w:rsidRDefault="00A64063" w:rsidP="00A64063">
            <w:pPr>
              <w:rPr>
                <w:sz w:val="18"/>
                <w:szCs w:val="18"/>
              </w:rPr>
            </w:pPr>
            <w:r w:rsidRPr="0003324C">
              <w:rPr>
                <w:rStyle w:val="sbrace"/>
                <w:rFonts w:cstheme="minorHAnsi"/>
                <w:color w:val="666666"/>
                <w:sz w:val="18"/>
                <w:szCs w:val="18"/>
              </w:rPr>
              <w:t>{</w:t>
            </w:r>
            <w:r w:rsidRPr="0003324C">
              <w:rPr>
                <w:rStyle w:val="apple-converted-space"/>
                <w:rFonts w:cstheme="minorHAnsi"/>
                <w:color w:val="666666"/>
                <w:sz w:val="18"/>
                <w:szCs w:val="18"/>
              </w:rPr>
              <w:t>  </w:t>
            </w:r>
            <w:r w:rsidRPr="0003324C">
              <w:rPr>
                <w:rFonts w:cstheme="minorHAnsi"/>
                <w:color w:val="555555"/>
                <w:sz w:val="18"/>
                <w:szCs w:val="18"/>
              </w:rPr>
              <w:br/>
              <w:t>    </w:t>
            </w:r>
            <w:r w:rsidRPr="00AD780E">
              <w:rPr>
                <w:sz w:val="18"/>
                <w:szCs w:val="18"/>
              </w:rPr>
              <w:t>"province": string,</w:t>
            </w:r>
            <w:r w:rsidRPr="00AD780E">
              <w:rPr>
                <w:sz w:val="18"/>
                <w:szCs w:val="18"/>
              </w:rPr>
              <w:br/>
              <w:t>    "</w:t>
            </w:r>
            <w:r>
              <w:rPr>
                <w:sz w:val="18"/>
                <w:szCs w:val="18"/>
              </w:rPr>
              <w:t>geoTargetMarket": string,</w:t>
            </w:r>
          </w:p>
          <w:p w14:paraId="689F6D19" w14:textId="77777777" w:rsidR="00A64063" w:rsidRPr="0003324C" w:rsidRDefault="00A64063" w:rsidP="00A64063">
            <w:pPr>
              <w:rPr>
                <w:rStyle w:val="sbrace"/>
                <w:rFonts w:cstheme="minorHAnsi"/>
                <w:color w:val="666666"/>
                <w:sz w:val="18"/>
                <w:szCs w:val="18"/>
              </w:rPr>
            </w:pPr>
            <w:r w:rsidRPr="00AD780E">
              <w:rPr>
                <w:sz w:val="18"/>
                <w:szCs w:val="18"/>
              </w:rPr>
              <w:t>    "programOrderList": [ &lt;ProgramOrder&gt; ]</w:t>
            </w:r>
            <w:r w:rsidRPr="00AD780E">
              <w:rPr>
                <w:sz w:val="18"/>
                <w:szCs w:val="18"/>
              </w:rPr>
              <w:br/>
            </w:r>
            <w:r w:rsidRPr="0003324C">
              <w:rPr>
                <w:rStyle w:val="sbrace"/>
                <w:rFonts w:cstheme="minorHAnsi"/>
                <w:color w:val="666666"/>
                <w:sz w:val="18"/>
                <w:szCs w:val="18"/>
              </w:rPr>
              <w:t xml:space="preserve">} </w:t>
            </w:r>
          </w:p>
          <w:p w14:paraId="47293571" w14:textId="77777777" w:rsidR="00A64063" w:rsidRDefault="00A64063" w:rsidP="00A64063">
            <w:pPr>
              <w:rPr>
                <w:b/>
                <w:sz w:val="18"/>
                <w:szCs w:val="16"/>
              </w:rPr>
            </w:pPr>
          </w:p>
          <w:p w14:paraId="12F41655" w14:textId="77777777" w:rsidR="00A64063" w:rsidRDefault="00A64063" w:rsidP="00A64063">
            <w:pPr>
              <w:rPr>
                <w:b/>
                <w:sz w:val="18"/>
                <w:szCs w:val="16"/>
              </w:rPr>
            </w:pPr>
          </w:p>
          <w:tbl>
            <w:tblPr>
              <w:tblStyle w:val="TableGrid"/>
              <w:tblW w:w="8278" w:type="dxa"/>
              <w:tblLook w:val="04A0" w:firstRow="1" w:lastRow="0" w:firstColumn="1" w:lastColumn="0" w:noHBand="0" w:noVBand="1"/>
            </w:tblPr>
            <w:tblGrid>
              <w:gridCol w:w="1794"/>
              <w:gridCol w:w="2192"/>
              <w:gridCol w:w="1630"/>
              <w:gridCol w:w="1137"/>
              <w:gridCol w:w="1525"/>
            </w:tblGrid>
            <w:tr w:rsidR="00A64063" w:rsidRPr="00444190" w14:paraId="7099D926" w14:textId="77777777" w:rsidTr="00156F26">
              <w:tc>
                <w:tcPr>
                  <w:tcW w:w="1794" w:type="dxa"/>
                  <w:shd w:val="clear" w:color="auto" w:fill="D9D9D9" w:themeFill="background1" w:themeFillShade="D9"/>
                </w:tcPr>
                <w:p w14:paraId="39096C08" w14:textId="77777777" w:rsidR="00A64063" w:rsidRPr="00444190" w:rsidRDefault="00A64063" w:rsidP="00A64063">
                  <w:pPr>
                    <w:rPr>
                      <w:b/>
                      <w:sz w:val="18"/>
                      <w:szCs w:val="16"/>
                    </w:rPr>
                  </w:pPr>
                  <w:r>
                    <w:rPr>
                      <w:b/>
                      <w:sz w:val="18"/>
                      <w:szCs w:val="16"/>
                    </w:rPr>
                    <w:t>Field</w:t>
                  </w:r>
                </w:p>
              </w:tc>
              <w:tc>
                <w:tcPr>
                  <w:tcW w:w="2192" w:type="dxa"/>
                  <w:shd w:val="clear" w:color="auto" w:fill="D9D9D9" w:themeFill="background1" w:themeFillShade="D9"/>
                </w:tcPr>
                <w:p w14:paraId="39824EBE" w14:textId="77777777" w:rsidR="00A64063" w:rsidRPr="00444190" w:rsidRDefault="00A64063" w:rsidP="00A64063">
                  <w:pPr>
                    <w:rPr>
                      <w:b/>
                      <w:sz w:val="18"/>
                      <w:szCs w:val="16"/>
                    </w:rPr>
                  </w:pPr>
                  <w:r>
                    <w:rPr>
                      <w:b/>
                      <w:sz w:val="18"/>
                      <w:szCs w:val="16"/>
                    </w:rPr>
                    <w:t>Datatype</w:t>
                  </w:r>
                </w:p>
              </w:tc>
              <w:tc>
                <w:tcPr>
                  <w:tcW w:w="1630" w:type="dxa"/>
                  <w:shd w:val="clear" w:color="auto" w:fill="D9D9D9" w:themeFill="background1" w:themeFillShade="D9"/>
                </w:tcPr>
                <w:p w14:paraId="57138EB6" w14:textId="77777777" w:rsidR="00A64063" w:rsidRPr="00444190" w:rsidRDefault="00A64063" w:rsidP="00A64063">
                  <w:pPr>
                    <w:rPr>
                      <w:b/>
                      <w:sz w:val="18"/>
                      <w:szCs w:val="16"/>
                    </w:rPr>
                  </w:pPr>
                  <w:r>
                    <w:rPr>
                      <w:b/>
                      <w:sz w:val="18"/>
                      <w:szCs w:val="16"/>
                    </w:rPr>
                    <w:t>Description</w:t>
                  </w:r>
                </w:p>
              </w:tc>
              <w:tc>
                <w:tcPr>
                  <w:tcW w:w="1137" w:type="dxa"/>
                  <w:shd w:val="clear" w:color="auto" w:fill="D9D9D9" w:themeFill="background1" w:themeFillShade="D9"/>
                </w:tcPr>
                <w:p w14:paraId="2456C518"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525" w:type="dxa"/>
                  <w:shd w:val="clear" w:color="auto" w:fill="D9D9D9" w:themeFill="background1" w:themeFillShade="D9"/>
                </w:tcPr>
                <w:p w14:paraId="2FD3EF8E" w14:textId="77777777" w:rsidR="00A64063" w:rsidRPr="00444190" w:rsidRDefault="00A64063" w:rsidP="00A64063">
                  <w:pPr>
                    <w:rPr>
                      <w:b/>
                      <w:sz w:val="18"/>
                      <w:szCs w:val="16"/>
                    </w:rPr>
                  </w:pPr>
                  <w:r w:rsidRPr="001B35FC">
                    <w:rPr>
                      <w:b/>
                      <w:sz w:val="18"/>
                      <w:szCs w:val="16"/>
                    </w:rPr>
                    <w:t>Possible/typical values</w:t>
                  </w:r>
                </w:p>
              </w:tc>
            </w:tr>
            <w:tr w:rsidR="00A64063" w14:paraId="25D5ED68" w14:textId="77777777" w:rsidTr="00156F26">
              <w:tc>
                <w:tcPr>
                  <w:tcW w:w="1794" w:type="dxa"/>
                </w:tcPr>
                <w:p w14:paraId="592C7A58" w14:textId="77777777" w:rsidR="00A64063" w:rsidRPr="006B4E68" w:rsidRDefault="00A64063" w:rsidP="00A64063">
                  <w:pPr>
                    <w:rPr>
                      <w:b/>
                      <w:sz w:val="18"/>
                      <w:szCs w:val="16"/>
                    </w:rPr>
                  </w:pPr>
                  <w:r w:rsidRPr="006B4E68">
                    <w:rPr>
                      <w:sz w:val="18"/>
                      <w:szCs w:val="16"/>
                    </w:rPr>
                    <w:t>province</w:t>
                  </w:r>
                </w:p>
              </w:tc>
              <w:tc>
                <w:tcPr>
                  <w:tcW w:w="2192" w:type="dxa"/>
                </w:tcPr>
                <w:p w14:paraId="1A5E5F68" w14:textId="77777777" w:rsidR="00A64063" w:rsidRPr="006B4E68" w:rsidRDefault="00A64063" w:rsidP="00A64063">
                  <w:pPr>
                    <w:rPr>
                      <w:sz w:val="18"/>
                      <w:szCs w:val="16"/>
                    </w:rPr>
                  </w:pPr>
                  <w:r>
                    <w:rPr>
                      <w:sz w:val="18"/>
                      <w:szCs w:val="16"/>
                    </w:rPr>
                    <w:t>string</w:t>
                  </w:r>
                </w:p>
              </w:tc>
              <w:tc>
                <w:tcPr>
                  <w:tcW w:w="1630" w:type="dxa"/>
                </w:tcPr>
                <w:p w14:paraId="317EDFAA" w14:textId="77777777" w:rsidR="00A64063" w:rsidRPr="006B4E68" w:rsidRDefault="00A64063" w:rsidP="00A64063">
                  <w:pPr>
                    <w:rPr>
                      <w:sz w:val="18"/>
                      <w:szCs w:val="16"/>
                    </w:rPr>
                  </w:pPr>
                  <w:r w:rsidRPr="006B4E68">
                    <w:rPr>
                      <w:sz w:val="18"/>
                      <w:szCs w:val="16"/>
                    </w:rPr>
                    <w:t>Province</w:t>
                  </w:r>
                  <w:r>
                    <w:rPr>
                      <w:sz w:val="18"/>
                      <w:szCs w:val="16"/>
                    </w:rPr>
                    <w:t xml:space="preserve"> </w:t>
                  </w:r>
                  <w:r w:rsidRPr="006B4E68">
                    <w:rPr>
                      <w:sz w:val="18"/>
                      <w:szCs w:val="16"/>
                    </w:rPr>
                    <w:t>State code</w:t>
                  </w:r>
                </w:p>
              </w:tc>
              <w:tc>
                <w:tcPr>
                  <w:tcW w:w="1137" w:type="dxa"/>
                </w:tcPr>
                <w:p w14:paraId="6B575027" w14:textId="77777777" w:rsidR="00A64063" w:rsidRPr="006B4E68" w:rsidRDefault="00A64063" w:rsidP="00A64063">
                  <w:pPr>
                    <w:rPr>
                      <w:sz w:val="18"/>
                      <w:szCs w:val="16"/>
                    </w:rPr>
                  </w:pPr>
                  <w:r w:rsidRPr="006B4E68">
                    <w:rPr>
                      <w:sz w:val="18"/>
                      <w:szCs w:val="16"/>
                    </w:rPr>
                    <w:t>Y</w:t>
                  </w:r>
                </w:p>
              </w:tc>
              <w:tc>
                <w:tcPr>
                  <w:tcW w:w="1525" w:type="dxa"/>
                </w:tcPr>
                <w:p w14:paraId="0FAAC861" w14:textId="77777777" w:rsidR="00A64063" w:rsidRPr="006B4E68" w:rsidRDefault="00A64063" w:rsidP="00A64063">
                  <w:pPr>
                    <w:rPr>
                      <w:sz w:val="18"/>
                      <w:szCs w:val="16"/>
                    </w:rPr>
                  </w:pPr>
                  <w:r>
                    <w:rPr>
                      <w:sz w:val="18"/>
                      <w:szCs w:val="16"/>
                    </w:rPr>
                    <w:t>AB, BC</w:t>
                  </w:r>
                </w:p>
              </w:tc>
            </w:tr>
            <w:tr w:rsidR="00A64063" w14:paraId="14052009" w14:textId="77777777" w:rsidTr="00156F26">
              <w:tc>
                <w:tcPr>
                  <w:tcW w:w="1794" w:type="dxa"/>
                </w:tcPr>
                <w:p w14:paraId="1B018327" w14:textId="77777777" w:rsidR="00A64063" w:rsidRPr="006B4E68" w:rsidRDefault="00A64063" w:rsidP="00A64063">
                  <w:pPr>
                    <w:rPr>
                      <w:b/>
                      <w:sz w:val="18"/>
                      <w:szCs w:val="16"/>
                    </w:rPr>
                  </w:pPr>
                  <w:r>
                    <w:rPr>
                      <w:sz w:val="18"/>
                      <w:szCs w:val="18"/>
                    </w:rPr>
                    <w:t>geoTargetMarket</w:t>
                  </w:r>
                </w:p>
              </w:tc>
              <w:tc>
                <w:tcPr>
                  <w:tcW w:w="2192" w:type="dxa"/>
                </w:tcPr>
                <w:p w14:paraId="241136E0" w14:textId="77777777" w:rsidR="00A64063" w:rsidRPr="006B4E68" w:rsidRDefault="00A64063" w:rsidP="00A64063">
                  <w:pPr>
                    <w:rPr>
                      <w:sz w:val="18"/>
                      <w:szCs w:val="16"/>
                    </w:rPr>
                  </w:pPr>
                  <w:r>
                    <w:rPr>
                      <w:sz w:val="18"/>
                      <w:szCs w:val="16"/>
                    </w:rPr>
                    <w:t>string</w:t>
                  </w:r>
                </w:p>
              </w:tc>
              <w:tc>
                <w:tcPr>
                  <w:tcW w:w="1630" w:type="dxa"/>
                </w:tcPr>
                <w:p w14:paraId="437302B2" w14:textId="77777777" w:rsidR="00A64063" w:rsidRPr="006B4E68" w:rsidRDefault="00A64063" w:rsidP="00A64063">
                  <w:pPr>
                    <w:rPr>
                      <w:sz w:val="18"/>
                      <w:szCs w:val="16"/>
                    </w:rPr>
                  </w:pPr>
                  <w:r>
                    <w:rPr>
                      <w:sz w:val="18"/>
                      <w:szCs w:val="16"/>
                    </w:rPr>
                    <w:t>Region</w:t>
                  </w:r>
                </w:p>
              </w:tc>
              <w:tc>
                <w:tcPr>
                  <w:tcW w:w="1137" w:type="dxa"/>
                </w:tcPr>
                <w:p w14:paraId="2E3B3FE8" w14:textId="77777777" w:rsidR="00A64063" w:rsidRPr="006B4E68" w:rsidRDefault="00A64063" w:rsidP="00A64063">
                  <w:pPr>
                    <w:rPr>
                      <w:sz w:val="18"/>
                      <w:szCs w:val="16"/>
                    </w:rPr>
                  </w:pPr>
                  <w:r w:rsidRPr="006B4E68">
                    <w:rPr>
                      <w:sz w:val="18"/>
                      <w:szCs w:val="16"/>
                    </w:rPr>
                    <w:t>Y</w:t>
                  </w:r>
                </w:p>
              </w:tc>
              <w:tc>
                <w:tcPr>
                  <w:tcW w:w="1525" w:type="dxa"/>
                </w:tcPr>
                <w:p w14:paraId="320F6792" w14:textId="77777777" w:rsidR="00A64063" w:rsidRPr="006B4E68" w:rsidRDefault="00A64063" w:rsidP="00A64063">
                  <w:pPr>
                    <w:rPr>
                      <w:sz w:val="18"/>
                      <w:szCs w:val="16"/>
                    </w:rPr>
                  </w:pPr>
                  <w:r>
                    <w:rPr>
                      <w:sz w:val="18"/>
                      <w:szCs w:val="16"/>
                    </w:rPr>
                    <w:t xml:space="preserve">vancouver </w:t>
                  </w:r>
                </w:p>
              </w:tc>
            </w:tr>
            <w:tr w:rsidR="00A64063" w14:paraId="48AD162C" w14:textId="77777777" w:rsidTr="00156F26">
              <w:tc>
                <w:tcPr>
                  <w:tcW w:w="1794" w:type="dxa"/>
                </w:tcPr>
                <w:p w14:paraId="23AAC480" w14:textId="77777777" w:rsidR="00A64063" w:rsidRPr="006B4E68" w:rsidRDefault="00A64063" w:rsidP="00A64063">
                  <w:pPr>
                    <w:rPr>
                      <w:b/>
                      <w:sz w:val="18"/>
                      <w:szCs w:val="16"/>
                    </w:rPr>
                  </w:pPr>
                  <w:r>
                    <w:rPr>
                      <w:sz w:val="18"/>
                      <w:szCs w:val="18"/>
                    </w:rPr>
                    <w:t>lostDiscount</w:t>
                  </w:r>
                </w:p>
              </w:tc>
              <w:tc>
                <w:tcPr>
                  <w:tcW w:w="2192" w:type="dxa"/>
                </w:tcPr>
                <w:p w14:paraId="6941240F" w14:textId="77777777" w:rsidR="00A64063" w:rsidRPr="006B4E68" w:rsidRDefault="00A64063" w:rsidP="00A64063">
                  <w:pPr>
                    <w:rPr>
                      <w:sz w:val="18"/>
                      <w:szCs w:val="16"/>
                    </w:rPr>
                  </w:pPr>
                  <w:r>
                    <w:rPr>
                      <w:sz w:val="18"/>
                      <w:szCs w:val="16"/>
                    </w:rPr>
                    <w:t xml:space="preserve">&lt;ProductDiscount&gt; </w:t>
                  </w:r>
                  <w:r w:rsidRPr="006D7488">
                    <w:rPr>
                      <w:color w:val="FF0000"/>
                      <w:sz w:val="18"/>
                      <w:szCs w:val="16"/>
                    </w:rPr>
                    <w:t xml:space="preserve"> </w:t>
                  </w:r>
                </w:p>
              </w:tc>
              <w:tc>
                <w:tcPr>
                  <w:tcW w:w="1630" w:type="dxa"/>
                </w:tcPr>
                <w:p w14:paraId="0311512F" w14:textId="77777777" w:rsidR="00A64063" w:rsidRPr="006B4E68" w:rsidRDefault="00A64063" w:rsidP="00A64063">
                  <w:pPr>
                    <w:rPr>
                      <w:sz w:val="18"/>
                      <w:szCs w:val="16"/>
                    </w:rPr>
                  </w:pPr>
                  <w:r>
                    <w:rPr>
                      <w:sz w:val="18"/>
                      <w:szCs w:val="16"/>
                    </w:rPr>
                    <w:t>For the customer to confirm the lost discount</w:t>
                  </w:r>
                </w:p>
              </w:tc>
              <w:tc>
                <w:tcPr>
                  <w:tcW w:w="1137" w:type="dxa"/>
                </w:tcPr>
                <w:p w14:paraId="4A64239B" w14:textId="77777777" w:rsidR="00A64063" w:rsidRPr="006B4E68" w:rsidRDefault="00A64063" w:rsidP="00A64063">
                  <w:pPr>
                    <w:rPr>
                      <w:sz w:val="18"/>
                      <w:szCs w:val="16"/>
                    </w:rPr>
                  </w:pPr>
                  <w:r>
                    <w:rPr>
                      <w:sz w:val="18"/>
                      <w:szCs w:val="16"/>
                    </w:rPr>
                    <w:t>N</w:t>
                  </w:r>
                </w:p>
              </w:tc>
              <w:tc>
                <w:tcPr>
                  <w:tcW w:w="1525" w:type="dxa"/>
                </w:tcPr>
                <w:p w14:paraId="7EB6DF9A" w14:textId="77777777" w:rsidR="00A64063" w:rsidRPr="006B4E68" w:rsidRDefault="00A64063" w:rsidP="00A64063">
                  <w:pPr>
                    <w:rPr>
                      <w:sz w:val="18"/>
                      <w:szCs w:val="16"/>
                    </w:rPr>
                  </w:pPr>
                </w:p>
              </w:tc>
            </w:tr>
            <w:tr w:rsidR="00A64063" w14:paraId="0705EEC4" w14:textId="77777777" w:rsidTr="00156F26">
              <w:tc>
                <w:tcPr>
                  <w:tcW w:w="1794" w:type="dxa"/>
                </w:tcPr>
                <w:p w14:paraId="3338804F" w14:textId="77777777" w:rsidR="00A64063" w:rsidRDefault="00A64063" w:rsidP="00A64063">
                  <w:pPr>
                    <w:rPr>
                      <w:sz w:val="18"/>
                      <w:szCs w:val="18"/>
                    </w:rPr>
                  </w:pPr>
                  <w:r w:rsidRPr="00AD780E">
                    <w:rPr>
                      <w:sz w:val="18"/>
                      <w:szCs w:val="18"/>
                    </w:rPr>
                    <w:t>programOrderList</w:t>
                  </w:r>
                </w:p>
              </w:tc>
              <w:tc>
                <w:tcPr>
                  <w:tcW w:w="2192" w:type="dxa"/>
                </w:tcPr>
                <w:p w14:paraId="199F26E0" w14:textId="77777777" w:rsidR="00A64063" w:rsidRPr="00752747" w:rsidRDefault="00A64063" w:rsidP="00A64063">
                  <w:pPr>
                    <w:rPr>
                      <w:sz w:val="18"/>
                      <w:szCs w:val="16"/>
                    </w:rPr>
                  </w:pPr>
                  <w:r>
                    <w:rPr>
                      <w:sz w:val="18"/>
                      <w:szCs w:val="16"/>
                    </w:rPr>
                    <w:t>Array of &lt;</w:t>
                  </w:r>
                  <w:r w:rsidRPr="00107233">
                    <w:rPr>
                      <w:b/>
                      <w:color w:val="31849B" w:themeColor="accent5" w:themeShade="BF"/>
                      <w:sz w:val="18"/>
                      <w:szCs w:val="18"/>
                    </w:rPr>
                    <w:t>ProgramOrder</w:t>
                  </w:r>
                  <w:r>
                    <w:rPr>
                      <w:sz w:val="18"/>
                      <w:szCs w:val="16"/>
                    </w:rPr>
                    <w:t>&gt;</w:t>
                  </w:r>
                </w:p>
              </w:tc>
              <w:tc>
                <w:tcPr>
                  <w:tcW w:w="1630" w:type="dxa"/>
                </w:tcPr>
                <w:p w14:paraId="09A3207E" w14:textId="77777777" w:rsidR="00A64063" w:rsidRDefault="00A64063" w:rsidP="00A64063">
                  <w:pPr>
                    <w:rPr>
                      <w:sz w:val="18"/>
                      <w:szCs w:val="16"/>
                    </w:rPr>
                  </w:pPr>
                  <w:r>
                    <w:rPr>
                      <w:sz w:val="18"/>
                      <w:szCs w:val="16"/>
                    </w:rPr>
                    <w:t>Program information of new order</w:t>
                  </w:r>
                </w:p>
              </w:tc>
              <w:tc>
                <w:tcPr>
                  <w:tcW w:w="1137" w:type="dxa"/>
                </w:tcPr>
                <w:p w14:paraId="52222F54" w14:textId="77777777" w:rsidR="00A64063" w:rsidRPr="00752747" w:rsidRDefault="00A64063" w:rsidP="00A64063">
                  <w:pPr>
                    <w:rPr>
                      <w:sz w:val="18"/>
                      <w:szCs w:val="16"/>
                    </w:rPr>
                  </w:pPr>
                  <w:r>
                    <w:rPr>
                      <w:sz w:val="18"/>
                      <w:szCs w:val="16"/>
                    </w:rPr>
                    <w:t>Y</w:t>
                  </w:r>
                </w:p>
              </w:tc>
              <w:tc>
                <w:tcPr>
                  <w:tcW w:w="1525" w:type="dxa"/>
                </w:tcPr>
                <w:p w14:paraId="047E9424" w14:textId="77777777" w:rsidR="00A64063" w:rsidRPr="00C87543" w:rsidRDefault="00A64063" w:rsidP="00A64063">
                  <w:pPr>
                    <w:rPr>
                      <w:sz w:val="18"/>
                      <w:szCs w:val="16"/>
                    </w:rPr>
                  </w:pPr>
                </w:p>
              </w:tc>
            </w:tr>
            <w:tr w:rsidR="00156F26" w:rsidRPr="00361B62" w14:paraId="1D37C9DB" w14:textId="77777777" w:rsidTr="00156F26">
              <w:trPr>
                <w:ins w:id="179" w:author="Sean Li" w:date="2016-08-03T11:03:00Z"/>
              </w:trPr>
              <w:tc>
                <w:tcPr>
                  <w:tcW w:w="1795" w:type="dxa"/>
                </w:tcPr>
                <w:p w14:paraId="6B2C8311" w14:textId="77777777" w:rsidR="00156F26" w:rsidRPr="00361B62" w:rsidRDefault="00156F26" w:rsidP="00156F26">
                  <w:pPr>
                    <w:rPr>
                      <w:ins w:id="180" w:author="Sean Li" w:date="2016-08-03T11:03:00Z"/>
                      <w:color w:val="FF0000"/>
                      <w:sz w:val="18"/>
                      <w:szCs w:val="18"/>
                    </w:rPr>
                  </w:pPr>
                  <w:ins w:id="181" w:author="Sean Li" w:date="2016-08-03T11:03:00Z">
                    <w:r w:rsidRPr="00361B62">
                      <w:rPr>
                        <w:color w:val="FF0000"/>
                        <w:sz w:val="18"/>
                        <w:szCs w:val="18"/>
                      </w:rPr>
                      <w:t>offer</w:t>
                    </w:r>
                  </w:ins>
                </w:p>
              </w:tc>
              <w:tc>
                <w:tcPr>
                  <w:tcW w:w="2192" w:type="dxa"/>
                </w:tcPr>
                <w:p w14:paraId="25AD0D47" w14:textId="77777777" w:rsidR="00156F26" w:rsidRPr="00361B62" w:rsidRDefault="00156F26" w:rsidP="00156F26">
                  <w:pPr>
                    <w:rPr>
                      <w:ins w:id="182" w:author="Sean Li" w:date="2016-08-03T11:03:00Z"/>
                      <w:color w:val="FF0000"/>
                      <w:sz w:val="18"/>
                      <w:szCs w:val="16"/>
                    </w:rPr>
                  </w:pPr>
                  <w:ins w:id="183" w:author="Sean Li" w:date="2016-08-03T11:03:00Z">
                    <w:r w:rsidRPr="00361B62">
                      <w:rPr>
                        <w:color w:val="FF0000"/>
                        <w:sz w:val="18"/>
                        <w:szCs w:val="16"/>
                      </w:rPr>
                      <w:t>“MediaroomTV-HS”,</w:t>
                    </w:r>
                    <w:r w:rsidRPr="00361B62">
                      <w:rPr>
                        <w:color w:val="FF0000"/>
                      </w:rPr>
                      <w:t xml:space="preserve"> </w:t>
                    </w:r>
                    <w:r w:rsidRPr="00361B62">
                      <w:rPr>
                        <w:color w:val="FF0000"/>
                        <w:sz w:val="18"/>
                        <w:szCs w:val="16"/>
                      </w:rPr>
                      <w:t>“MediaroomTV-HS2.0”</w:t>
                    </w:r>
                  </w:ins>
                </w:p>
              </w:tc>
              <w:tc>
                <w:tcPr>
                  <w:tcW w:w="1629" w:type="dxa"/>
                </w:tcPr>
                <w:p w14:paraId="7AE3180F" w14:textId="77777777" w:rsidR="00156F26" w:rsidRPr="00361B62" w:rsidRDefault="00156F26" w:rsidP="00156F26">
                  <w:pPr>
                    <w:rPr>
                      <w:ins w:id="184" w:author="Sean Li" w:date="2016-08-03T11:03:00Z"/>
                      <w:color w:val="FF0000"/>
                      <w:sz w:val="18"/>
                      <w:szCs w:val="16"/>
                    </w:rPr>
                  </w:pPr>
                  <w:ins w:id="185" w:author="Sean Li" w:date="2016-08-03T11:03:00Z">
                    <w:r w:rsidRPr="00361B62">
                      <w:rPr>
                        <w:color w:val="FF0000"/>
                        <w:sz w:val="18"/>
                        <w:szCs w:val="16"/>
                      </w:rPr>
                      <w:t>Offer Code</w:t>
                    </w:r>
                  </w:ins>
                </w:p>
              </w:tc>
              <w:tc>
                <w:tcPr>
                  <w:tcW w:w="1137" w:type="dxa"/>
                </w:tcPr>
                <w:p w14:paraId="751EEB49" w14:textId="77777777" w:rsidR="00156F26" w:rsidRPr="00361B62" w:rsidRDefault="00156F26" w:rsidP="00156F26">
                  <w:pPr>
                    <w:rPr>
                      <w:ins w:id="186" w:author="Sean Li" w:date="2016-08-03T11:03:00Z"/>
                      <w:color w:val="FF0000"/>
                      <w:sz w:val="18"/>
                      <w:szCs w:val="16"/>
                    </w:rPr>
                  </w:pPr>
                  <w:ins w:id="187" w:author="Sean Li" w:date="2016-08-03T11:03:00Z">
                    <w:r w:rsidRPr="00361B62">
                      <w:rPr>
                        <w:color w:val="FF0000"/>
                        <w:sz w:val="18"/>
                        <w:szCs w:val="16"/>
                      </w:rPr>
                      <w:t>N</w:t>
                    </w:r>
                  </w:ins>
                </w:p>
              </w:tc>
              <w:tc>
                <w:tcPr>
                  <w:tcW w:w="1525" w:type="dxa"/>
                </w:tcPr>
                <w:p w14:paraId="3E3548D4" w14:textId="77777777" w:rsidR="00156F26" w:rsidRPr="00361B62" w:rsidRDefault="00156F26" w:rsidP="00156F26">
                  <w:pPr>
                    <w:rPr>
                      <w:ins w:id="188" w:author="Sean Li" w:date="2016-08-03T11:03:00Z"/>
                      <w:color w:val="FF0000"/>
                      <w:sz w:val="18"/>
                      <w:szCs w:val="16"/>
                    </w:rPr>
                  </w:pPr>
                  <w:ins w:id="189" w:author="Sean Li" w:date="2016-08-03T11:03:00Z">
                    <w:r w:rsidRPr="00361B62">
                      <w:rPr>
                        <w:color w:val="FF0000"/>
                        <w:sz w:val="18"/>
                        <w:szCs w:val="16"/>
                      </w:rPr>
                      <w:t>MediaroomTV-HS 2.0</w:t>
                    </w:r>
                  </w:ins>
                </w:p>
              </w:tc>
            </w:tr>
          </w:tbl>
          <w:p w14:paraId="09A585D6" w14:textId="77777777" w:rsidR="00A64063" w:rsidRDefault="00A64063" w:rsidP="00A64063">
            <w:pPr>
              <w:rPr>
                <w:sz w:val="18"/>
                <w:szCs w:val="16"/>
              </w:rPr>
            </w:pPr>
          </w:p>
          <w:p w14:paraId="2E0C11CC" w14:textId="77777777" w:rsidR="00A64063" w:rsidRPr="00AD780E" w:rsidRDefault="00A64063" w:rsidP="00A64063">
            <w:pPr>
              <w:rPr>
                <w:sz w:val="18"/>
                <w:szCs w:val="16"/>
              </w:rPr>
            </w:pPr>
            <w:r w:rsidRPr="00AD780E">
              <w:rPr>
                <w:sz w:val="18"/>
                <w:szCs w:val="16"/>
              </w:rPr>
              <w:t xml:space="preserve">Where </w:t>
            </w:r>
            <w:r w:rsidRPr="00107233">
              <w:rPr>
                <w:b/>
                <w:color w:val="31849B" w:themeColor="accent5" w:themeShade="BF"/>
                <w:sz w:val="18"/>
                <w:szCs w:val="18"/>
              </w:rPr>
              <w:t>ProgramOrder</w:t>
            </w:r>
            <w:r w:rsidRPr="00AD780E">
              <w:rPr>
                <w:sz w:val="18"/>
                <w:szCs w:val="16"/>
              </w:rPr>
              <w:t xml:space="preserve"> is described as</w:t>
            </w:r>
          </w:p>
          <w:p w14:paraId="20139BA6" w14:textId="77777777" w:rsidR="00A64063" w:rsidRDefault="00A64063" w:rsidP="00A64063">
            <w:pPr>
              <w:rPr>
                <w:sz w:val="18"/>
                <w:szCs w:val="16"/>
              </w:rPr>
            </w:pPr>
            <w:r w:rsidRPr="00AD780E">
              <w:rPr>
                <w:sz w:val="18"/>
                <w:szCs w:val="16"/>
              </w:rPr>
              <w:t>{</w:t>
            </w:r>
          </w:p>
          <w:p w14:paraId="2B46EF4C" w14:textId="77777777" w:rsidR="00A64063" w:rsidRDefault="00A64063" w:rsidP="00A64063">
            <w:pPr>
              <w:rPr>
                <w:sz w:val="18"/>
                <w:szCs w:val="18"/>
              </w:rPr>
            </w:pPr>
            <w:r>
              <w:rPr>
                <w:rStyle w:val="sobjectk"/>
                <w:rFonts w:ascii="Consolas" w:hAnsi="Consolas" w:cs="Consolas"/>
                <w:b/>
                <w:bCs/>
                <w:color w:val="333333"/>
                <w:sz w:val="16"/>
                <w:szCs w:val="16"/>
              </w:rPr>
              <w:t xml:space="preserve">  </w:t>
            </w:r>
            <w:r w:rsidRPr="005A5A29">
              <w:rPr>
                <w:rStyle w:val="sobjectk"/>
                <w:rFonts w:cstheme="minorHAnsi"/>
                <w:b/>
                <w:bCs/>
                <w:color w:val="333333"/>
                <w:sz w:val="18"/>
                <w:szCs w:val="18"/>
              </w:rPr>
              <w:t>"</w:t>
            </w:r>
            <w:r>
              <w:rPr>
                <w:rFonts w:cstheme="minorHAnsi"/>
                <w:sz w:val="18"/>
                <w:szCs w:val="18"/>
              </w:rPr>
              <w:t>action</w:t>
            </w:r>
            <w:r w:rsidRPr="005A5A29">
              <w:rPr>
                <w:rStyle w:val="sobjectk"/>
                <w:rFonts w:cstheme="minorHAnsi"/>
                <w:b/>
                <w:bCs/>
                <w:color w:val="333333"/>
                <w:sz w:val="18"/>
                <w:szCs w:val="18"/>
              </w:rPr>
              <w:t xml:space="preserve">" </w:t>
            </w:r>
            <w:r w:rsidRPr="005A5A29">
              <w:rPr>
                <w:rStyle w:val="scolon"/>
                <w:rFonts w:cstheme="minorHAnsi"/>
                <w:color w:val="666666"/>
                <w:sz w:val="18"/>
                <w:szCs w:val="18"/>
              </w:rPr>
              <w:t>:</w:t>
            </w:r>
            <w:r w:rsidRPr="005A5A29">
              <w:rPr>
                <w:rStyle w:val="sobjectv"/>
                <w:rFonts w:cstheme="minorHAnsi"/>
                <w:color w:val="555555"/>
                <w:sz w:val="18"/>
                <w:szCs w:val="18"/>
              </w:rPr>
              <w:t xml:space="preserve"> </w:t>
            </w:r>
            <w:r>
              <w:rPr>
                <w:rStyle w:val="sobjectv"/>
                <w:rFonts w:cstheme="minorHAnsi"/>
                <w:color w:val="555555"/>
                <w:sz w:val="18"/>
                <w:szCs w:val="18"/>
              </w:rPr>
              <w:t>string</w:t>
            </w:r>
            <w:r w:rsidRPr="005A5A29">
              <w:rPr>
                <w:rStyle w:val="scomma"/>
                <w:rFonts w:cstheme="minorHAnsi"/>
                <w:color w:val="666666"/>
                <w:sz w:val="18"/>
                <w:szCs w:val="18"/>
              </w:rPr>
              <w:t>,</w:t>
            </w:r>
            <w:r w:rsidRPr="005A5A29">
              <w:rPr>
                <w:rFonts w:cstheme="minorHAnsi"/>
                <w:color w:val="555555"/>
                <w:sz w:val="18"/>
                <w:szCs w:val="18"/>
              </w:rPr>
              <w:br/>
              <w:t xml:space="preserve">     </w:t>
            </w:r>
            <w:r w:rsidRPr="005A5A29">
              <w:rPr>
                <w:rStyle w:val="sobjectk"/>
                <w:rFonts w:cstheme="minorHAnsi"/>
                <w:b/>
                <w:bCs/>
                <w:color w:val="333333"/>
                <w:sz w:val="18"/>
                <w:szCs w:val="18"/>
              </w:rPr>
              <w:t>"</w:t>
            </w:r>
            <w:r>
              <w:rPr>
                <w:color w:val="000000"/>
                <w:sz w:val="18"/>
                <w:szCs w:val="18"/>
              </w:rPr>
              <w:t>programId</w:t>
            </w:r>
            <w:r w:rsidRPr="007F5E82">
              <w:rPr>
                <w:rStyle w:val="sobjectk"/>
                <w:rFonts w:cstheme="minorHAnsi"/>
                <w:b/>
                <w:bCs/>
                <w:color w:val="333333"/>
                <w:sz w:val="18"/>
                <w:szCs w:val="18"/>
              </w:rPr>
              <w:t xml:space="preserve">" </w:t>
            </w:r>
            <w:r w:rsidRPr="007F5E82">
              <w:rPr>
                <w:rStyle w:val="scolon"/>
                <w:rFonts w:cstheme="minorHAnsi"/>
                <w:color w:val="666666"/>
                <w:sz w:val="18"/>
                <w:szCs w:val="18"/>
              </w:rPr>
              <w:t xml:space="preserve">: </w:t>
            </w:r>
            <w:r>
              <w:rPr>
                <w:rStyle w:val="sobjectv"/>
                <w:rFonts w:cstheme="minorHAnsi"/>
                <w:color w:val="555555"/>
                <w:sz w:val="18"/>
                <w:szCs w:val="18"/>
              </w:rPr>
              <w:t>string,</w:t>
            </w:r>
            <w:r w:rsidRPr="007F5E82">
              <w:rPr>
                <w:rFonts w:cstheme="minorHAnsi"/>
                <w:sz w:val="18"/>
                <w:szCs w:val="18"/>
              </w:rPr>
              <w:br/>
              <w:t>     </w:t>
            </w:r>
            <w:r w:rsidRPr="007F5E82">
              <w:rPr>
                <w:sz w:val="18"/>
                <w:szCs w:val="18"/>
              </w:rPr>
              <w:t>"</w:t>
            </w:r>
            <w:r>
              <w:rPr>
                <w:color w:val="000000"/>
                <w:sz w:val="18"/>
                <w:szCs w:val="18"/>
              </w:rPr>
              <w:t>programNm</w:t>
            </w:r>
            <w:r w:rsidRPr="007F5E82">
              <w:rPr>
                <w:sz w:val="18"/>
                <w:szCs w:val="18"/>
              </w:rPr>
              <w:t xml:space="preserve">" : </w:t>
            </w:r>
            <w:r>
              <w:rPr>
                <w:rStyle w:val="sobjectv"/>
                <w:rFonts w:cstheme="minorHAnsi"/>
                <w:color w:val="555555"/>
                <w:sz w:val="18"/>
                <w:szCs w:val="18"/>
              </w:rPr>
              <w:t>string</w:t>
            </w:r>
            <w:r w:rsidRPr="007F5E82">
              <w:rPr>
                <w:sz w:val="18"/>
                <w:szCs w:val="18"/>
              </w:rPr>
              <w:t>,</w:t>
            </w:r>
            <w:r w:rsidRPr="007F5E82">
              <w:rPr>
                <w:rFonts w:cstheme="minorHAnsi"/>
                <w:sz w:val="18"/>
                <w:szCs w:val="18"/>
              </w:rPr>
              <w:br/>
              <w:t>     </w:t>
            </w:r>
            <w:r w:rsidRPr="007F5E82">
              <w:rPr>
                <w:sz w:val="18"/>
                <w:szCs w:val="18"/>
              </w:rPr>
              <w:t>"</w:t>
            </w:r>
            <w:r>
              <w:rPr>
                <w:color w:val="000000"/>
                <w:sz w:val="18"/>
                <w:szCs w:val="18"/>
              </w:rPr>
              <w:t>programCd</w:t>
            </w:r>
            <w:r w:rsidRPr="007F5E82">
              <w:rPr>
                <w:sz w:val="18"/>
                <w:szCs w:val="18"/>
              </w:rPr>
              <w:t xml:space="preserve">" : </w:t>
            </w:r>
            <w:r>
              <w:rPr>
                <w:rStyle w:val="sobjectv"/>
                <w:rFonts w:cstheme="minorHAnsi"/>
                <w:color w:val="555555"/>
                <w:sz w:val="18"/>
                <w:szCs w:val="18"/>
              </w:rPr>
              <w:t>string</w:t>
            </w:r>
            <w:r>
              <w:rPr>
                <w:sz w:val="18"/>
                <w:szCs w:val="18"/>
              </w:rPr>
              <w:t>,</w:t>
            </w:r>
          </w:p>
          <w:p w14:paraId="5B56EEBB"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programType</w:t>
            </w:r>
            <w:r w:rsidRPr="007F5E82">
              <w:rPr>
                <w:sz w:val="18"/>
                <w:szCs w:val="18"/>
              </w:rPr>
              <w:t xml:space="preserve">" : </w:t>
            </w:r>
            <w:r>
              <w:rPr>
                <w:rStyle w:val="sobjectv"/>
                <w:rFonts w:cstheme="minorHAnsi"/>
                <w:color w:val="555555"/>
                <w:sz w:val="18"/>
                <w:szCs w:val="18"/>
              </w:rPr>
              <w:t>string</w:t>
            </w:r>
            <w:r>
              <w:rPr>
                <w:sz w:val="18"/>
                <w:szCs w:val="18"/>
              </w:rPr>
              <w:t>,</w:t>
            </w:r>
          </w:p>
          <w:p w14:paraId="311157A6"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priceAmt</w:t>
            </w:r>
            <w:r w:rsidRPr="007F5E82">
              <w:rPr>
                <w:sz w:val="18"/>
                <w:szCs w:val="18"/>
              </w:rPr>
              <w:t xml:space="preserve">" : </w:t>
            </w:r>
            <w:r>
              <w:rPr>
                <w:rStyle w:val="sobjectv"/>
                <w:rFonts w:cstheme="minorHAnsi"/>
                <w:color w:val="555555"/>
                <w:sz w:val="18"/>
                <w:szCs w:val="18"/>
              </w:rPr>
              <w:t>number</w:t>
            </w:r>
            <w:r>
              <w:rPr>
                <w:sz w:val="18"/>
                <w:szCs w:val="18"/>
              </w:rPr>
              <w:t>,</w:t>
            </w:r>
          </w:p>
          <w:p w14:paraId="015C3B5F"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pricePlanCd</w:t>
            </w:r>
            <w:r w:rsidRPr="007F5E82">
              <w:rPr>
                <w:sz w:val="18"/>
                <w:szCs w:val="18"/>
              </w:rPr>
              <w:t xml:space="preserve">" </w:t>
            </w:r>
            <w:r>
              <w:rPr>
                <w:sz w:val="18"/>
                <w:szCs w:val="18"/>
              </w:rPr>
              <w:t>:</w:t>
            </w:r>
            <w:r>
              <w:rPr>
                <w:rStyle w:val="sobjectv"/>
                <w:rFonts w:cstheme="minorHAnsi"/>
                <w:color w:val="555555"/>
                <w:sz w:val="18"/>
                <w:szCs w:val="18"/>
              </w:rPr>
              <w:t xml:space="preserve"> string</w:t>
            </w:r>
          </w:p>
          <w:p w14:paraId="4A5E6A9A" w14:textId="77777777" w:rsidR="00A64063" w:rsidRDefault="00A64063" w:rsidP="00A64063">
            <w:pPr>
              <w:rPr>
                <w:sz w:val="18"/>
                <w:szCs w:val="16"/>
              </w:rPr>
            </w:pPr>
            <w:r w:rsidRPr="00AD780E">
              <w:rPr>
                <w:sz w:val="18"/>
                <w:szCs w:val="16"/>
              </w:rPr>
              <w:t>}</w:t>
            </w:r>
          </w:p>
          <w:p w14:paraId="232C6D8A" w14:textId="77777777" w:rsidR="00A64063" w:rsidRPr="00C642E5" w:rsidRDefault="00A64063" w:rsidP="00A64063">
            <w:pPr>
              <w:rPr>
                <w:b/>
                <w:color w:val="E36C0A" w:themeColor="accent6" w:themeShade="BF"/>
                <w:sz w:val="18"/>
                <w:szCs w:val="16"/>
              </w:rPr>
            </w:pPr>
            <w:r w:rsidRPr="00C642E5">
              <w:rPr>
                <w:b/>
                <w:color w:val="31849B" w:themeColor="accent5" w:themeShade="BF"/>
                <w:sz w:val="18"/>
                <w:szCs w:val="18"/>
              </w:rPr>
              <w:t>ProgramOrder</w:t>
            </w:r>
          </w:p>
          <w:tbl>
            <w:tblPr>
              <w:tblStyle w:val="TableGrid"/>
              <w:tblW w:w="8278" w:type="dxa"/>
              <w:tblLook w:val="04A0" w:firstRow="1" w:lastRow="0" w:firstColumn="1" w:lastColumn="0" w:noHBand="0" w:noVBand="1"/>
            </w:tblPr>
            <w:tblGrid>
              <w:gridCol w:w="1612"/>
              <w:gridCol w:w="2029"/>
              <w:gridCol w:w="1872"/>
              <w:gridCol w:w="1137"/>
              <w:gridCol w:w="1628"/>
            </w:tblGrid>
            <w:tr w:rsidR="00A64063" w:rsidRPr="00444190" w14:paraId="4E19BAED" w14:textId="77777777" w:rsidTr="00A64063">
              <w:tc>
                <w:tcPr>
                  <w:tcW w:w="1612" w:type="dxa"/>
                  <w:shd w:val="clear" w:color="auto" w:fill="D9D9D9" w:themeFill="background1" w:themeFillShade="D9"/>
                </w:tcPr>
                <w:p w14:paraId="7A731308" w14:textId="77777777" w:rsidR="00A64063" w:rsidRPr="00444190" w:rsidRDefault="00A64063" w:rsidP="00A64063">
                  <w:pPr>
                    <w:rPr>
                      <w:b/>
                      <w:sz w:val="18"/>
                      <w:szCs w:val="16"/>
                    </w:rPr>
                  </w:pPr>
                  <w:r w:rsidRPr="00444190">
                    <w:rPr>
                      <w:b/>
                      <w:sz w:val="18"/>
                      <w:szCs w:val="16"/>
                    </w:rPr>
                    <w:t>Name</w:t>
                  </w:r>
                </w:p>
              </w:tc>
              <w:tc>
                <w:tcPr>
                  <w:tcW w:w="2029" w:type="dxa"/>
                  <w:shd w:val="clear" w:color="auto" w:fill="D9D9D9" w:themeFill="background1" w:themeFillShade="D9"/>
                </w:tcPr>
                <w:p w14:paraId="2BAE1A2F" w14:textId="77777777" w:rsidR="00A64063" w:rsidRDefault="00A64063" w:rsidP="00A64063">
                  <w:pPr>
                    <w:rPr>
                      <w:b/>
                      <w:sz w:val="18"/>
                      <w:szCs w:val="16"/>
                    </w:rPr>
                  </w:pPr>
                  <w:r>
                    <w:rPr>
                      <w:b/>
                      <w:sz w:val="18"/>
                      <w:szCs w:val="16"/>
                    </w:rPr>
                    <w:t>DataType</w:t>
                  </w:r>
                </w:p>
              </w:tc>
              <w:tc>
                <w:tcPr>
                  <w:tcW w:w="1872" w:type="dxa"/>
                  <w:shd w:val="clear" w:color="auto" w:fill="D9D9D9" w:themeFill="background1" w:themeFillShade="D9"/>
                </w:tcPr>
                <w:p w14:paraId="512F55B7" w14:textId="77777777" w:rsidR="00A64063" w:rsidRPr="00444190" w:rsidRDefault="00A64063" w:rsidP="00A64063">
                  <w:pPr>
                    <w:rPr>
                      <w:b/>
                      <w:sz w:val="18"/>
                      <w:szCs w:val="16"/>
                    </w:rPr>
                  </w:pPr>
                  <w:r>
                    <w:rPr>
                      <w:b/>
                      <w:sz w:val="18"/>
                      <w:szCs w:val="16"/>
                    </w:rPr>
                    <w:t>Description</w:t>
                  </w:r>
                </w:p>
              </w:tc>
              <w:tc>
                <w:tcPr>
                  <w:tcW w:w="1137" w:type="dxa"/>
                  <w:shd w:val="clear" w:color="auto" w:fill="D9D9D9" w:themeFill="background1" w:themeFillShade="D9"/>
                </w:tcPr>
                <w:p w14:paraId="1FF822C0"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628" w:type="dxa"/>
                  <w:shd w:val="clear" w:color="auto" w:fill="D9D9D9" w:themeFill="background1" w:themeFillShade="D9"/>
                </w:tcPr>
                <w:p w14:paraId="0D59EE5A" w14:textId="77777777" w:rsidR="00A64063" w:rsidRPr="00444190" w:rsidRDefault="00A64063" w:rsidP="00A64063">
                  <w:pPr>
                    <w:rPr>
                      <w:b/>
                      <w:sz w:val="18"/>
                      <w:szCs w:val="16"/>
                    </w:rPr>
                  </w:pPr>
                  <w:r w:rsidRPr="001B35FC">
                    <w:rPr>
                      <w:b/>
                      <w:sz w:val="18"/>
                      <w:szCs w:val="16"/>
                    </w:rPr>
                    <w:t>Possible/typical values</w:t>
                  </w:r>
                </w:p>
              </w:tc>
            </w:tr>
            <w:tr w:rsidR="00A64063" w14:paraId="06487EDE" w14:textId="77777777" w:rsidTr="00A64063">
              <w:tc>
                <w:tcPr>
                  <w:tcW w:w="1612" w:type="dxa"/>
                </w:tcPr>
                <w:p w14:paraId="4C24F3D5" w14:textId="77777777" w:rsidR="00A64063" w:rsidRPr="00D205F7" w:rsidRDefault="00A64063" w:rsidP="00A64063">
                  <w:pPr>
                    <w:rPr>
                      <w:b/>
                      <w:sz w:val="18"/>
                      <w:szCs w:val="18"/>
                    </w:rPr>
                  </w:pPr>
                  <w:r w:rsidRPr="00D205F7">
                    <w:rPr>
                      <w:color w:val="000000"/>
                      <w:sz w:val="18"/>
                      <w:szCs w:val="18"/>
                    </w:rPr>
                    <w:t>action</w:t>
                  </w:r>
                </w:p>
              </w:tc>
              <w:tc>
                <w:tcPr>
                  <w:tcW w:w="2029" w:type="dxa"/>
                </w:tcPr>
                <w:p w14:paraId="40AB1522" w14:textId="77777777" w:rsidR="00A64063" w:rsidRPr="00D205F7" w:rsidRDefault="00A64063" w:rsidP="00A64063">
                  <w:pPr>
                    <w:rPr>
                      <w:sz w:val="18"/>
                      <w:szCs w:val="18"/>
                    </w:rPr>
                  </w:pPr>
                  <w:r>
                    <w:rPr>
                      <w:sz w:val="18"/>
                      <w:szCs w:val="18"/>
                    </w:rPr>
                    <w:t>string</w:t>
                  </w:r>
                </w:p>
              </w:tc>
              <w:tc>
                <w:tcPr>
                  <w:tcW w:w="1872" w:type="dxa"/>
                </w:tcPr>
                <w:p w14:paraId="7E56A29F" w14:textId="77777777" w:rsidR="00A64063" w:rsidRPr="006B4E68" w:rsidRDefault="00A64063" w:rsidP="00A64063">
                  <w:pPr>
                    <w:rPr>
                      <w:sz w:val="18"/>
                      <w:szCs w:val="16"/>
                    </w:rPr>
                  </w:pPr>
                  <w:r>
                    <w:rPr>
                      <w:sz w:val="18"/>
                      <w:szCs w:val="16"/>
                    </w:rPr>
                    <w:t>Indicate remove or add program</w:t>
                  </w:r>
                </w:p>
              </w:tc>
              <w:tc>
                <w:tcPr>
                  <w:tcW w:w="1137" w:type="dxa"/>
                </w:tcPr>
                <w:p w14:paraId="5CA9B5D4" w14:textId="77777777" w:rsidR="00A64063" w:rsidRPr="006B4E68" w:rsidRDefault="00A64063" w:rsidP="00A64063">
                  <w:pPr>
                    <w:rPr>
                      <w:sz w:val="18"/>
                      <w:szCs w:val="16"/>
                    </w:rPr>
                  </w:pPr>
                  <w:r w:rsidRPr="006B4E68">
                    <w:rPr>
                      <w:sz w:val="18"/>
                      <w:szCs w:val="16"/>
                    </w:rPr>
                    <w:t>Y</w:t>
                  </w:r>
                </w:p>
              </w:tc>
              <w:tc>
                <w:tcPr>
                  <w:tcW w:w="1628" w:type="dxa"/>
                </w:tcPr>
                <w:p w14:paraId="75B180D2" w14:textId="77777777" w:rsidR="00A64063" w:rsidRDefault="00A64063" w:rsidP="00A64063">
                  <w:pPr>
                    <w:rPr>
                      <w:sz w:val="18"/>
                      <w:szCs w:val="16"/>
                    </w:rPr>
                  </w:pPr>
                  <w:r>
                    <w:rPr>
                      <w:sz w:val="18"/>
                      <w:szCs w:val="16"/>
                    </w:rPr>
                    <w:t>ADD</w:t>
                  </w:r>
                </w:p>
                <w:p w14:paraId="35A7ED54" w14:textId="77777777" w:rsidR="00A64063" w:rsidRPr="006B4E68" w:rsidRDefault="00A64063" w:rsidP="00A64063">
                  <w:pPr>
                    <w:rPr>
                      <w:sz w:val="18"/>
                      <w:szCs w:val="16"/>
                    </w:rPr>
                  </w:pPr>
                  <w:r>
                    <w:rPr>
                      <w:sz w:val="18"/>
                      <w:szCs w:val="16"/>
                    </w:rPr>
                    <w:t>REMOVE</w:t>
                  </w:r>
                </w:p>
              </w:tc>
            </w:tr>
            <w:tr w:rsidR="00A64063" w14:paraId="49704C82" w14:textId="77777777" w:rsidTr="00A64063">
              <w:tc>
                <w:tcPr>
                  <w:tcW w:w="1612" w:type="dxa"/>
                </w:tcPr>
                <w:p w14:paraId="2637CBD7" w14:textId="77777777" w:rsidR="00A64063" w:rsidRPr="00D205F7" w:rsidRDefault="00A64063" w:rsidP="00A64063">
                  <w:pPr>
                    <w:rPr>
                      <w:b/>
                      <w:sz w:val="18"/>
                      <w:szCs w:val="18"/>
                    </w:rPr>
                  </w:pPr>
                  <w:r>
                    <w:rPr>
                      <w:color w:val="000000"/>
                      <w:sz w:val="18"/>
                      <w:szCs w:val="18"/>
                    </w:rPr>
                    <w:t>programId</w:t>
                  </w:r>
                </w:p>
              </w:tc>
              <w:tc>
                <w:tcPr>
                  <w:tcW w:w="2029" w:type="dxa"/>
                </w:tcPr>
                <w:p w14:paraId="4593ABA1" w14:textId="77777777" w:rsidR="00A64063" w:rsidRPr="00D205F7" w:rsidRDefault="00A64063" w:rsidP="00A64063">
                  <w:pPr>
                    <w:rPr>
                      <w:sz w:val="18"/>
                      <w:szCs w:val="18"/>
                    </w:rPr>
                  </w:pPr>
                  <w:r>
                    <w:rPr>
                      <w:sz w:val="18"/>
                      <w:szCs w:val="18"/>
                    </w:rPr>
                    <w:t>string</w:t>
                  </w:r>
                </w:p>
              </w:tc>
              <w:tc>
                <w:tcPr>
                  <w:tcW w:w="1872" w:type="dxa"/>
                </w:tcPr>
                <w:p w14:paraId="4D2C25FD" w14:textId="77777777" w:rsidR="00A64063" w:rsidRPr="006B4E68" w:rsidRDefault="00A64063" w:rsidP="00A64063">
                  <w:pPr>
                    <w:rPr>
                      <w:sz w:val="18"/>
                      <w:szCs w:val="16"/>
                    </w:rPr>
                  </w:pPr>
                </w:p>
              </w:tc>
              <w:tc>
                <w:tcPr>
                  <w:tcW w:w="1137" w:type="dxa"/>
                </w:tcPr>
                <w:p w14:paraId="31BA4755" w14:textId="77777777" w:rsidR="00A64063" w:rsidRPr="006B4E68" w:rsidRDefault="00A64063" w:rsidP="00A64063">
                  <w:pPr>
                    <w:rPr>
                      <w:sz w:val="18"/>
                      <w:szCs w:val="16"/>
                    </w:rPr>
                  </w:pPr>
                  <w:r w:rsidRPr="006B4E68">
                    <w:rPr>
                      <w:sz w:val="18"/>
                      <w:szCs w:val="16"/>
                    </w:rPr>
                    <w:t>Y</w:t>
                  </w:r>
                </w:p>
              </w:tc>
              <w:tc>
                <w:tcPr>
                  <w:tcW w:w="1628" w:type="dxa"/>
                </w:tcPr>
                <w:p w14:paraId="524F5B59" w14:textId="77777777" w:rsidR="00A64063" w:rsidRPr="006B4E68" w:rsidRDefault="00A64063" w:rsidP="00A64063">
                  <w:pPr>
                    <w:rPr>
                      <w:sz w:val="18"/>
                      <w:szCs w:val="16"/>
                    </w:rPr>
                  </w:pPr>
                </w:p>
              </w:tc>
            </w:tr>
            <w:tr w:rsidR="00A64063" w14:paraId="04B2DF51" w14:textId="77777777" w:rsidTr="00A64063">
              <w:tc>
                <w:tcPr>
                  <w:tcW w:w="1612" w:type="dxa"/>
                </w:tcPr>
                <w:p w14:paraId="7433F5A2" w14:textId="77777777" w:rsidR="00A64063" w:rsidRPr="00D205F7" w:rsidRDefault="00A64063" w:rsidP="00A64063">
                  <w:pPr>
                    <w:rPr>
                      <w:b/>
                      <w:sz w:val="18"/>
                      <w:szCs w:val="18"/>
                    </w:rPr>
                  </w:pPr>
                  <w:r>
                    <w:rPr>
                      <w:color w:val="000000"/>
                      <w:sz w:val="18"/>
                      <w:szCs w:val="18"/>
                    </w:rPr>
                    <w:t>programNm</w:t>
                  </w:r>
                </w:p>
              </w:tc>
              <w:tc>
                <w:tcPr>
                  <w:tcW w:w="2029" w:type="dxa"/>
                </w:tcPr>
                <w:p w14:paraId="086342F6" w14:textId="77777777" w:rsidR="00A64063" w:rsidRPr="00D205F7" w:rsidRDefault="00A64063" w:rsidP="00A64063">
                  <w:pPr>
                    <w:rPr>
                      <w:sz w:val="18"/>
                      <w:szCs w:val="18"/>
                    </w:rPr>
                  </w:pPr>
                  <w:r>
                    <w:rPr>
                      <w:sz w:val="18"/>
                      <w:szCs w:val="18"/>
                    </w:rPr>
                    <w:t>string</w:t>
                  </w:r>
                </w:p>
              </w:tc>
              <w:tc>
                <w:tcPr>
                  <w:tcW w:w="1872" w:type="dxa"/>
                </w:tcPr>
                <w:p w14:paraId="630C9BA0" w14:textId="77777777" w:rsidR="00A64063" w:rsidRPr="006B4E68" w:rsidRDefault="00A64063" w:rsidP="00A64063">
                  <w:pPr>
                    <w:rPr>
                      <w:sz w:val="18"/>
                      <w:szCs w:val="16"/>
                    </w:rPr>
                  </w:pPr>
                </w:p>
              </w:tc>
              <w:tc>
                <w:tcPr>
                  <w:tcW w:w="1137" w:type="dxa"/>
                </w:tcPr>
                <w:p w14:paraId="75BB352B" w14:textId="77777777" w:rsidR="00A64063" w:rsidRPr="006B4E68" w:rsidRDefault="00A64063" w:rsidP="00A64063">
                  <w:pPr>
                    <w:rPr>
                      <w:sz w:val="18"/>
                      <w:szCs w:val="16"/>
                    </w:rPr>
                  </w:pPr>
                  <w:r w:rsidRPr="006B4E68">
                    <w:rPr>
                      <w:sz w:val="18"/>
                      <w:szCs w:val="16"/>
                    </w:rPr>
                    <w:t>Y</w:t>
                  </w:r>
                </w:p>
              </w:tc>
              <w:tc>
                <w:tcPr>
                  <w:tcW w:w="1628" w:type="dxa"/>
                </w:tcPr>
                <w:p w14:paraId="29F3AFFA" w14:textId="77777777" w:rsidR="00A64063" w:rsidRPr="006B4E68" w:rsidRDefault="00A64063" w:rsidP="00A64063">
                  <w:pPr>
                    <w:rPr>
                      <w:sz w:val="18"/>
                      <w:szCs w:val="16"/>
                    </w:rPr>
                  </w:pPr>
                </w:p>
              </w:tc>
            </w:tr>
            <w:tr w:rsidR="00A64063" w14:paraId="0A5E164C" w14:textId="77777777" w:rsidTr="00A64063">
              <w:tc>
                <w:tcPr>
                  <w:tcW w:w="1612" w:type="dxa"/>
                </w:tcPr>
                <w:p w14:paraId="5D2DE391" w14:textId="77777777" w:rsidR="00A64063" w:rsidRPr="00D205F7" w:rsidRDefault="00A64063" w:rsidP="00A64063">
                  <w:pPr>
                    <w:rPr>
                      <w:sz w:val="18"/>
                      <w:szCs w:val="18"/>
                    </w:rPr>
                  </w:pPr>
                  <w:r>
                    <w:rPr>
                      <w:color w:val="000000"/>
                      <w:sz w:val="18"/>
                      <w:szCs w:val="18"/>
                    </w:rPr>
                    <w:t>programCd</w:t>
                  </w:r>
                </w:p>
              </w:tc>
              <w:tc>
                <w:tcPr>
                  <w:tcW w:w="2029" w:type="dxa"/>
                </w:tcPr>
                <w:p w14:paraId="448013E8" w14:textId="77777777" w:rsidR="00A64063" w:rsidRPr="00D205F7" w:rsidRDefault="00A64063" w:rsidP="00A64063">
                  <w:pPr>
                    <w:rPr>
                      <w:sz w:val="18"/>
                      <w:szCs w:val="18"/>
                    </w:rPr>
                  </w:pPr>
                  <w:r>
                    <w:rPr>
                      <w:sz w:val="18"/>
                      <w:szCs w:val="18"/>
                    </w:rPr>
                    <w:t>string</w:t>
                  </w:r>
                </w:p>
              </w:tc>
              <w:tc>
                <w:tcPr>
                  <w:tcW w:w="1872" w:type="dxa"/>
                </w:tcPr>
                <w:p w14:paraId="00888A25" w14:textId="77777777" w:rsidR="00A64063" w:rsidRPr="00752747" w:rsidRDefault="00A64063" w:rsidP="00A64063">
                  <w:pPr>
                    <w:rPr>
                      <w:sz w:val="18"/>
                      <w:szCs w:val="16"/>
                    </w:rPr>
                  </w:pPr>
                </w:p>
              </w:tc>
              <w:tc>
                <w:tcPr>
                  <w:tcW w:w="1137" w:type="dxa"/>
                </w:tcPr>
                <w:p w14:paraId="11285F46" w14:textId="77777777" w:rsidR="00A64063" w:rsidRPr="00752747" w:rsidRDefault="00A64063" w:rsidP="00A64063">
                  <w:pPr>
                    <w:rPr>
                      <w:sz w:val="18"/>
                      <w:szCs w:val="16"/>
                    </w:rPr>
                  </w:pPr>
                  <w:r>
                    <w:rPr>
                      <w:sz w:val="18"/>
                      <w:szCs w:val="16"/>
                    </w:rPr>
                    <w:t>Y</w:t>
                  </w:r>
                </w:p>
              </w:tc>
              <w:tc>
                <w:tcPr>
                  <w:tcW w:w="1628" w:type="dxa"/>
                </w:tcPr>
                <w:p w14:paraId="54DBABE3" w14:textId="77777777" w:rsidR="00A64063" w:rsidRPr="00C87543" w:rsidRDefault="00A64063" w:rsidP="00A64063">
                  <w:pPr>
                    <w:rPr>
                      <w:sz w:val="18"/>
                      <w:szCs w:val="16"/>
                    </w:rPr>
                  </w:pPr>
                </w:p>
              </w:tc>
            </w:tr>
            <w:tr w:rsidR="00A64063" w14:paraId="2C4F5B40" w14:textId="77777777" w:rsidTr="00A64063">
              <w:tc>
                <w:tcPr>
                  <w:tcW w:w="1612" w:type="dxa"/>
                </w:tcPr>
                <w:p w14:paraId="568A0FEA" w14:textId="77777777" w:rsidR="00A64063" w:rsidRDefault="00A64063" w:rsidP="00A64063">
                  <w:pPr>
                    <w:rPr>
                      <w:color w:val="000000"/>
                      <w:sz w:val="18"/>
                      <w:szCs w:val="18"/>
                    </w:rPr>
                  </w:pPr>
                  <w:r>
                    <w:rPr>
                      <w:color w:val="000000"/>
                      <w:sz w:val="18"/>
                      <w:szCs w:val="18"/>
                    </w:rPr>
                    <w:t>programType</w:t>
                  </w:r>
                </w:p>
              </w:tc>
              <w:tc>
                <w:tcPr>
                  <w:tcW w:w="2029" w:type="dxa"/>
                </w:tcPr>
                <w:p w14:paraId="09916797" w14:textId="77777777" w:rsidR="00A64063" w:rsidRPr="00D205F7" w:rsidRDefault="00A64063" w:rsidP="00A64063">
                  <w:pPr>
                    <w:rPr>
                      <w:sz w:val="18"/>
                      <w:szCs w:val="18"/>
                    </w:rPr>
                  </w:pPr>
                  <w:r>
                    <w:rPr>
                      <w:sz w:val="18"/>
                      <w:szCs w:val="18"/>
                    </w:rPr>
                    <w:t>string</w:t>
                  </w:r>
                </w:p>
              </w:tc>
              <w:tc>
                <w:tcPr>
                  <w:tcW w:w="1872" w:type="dxa"/>
                </w:tcPr>
                <w:p w14:paraId="2A3FCEB1" w14:textId="77777777" w:rsidR="00A64063" w:rsidRPr="00752747" w:rsidRDefault="00A64063" w:rsidP="00A64063">
                  <w:pPr>
                    <w:rPr>
                      <w:sz w:val="18"/>
                      <w:szCs w:val="16"/>
                    </w:rPr>
                  </w:pPr>
                </w:p>
              </w:tc>
              <w:tc>
                <w:tcPr>
                  <w:tcW w:w="1137" w:type="dxa"/>
                </w:tcPr>
                <w:p w14:paraId="6CE93709" w14:textId="77777777" w:rsidR="00A64063" w:rsidRDefault="00A64063" w:rsidP="00A64063">
                  <w:pPr>
                    <w:rPr>
                      <w:sz w:val="18"/>
                      <w:szCs w:val="16"/>
                    </w:rPr>
                  </w:pPr>
                  <w:r>
                    <w:rPr>
                      <w:sz w:val="18"/>
                      <w:szCs w:val="16"/>
                    </w:rPr>
                    <w:t>Y</w:t>
                  </w:r>
                </w:p>
              </w:tc>
              <w:tc>
                <w:tcPr>
                  <w:tcW w:w="1628" w:type="dxa"/>
                </w:tcPr>
                <w:p w14:paraId="49F15333" w14:textId="77777777" w:rsidR="00A64063" w:rsidRPr="009F3D1D" w:rsidRDefault="00A64063" w:rsidP="00A64063">
                  <w:pPr>
                    <w:rPr>
                      <w:sz w:val="18"/>
                      <w:szCs w:val="16"/>
                    </w:rPr>
                  </w:pPr>
                  <w:r w:rsidRPr="009F3D1D">
                    <w:rPr>
                      <w:sz w:val="18"/>
                      <w:szCs w:val="16"/>
                    </w:rPr>
                    <w:t>COMBO</w:t>
                  </w:r>
                </w:p>
                <w:p w14:paraId="4A1199FA" w14:textId="77777777" w:rsidR="00A64063" w:rsidRDefault="00A64063" w:rsidP="00A64063">
                  <w:pPr>
                    <w:rPr>
                      <w:sz w:val="18"/>
                      <w:szCs w:val="16"/>
                    </w:rPr>
                  </w:pPr>
                  <w:r>
                    <w:rPr>
                      <w:sz w:val="18"/>
                      <w:szCs w:val="16"/>
                    </w:rPr>
                    <w:t>COMBO</w:t>
                  </w:r>
                  <w:r w:rsidRPr="009F3D1D">
                    <w:rPr>
                      <w:sz w:val="18"/>
                      <w:szCs w:val="16"/>
                    </w:rPr>
                    <w:t xml:space="preserve"> _PACK</w:t>
                  </w:r>
                </w:p>
                <w:p w14:paraId="204CEC7B" w14:textId="77777777" w:rsidR="00A64063" w:rsidRPr="009F3D1D" w:rsidRDefault="00A64063" w:rsidP="00A64063">
                  <w:pPr>
                    <w:rPr>
                      <w:sz w:val="18"/>
                      <w:szCs w:val="16"/>
                    </w:rPr>
                  </w:pPr>
                  <w:r w:rsidRPr="00990DD7">
                    <w:rPr>
                      <w:sz w:val="18"/>
                      <w:szCs w:val="16"/>
                    </w:rPr>
                    <w:t>COMBO_CHANNEL</w:t>
                  </w:r>
                </w:p>
                <w:p w14:paraId="4218EA4C" w14:textId="77777777" w:rsidR="00A64063" w:rsidRPr="009F3D1D" w:rsidRDefault="00A64063" w:rsidP="00A64063">
                  <w:pPr>
                    <w:rPr>
                      <w:sz w:val="18"/>
                      <w:szCs w:val="16"/>
                    </w:rPr>
                  </w:pPr>
                  <w:r w:rsidRPr="009F3D1D">
                    <w:rPr>
                      <w:sz w:val="18"/>
                      <w:szCs w:val="16"/>
                    </w:rPr>
                    <w:t>THEME_PACK</w:t>
                  </w:r>
                </w:p>
                <w:p w14:paraId="50E1479D" w14:textId="77777777" w:rsidR="00A64063" w:rsidRPr="009F3D1D" w:rsidRDefault="00A64063" w:rsidP="00A64063">
                  <w:pPr>
                    <w:rPr>
                      <w:sz w:val="18"/>
                      <w:szCs w:val="16"/>
                    </w:rPr>
                  </w:pPr>
                  <w:r w:rsidRPr="009F3D1D">
                    <w:rPr>
                      <w:sz w:val="18"/>
                      <w:szCs w:val="16"/>
                    </w:rPr>
                    <w:t>CHANNEL</w:t>
                  </w:r>
                </w:p>
                <w:p w14:paraId="6D85425A" w14:textId="77777777" w:rsidR="00A64063" w:rsidRPr="00C87543" w:rsidRDefault="00A64063" w:rsidP="00A64063">
                  <w:pPr>
                    <w:rPr>
                      <w:sz w:val="18"/>
                      <w:szCs w:val="16"/>
                    </w:rPr>
                  </w:pPr>
                  <w:r w:rsidRPr="009F3D1D">
                    <w:rPr>
                      <w:sz w:val="18"/>
                      <w:szCs w:val="16"/>
                    </w:rPr>
                    <w:t>PRICE_PLAN</w:t>
                  </w:r>
                </w:p>
              </w:tc>
            </w:tr>
            <w:tr w:rsidR="00A64063" w14:paraId="4C2AB1EE" w14:textId="77777777" w:rsidTr="00A64063">
              <w:tc>
                <w:tcPr>
                  <w:tcW w:w="1612" w:type="dxa"/>
                </w:tcPr>
                <w:p w14:paraId="7B6C7718" w14:textId="77777777" w:rsidR="00A64063" w:rsidRDefault="00A64063" w:rsidP="00A64063">
                  <w:pPr>
                    <w:rPr>
                      <w:color w:val="000000"/>
                      <w:sz w:val="18"/>
                      <w:szCs w:val="18"/>
                    </w:rPr>
                  </w:pPr>
                  <w:r>
                    <w:rPr>
                      <w:color w:val="000000"/>
                      <w:sz w:val="18"/>
                      <w:szCs w:val="18"/>
                    </w:rPr>
                    <w:t>priceAmt</w:t>
                  </w:r>
                </w:p>
              </w:tc>
              <w:tc>
                <w:tcPr>
                  <w:tcW w:w="2029" w:type="dxa"/>
                </w:tcPr>
                <w:p w14:paraId="0B21D38D" w14:textId="77777777" w:rsidR="00A64063" w:rsidRPr="00D205F7" w:rsidRDefault="00A64063" w:rsidP="00A64063">
                  <w:pPr>
                    <w:rPr>
                      <w:sz w:val="18"/>
                      <w:szCs w:val="18"/>
                    </w:rPr>
                  </w:pPr>
                  <w:r>
                    <w:rPr>
                      <w:sz w:val="18"/>
                      <w:szCs w:val="18"/>
                    </w:rPr>
                    <w:t>number</w:t>
                  </w:r>
                </w:p>
              </w:tc>
              <w:tc>
                <w:tcPr>
                  <w:tcW w:w="1872" w:type="dxa"/>
                </w:tcPr>
                <w:p w14:paraId="2BBD7734" w14:textId="77777777" w:rsidR="00A64063" w:rsidRPr="00752747" w:rsidRDefault="00A64063" w:rsidP="00A64063">
                  <w:pPr>
                    <w:rPr>
                      <w:sz w:val="18"/>
                      <w:szCs w:val="16"/>
                    </w:rPr>
                  </w:pPr>
                </w:p>
              </w:tc>
              <w:tc>
                <w:tcPr>
                  <w:tcW w:w="1137" w:type="dxa"/>
                </w:tcPr>
                <w:p w14:paraId="1E92DB76" w14:textId="77777777" w:rsidR="00A64063" w:rsidRDefault="00A64063" w:rsidP="00A64063">
                  <w:pPr>
                    <w:rPr>
                      <w:sz w:val="18"/>
                      <w:szCs w:val="16"/>
                    </w:rPr>
                  </w:pPr>
                  <w:r>
                    <w:rPr>
                      <w:sz w:val="18"/>
                      <w:szCs w:val="16"/>
                    </w:rPr>
                    <w:t>Y</w:t>
                  </w:r>
                </w:p>
              </w:tc>
              <w:tc>
                <w:tcPr>
                  <w:tcW w:w="1628" w:type="dxa"/>
                </w:tcPr>
                <w:p w14:paraId="02FA01FB" w14:textId="77777777" w:rsidR="00A64063" w:rsidRPr="00C87543" w:rsidRDefault="00A64063" w:rsidP="00A64063">
                  <w:pPr>
                    <w:rPr>
                      <w:sz w:val="18"/>
                      <w:szCs w:val="16"/>
                    </w:rPr>
                  </w:pPr>
                </w:p>
              </w:tc>
            </w:tr>
            <w:tr w:rsidR="00A64063" w14:paraId="08683CB6" w14:textId="77777777" w:rsidTr="00A64063">
              <w:tc>
                <w:tcPr>
                  <w:tcW w:w="1612" w:type="dxa"/>
                </w:tcPr>
                <w:p w14:paraId="1CF8D6B3" w14:textId="77777777" w:rsidR="00A64063" w:rsidRDefault="00A64063" w:rsidP="00A64063">
                  <w:pPr>
                    <w:rPr>
                      <w:color w:val="000000"/>
                      <w:sz w:val="18"/>
                      <w:szCs w:val="18"/>
                    </w:rPr>
                  </w:pPr>
                  <w:r>
                    <w:rPr>
                      <w:color w:val="000000"/>
                      <w:sz w:val="18"/>
                      <w:szCs w:val="18"/>
                    </w:rPr>
                    <w:t>pricePlanCd</w:t>
                  </w:r>
                </w:p>
              </w:tc>
              <w:tc>
                <w:tcPr>
                  <w:tcW w:w="2029" w:type="dxa"/>
                </w:tcPr>
                <w:p w14:paraId="11515657" w14:textId="77777777" w:rsidR="00A64063" w:rsidRPr="00D205F7" w:rsidRDefault="00A64063" w:rsidP="00A64063">
                  <w:pPr>
                    <w:rPr>
                      <w:sz w:val="18"/>
                      <w:szCs w:val="18"/>
                    </w:rPr>
                  </w:pPr>
                  <w:r>
                    <w:rPr>
                      <w:sz w:val="18"/>
                      <w:szCs w:val="18"/>
                    </w:rPr>
                    <w:t>string</w:t>
                  </w:r>
                </w:p>
              </w:tc>
              <w:tc>
                <w:tcPr>
                  <w:tcW w:w="1872" w:type="dxa"/>
                </w:tcPr>
                <w:p w14:paraId="7869FBC1" w14:textId="77777777" w:rsidR="00A64063" w:rsidRPr="00752747" w:rsidRDefault="00A64063" w:rsidP="00A64063">
                  <w:pPr>
                    <w:rPr>
                      <w:sz w:val="18"/>
                      <w:szCs w:val="16"/>
                    </w:rPr>
                  </w:pPr>
                </w:p>
              </w:tc>
              <w:tc>
                <w:tcPr>
                  <w:tcW w:w="1137" w:type="dxa"/>
                </w:tcPr>
                <w:p w14:paraId="14EC0524" w14:textId="77777777" w:rsidR="00A64063" w:rsidRDefault="00A64063" w:rsidP="00A64063">
                  <w:pPr>
                    <w:rPr>
                      <w:sz w:val="18"/>
                      <w:szCs w:val="16"/>
                    </w:rPr>
                  </w:pPr>
                  <w:r>
                    <w:rPr>
                      <w:sz w:val="18"/>
                      <w:szCs w:val="16"/>
                    </w:rPr>
                    <w:t>N</w:t>
                  </w:r>
                </w:p>
              </w:tc>
              <w:tc>
                <w:tcPr>
                  <w:tcW w:w="1628" w:type="dxa"/>
                </w:tcPr>
                <w:p w14:paraId="3D8DEA74" w14:textId="77777777" w:rsidR="00A64063" w:rsidRPr="00C87543" w:rsidRDefault="00A64063" w:rsidP="00A64063">
                  <w:pPr>
                    <w:rPr>
                      <w:sz w:val="18"/>
                      <w:szCs w:val="16"/>
                    </w:rPr>
                  </w:pPr>
                </w:p>
              </w:tc>
            </w:tr>
          </w:tbl>
          <w:p w14:paraId="21EDBA0E" w14:textId="77777777" w:rsidR="00A64063" w:rsidRDefault="00A64063" w:rsidP="00A64063">
            <w:pPr>
              <w:rPr>
                <w:b/>
                <w:sz w:val="18"/>
                <w:szCs w:val="16"/>
              </w:rPr>
            </w:pPr>
          </w:p>
          <w:p w14:paraId="38077DCF" w14:textId="77777777" w:rsidR="00A64063" w:rsidRDefault="00A64063" w:rsidP="00A64063">
            <w:pPr>
              <w:rPr>
                <w:sz w:val="18"/>
                <w:szCs w:val="16"/>
              </w:rPr>
            </w:pPr>
          </w:p>
          <w:p w14:paraId="1272360F" w14:textId="77777777" w:rsidR="00A64063" w:rsidRPr="0078661F" w:rsidRDefault="00A64063" w:rsidP="00A64063">
            <w:pPr>
              <w:rPr>
                <w:sz w:val="18"/>
                <w:szCs w:val="18"/>
              </w:rPr>
            </w:pPr>
            <w:r>
              <w:rPr>
                <w:sz w:val="18"/>
                <w:szCs w:val="16"/>
              </w:rPr>
              <w:lastRenderedPageBreak/>
              <w:t>ProductDiscount</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7EFD44B7" w14:textId="77777777" w:rsidTr="00A64063">
              <w:tc>
                <w:tcPr>
                  <w:tcW w:w="2467" w:type="dxa"/>
                  <w:tcBorders>
                    <w:bottom w:val="single" w:sz="4" w:space="0" w:color="auto"/>
                  </w:tcBorders>
                  <w:shd w:val="clear" w:color="auto" w:fill="D9D9D9" w:themeFill="background1" w:themeFillShade="D9"/>
                </w:tcPr>
                <w:p w14:paraId="42909858"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403138F7"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3B634322"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6A133C4D" w14:textId="77777777" w:rsidR="00A64063" w:rsidRPr="0078661F" w:rsidRDefault="00A64063" w:rsidP="00A64063">
                  <w:pPr>
                    <w:rPr>
                      <w:b/>
                      <w:sz w:val="18"/>
                      <w:szCs w:val="16"/>
                    </w:rPr>
                  </w:pPr>
                  <w:r w:rsidRPr="0078661F">
                    <w:rPr>
                      <w:b/>
                      <w:sz w:val="18"/>
                      <w:szCs w:val="16"/>
                    </w:rPr>
                    <w:t>Possible/typical values</w:t>
                  </w:r>
                </w:p>
              </w:tc>
            </w:tr>
            <w:tr w:rsidR="00A64063" w:rsidRPr="0078661F" w14:paraId="16FD33AB" w14:textId="77777777" w:rsidTr="00A64063">
              <w:tc>
                <w:tcPr>
                  <w:tcW w:w="2467" w:type="dxa"/>
                </w:tcPr>
                <w:p w14:paraId="55420C27" w14:textId="77777777" w:rsidR="00A64063" w:rsidRPr="00AA3093" w:rsidRDefault="00A64063" w:rsidP="00A64063">
                  <w:pPr>
                    <w:rPr>
                      <w:sz w:val="18"/>
                      <w:szCs w:val="18"/>
                    </w:rPr>
                  </w:pPr>
                  <w:r>
                    <w:rPr>
                      <w:sz w:val="18"/>
                      <w:szCs w:val="18"/>
                    </w:rPr>
                    <w:t>discountId</w:t>
                  </w:r>
                </w:p>
              </w:tc>
              <w:tc>
                <w:tcPr>
                  <w:tcW w:w="2126" w:type="dxa"/>
                </w:tcPr>
                <w:p w14:paraId="61D90EC1" w14:textId="77777777" w:rsidR="00A64063" w:rsidRPr="00AA3093" w:rsidRDefault="00A64063" w:rsidP="00A64063">
                  <w:pPr>
                    <w:rPr>
                      <w:sz w:val="18"/>
                      <w:szCs w:val="18"/>
                    </w:rPr>
                  </w:pPr>
                  <w:r w:rsidRPr="00AA3093">
                    <w:rPr>
                      <w:sz w:val="18"/>
                      <w:szCs w:val="18"/>
                    </w:rPr>
                    <w:t>string</w:t>
                  </w:r>
                </w:p>
              </w:tc>
              <w:tc>
                <w:tcPr>
                  <w:tcW w:w="1521" w:type="dxa"/>
                </w:tcPr>
                <w:p w14:paraId="5F17F31B" w14:textId="77777777" w:rsidR="00A64063" w:rsidRPr="00AA3093" w:rsidRDefault="00A64063" w:rsidP="00A64063">
                  <w:pPr>
                    <w:rPr>
                      <w:sz w:val="18"/>
                      <w:szCs w:val="18"/>
                    </w:rPr>
                  </w:pPr>
                </w:p>
              </w:tc>
              <w:tc>
                <w:tcPr>
                  <w:tcW w:w="2164" w:type="dxa"/>
                </w:tcPr>
                <w:p w14:paraId="34D6295A" w14:textId="77777777" w:rsidR="00A64063" w:rsidRPr="00AA3093" w:rsidRDefault="00A64063" w:rsidP="00A64063">
                  <w:pPr>
                    <w:rPr>
                      <w:sz w:val="18"/>
                      <w:szCs w:val="18"/>
                    </w:rPr>
                  </w:pPr>
                </w:p>
              </w:tc>
            </w:tr>
            <w:tr w:rsidR="00A64063" w:rsidRPr="0078661F" w14:paraId="2BB13DA9" w14:textId="77777777" w:rsidTr="00A64063">
              <w:tc>
                <w:tcPr>
                  <w:tcW w:w="2467" w:type="dxa"/>
                </w:tcPr>
                <w:p w14:paraId="0AB3F606" w14:textId="77777777" w:rsidR="00A64063" w:rsidRPr="007C1AF3" w:rsidRDefault="00A64063" w:rsidP="00A64063">
                  <w:pPr>
                    <w:rPr>
                      <w:sz w:val="18"/>
                      <w:szCs w:val="16"/>
                    </w:rPr>
                  </w:pPr>
                  <w:r>
                    <w:rPr>
                      <w:sz w:val="18"/>
                      <w:szCs w:val="18"/>
                    </w:rPr>
                    <w:t>discountNm</w:t>
                  </w:r>
                </w:p>
              </w:tc>
              <w:tc>
                <w:tcPr>
                  <w:tcW w:w="2126" w:type="dxa"/>
                </w:tcPr>
                <w:p w14:paraId="34F201EC" w14:textId="77777777" w:rsidR="00A64063" w:rsidRPr="0078661F" w:rsidRDefault="00A64063" w:rsidP="00A64063">
                  <w:pPr>
                    <w:rPr>
                      <w:sz w:val="18"/>
                      <w:szCs w:val="16"/>
                    </w:rPr>
                  </w:pPr>
                  <w:r w:rsidRPr="0078661F">
                    <w:rPr>
                      <w:sz w:val="18"/>
                      <w:szCs w:val="16"/>
                    </w:rPr>
                    <w:t>string</w:t>
                  </w:r>
                </w:p>
              </w:tc>
              <w:tc>
                <w:tcPr>
                  <w:tcW w:w="1521" w:type="dxa"/>
                </w:tcPr>
                <w:p w14:paraId="434087FC" w14:textId="77777777" w:rsidR="00A64063" w:rsidRPr="0078661F" w:rsidRDefault="00A64063" w:rsidP="00A64063">
                  <w:pPr>
                    <w:rPr>
                      <w:sz w:val="18"/>
                      <w:szCs w:val="16"/>
                    </w:rPr>
                  </w:pPr>
                </w:p>
              </w:tc>
              <w:tc>
                <w:tcPr>
                  <w:tcW w:w="2164" w:type="dxa"/>
                </w:tcPr>
                <w:p w14:paraId="1DADB2CE" w14:textId="77777777" w:rsidR="00A64063" w:rsidRPr="0078661F" w:rsidRDefault="00A64063" w:rsidP="00A64063">
                  <w:pPr>
                    <w:rPr>
                      <w:sz w:val="18"/>
                      <w:szCs w:val="16"/>
                    </w:rPr>
                  </w:pPr>
                </w:p>
              </w:tc>
            </w:tr>
            <w:tr w:rsidR="00A64063" w:rsidRPr="0078661F" w14:paraId="5E4C3F62" w14:textId="77777777" w:rsidTr="00A64063">
              <w:tc>
                <w:tcPr>
                  <w:tcW w:w="2467" w:type="dxa"/>
                </w:tcPr>
                <w:p w14:paraId="49975868" w14:textId="77777777" w:rsidR="00A64063" w:rsidRDefault="00A64063" w:rsidP="00A64063">
                  <w:pPr>
                    <w:rPr>
                      <w:sz w:val="18"/>
                      <w:szCs w:val="18"/>
                    </w:rPr>
                  </w:pPr>
                  <w:r>
                    <w:rPr>
                      <w:sz w:val="18"/>
                      <w:szCs w:val="18"/>
                    </w:rPr>
                    <w:t>discountCd</w:t>
                  </w:r>
                </w:p>
              </w:tc>
              <w:tc>
                <w:tcPr>
                  <w:tcW w:w="2126" w:type="dxa"/>
                </w:tcPr>
                <w:p w14:paraId="4E2769B8" w14:textId="77777777" w:rsidR="00A64063" w:rsidRPr="0078661F" w:rsidRDefault="00A64063" w:rsidP="00A64063">
                  <w:pPr>
                    <w:rPr>
                      <w:sz w:val="18"/>
                      <w:szCs w:val="16"/>
                    </w:rPr>
                  </w:pPr>
                  <w:r>
                    <w:rPr>
                      <w:sz w:val="18"/>
                      <w:szCs w:val="16"/>
                    </w:rPr>
                    <w:t>string</w:t>
                  </w:r>
                </w:p>
              </w:tc>
              <w:tc>
                <w:tcPr>
                  <w:tcW w:w="1521" w:type="dxa"/>
                </w:tcPr>
                <w:p w14:paraId="590F8CD0" w14:textId="77777777" w:rsidR="00A64063" w:rsidRPr="0078661F" w:rsidRDefault="00A64063" w:rsidP="00A64063">
                  <w:pPr>
                    <w:rPr>
                      <w:sz w:val="18"/>
                      <w:szCs w:val="16"/>
                    </w:rPr>
                  </w:pPr>
                </w:p>
              </w:tc>
              <w:tc>
                <w:tcPr>
                  <w:tcW w:w="2164" w:type="dxa"/>
                </w:tcPr>
                <w:p w14:paraId="4499E0A7" w14:textId="77777777" w:rsidR="00A64063" w:rsidRPr="0078661F" w:rsidRDefault="00A64063" w:rsidP="00A64063">
                  <w:pPr>
                    <w:rPr>
                      <w:sz w:val="18"/>
                      <w:szCs w:val="16"/>
                    </w:rPr>
                  </w:pPr>
                </w:p>
              </w:tc>
            </w:tr>
            <w:tr w:rsidR="00A64063" w:rsidRPr="0078661F" w14:paraId="45B139C2" w14:textId="77777777" w:rsidTr="00A64063">
              <w:tc>
                <w:tcPr>
                  <w:tcW w:w="2467" w:type="dxa"/>
                </w:tcPr>
                <w:p w14:paraId="2E286ED7" w14:textId="77777777" w:rsidR="00A64063" w:rsidRDefault="00A64063" w:rsidP="00A64063">
                  <w:pPr>
                    <w:rPr>
                      <w:sz w:val="18"/>
                      <w:szCs w:val="18"/>
                    </w:rPr>
                  </w:pPr>
                  <w:r>
                    <w:rPr>
                      <w:sz w:val="18"/>
                      <w:szCs w:val="18"/>
                    </w:rPr>
                    <w:t>discountType</w:t>
                  </w:r>
                </w:p>
              </w:tc>
              <w:tc>
                <w:tcPr>
                  <w:tcW w:w="2126" w:type="dxa"/>
                </w:tcPr>
                <w:p w14:paraId="6030F895" w14:textId="77777777" w:rsidR="00A64063" w:rsidRPr="0078661F" w:rsidRDefault="00A64063" w:rsidP="00A64063">
                  <w:pPr>
                    <w:rPr>
                      <w:sz w:val="18"/>
                      <w:szCs w:val="16"/>
                    </w:rPr>
                  </w:pPr>
                  <w:r>
                    <w:rPr>
                      <w:sz w:val="18"/>
                      <w:szCs w:val="16"/>
                    </w:rPr>
                    <w:t>string</w:t>
                  </w:r>
                </w:p>
              </w:tc>
              <w:tc>
                <w:tcPr>
                  <w:tcW w:w="1521" w:type="dxa"/>
                </w:tcPr>
                <w:p w14:paraId="51BD5B19" w14:textId="77777777" w:rsidR="00A64063" w:rsidRPr="0078661F" w:rsidRDefault="00A64063" w:rsidP="00A64063">
                  <w:pPr>
                    <w:rPr>
                      <w:sz w:val="18"/>
                      <w:szCs w:val="16"/>
                    </w:rPr>
                  </w:pPr>
                </w:p>
              </w:tc>
              <w:tc>
                <w:tcPr>
                  <w:tcW w:w="2164" w:type="dxa"/>
                </w:tcPr>
                <w:p w14:paraId="685CA84B" w14:textId="77777777" w:rsidR="00A64063" w:rsidRPr="0078661F" w:rsidRDefault="00A64063" w:rsidP="00A64063">
                  <w:pPr>
                    <w:rPr>
                      <w:sz w:val="18"/>
                      <w:szCs w:val="16"/>
                    </w:rPr>
                  </w:pPr>
                </w:p>
              </w:tc>
            </w:tr>
            <w:tr w:rsidR="00A64063" w:rsidRPr="0078661F" w14:paraId="5A52EF10" w14:textId="77777777" w:rsidTr="00A64063">
              <w:tc>
                <w:tcPr>
                  <w:tcW w:w="2467" w:type="dxa"/>
                </w:tcPr>
                <w:p w14:paraId="3B01B2A0" w14:textId="77777777" w:rsidR="00A64063" w:rsidRDefault="00A64063" w:rsidP="00A64063">
                  <w:pPr>
                    <w:rPr>
                      <w:sz w:val="18"/>
                      <w:szCs w:val="18"/>
                    </w:rPr>
                  </w:pPr>
                  <w:r>
                    <w:rPr>
                      <w:sz w:val="18"/>
                      <w:szCs w:val="18"/>
                    </w:rPr>
                    <w:t>discountTxt</w:t>
                  </w:r>
                </w:p>
              </w:tc>
              <w:tc>
                <w:tcPr>
                  <w:tcW w:w="2126" w:type="dxa"/>
                </w:tcPr>
                <w:p w14:paraId="4B2E7439" w14:textId="77777777" w:rsidR="00A64063" w:rsidRPr="0078661F" w:rsidRDefault="00A64063" w:rsidP="00A64063">
                  <w:pPr>
                    <w:rPr>
                      <w:sz w:val="18"/>
                      <w:szCs w:val="16"/>
                    </w:rPr>
                  </w:pPr>
                  <w:r>
                    <w:rPr>
                      <w:sz w:val="18"/>
                      <w:szCs w:val="16"/>
                    </w:rPr>
                    <w:t>string</w:t>
                  </w:r>
                </w:p>
              </w:tc>
              <w:tc>
                <w:tcPr>
                  <w:tcW w:w="1521" w:type="dxa"/>
                </w:tcPr>
                <w:p w14:paraId="502D8F37" w14:textId="77777777" w:rsidR="00A64063" w:rsidRPr="0078661F" w:rsidRDefault="00A64063" w:rsidP="00A64063">
                  <w:pPr>
                    <w:rPr>
                      <w:sz w:val="18"/>
                      <w:szCs w:val="16"/>
                    </w:rPr>
                  </w:pPr>
                </w:p>
              </w:tc>
              <w:tc>
                <w:tcPr>
                  <w:tcW w:w="2164" w:type="dxa"/>
                </w:tcPr>
                <w:p w14:paraId="7EDC0905" w14:textId="77777777" w:rsidR="00A64063" w:rsidRPr="0078661F" w:rsidRDefault="00A64063" w:rsidP="00A64063">
                  <w:pPr>
                    <w:rPr>
                      <w:sz w:val="18"/>
                      <w:szCs w:val="16"/>
                    </w:rPr>
                  </w:pPr>
                </w:p>
              </w:tc>
            </w:tr>
            <w:tr w:rsidR="00A64063" w:rsidRPr="0078661F" w14:paraId="528461C9" w14:textId="77777777" w:rsidTr="00A64063">
              <w:tc>
                <w:tcPr>
                  <w:tcW w:w="2467" w:type="dxa"/>
                </w:tcPr>
                <w:p w14:paraId="3AAA2888" w14:textId="77777777" w:rsidR="00A64063" w:rsidRDefault="00A64063" w:rsidP="00A64063">
                  <w:pPr>
                    <w:rPr>
                      <w:sz w:val="18"/>
                      <w:szCs w:val="18"/>
                    </w:rPr>
                  </w:pPr>
                  <w:r>
                    <w:rPr>
                      <w:sz w:val="18"/>
                      <w:szCs w:val="18"/>
                    </w:rPr>
                    <w:t>discountAmt</w:t>
                  </w:r>
                </w:p>
              </w:tc>
              <w:tc>
                <w:tcPr>
                  <w:tcW w:w="2126" w:type="dxa"/>
                </w:tcPr>
                <w:p w14:paraId="2CE1BC94" w14:textId="77777777" w:rsidR="00A64063" w:rsidRPr="0078661F" w:rsidRDefault="00A64063" w:rsidP="00A64063">
                  <w:pPr>
                    <w:rPr>
                      <w:sz w:val="18"/>
                      <w:szCs w:val="16"/>
                    </w:rPr>
                  </w:pPr>
                  <w:r>
                    <w:rPr>
                      <w:sz w:val="18"/>
                      <w:szCs w:val="16"/>
                    </w:rPr>
                    <w:t>number</w:t>
                  </w:r>
                </w:p>
              </w:tc>
              <w:tc>
                <w:tcPr>
                  <w:tcW w:w="1521" w:type="dxa"/>
                </w:tcPr>
                <w:p w14:paraId="6B0C4511" w14:textId="77777777" w:rsidR="00A64063" w:rsidRPr="0078661F" w:rsidRDefault="00A64063" w:rsidP="00A64063">
                  <w:pPr>
                    <w:rPr>
                      <w:sz w:val="18"/>
                      <w:szCs w:val="16"/>
                    </w:rPr>
                  </w:pPr>
                </w:p>
              </w:tc>
              <w:tc>
                <w:tcPr>
                  <w:tcW w:w="2164" w:type="dxa"/>
                </w:tcPr>
                <w:p w14:paraId="50C28C12" w14:textId="77777777" w:rsidR="00A64063" w:rsidRPr="0078661F" w:rsidRDefault="00A64063" w:rsidP="00A64063">
                  <w:pPr>
                    <w:rPr>
                      <w:sz w:val="18"/>
                      <w:szCs w:val="16"/>
                    </w:rPr>
                  </w:pPr>
                </w:p>
              </w:tc>
            </w:tr>
          </w:tbl>
          <w:p w14:paraId="3BA82E4B" w14:textId="77777777" w:rsidR="00A64063" w:rsidRDefault="00A64063" w:rsidP="00A64063">
            <w:pPr>
              <w:rPr>
                <w:sz w:val="18"/>
                <w:szCs w:val="16"/>
              </w:rPr>
            </w:pPr>
          </w:p>
          <w:p w14:paraId="3E04B7A8" w14:textId="77777777" w:rsidR="00A64063" w:rsidRDefault="00A64063" w:rsidP="00A64063">
            <w:pPr>
              <w:rPr>
                <w:sz w:val="18"/>
                <w:szCs w:val="16"/>
              </w:rPr>
            </w:pPr>
          </w:p>
          <w:p w14:paraId="56067BA6" w14:textId="77777777" w:rsidR="00A64063" w:rsidRPr="00D54B34" w:rsidRDefault="00A64063" w:rsidP="00A64063">
            <w:pPr>
              <w:rPr>
                <w:sz w:val="18"/>
                <w:szCs w:val="16"/>
              </w:rPr>
            </w:pPr>
          </w:p>
          <w:p w14:paraId="51C2846B" w14:textId="77777777" w:rsidR="00A64063" w:rsidRDefault="00A64063" w:rsidP="00A64063">
            <w:pPr>
              <w:rPr>
                <w:b/>
                <w:sz w:val="18"/>
                <w:szCs w:val="16"/>
              </w:rPr>
            </w:pPr>
            <w:r>
              <w:rPr>
                <w:b/>
                <w:sz w:val="18"/>
                <w:szCs w:val="16"/>
              </w:rPr>
              <w:t xml:space="preserve">Request Sample: </w:t>
            </w:r>
          </w:p>
          <w:p w14:paraId="2E5ED30A" w14:textId="77777777" w:rsidR="00A64063" w:rsidRDefault="00A64063" w:rsidP="00A64063">
            <w:pPr>
              <w:rPr>
                <w:rStyle w:val="sobjectk"/>
                <w:b/>
                <w:bCs/>
                <w:color w:val="333333"/>
              </w:rPr>
            </w:pPr>
            <w:r w:rsidRPr="0032042F">
              <w:rPr>
                <w:rStyle w:val="sbrace"/>
                <w:rFonts w:cstheme="minorHAnsi"/>
                <w:color w:val="666666"/>
                <w:sz w:val="18"/>
                <w:szCs w:val="18"/>
              </w:rPr>
              <w:t>{</w:t>
            </w:r>
            <w:r w:rsidRPr="0032042F">
              <w:rPr>
                <w:rStyle w:val="apple-converted-space"/>
                <w:rFonts w:cstheme="minorHAnsi"/>
                <w:color w:val="666666"/>
                <w:sz w:val="18"/>
                <w:szCs w:val="18"/>
              </w:rPr>
              <w:t>  </w:t>
            </w:r>
          </w:p>
          <w:p w14:paraId="06D2FC21" w14:textId="77777777" w:rsidR="00A64063" w:rsidRDefault="00A64063" w:rsidP="00A64063">
            <w:pPr>
              <w:rPr>
                <w:rStyle w:val="sobjectk"/>
                <w:b/>
                <w:bCs/>
                <w:color w:val="333333"/>
              </w:rPr>
            </w:pPr>
            <w:r w:rsidRPr="0032042F">
              <w:rPr>
                <w:rFonts w:cstheme="minorHAnsi"/>
                <w:color w:val="555555"/>
                <w:sz w:val="18"/>
                <w:szCs w:val="18"/>
              </w:rPr>
              <w:t>    </w:t>
            </w:r>
            <w:r w:rsidRPr="0032042F">
              <w:rPr>
                <w:rStyle w:val="sobjectk"/>
                <w:rFonts w:cstheme="minorHAnsi"/>
                <w:b/>
                <w:bCs/>
                <w:color w:val="333333"/>
                <w:sz w:val="18"/>
                <w:szCs w:val="18"/>
              </w:rPr>
              <w:t>"province"</w:t>
            </w:r>
            <w:r w:rsidRPr="0032042F">
              <w:rPr>
                <w:rStyle w:val="scolon"/>
                <w:rFonts w:cstheme="minorHAnsi"/>
                <w:color w:val="666666"/>
                <w:sz w:val="18"/>
                <w:szCs w:val="18"/>
              </w:rPr>
              <w:t>:</w:t>
            </w:r>
            <w:r w:rsidRPr="0032042F">
              <w:rPr>
                <w:rStyle w:val="sobjectv"/>
                <w:rFonts w:cstheme="minorHAnsi"/>
                <w:color w:val="555555"/>
                <w:sz w:val="18"/>
                <w:szCs w:val="18"/>
              </w:rPr>
              <w:t>"AB"</w:t>
            </w:r>
            <w:r w:rsidRPr="0032042F">
              <w:rPr>
                <w:rStyle w:val="scomma"/>
                <w:rFonts w:cstheme="minorHAnsi"/>
                <w:color w:val="666666"/>
                <w:sz w:val="18"/>
                <w:szCs w:val="18"/>
              </w:rPr>
              <w:t>,</w:t>
            </w:r>
            <w:r w:rsidRPr="0032042F">
              <w:rPr>
                <w:rFonts w:cstheme="minorHAnsi"/>
                <w:color w:val="555555"/>
                <w:sz w:val="18"/>
                <w:szCs w:val="18"/>
              </w:rPr>
              <w:br/>
              <w:t>    </w:t>
            </w:r>
            <w:r>
              <w:rPr>
                <w:rStyle w:val="sobjectk"/>
                <w:rFonts w:cstheme="minorHAnsi"/>
                <w:b/>
                <w:bCs/>
                <w:color w:val="333333"/>
                <w:sz w:val="18"/>
                <w:szCs w:val="18"/>
              </w:rPr>
              <w:t>"geoTargetM</w:t>
            </w:r>
            <w:r w:rsidRPr="0032042F">
              <w:rPr>
                <w:rStyle w:val="sobjectk"/>
                <w:rFonts w:cstheme="minorHAnsi"/>
                <w:b/>
                <w:bCs/>
                <w:color w:val="333333"/>
                <w:sz w:val="18"/>
                <w:szCs w:val="18"/>
              </w:rPr>
              <w:t>arket"</w:t>
            </w:r>
            <w:r w:rsidRPr="0032042F">
              <w:rPr>
                <w:rStyle w:val="scolon"/>
                <w:rFonts w:cstheme="minorHAnsi"/>
                <w:color w:val="666666"/>
                <w:sz w:val="18"/>
                <w:szCs w:val="18"/>
              </w:rPr>
              <w:t>:</w:t>
            </w:r>
            <w:r w:rsidRPr="0032042F">
              <w:rPr>
                <w:rStyle w:val="sobjectv"/>
                <w:rFonts w:cstheme="minorHAnsi"/>
                <w:color w:val="555555"/>
                <w:sz w:val="18"/>
                <w:szCs w:val="18"/>
              </w:rPr>
              <w:t>"Fort McMurray Consumer"</w:t>
            </w:r>
            <w:r w:rsidRPr="0032042F">
              <w:rPr>
                <w:rStyle w:val="scomma"/>
                <w:rFonts w:cstheme="minorHAnsi"/>
                <w:color w:val="666666"/>
                <w:sz w:val="18"/>
                <w:szCs w:val="18"/>
              </w:rPr>
              <w:t>,</w:t>
            </w:r>
          </w:p>
          <w:p w14:paraId="671F3B21" w14:textId="77777777" w:rsidR="00A64063" w:rsidRDefault="00A64063" w:rsidP="00A64063">
            <w:pPr>
              <w:rPr>
                <w:rStyle w:val="sobjectk"/>
                <w:b/>
                <w:bCs/>
                <w:color w:val="333333"/>
              </w:rPr>
            </w:pPr>
            <w:r w:rsidRPr="0032042F">
              <w:rPr>
                <w:rFonts w:cstheme="minorHAnsi"/>
                <w:color w:val="555555"/>
                <w:sz w:val="18"/>
                <w:szCs w:val="18"/>
              </w:rPr>
              <w:t>    </w:t>
            </w:r>
            <w:r w:rsidRPr="0032042F">
              <w:rPr>
                <w:rStyle w:val="sobjectk"/>
                <w:rFonts w:cstheme="minorHAnsi"/>
                <w:b/>
                <w:bCs/>
                <w:color w:val="333333"/>
                <w:sz w:val="18"/>
                <w:szCs w:val="18"/>
              </w:rPr>
              <w:t>"programOrderList"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"action"</w:t>
            </w:r>
            <w:r w:rsidRPr="0032042F">
              <w:rPr>
                <w:rStyle w:val="scolon"/>
                <w:rFonts w:cstheme="minorHAnsi"/>
                <w:color w:val="666666"/>
                <w:sz w:val="18"/>
                <w:szCs w:val="18"/>
              </w:rPr>
              <w:t>:</w:t>
            </w:r>
            <w:r w:rsidRPr="0032042F">
              <w:rPr>
                <w:rStyle w:val="sobjectv"/>
                <w:rFonts w:cstheme="minorHAnsi"/>
                <w:color w:val="555555"/>
                <w:sz w:val="18"/>
                <w:szCs w:val="18"/>
              </w:rPr>
              <w:t>"ADD"</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"programId"</w:t>
            </w:r>
            <w:r w:rsidRPr="0032042F">
              <w:rPr>
                <w:rStyle w:val="scolon"/>
                <w:rFonts w:cstheme="minorHAnsi"/>
                <w:color w:val="666666"/>
                <w:sz w:val="18"/>
                <w:szCs w:val="18"/>
              </w:rPr>
              <w:t>:</w:t>
            </w:r>
            <w:r w:rsidRPr="0032042F">
              <w:rPr>
                <w:rStyle w:val="sobjectv"/>
                <w:rFonts w:cstheme="minorHAnsi"/>
                <w:color w:val="555555"/>
                <w:sz w:val="18"/>
                <w:szCs w:val="18"/>
              </w:rPr>
              <w:t>"101291"</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"programNm"</w:t>
            </w:r>
            <w:r w:rsidRPr="0032042F">
              <w:rPr>
                <w:rStyle w:val="scolon"/>
                <w:rFonts w:cstheme="minorHAnsi"/>
                <w:color w:val="666666"/>
                <w:sz w:val="18"/>
                <w:szCs w:val="18"/>
              </w:rPr>
              <w:t>:</w:t>
            </w:r>
            <w:r w:rsidRPr="0032042F">
              <w:rPr>
                <w:rStyle w:val="sobjectv"/>
                <w:rFonts w:cstheme="minorHAnsi"/>
                <w:color w:val="555555"/>
                <w:sz w:val="18"/>
                <w:szCs w:val="18"/>
              </w:rPr>
              <w:t>"Entertainment Extra"</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"programCd"</w:t>
            </w:r>
            <w:r w:rsidRPr="0032042F">
              <w:rPr>
                <w:rStyle w:val="scolon"/>
                <w:rFonts w:cstheme="minorHAnsi"/>
                <w:color w:val="666666"/>
                <w:sz w:val="18"/>
                <w:szCs w:val="18"/>
              </w:rPr>
              <w:t>:</w:t>
            </w:r>
            <w:r w:rsidRPr="0032042F">
              <w:rPr>
                <w:rStyle w:val="sobjectv"/>
                <w:rFonts w:cstheme="minorHAnsi"/>
                <w:color w:val="555555"/>
                <w:sz w:val="18"/>
                <w:szCs w:val="18"/>
              </w:rPr>
              <w:t>"PakEntertainEx"</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"programType"</w:t>
            </w:r>
            <w:r w:rsidRPr="0032042F">
              <w:rPr>
                <w:rStyle w:val="scolon"/>
                <w:rFonts w:cstheme="minorHAnsi"/>
                <w:color w:val="666666"/>
                <w:sz w:val="18"/>
                <w:szCs w:val="18"/>
              </w:rPr>
              <w:t>:</w:t>
            </w:r>
            <w:r w:rsidRPr="0032042F">
              <w:rPr>
                <w:rStyle w:val="sobjectv"/>
                <w:rFonts w:cstheme="minorHAnsi"/>
                <w:color w:val="555555"/>
                <w:sz w:val="18"/>
                <w:szCs w:val="18"/>
              </w:rPr>
              <w:t>"THEME_PACK"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"price"</w:t>
            </w:r>
            <w:r w:rsidRPr="0032042F">
              <w:rPr>
                <w:rStyle w:val="scolon"/>
                <w:rFonts w:cstheme="minorHAnsi"/>
                <w:color w:val="666666"/>
                <w:sz w:val="18"/>
                <w:szCs w:val="18"/>
              </w:rPr>
              <w:t>:</w:t>
            </w:r>
            <w:r w:rsidRPr="0032042F">
              <w:rPr>
                <w:rStyle w:val="sobjectv"/>
                <w:rFonts w:cstheme="minorHAnsi"/>
                <w:color w:val="555555"/>
                <w:sz w:val="18"/>
                <w:szCs w:val="18"/>
              </w:rPr>
              <w:t>9.0</w:t>
            </w:r>
            <w:r w:rsidRPr="0032042F">
              <w:rPr>
                <w:rStyle w:val="scomma"/>
                <w:rFonts w:cstheme="minorHAnsi"/>
                <w:color w:val="666666"/>
                <w:sz w:val="18"/>
                <w:szCs w:val="18"/>
              </w:rPr>
              <w:t>,</w:t>
            </w:r>
          </w:p>
          <w:p w14:paraId="342C4338" w14:textId="77777777" w:rsidR="00A64063" w:rsidRDefault="00A64063" w:rsidP="00A64063">
            <w:pPr>
              <w:rPr>
                <w:rStyle w:val="sobjectk"/>
                <w:b/>
                <w:bCs/>
                <w:color w:val="333333"/>
              </w:rPr>
            </w:pPr>
            <w:r w:rsidRPr="0032042F">
              <w:rPr>
                <w:rFonts w:cstheme="minorHAnsi"/>
                <w:color w:val="555555"/>
                <w:sz w:val="18"/>
                <w:szCs w:val="18"/>
              </w:rPr>
              <w:t>            </w:t>
            </w:r>
            <w:r>
              <w:rPr>
                <w:rStyle w:val="sobjectk"/>
                <w:rFonts w:cstheme="minorHAnsi"/>
                <w:b/>
                <w:bCs/>
                <w:color w:val="333333"/>
                <w:sz w:val="18"/>
                <w:szCs w:val="18"/>
              </w:rPr>
              <w:t>"pricePlanCd</w:t>
            </w:r>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objectv"/>
                <w:rFonts w:cstheme="minorHAnsi"/>
                <w:color w:val="555555"/>
                <w:sz w:val="18"/>
                <w:szCs w:val="18"/>
              </w:rPr>
              <w:t>"null"</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"action"</w:t>
            </w:r>
            <w:r w:rsidRPr="0032042F">
              <w:rPr>
                <w:rStyle w:val="scolon"/>
                <w:rFonts w:cstheme="minorHAnsi"/>
                <w:color w:val="666666"/>
                <w:sz w:val="18"/>
                <w:szCs w:val="18"/>
              </w:rPr>
              <w:t>:</w:t>
            </w:r>
            <w:r w:rsidRPr="0032042F">
              <w:rPr>
                <w:rStyle w:val="sobjectv"/>
                <w:rFonts w:cstheme="minorHAnsi"/>
                <w:color w:val="555555"/>
                <w:sz w:val="18"/>
                <w:szCs w:val="18"/>
              </w:rPr>
              <w:t>"ADD"</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"programId"</w:t>
            </w:r>
            <w:r w:rsidRPr="0032042F">
              <w:rPr>
                <w:rStyle w:val="scolon"/>
                <w:rFonts w:cstheme="minorHAnsi"/>
                <w:color w:val="666666"/>
                <w:sz w:val="18"/>
                <w:szCs w:val="18"/>
              </w:rPr>
              <w:t>:</w:t>
            </w:r>
            <w:r w:rsidRPr="0032042F">
              <w:rPr>
                <w:rStyle w:val="sobjectv"/>
                <w:rFonts w:cstheme="minorHAnsi"/>
                <w:color w:val="555555"/>
                <w:sz w:val="18"/>
                <w:szCs w:val="18"/>
              </w:rPr>
              <w:t>"101291"</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"programNm"</w:t>
            </w:r>
            <w:r w:rsidRPr="0032042F">
              <w:rPr>
                <w:rStyle w:val="scolon"/>
                <w:rFonts w:cstheme="minorHAnsi"/>
                <w:color w:val="666666"/>
                <w:sz w:val="18"/>
                <w:szCs w:val="18"/>
              </w:rPr>
              <w:t>:</w:t>
            </w:r>
            <w:r w:rsidRPr="0032042F">
              <w:rPr>
                <w:rStyle w:val="sobjectv"/>
                <w:rFonts w:cstheme="minorHAnsi"/>
                <w:color w:val="555555"/>
                <w:sz w:val="18"/>
                <w:szCs w:val="18"/>
              </w:rPr>
              <w:t>"Great Wall 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"programCd"</w:t>
            </w:r>
            <w:r w:rsidRPr="0032042F">
              <w:rPr>
                <w:rStyle w:val="scolon"/>
                <w:rFonts w:cstheme="minorHAnsi"/>
                <w:color w:val="666666"/>
                <w:sz w:val="18"/>
                <w:szCs w:val="18"/>
              </w:rPr>
              <w:t>:</w:t>
            </w:r>
            <w:r w:rsidRPr="0032042F">
              <w:rPr>
                <w:rStyle w:val="sobjectv"/>
                <w:rFonts w:cstheme="minorHAnsi"/>
                <w:color w:val="555555"/>
                <w:sz w:val="18"/>
                <w:szCs w:val="18"/>
              </w:rPr>
              <w:t>"PakGreatWall"</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"programType"</w:t>
            </w:r>
            <w:r w:rsidRPr="0032042F">
              <w:rPr>
                <w:rStyle w:val="scolon"/>
                <w:rFonts w:cstheme="minorHAnsi"/>
                <w:color w:val="666666"/>
                <w:sz w:val="18"/>
                <w:szCs w:val="18"/>
              </w:rPr>
              <w:t>:</w:t>
            </w:r>
            <w:r w:rsidRPr="0032042F">
              <w:rPr>
                <w:rStyle w:val="sobjectv"/>
                <w:rFonts w:cstheme="minorHAnsi"/>
                <w:color w:val="555555"/>
                <w:sz w:val="18"/>
                <w:szCs w:val="18"/>
              </w:rPr>
              <w:t>"THEME_PACK"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"price"</w:t>
            </w:r>
            <w:r w:rsidRPr="0032042F">
              <w:rPr>
                <w:rStyle w:val="scolon"/>
                <w:rFonts w:cstheme="minorHAnsi"/>
                <w:color w:val="666666"/>
                <w:sz w:val="18"/>
                <w:szCs w:val="18"/>
              </w:rPr>
              <w:t>:</w:t>
            </w:r>
            <w:r w:rsidRPr="0032042F">
              <w:rPr>
                <w:rStyle w:val="sobjectv"/>
                <w:rFonts w:cstheme="minorHAnsi"/>
                <w:color w:val="555555"/>
                <w:sz w:val="18"/>
                <w:szCs w:val="18"/>
              </w:rPr>
              <w:t>9.0</w:t>
            </w:r>
            <w:r w:rsidRPr="0032042F">
              <w:rPr>
                <w:rStyle w:val="scomma"/>
                <w:rFonts w:cstheme="minorHAnsi"/>
                <w:color w:val="666666"/>
                <w:sz w:val="18"/>
                <w:szCs w:val="18"/>
              </w:rPr>
              <w:t>,</w:t>
            </w:r>
          </w:p>
          <w:p w14:paraId="211B9A35" w14:textId="77777777" w:rsidR="00A64063" w:rsidRPr="00600E21" w:rsidRDefault="00A64063" w:rsidP="00A64063">
            <w:pPr>
              <w:rPr>
                <w:rFonts w:cstheme="minorHAnsi"/>
                <w:color w:val="666666"/>
                <w:sz w:val="18"/>
                <w:szCs w:val="18"/>
              </w:rPr>
            </w:pPr>
            <w:r w:rsidRPr="0032042F">
              <w:rPr>
                <w:rFonts w:cstheme="minorHAnsi"/>
                <w:color w:val="555555"/>
                <w:sz w:val="18"/>
                <w:szCs w:val="18"/>
              </w:rPr>
              <w:t>            </w:t>
            </w:r>
            <w:r>
              <w:rPr>
                <w:rStyle w:val="sobjectk"/>
                <w:rFonts w:cstheme="minorHAnsi"/>
                <w:b/>
                <w:bCs/>
                <w:color w:val="333333"/>
                <w:sz w:val="18"/>
                <w:szCs w:val="18"/>
              </w:rPr>
              <w:t>"pricePlanCd</w:t>
            </w:r>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objectv"/>
                <w:rFonts w:cstheme="minorHAnsi"/>
                <w:color w:val="555555"/>
                <w:sz w:val="18"/>
                <w:szCs w:val="18"/>
              </w:rPr>
              <w:t>"null"</w:t>
            </w:r>
            <w:r w:rsidRPr="0032042F">
              <w:rPr>
                <w:rFonts w:cstheme="minorHAnsi"/>
                <w:color w:val="555555"/>
                <w:sz w:val="18"/>
                <w:szCs w:val="18"/>
              </w:rPr>
              <w:br/>
              <w:t>        </w:t>
            </w:r>
            <w:r w:rsidRPr="0032042F">
              <w:rPr>
                <w:rStyle w:val="sbrace"/>
                <w:rFonts w:cstheme="minorHAnsi"/>
                <w:color w:val="666666"/>
                <w:sz w:val="18"/>
                <w:szCs w:val="18"/>
              </w:rPr>
              <w:t>}</w:t>
            </w:r>
            <w:r w:rsidRPr="0032042F">
              <w:rPr>
                <w:rFonts w:cstheme="minorHAnsi"/>
                <w:color w:val="555555"/>
                <w:sz w:val="18"/>
                <w:szCs w:val="18"/>
              </w:rPr>
              <w:br/>
              <w:t>    </w:t>
            </w:r>
            <w:r w:rsidRPr="0032042F">
              <w:rPr>
                <w:rStyle w:val="sbracket"/>
                <w:rFonts w:cstheme="minorHAnsi"/>
                <w:color w:val="666666"/>
                <w:sz w:val="18"/>
                <w:szCs w:val="18"/>
              </w:rPr>
              <w:t>]</w:t>
            </w:r>
            <w:r w:rsidRPr="0032042F">
              <w:rPr>
                <w:rFonts w:cstheme="minorHAnsi"/>
                <w:color w:val="555555"/>
                <w:sz w:val="18"/>
                <w:szCs w:val="18"/>
              </w:rPr>
              <w:br/>
            </w:r>
            <w:r>
              <w:rPr>
                <w:rStyle w:val="sbrace"/>
                <w:rFonts w:cstheme="minorHAnsi"/>
                <w:color w:val="666666"/>
                <w:sz w:val="18"/>
                <w:szCs w:val="18"/>
              </w:rPr>
              <w:t xml:space="preserve">} </w:t>
            </w:r>
          </w:p>
          <w:p w14:paraId="3AF79515" w14:textId="77777777" w:rsidR="00A64063" w:rsidRDefault="00A64063" w:rsidP="00A64063">
            <w:pPr>
              <w:rPr>
                <w:sz w:val="18"/>
                <w:szCs w:val="16"/>
              </w:rPr>
            </w:pPr>
          </w:p>
        </w:tc>
      </w:tr>
      <w:tr w:rsidR="00A64063" w14:paraId="722989D1"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0EF9DB1B" w14:textId="77777777" w:rsidR="00A64063" w:rsidRDefault="00A64063" w:rsidP="00A64063">
            <w:pPr>
              <w:rPr>
                <w:b/>
                <w:sz w:val="18"/>
                <w:szCs w:val="16"/>
              </w:rPr>
            </w:pPr>
            <w:r>
              <w:rPr>
                <w:b/>
                <w:sz w:val="18"/>
                <w:szCs w:val="16"/>
              </w:rPr>
              <w:lastRenderedPageBreak/>
              <w:t>Status Codes</w:t>
            </w:r>
          </w:p>
        </w:tc>
        <w:tc>
          <w:tcPr>
            <w:tcW w:w="8504" w:type="dxa"/>
            <w:tcBorders>
              <w:top w:val="single" w:sz="4" w:space="0" w:color="auto"/>
              <w:left w:val="single" w:sz="4" w:space="0" w:color="auto"/>
              <w:bottom w:val="single" w:sz="4" w:space="0" w:color="auto"/>
              <w:right w:val="single" w:sz="4" w:space="0" w:color="auto"/>
            </w:tcBorders>
          </w:tcPr>
          <w:p w14:paraId="225760CB" w14:textId="77777777" w:rsidR="00A64063" w:rsidRDefault="00A64063" w:rsidP="00A64063">
            <w:pPr>
              <w:rPr>
                <w:sz w:val="18"/>
                <w:szCs w:val="16"/>
              </w:rPr>
            </w:pPr>
          </w:p>
          <w:tbl>
            <w:tblPr>
              <w:tblStyle w:val="TableGrid"/>
              <w:tblW w:w="0" w:type="auto"/>
              <w:tblLook w:val="04A0" w:firstRow="1" w:lastRow="0" w:firstColumn="1" w:lastColumn="0" w:noHBand="0" w:noVBand="1"/>
            </w:tblPr>
            <w:tblGrid>
              <w:gridCol w:w="759"/>
              <w:gridCol w:w="842"/>
              <w:gridCol w:w="1515"/>
              <w:gridCol w:w="1241"/>
              <w:gridCol w:w="1229"/>
              <w:gridCol w:w="2692"/>
            </w:tblGrid>
            <w:tr w:rsidR="00A64063" w:rsidRPr="001963A0" w14:paraId="0634D2CE" w14:textId="77777777" w:rsidTr="00A64063">
              <w:tc>
                <w:tcPr>
                  <w:tcW w:w="759" w:type="dxa"/>
                  <w:shd w:val="clear" w:color="auto" w:fill="D9D9D9" w:themeFill="background1" w:themeFillShade="D9"/>
                </w:tcPr>
                <w:p w14:paraId="0D291840" w14:textId="77777777" w:rsidR="00A64063" w:rsidRPr="001963A0" w:rsidRDefault="00A64063" w:rsidP="00A64063">
                  <w:pPr>
                    <w:rPr>
                      <w:b/>
                      <w:sz w:val="16"/>
                      <w:szCs w:val="16"/>
                    </w:rPr>
                  </w:pPr>
                  <w:r w:rsidRPr="001963A0">
                    <w:rPr>
                      <w:b/>
                      <w:sz w:val="16"/>
                      <w:szCs w:val="16"/>
                    </w:rPr>
                    <w:t>status</w:t>
                  </w:r>
                </w:p>
                <w:p w14:paraId="7C94142E" w14:textId="77777777" w:rsidR="00A64063" w:rsidRPr="001963A0" w:rsidRDefault="00A64063" w:rsidP="00A64063">
                  <w:pPr>
                    <w:rPr>
                      <w:b/>
                      <w:sz w:val="16"/>
                      <w:szCs w:val="16"/>
                    </w:rPr>
                  </w:pPr>
                  <w:r w:rsidRPr="001963A0">
                    <w:rPr>
                      <w:b/>
                      <w:sz w:val="16"/>
                      <w:szCs w:val="16"/>
                    </w:rPr>
                    <w:t>Cd</w:t>
                  </w:r>
                </w:p>
              </w:tc>
              <w:tc>
                <w:tcPr>
                  <w:tcW w:w="842" w:type="dxa"/>
                  <w:shd w:val="clear" w:color="auto" w:fill="D9D9D9" w:themeFill="background1" w:themeFillShade="D9"/>
                </w:tcPr>
                <w:p w14:paraId="57D72D1C" w14:textId="77777777" w:rsidR="00A64063" w:rsidRPr="001963A0" w:rsidRDefault="00A64063" w:rsidP="00A64063">
                  <w:pPr>
                    <w:rPr>
                      <w:b/>
                      <w:sz w:val="16"/>
                      <w:szCs w:val="16"/>
                    </w:rPr>
                  </w:pPr>
                  <w:r w:rsidRPr="001963A0">
                    <w:rPr>
                      <w:b/>
                      <w:sz w:val="16"/>
                      <w:szCs w:val="16"/>
                    </w:rPr>
                    <w:t>status</w:t>
                  </w:r>
                </w:p>
                <w:p w14:paraId="74EA6382" w14:textId="77777777" w:rsidR="00A64063" w:rsidRPr="001963A0" w:rsidRDefault="00A64063" w:rsidP="00A64063">
                  <w:pPr>
                    <w:rPr>
                      <w:b/>
                      <w:sz w:val="16"/>
                      <w:szCs w:val="16"/>
                    </w:rPr>
                  </w:pPr>
                  <w:r w:rsidRPr="001963A0">
                    <w:rPr>
                      <w:b/>
                      <w:sz w:val="16"/>
                      <w:szCs w:val="16"/>
                    </w:rPr>
                    <w:t>SubCd</w:t>
                  </w:r>
                </w:p>
              </w:tc>
              <w:tc>
                <w:tcPr>
                  <w:tcW w:w="1515" w:type="dxa"/>
                  <w:shd w:val="clear" w:color="auto" w:fill="D9D9D9" w:themeFill="background1" w:themeFillShade="D9"/>
                </w:tcPr>
                <w:p w14:paraId="5EF87859" w14:textId="77777777" w:rsidR="00A64063" w:rsidRPr="001963A0" w:rsidRDefault="00A64063" w:rsidP="00A64063">
                  <w:pPr>
                    <w:rPr>
                      <w:b/>
                      <w:sz w:val="16"/>
                      <w:szCs w:val="16"/>
                    </w:rPr>
                  </w:pPr>
                  <w:r w:rsidRPr="001963A0">
                    <w:rPr>
                      <w:b/>
                      <w:sz w:val="16"/>
                      <w:szCs w:val="16"/>
                    </w:rPr>
                    <w:t>statusTxt</w:t>
                  </w:r>
                </w:p>
              </w:tc>
              <w:tc>
                <w:tcPr>
                  <w:tcW w:w="1241" w:type="dxa"/>
                  <w:shd w:val="clear" w:color="auto" w:fill="D9D9D9" w:themeFill="background1" w:themeFillShade="D9"/>
                </w:tcPr>
                <w:p w14:paraId="7D2DCD90" w14:textId="77777777" w:rsidR="00A64063" w:rsidRPr="001963A0" w:rsidRDefault="00A64063" w:rsidP="00A64063">
                  <w:pPr>
                    <w:rPr>
                      <w:b/>
                      <w:sz w:val="16"/>
                      <w:szCs w:val="16"/>
                    </w:rPr>
                  </w:pPr>
                  <w:r w:rsidRPr="001963A0">
                    <w:rPr>
                      <w:b/>
                      <w:sz w:val="16"/>
                      <w:szCs w:val="16"/>
                    </w:rPr>
                    <w:t>systemErrorCd</w:t>
                  </w:r>
                </w:p>
              </w:tc>
              <w:tc>
                <w:tcPr>
                  <w:tcW w:w="1229" w:type="dxa"/>
                  <w:shd w:val="clear" w:color="auto" w:fill="D9D9D9" w:themeFill="background1" w:themeFillShade="D9"/>
                </w:tcPr>
                <w:p w14:paraId="61340858" w14:textId="77777777" w:rsidR="00A64063" w:rsidRPr="001963A0" w:rsidRDefault="00A64063" w:rsidP="00A64063">
                  <w:pPr>
                    <w:rPr>
                      <w:b/>
                      <w:sz w:val="16"/>
                      <w:szCs w:val="16"/>
                    </w:rPr>
                  </w:pPr>
                  <w:r w:rsidRPr="001963A0">
                    <w:rPr>
                      <w:b/>
                      <w:sz w:val="16"/>
                      <w:szCs w:val="16"/>
                    </w:rPr>
                    <w:t>systemErrorTxt</w:t>
                  </w:r>
                </w:p>
              </w:tc>
              <w:tc>
                <w:tcPr>
                  <w:tcW w:w="2692" w:type="dxa"/>
                  <w:shd w:val="clear" w:color="auto" w:fill="D9D9D9" w:themeFill="background1" w:themeFillShade="D9"/>
                </w:tcPr>
                <w:p w14:paraId="2430FBB3" w14:textId="77777777" w:rsidR="00A64063" w:rsidRPr="001963A0" w:rsidRDefault="00A64063" w:rsidP="00A64063">
                  <w:pPr>
                    <w:rPr>
                      <w:b/>
                      <w:i/>
                      <w:sz w:val="16"/>
                      <w:szCs w:val="16"/>
                    </w:rPr>
                  </w:pPr>
                  <w:r w:rsidRPr="001963A0">
                    <w:rPr>
                      <w:b/>
                      <w:i/>
                      <w:sz w:val="16"/>
                      <w:szCs w:val="16"/>
                    </w:rPr>
                    <w:t>Notes</w:t>
                  </w:r>
                </w:p>
              </w:tc>
            </w:tr>
            <w:tr w:rsidR="00A64063" w:rsidRPr="001963A0" w14:paraId="32034D20" w14:textId="77777777" w:rsidTr="00A64063">
              <w:tc>
                <w:tcPr>
                  <w:tcW w:w="759" w:type="dxa"/>
                </w:tcPr>
                <w:p w14:paraId="3387D4F8" w14:textId="77777777" w:rsidR="00A64063" w:rsidRPr="001963A0" w:rsidRDefault="00A64063" w:rsidP="00A64063">
                  <w:pPr>
                    <w:rPr>
                      <w:sz w:val="16"/>
                      <w:szCs w:val="16"/>
                    </w:rPr>
                  </w:pPr>
                  <w:r w:rsidRPr="001963A0">
                    <w:rPr>
                      <w:sz w:val="16"/>
                      <w:szCs w:val="16"/>
                    </w:rPr>
                    <w:t>200</w:t>
                  </w:r>
                </w:p>
              </w:tc>
              <w:tc>
                <w:tcPr>
                  <w:tcW w:w="842" w:type="dxa"/>
                </w:tcPr>
                <w:p w14:paraId="7D020768" w14:textId="77777777" w:rsidR="00A64063" w:rsidRPr="001963A0" w:rsidRDefault="00A64063" w:rsidP="00A64063">
                  <w:pPr>
                    <w:rPr>
                      <w:sz w:val="16"/>
                      <w:szCs w:val="16"/>
                    </w:rPr>
                  </w:pPr>
                </w:p>
              </w:tc>
              <w:tc>
                <w:tcPr>
                  <w:tcW w:w="1515" w:type="dxa"/>
                </w:tcPr>
                <w:p w14:paraId="51E30E67" w14:textId="77777777" w:rsidR="00A64063" w:rsidRPr="001963A0" w:rsidRDefault="00A64063" w:rsidP="00A64063">
                  <w:pPr>
                    <w:rPr>
                      <w:sz w:val="16"/>
                      <w:szCs w:val="16"/>
                    </w:rPr>
                  </w:pPr>
                  <w:r w:rsidRPr="001963A0">
                    <w:rPr>
                      <w:sz w:val="16"/>
                      <w:szCs w:val="16"/>
                    </w:rPr>
                    <w:t>OK</w:t>
                  </w:r>
                </w:p>
              </w:tc>
              <w:tc>
                <w:tcPr>
                  <w:tcW w:w="1241" w:type="dxa"/>
                </w:tcPr>
                <w:p w14:paraId="0EAC555F" w14:textId="77777777" w:rsidR="00A64063" w:rsidRPr="001963A0" w:rsidRDefault="00A64063" w:rsidP="00A64063">
                  <w:pPr>
                    <w:rPr>
                      <w:sz w:val="16"/>
                      <w:szCs w:val="16"/>
                    </w:rPr>
                  </w:pPr>
                </w:p>
              </w:tc>
              <w:tc>
                <w:tcPr>
                  <w:tcW w:w="1229" w:type="dxa"/>
                </w:tcPr>
                <w:p w14:paraId="0453C9B9" w14:textId="77777777" w:rsidR="00A64063" w:rsidRPr="001963A0" w:rsidRDefault="00A64063" w:rsidP="00A64063">
                  <w:pPr>
                    <w:rPr>
                      <w:sz w:val="16"/>
                      <w:szCs w:val="16"/>
                    </w:rPr>
                  </w:pPr>
                </w:p>
              </w:tc>
              <w:tc>
                <w:tcPr>
                  <w:tcW w:w="2692" w:type="dxa"/>
                </w:tcPr>
                <w:p w14:paraId="1D6E7821" w14:textId="77777777" w:rsidR="00A64063" w:rsidRPr="001963A0" w:rsidRDefault="00A64063" w:rsidP="00A64063">
                  <w:pPr>
                    <w:rPr>
                      <w:sz w:val="16"/>
                      <w:szCs w:val="16"/>
                    </w:rPr>
                  </w:pPr>
                  <w:r>
                    <w:rPr>
                      <w:sz w:val="16"/>
                      <w:szCs w:val="16"/>
                    </w:rPr>
                    <w:t>Eligible</w:t>
                  </w:r>
                </w:p>
              </w:tc>
            </w:tr>
            <w:tr w:rsidR="00A64063" w:rsidRPr="001963A0" w14:paraId="06781E1A" w14:textId="77777777" w:rsidTr="00A64063">
              <w:tc>
                <w:tcPr>
                  <w:tcW w:w="759" w:type="dxa"/>
                </w:tcPr>
                <w:p w14:paraId="43B294E0" w14:textId="77777777" w:rsidR="00A64063" w:rsidRPr="001963A0" w:rsidRDefault="00A64063" w:rsidP="00A64063">
                  <w:pPr>
                    <w:rPr>
                      <w:sz w:val="16"/>
                      <w:szCs w:val="16"/>
                    </w:rPr>
                  </w:pPr>
                  <w:r w:rsidRPr="001963A0">
                    <w:rPr>
                      <w:sz w:val="16"/>
                      <w:szCs w:val="16"/>
                    </w:rPr>
                    <w:t>500</w:t>
                  </w:r>
                </w:p>
              </w:tc>
              <w:tc>
                <w:tcPr>
                  <w:tcW w:w="842" w:type="dxa"/>
                </w:tcPr>
                <w:p w14:paraId="35061D75" w14:textId="77777777" w:rsidR="00A64063" w:rsidRDefault="00A64063" w:rsidP="00A64063">
                  <w:pPr>
                    <w:rPr>
                      <w:sz w:val="16"/>
                      <w:szCs w:val="16"/>
                    </w:rPr>
                  </w:pPr>
                </w:p>
              </w:tc>
              <w:tc>
                <w:tcPr>
                  <w:tcW w:w="1515" w:type="dxa"/>
                </w:tcPr>
                <w:p w14:paraId="46A4E14D" w14:textId="77777777" w:rsidR="00A64063" w:rsidRDefault="00A64063" w:rsidP="00A64063">
                  <w:pPr>
                    <w:rPr>
                      <w:sz w:val="16"/>
                      <w:szCs w:val="16"/>
                    </w:rPr>
                  </w:pPr>
                  <w:r w:rsidRPr="001963A0">
                    <w:rPr>
                      <w:sz w:val="16"/>
                      <w:szCs w:val="16"/>
                    </w:rPr>
                    <w:t>general error</w:t>
                  </w:r>
                </w:p>
              </w:tc>
              <w:tc>
                <w:tcPr>
                  <w:tcW w:w="1241" w:type="dxa"/>
                </w:tcPr>
                <w:p w14:paraId="3E6431F8" w14:textId="77777777" w:rsidR="00A64063" w:rsidRPr="001963A0" w:rsidRDefault="00A64063" w:rsidP="00A64063">
                  <w:pPr>
                    <w:rPr>
                      <w:sz w:val="16"/>
                      <w:szCs w:val="16"/>
                    </w:rPr>
                  </w:pPr>
                </w:p>
              </w:tc>
              <w:tc>
                <w:tcPr>
                  <w:tcW w:w="1229" w:type="dxa"/>
                </w:tcPr>
                <w:p w14:paraId="24DDDF9F" w14:textId="77777777" w:rsidR="00A64063" w:rsidRPr="001963A0" w:rsidRDefault="00A64063" w:rsidP="00A64063">
                  <w:pPr>
                    <w:rPr>
                      <w:sz w:val="16"/>
                      <w:szCs w:val="16"/>
                    </w:rPr>
                  </w:pPr>
                </w:p>
              </w:tc>
              <w:tc>
                <w:tcPr>
                  <w:tcW w:w="2692" w:type="dxa"/>
                </w:tcPr>
                <w:p w14:paraId="6ED89925" w14:textId="77777777" w:rsidR="00A64063" w:rsidRDefault="00A64063" w:rsidP="00A64063">
                  <w:pPr>
                    <w:rPr>
                      <w:sz w:val="16"/>
                      <w:szCs w:val="16"/>
                    </w:rPr>
                  </w:pPr>
                  <w:r>
                    <w:rPr>
                      <w:sz w:val="16"/>
                      <w:szCs w:val="16"/>
                    </w:rPr>
                    <w:t>Any caught exception not captured elsewhere</w:t>
                  </w:r>
                </w:p>
              </w:tc>
            </w:tr>
          </w:tbl>
          <w:p w14:paraId="49277016" w14:textId="77777777" w:rsidR="00A64063" w:rsidRDefault="00A64063" w:rsidP="00A64063">
            <w:pPr>
              <w:rPr>
                <w:sz w:val="18"/>
                <w:szCs w:val="16"/>
              </w:rPr>
            </w:pPr>
          </w:p>
          <w:p w14:paraId="0903CF04" w14:textId="77777777" w:rsidR="00A64063" w:rsidRDefault="00A64063" w:rsidP="00A64063">
            <w:pPr>
              <w:rPr>
                <w:sz w:val="18"/>
                <w:szCs w:val="16"/>
              </w:rPr>
            </w:pPr>
          </w:p>
        </w:tc>
      </w:tr>
      <w:tr w:rsidR="00A64063" w14:paraId="56FFA7E6"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3E990E10" w14:textId="77777777" w:rsidR="00A64063" w:rsidRDefault="00A64063" w:rsidP="00A64063">
            <w:pPr>
              <w:rPr>
                <w:sz w:val="18"/>
                <w:szCs w:val="16"/>
              </w:rPr>
            </w:pPr>
            <w:r>
              <w:rPr>
                <w:b/>
                <w:sz w:val="18"/>
                <w:szCs w:val="16"/>
              </w:rPr>
              <w:t>Output</w:t>
            </w:r>
          </w:p>
        </w:tc>
        <w:tc>
          <w:tcPr>
            <w:tcW w:w="8504" w:type="dxa"/>
            <w:tcBorders>
              <w:top w:val="single" w:sz="4" w:space="0" w:color="auto"/>
              <w:left w:val="single" w:sz="4" w:space="0" w:color="auto"/>
              <w:bottom w:val="single" w:sz="4" w:space="0" w:color="auto"/>
              <w:right w:val="single" w:sz="4" w:space="0" w:color="auto"/>
            </w:tcBorders>
          </w:tcPr>
          <w:p w14:paraId="10BD4E76" w14:textId="77777777" w:rsidR="00A64063" w:rsidRDefault="00A64063" w:rsidP="00A64063">
            <w:pPr>
              <w:rPr>
                <w:rFonts w:cstheme="minorHAnsi"/>
                <w:sz w:val="18"/>
                <w:szCs w:val="18"/>
              </w:rPr>
            </w:pPr>
          </w:p>
          <w:p w14:paraId="4977C5C1" w14:textId="77777777" w:rsidR="00A64063" w:rsidRPr="00B1398A" w:rsidRDefault="00A64063" w:rsidP="00A64063">
            <w:pPr>
              <w:rPr>
                <w:sz w:val="16"/>
                <w:szCs w:val="16"/>
              </w:rPr>
            </w:pPr>
            <w:r w:rsidRPr="00B1398A">
              <w:rPr>
                <w:sz w:val="16"/>
                <w:szCs w:val="16"/>
              </w:rPr>
              <w:t>{</w:t>
            </w:r>
          </w:p>
          <w:p w14:paraId="12EA627F" w14:textId="77777777" w:rsidR="00A64063" w:rsidRPr="00B1398A" w:rsidRDefault="00A64063" w:rsidP="00A64063">
            <w:pPr>
              <w:rPr>
                <w:sz w:val="18"/>
                <w:szCs w:val="18"/>
              </w:rPr>
            </w:pPr>
            <w:r>
              <w:rPr>
                <w:sz w:val="18"/>
                <w:szCs w:val="18"/>
              </w:rPr>
              <w:t xml:space="preserve"> “quoteResult”: </w:t>
            </w:r>
            <w:r w:rsidRPr="003E3F6F">
              <w:rPr>
                <w:sz w:val="18"/>
                <w:szCs w:val="18"/>
              </w:rPr>
              <w:t>&lt;</w:t>
            </w:r>
            <w:r>
              <w:rPr>
                <w:sz w:val="18"/>
                <w:szCs w:val="18"/>
              </w:rPr>
              <w:t>QuoteResult</w:t>
            </w:r>
            <w:r w:rsidRPr="00B1398A">
              <w:rPr>
                <w:sz w:val="18"/>
                <w:szCs w:val="18"/>
              </w:rPr>
              <w:t>&gt; ,</w:t>
            </w:r>
          </w:p>
          <w:p w14:paraId="44D14C65" w14:textId="77777777" w:rsidR="00A64063" w:rsidRPr="00B1398A" w:rsidRDefault="00A64063" w:rsidP="00A64063">
            <w:pPr>
              <w:rPr>
                <w:sz w:val="18"/>
                <w:szCs w:val="18"/>
              </w:rPr>
            </w:pPr>
            <w:r w:rsidRPr="00B1398A">
              <w:rPr>
                <w:sz w:val="18"/>
                <w:szCs w:val="18"/>
              </w:rPr>
              <w:t xml:space="preserve"> </w:t>
            </w:r>
            <w:r w:rsidRPr="00B1398A">
              <w:rPr>
                <w:sz w:val="18"/>
                <w:szCs w:val="16"/>
              </w:rPr>
              <w:t>“status”: &lt;status&gt;</w:t>
            </w:r>
          </w:p>
          <w:p w14:paraId="2C6CA99E" w14:textId="77777777" w:rsidR="00A64063" w:rsidRDefault="00A64063" w:rsidP="00A64063">
            <w:pPr>
              <w:rPr>
                <w:sz w:val="18"/>
                <w:szCs w:val="18"/>
              </w:rPr>
            </w:pPr>
            <w:r w:rsidRPr="00B1398A">
              <w:rPr>
                <w:sz w:val="18"/>
                <w:szCs w:val="18"/>
              </w:rPr>
              <w:t>}</w:t>
            </w:r>
          </w:p>
          <w:p w14:paraId="5FB3CD97" w14:textId="77777777" w:rsidR="00A64063" w:rsidRDefault="00A64063" w:rsidP="00A64063">
            <w:pPr>
              <w:rPr>
                <w:sz w:val="18"/>
                <w:szCs w:val="18"/>
              </w:rPr>
            </w:pPr>
          </w:p>
          <w:p w14:paraId="0FE306BB" w14:textId="77777777" w:rsidR="00A64063" w:rsidRDefault="00A64063" w:rsidP="00A64063">
            <w:pPr>
              <w:rPr>
                <w:sz w:val="18"/>
                <w:szCs w:val="18"/>
              </w:rPr>
            </w:pPr>
            <w:r>
              <w:rPr>
                <w:sz w:val="18"/>
                <w:szCs w:val="18"/>
              </w:rPr>
              <w:t>QuoteResult:</w:t>
            </w:r>
          </w:p>
          <w:tbl>
            <w:tblPr>
              <w:tblStyle w:val="TableGrid"/>
              <w:tblW w:w="0" w:type="auto"/>
              <w:tblLook w:val="04A0" w:firstRow="1" w:lastRow="0" w:firstColumn="1" w:lastColumn="0" w:noHBand="0" w:noVBand="1"/>
            </w:tblPr>
            <w:tblGrid>
              <w:gridCol w:w="2474"/>
              <w:gridCol w:w="2119"/>
              <w:gridCol w:w="1761"/>
              <w:gridCol w:w="1924"/>
            </w:tblGrid>
            <w:tr w:rsidR="00A64063" w:rsidRPr="001B35FC" w14:paraId="67E0AB1A" w14:textId="77777777" w:rsidTr="00A64063">
              <w:tc>
                <w:tcPr>
                  <w:tcW w:w="2474" w:type="dxa"/>
                  <w:shd w:val="clear" w:color="auto" w:fill="D9D9D9" w:themeFill="background1" w:themeFillShade="D9"/>
                </w:tcPr>
                <w:p w14:paraId="1385E47D" w14:textId="77777777" w:rsidR="00A64063" w:rsidRPr="001B35FC" w:rsidRDefault="00A64063" w:rsidP="00A64063">
                  <w:pPr>
                    <w:rPr>
                      <w:b/>
                      <w:sz w:val="18"/>
                      <w:szCs w:val="16"/>
                    </w:rPr>
                  </w:pPr>
                  <w:r w:rsidRPr="001B35FC">
                    <w:rPr>
                      <w:b/>
                      <w:sz w:val="18"/>
                      <w:szCs w:val="16"/>
                    </w:rPr>
                    <w:t>Field</w:t>
                  </w:r>
                </w:p>
              </w:tc>
              <w:tc>
                <w:tcPr>
                  <w:tcW w:w="2119" w:type="dxa"/>
                  <w:shd w:val="clear" w:color="auto" w:fill="D9D9D9" w:themeFill="background1" w:themeFillShade="D9"/>
                </w:tcPr>
                <w:p w14:paraId="129B5DDD" w14:textId="77777777" w:rsidR="00A64063" w:rsidRPr="001B35FC" w:rsidRDefault="00A64063" w:rsidP="00A64063">
                  <w:pPr>
                    <w:rPr>
                      <w:b/>
                      <w:sz w:val="18"/>
                      <w:szCs w:val="16"/>
                    </w:rPr>
                  </w:pPr>
                  <w:r w:rsidRPr="001B35FC">
                    <w:rPr>
                      <w:b/>
                      <w:sz w:val="18"/>
                      <w:szCs w:val="16"/>
                    </w:rPr>
                    <w:t>D</w:t>
                  </w:r>
                  <w:r>
                    <w:rPr>
                      <w:b/>
                      <w:sz w:val="18"/>
                      <w:szCs w:val="16"/>
                    </w:rPr>
                    <w:t>ata</w:t>
                  </w:r>
                  <w:r w:rsidRPr="001B35FC">
                    <w:rPr>
                      <w:b/>
                      <w:sz w:val="18"/>
                      <w:szCs w:val="16"/>
                    </w:rPr>
                    <w:t>type</w:t>
                  </w:r>
                </w:p>
              </w:tc>
              <w:tc>
                <w:tcPr>
                  <w:tcW w:w="1761" w:type="dxa"/>
                  <w:shd w:val="clear" w:color="auto" w:fill="D9D9D9" w:themeFill="background1" w:themeFillShade="D9"/>
                </w:tcPr>
                <w:p w14:paraId="6D6CA194" w14:textId="77777777" w:rsidR="00A64063" w:rsidRPr="001B35FC" w:rsidRDefault="00A64063" w:rsidP="00A64063">
                  <w:pPr>
                    <w:rPr>
                      <w:b/>
                      <w:sz w:val="18"/>
                      <w:szCs w:val="16"/>
                    </w:rPr>
                  </w:pPr>
                  <w:r w:rsidRPr="001B35FC">
                    <w:rPr>
                      <w:b/>
                      <w:sz w:val="18"/>
                      <w:szCs w:val="16"/>
                    </w:rPr>
                    <w:t>Description</w:t>
                  </w:r>
                </w:p>
              </w:tc>
              <w:tc>
                <w:tcPr>
                  <w:tcW w:w="1924" w:type="dxa"/>
                  <w:shd w:val="clear" w:color="auto" w:fill="D9D9D9" w:themeFill="background1" w:themeFillShade="D9"/>
                </w:tcPr>
                <w:p w14:paraId="7B7F90BD" w14:textId="77777777" w:rsidR="00A64063" w:rsidRPr="001B35FC" w:rsidRDefault="00A64063" w:rsidP="00A64063">
                  <w:pPr>
                    <w:rPr>
                      <w:b/>
                      <w:sz w:val="18"/>
                      <w:szCs w:val="16"/>
                    </w:rPr>
                  </w:pPr>
                  <w:r w:rsidRPr="001B35FC">
                    <w:rPr>
                      <w:b/>
                      <w:sz w:val="18"/>
                      <w:szCs w:val="16"/>
                    </w:rPr>
                    <w:t>Possible/typical values</w:t>
                  </w:r>
                </w:p>
              </w:tc>
            </w:tr>
            <w:tr w:rsidR="00A64063" w14:paraId="71B77E8C" w14:textId="77777777" w:rsidTr="00A64063">
              <w:tc>
                <w:tcPr>
                  <w:tcW w:w="2474" w:type="dxa"/>
                </w:tcPr>
                <w:p w14:paraId="3110FBCF" w14:textId="77777777" w:rsidR="00A64063" w:rsidRDefault="00A64063" w:rsidP="00A64063">
                  <w:pPr>
                    <w:rPr>
                      <w:sz w:val="18"/>
                      <w:szCs w:val="16"/>
                    </w:rPr>
                  </w:pPr>
                  <w:r w:rsidRPr="001907E3">
                    <w:rPr>
                      <w:sz w:val="18"/>
                      <w:szCs w:val="16"/>
                    </w:rPr>
                    <w:t>validInd</w:t>
                  </w:r>
                </w:p>
              </w:tc>
              <w:tc>
                <w:tcPr>
                  <w:tcW w:w="2119" w:type="dxa"/>
                </w:tcPr>
                <w:p w14:paraId="7398F53C" w14:textId="77777777" w:rsidR="00A64063" w:rsidRDefault="00A64063" w:rsidP="00A64063">
                  <w:pPr>
                    <w:rPr>
                      <w:sz w:val="18"/>
                      <w:szCs w:val="16"/>
                    </w:rPr>
                  </w:pPr>
                  <w:r>
                    <w:rPr>
                      <w:sz w:val="18"/>
                      <w:szCs w:val="16"/>
                    </w:rPr>
                    <w:t>boolean</w:t>
                  </w:r>
                </w:p>
              </w:tc>
              <w:tc>
                <w:tcPr>
                  <w:tcW w:w="1761" w:type="dxa"/>
                </w:tcPr>
                <w:p w14:paraId="4E04F21C" w14:textId="77777777" w:rsidR="00A64063" w:rsidRDefault="00A64063" w:rsidP="00A64063">
                  <w:pPr>
                    <w:rPr>
                      <w:sz w:val="18"/>
                      <w:szCs w:val="16"/>
                    </w:rPr>
                  </w:pPr>
                </w:p>
              </w:tc>
              <w:tc>
                <w:tcPr>
                  <w:tcW w:w="1924" w:type="dxa"/>
                </w:tcPr>
                <w:p w14:paraId="2EC90AFE" w14:textId="77777777" w:rsidR="00A64063" w:rsidRDefault="00A64063" w:rsidP="00A64063">
                  <w:pPr>
                    <w:rPr>
                      <w:sz w:val="18"/>
                      <w:szCs w:val="16"/>
                    </w:rPr>
                  </w:pPr>
                </w:p>
              </w:tc>
            </w:tr>
            <w:tr w:rsidR="00A64063" w14:paraId="5AE2FA10" w14:textId="77777777" w:rsidTr="00A64063">
              <w:tc>
                <w:tcPr>
                  <w:tcW w:w="2474" w:type="dxa"/>
                </w:tcPr>
                <w:p w14:paraId="277EBD9E" w14:textId="77777777" w:rsidR="00A64063" w:rsidRPr="001907E3" w:rsidRDefault="00A64063" w:rsidP="00A64063">
                  <w:pPr>
                    <w:rPr>
                      <w:sz w:val="18"/>
                      <w:szCs w:val="16"/>
                    </w:rPr>
                  </w:pPr>
                  <w:r w:rsidRPr="001907E3">
                    <w:rPr>
                      <w:sz w:val="18"/>
                      <w:szCs w:val="16"/>
                    </w:rPr>
                    <w:t>rightSizedInd</w:t>
                  </w:r>
                </w:p>
              </w:tc>
              <w:tc>
                <w:tcPr>
                  <w:tcW w:w="2119" w:type="dxa"/>
                </w:tcPr>
                <w:p w14:paraId="443D1A82" w14:textId="77777777" w:rsidR="00A64063" w:rsidRDefault="00A64063" w:rsidP="00A64063">
                  <w:pPr>
                    <w:rPr>
                      <w:sz w:val="18"/>
                      <w:szCs w:val="16"/>
                    </w:rPr>
                  </w:pPr>
                  <w:r>
                    <w:rPr>
                      <w:sz w:val="18"/>
                      <w:szCs w:val="16"/>
                    </w:rPr>
                    <w:t>boolean</w:t>
                  </w:r>
                </w:p>
              </w:tc>
              <w:tc>
                <w:tcPr>
                  <w:tcW w:w="1761" w:type="dxa"/>
                </w:tcPr>
                <w:p w14:paraId="772ECB55" w14:textId="77777777" w:rsidR="00A64063" w:rsidRDefault="00A64063" w:rsidP="00A64063">
                  <w:pPr>
                    <w:rPr>
                      <w:sz w:val="18"/>
                      <w:szCs w:val="16"/>
                    </w:rPr>
                  </w:pPr>
                </w:p>
              </w:tc>
              <w:tc>
                <w:tcPr>
                  <w:tcW w:w="1924" w:type="dxa"/>
                </w:tcPr>
                <w:p w14:paraId="593B817A" w14:textId="77777777" w:rsidR="00A64063" w:rsidRDefault="00A64063" w:rsidP="00A64063">
                  <w:pPr>
                    <w:rPr>
                      <w:sz w:val="18"/>
                      <w:szCs w:val="16"/>
                    </w:rPr>
                  </w:pPr>
                </w:p>
              </w:tc>
            </w:tr>
            <w:tr w:rsidR="00A64063" w14:paraId="50988453" w14:textId="77777777" w:rsidTr="00A64063">
              <w:tc>
                <w:tcPr>
                  <w:tcW w:w="2474" w:type="dxa"/>
                </w:tcPr>
                <w:p w14:paraId="50A0225C" w14:textId="77777777" w:rsidR="00A64063" w:rsidRDefault="00A64063" w:rsidP="00A64063">
                  <w:pPr>
                    <w:rPr>
                      <w:sz w:val="18"/>
                      <w:szCs w:val="16"/>
                    </w:rPr>
                  </w:pPr>
                  <w:r>
                    <w:rPr>
                      <w:sz w:val="18"/>
                      <w:szCs w:val="18"/>
                    </w:rPr>
                    <w:t>requisitionNotification</w:t>
                  </w:r>
                </w:p>
              </w:tc>
              <w:tc>
                <w:tcPr>
                  <w:tcW w:w="2119" w:type="dxa"/>
                </w:tcPr>
                <w:p w14:paraId="2A530880" w14:textId="77777777" w:rsidR="00A64063" w:rsidRDefault="00A64063" w:rsidP="00A64063">
                  <w:pPr>
                    <w:rPr>
                      <w:sz w:val="18"/>
                      <w:szCs w:val="16"/>
                    </w:rPr>
                  </w:pPr>
                  <w:r>
                    <w:rPr>
                      <w:sz w:val="18"/>
                      <w:szCs w:val="16"/>
                    </w:rPr>
                    <w:t>&lt;RequisitionNotification&gt;</w:t>
                  </w:r>
                </w:p>
              </w:tc>
              <w:tc>
                <w:tcPr>
                  <w:tcW w:w="1761" w:type="dxa"/>
                </w:tcPr>
                <w:p w14:paraId="4E79F19D" w14:textId="77777777" w:rsidR="00A64063" w:rsidRDefault="00A64063" w:rsidP="00A64063">
                  <w:pPr>
                    <w:rPr>
                      <w:sz w:val="18"/>
                      <w:szCs w:val="16"/>
                    </w:rPr>
                  </w:pPr>
                </w:p>
              </w:tc>
              <w:tc>
                <w:tcPr>
                  <w:tcW w:w="1924" w:type="dxa"/>
                </w:tcPr>
                <w:p w14:paraId="3736E914" w14:textId="77777777" w:rsidR="00A64063" w:rsidRDefault="00A64063" w:rsidP="00A64063">
                  <w:pPr>
                    <w:rPr>
                      <w:sz w:val="18"/>
                      <w:szCs w:val="16"/>
                    </w:rPr>
                  </w:pPr>
                </w:p>
              </w:tc>
            </w:tr>
            <w:tr w:rsidR="00A64063" w14:paraId="01A6393D" w14:textId="77777777" w:rsidTr="00A64063">
              <w:tc>
                <w:tcPr>
                  <w:tcW w:w="2474" w:type="dxa"/>
                </w:tcPr>
                <w:p w14:paraId="061938C0" w14:textId="77777777" w:rsidR="00A64063" w:rsidRDefault="00A64063" w:rsidP="00A64063">
                  <w:pPr>
                    <w:rPr>
                      <w:sz w:val="18"/>
                      <w:szCs w:val="18"/>
                    </w:rPr>
                  </w:pPr>
                  <w:r w:rsidRPr="00D67B4B">
                    <w:rPr>
                      <w:sz w:val="18"/>
                      <w:szCs w:val="18"/>
                      <w:highlight w:val="yellow"/>
                    </w:rPr>
                    <w:t>totalPriceAmt</w:t>
                  </w:r>
                </w:p>
              </w:tc>
              <w:tc>
                <w:tcPr>
                  <w:tcW w:w="2119" w:type="dxa"/>
                </w:tcPr>
                <w:p w14:paraId="10A2D400" w14:textId="77777777" w:rsidR="00A64063" w:rsidRDefault="00A64063" w:rsidP="00A64063">
                  <w:pPr>
                    <w:rPr>
                      <w:sz w:val="18"/>
                      <w:szCs w:val="16"/>
                    </w:rPr>
                  </w:pPr>
                  <w:r>
                    <w:rPr>
                      <w:sz w:val="18"/>
                      <w:szCs w:val="16"/>
                    </w:rPr>
                    <w:t>number</w:t>
                  </w:r>
                </w:p>
              </w:tc>
              <w:tc>
                <w:tcPr>
                  <w:tcW w:w="1761" w:type="dxa"/>
                </w:tcPr>
                <w:p w14:paraId="51ABCAF5" w14:textId="77777777" w:rsidR="00A64063" w:rsidRDefault="00A64063" w:rsidP="00A64063">
                  <w:pPr>
                    <w:rPr>
                      <w:sz w:val="18"/>
                      <w:szCs w:val="16"/>
                    </w:rPr>
                  </w:pPr>
                  <w:r>
                    <w:rPr>
                      <w:sz w:val="18"/>
                      <w:szCs w:val="16"/>
                    </w:rPr>
                    <w:t xml:space="preserve">Price of modified subscription, from </w:t>
                  </w:r>
                  <w:r>
                    <w:rPr>
                      <w:sz w:val="18"/>
                      <w:szCs w:val="16"/>
                    </w:rPr>
                    <w:lastRenderedPageBreak/>
                    <w:t>OMS</w:t>
                  </w:r>
                </w:p>
              </w:tc>
              <w:tc>
                <w:tcPr>
                  <w:tcW w:w="1924" w:type="dxa"/>
                </w:tcPr>
                <w:p w14:paraId="4695F35E" w14:textId="77777777" w:rsidR="00A64063" w:rsidRDefault="00A64063" w:rsidP="00A64063">
                  <w:pPr>
                    <w:rPr>
                      <w:sz w:val="18"/>
                      <w:szCs w:val="16"/>
                    </w:rPr>
                  </w:pPr>
                </w:p>
              </w:tc>
            </w:tr>
            <w:tr w:rsidR="00A64063" w14:paraId="75A5C9B0" w14:textId="77777777" w:rsidTr="00A64063">
              <w:trPr>
                <w:trHeight w:val="205"/>
              </w:trPr>
              <w:tc>
                <w:tcPr>
                  <w:tcW w:w="2474" w:type="dxa"/>
                </w:tcPr>
                <w:p w14:paraId="60EE95B3" w14:textId="77777777" w:rsidR="00A64063" w:rsidRPr="004455BC" w:rsidRDefault="00A64063" w:rsidP="00A64063">
                  <w:pPr>
                    <w:rPr>
                      <w:sz w:val="18"/>
                      <w:szCs w:val="18"/>
                    </w:rPr>
                  </w:pPr>
                  <w:r>
                    <w:rPr>
                      <w:sz w:val="18"/>
                      <w:szCs w:val="18"/>
                    </w:rPr>
                    <w:lastRenderedPageBreak/>
                    <w:t>applicableDiscount</w:t>
                  </w:r>
                </w:p>
              </w:tc>
              <w:tc>
                <w:tcPr>
                  <w:tcW w:w="2119" w:type="dxa"/>
                </w:tcPr>
                <w:p w14:paraId="3BF1EB3D" w14:textId="77777777" w:rsidR="00A64063" w:rsidRDefault="00A64063" w:rsidP="00A64063">
                  <w:pPr>
                    <w:rPr>
                      <w:sz w:val="18"/>
                      <w:szCs w:val="16"/>
                    </w:rPr>
                  </w:pPr>
                  <w:r>
                    <w:rPr>
                      <w:sz w:val="18"/>
                      <w:szCs w:val="16"/>
                    </w:rPr>
                    <w:t xml:space="preserve">&lt;ProductDiscount&gt; </w:t>
                  </w:r>
                  <w:r w:rsidRPr="006D7488">
                    <w:rPr>
                      <w:color w:val="FF0000"/>
                      <w:sz w:val="18"/>
                      <w:szCs w:val="16"/>
                    </w:rPr>
                    <w:t xml:space="preserve"> </w:t>
                  </w:r>
                </w:p>
              </w:tc>
              <w:tc>
                <w:tcPr>
                  <w:tcW w:w="1761" w:type="dxa"/>
                </w:tcPr>
                <w:p w14:paraId="4ADA6817" w14:textId="77777777" w:rsidR="00A64063" w:rsidRDefault="00A64063" w:rsidP="00A64063">
                  <w:pPr>
                    <w:rPr>
                      <w:sz w:val="18"/>
                      <w:szCs w:val="16"/>
                    </w:rPr>
                  </w:pPr>
                </w:p>
              </w:tc>
              <w:tc>
                <w:tcPr>
                  <w:tcW w:w="1924" w:type="dxa"/>
                </w:tcPr>
                <w:p w14:paraId="37D80788" w14:textId="77777777" w:rsidR="00A64063" w:rsidRDefault="00A64063" w:rsidP="00A64063">
                  <w:pPr>
                    <w:rPr>
                      <w:sz w:val="18"/>
                      <w:szCs w:val="16"/>
                    </w:rPr>
                  </w:pPr>
                </w:p>
              </w:tc>
            </w:tr>
            <w:tr w:rsidR="00A64063" w14:paraId="33E330EB" w14:textId="77777777" w:rsidTr="00A64063">
              <w:trPr>
                <w:trHeight w:val="205"/>
              </w:trPr>
              <w:tc>
                <w:tcPr>
                  <w:tcW w:w="2474" w:type="dxa"/>
                </w:tcPr>
                <w:p w14:paraId="74376A9B" w14:textId="77777777" w:rsidR="00A64063" w:rsidRDefault="00A64063" w:rsidP="00A64063">
                  <w:pPr>
                    <w:rPr>
                      <w:sz w:val="18"/>
                      <w:szCs w:val="18"/>
                    </w:rPr>
                  </w:pPr>
                  <w:r>
                    <w:rPr>
                      <w:sz w:val="18"/>
                      <w:szCs w:val="18"/>
                    </w:rPr>
                    <w:t>programOrderList</w:t>
                  </w:r>
                </w:p>
              </w:tc>
              <w:tc>
                <w:tcPr>
                  <w:tcW w:w="2119" w:type="dxa"/>
                </w:tcPr>
                <w:p w14:paraId="0D01BE50" w14:textId="77777777" w:rsidR="00A64063" w:rsidRPr="00A04CD7" w:rsidRDefault="00A64063" w:rsidP="00A64063">
                  <w:pPr>
                    <w:rPr>
                      <w:b/>
                      <w:color w:val="E36C0A" w:themeColor="accent6" w:themeShade="BF"/>
                      <w:sz w:val="18"/>
                      <w:szCs w:val="16"/>
                    </w:rPr>
                  </w:pPr>
                  <w:r>
                    <w:rPr>
                      <w:sz w:val="18"/>
                      <w:szCs w:val="16"/>
                    </w:rPr>
                    <w:t>Array of &lt;</w:t>
                  </w:r>
                  <w:r w:rsidRPr="00C642E5">
                    <w:rPr>
                      <w:b/>
                      <w:color w:val="31849B" w:themeColor="accent5" w:themeShade="BF"/>
                      <w:sz w:val="18"/>
                      <w:szCs w:val="18"/>
                    </w:rPr>
                    <w:t>ProgramOrder</w:t>
                  </w:r>
                  <w:r>
                    <w:rPr>
                      <w:sz w:val="18"/>
                      <w:szCs w:val="16"/>
                    </w:rPr>
                    <w:t>&gt;</w:t>
                  </w:r>
                </w:p>
              </w:tc>
              <w:tc>
                <w:tcPr>
                  <w:tcW w:w="1761" w:type="dxa"/>
                </w:tcPr>
                <w:p w14:paraId="16EEBC3C" w14:textId="77777777" w:rsidR="00A64063" w:rsidRDefault="00A64063" w:rsidP="00A64063">
                  <w:pPr>
                    <w:rPr>
                      <w:sz w:val="18"/>
                      <w:szCs w:val="16"/>
                    </w:rPr>
                  </w:pPr>
                  <w:r>
                    <w:rPr>
                      <w:sz w:val="18"/>
                      <w:szCs w:val="16"/>
                    </w:rPr>
                    <w:t>Programs after auto adjust and right size based on business rule.</w:t>
                  </w:r>
                </w:p>
              </w:tc>
              <w:tc>
                <w:tcPr>
                  <w:tcW w:w="1924" w:type="dxa"/>
                </w:tcPr>
                <w:p w14:paraId="5FB813F9" w14:textId="77777777" w:rsidR="00A64063" w:rsidRDefault="00A64063" w:rsidP="00A64063">
                  <w:pPr>
                    <w:rPr>
                      <w:sz w:val="18"/>
                      <w:szCs w:val="16"/>
                    </w:rPr>
                  </w:pPr>
                </w:p>
              </w:tc>
            </w:tr>
          </w:tbl>
          <w:p w14:paraId="2DD86BB5" w14:textId="77777777" w:rsidR="00A64063" w:rsidRDefault="00A64063" w:rsidP="00A64063">
            <w:pPr>
              <w:rPr>
                <w:sz w:val="18"/>
                <w:szCs w:val="18"/>
              </w:rPr>
            </w:pPr>
          </w:p>
          <w:p w14:paraId="62A8CB67" w14:textId="77777777" w:rsidR="00A64063" w:rsidRPr="0078661F" w:rsidRDefault="00A64063" w:rsidP="00A64063">
            <w:pPr>
              <w:rPr>
                <w:sz w:val="18"/>
                <w:szCs w:val="18"/>
              </w:rPr>
            </w:pPr>
            <w:r>
              <w:rPr>
                <w:sz w:val="18"/>
                <w:szCs w:val="16"/>
              </w:rPr>
              <w:t>RequisitionNotification</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3D775657" w14:textId="77777777" w:rsidTr="00A64063">
              <w:tc>
                <w:tcPr>
                  <w:tcW w:w="2467" w:type="dxa"/>
                  <w:tcBorders>
                    <w:bottom w:val="single" w:sz="4" w:space="0" w:color="auto"/>
                  </w:tcBorders>
                  <w:shd w:val="clear" w:color="auto" w:fill="D9D9D9" w:themeFill="background1" w:themeFillShade="D9"/>
                </w:tcPr>
                <w:p w14:paraId="009027A8"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354E0776"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0D8112E3"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2BBE455A" w14:textId="77777777" w:rsidR="00A64063" w:rsidRPr="0078661F" w:rsidRDefault="00A64063" w:rsidP="00A64063">
                  <w:pPr>
                    <w:rPr>
                      <w:b/>
                      <w:sz w:val="18"/>
                      <w:szCs w:val="16"/>
                    </w:rPr>
                  </w:pPr>
                  <w:r w:rsidRPr="0078661F">
                    <w:rPr>
                      <w:b/>
                      <w:sz w:val="18"/>
                      <w:szCs w:val="16"/>
                    </w:rPr>
                    <w:t>Possible/typical values</w:t>
                  </w:r>
                </w:p>
              </w:tc>
            </w:tr>
            <w:tr w:rsidR="00A64063" w:rsidRPr="0078661F" w14:paraId="770697E8" w14:textId="77777777" w:rsidTr="00A64063">
              <w:tc>
                <w:tcPr>
                  <w:tcW w:w="2467" w:type="dxa"/>
                </w:tcPr>
                <w:p w14:paraId="26381220" w14:textId="77777777" w:rsidR="00A64063" w:rsidRDefault="00A64063" w:rsidP="00A64063">
                  <w:pPr>
                    <w:rPr>
                      <w:sz w:val="18"/>
                      <w:szCs w:val="18"/>
                    </w:rPr>
                  </w:pPr>
                  <w:r>
                    <w:rPr>
                      <w:sz w:val="18"/>
                      <w:szCs w:val="18"/>
                    </w:rPr>
                    <w:t>notificationTxt</w:t>
                  </w:r>
                </w:p>
              </w:tc>
              <w:tc>
                <w:tcPr>
                  <w:tcW w:w="2126" w:type="dxa"/>
                </w:tcPr>
                <w:p w14:paraId="501C0E92" w14:textId="77777777" w:rsidR="00A64063" w:rsidRPr="00AA3093" w:rsidRDefault="00A64063" w:rsidP="00A64063">
                  <w:pPr>
                    <w:rPr>
                      <w:sz w:val="18"/>
                      <w:szCs w:val="18"/>
                    </w:rPr>
                  </w:pPr>
                  <w:r>
                    <w:rPr>
                      <w:sz w:val="18"/>
                      <w:szCs w:val="18"/>
                    </w:rPr>
                    <w:t>string</w:t>
                  </w:r>
                </w:p>
              </w:tc>
              <w:tc>
                <w:tcPr>
                  <w:tcW w:w="1521" w:type="dxa"/>
                </w:tcPr>
                <w:p w14:paraId="5F67D2AD" w14:textId="77777777" w:rsidR="00A64063" w:rsidRPr="00041237" w:rsidRDefault="00A64063" w:rsidP="00A64063">
                  <w:pPr>
                    <w:rPr>
                      <w:rFonts w:cstheme="minorHAnsi"/>
                      <w:strike/>
                      <w:sz w:val="18"/>
                      <w:szCs w:val="18"/>
                    </w:rPr>
                  </w:pPr>
                </w:p>
              </w:tc>
              <w:tc>
                <w:tcPr>
                  <w:tcW w:w="2164" w:type="dxa"/>
                </w:tcPr>
                <w:p w14:paraId="2D0A164F" w14:textId="77777777" w:rsidR="00A64063" w:rsidRPr="00041237" w:rsidRDefault="00A64063" w:rsidP="00A64063">
                  <w:pPr>
                    <w:rPr>
                      <w:rFonts w:cstheme="minorHAnsi"/>
                      <w:strike/>
                      <w:sz w:val="16"/>
                      <w:szCs w:val="16"/>
                    </w:rPr>
                  </w:pPr>
                </w:p>
              </w:tc>
            </w:tr>
            <w:tr w:rsidR="00A64063" w:rsidRPr="0078661F" w14:paraId="39E1F505" w14:textId="77777777" w:rsidTr="00A64063">
              <w:tc>
                <w:tcPr>
                  <w:tcW w:w="2467" w:type="dxa"/>
                </w:tcPr>
                <w:p w14:paraId="52FE9CDC" w14:textId="77777777" w:rsidR="00A64063" w:rsidRPr="00041237" w:rsidRDefault="00A64063" w:rsidP="00A64063">
                  <w:pPr>
                    <w:rPr>
                      <w:sz w:val="18"/>
                      <w:szCs w:val="18"/>
                    </w:rPr>
                  </w:pPr>
                  <w:r>
                    <w:rPr>
                      <w:sz w:val="18"/>
                      <w:szCs w:val="18"/>
                    </w:rPr>
                    <w:t>notificationList</w:t>
                  </w:r>
                </w:p>
              </w:tc>
              <w:tc>
                <w:tcPr>
                  <w:tcW w:w="2126" w:type="dxa"/>
                </w:tcPr>
                <w:p w14:paraId="0CD48E40" w14:textId="77777777" w:rsidR="00A64063" w:rsidRPr="0078661F" w:rsidRDefault="00A64063" w:rsidP="00A64063">
                  <w:pPr>
                    <w:rPr>
                      <w:sz w:val="18"/>
                      <w:szCs w:val="16"/>
                    </w:rPr>
                  </w:pPr>
                  <w:r>
                    <w:rPr>
                      <w:sz w:val="18"/>
                      <w:szCs w:val="16"/>
                    </w:rPr>
                    <w:t>Array of &lt;</w:t>
                  </w:r>
                  <w:r w:rsidRPr="00041237">
                    <w:rPr>
                      <w:sz w:val="18"/>
                      <w:szCs w:val="18"/>
                    </w:rPr>
                    <w:t>ProductRelation</w:t>
                  </w:r>
                  <w:r>
                    <w:rPr>
                      <w:sz w:val="18"/>
                      <w:szCs w:val="16"/>
                    </w:rPr>
                    <w:t>&gt;</w:t>
                  </w:r>
                </w:p>
              </w:tc>
              <w:tc>
                <w:tcPr>
                  <w:tcW w:w="1521" w:type="dxa"/>
                </w:tcPr>
                <w:p w14:paraId="5161D70F" w14:textId="77777777" w:rsidR="00A64063" w:rsidRPr="00AA3093" w:rsidRDefault="00A64063" w:rsidP="00A64063">
                  <w:pPr>
                    <w:rPr>
                      <w:sz w:val="18"/>
                      <w:szCs w:val="18"/>
                    </w:rPr>
                  </w:pPr>
                </w:p>
              </w:tc>
              <w:tc>
                <w:tcPr>
                  <w:tcW w:w="2164" w:type="dxa"/>
                </w:tcPr>
                <w:p w14:paraId="318441ED" w14:textId="77777777" w:rsidR="00A64063" w:rsidRPr="00AA3093" w:rsidRDefault="00A64063" w:rsidP="00A64063">
                  <w:pPr>
                    <w:rPr>
                      <w:sz w:val="18"/>
                      <w:szCs w:val="18"/>
                    </w:rPr>
                  </w:pPr>
                </w:p>
              </w:tc>
            </w:tr>
          </w:tbl>
          <w:p w14:paraId="2C818514" w14:textId="77777777" w:rsidR="00A64063" w:rsidRDefault="00A64063" w:rsidP="00A64063">
            <w:pPr>
              <w:rPr>
                <w:sz w:val="18"/>
                <w:szCs w:val="18"/>
              </w:rPr>
            </w:pPr>
          </w:p>
          <w:p w14:paraId="7FDB15F2" w14:textId="77777777" w:rsidR="00A64063" w:rsidRPr="0078661F" w:rsidRDefault="00A64063" w:rsidP="00A64063">
            <w:pPr>
              <w:rPr>
                <w:sz w:val="18"/>
                <w:szCs w:val="18"/>
              </w:rPr>
            </w:pPr>
            <w:r>
              <w:rPr>
                <w:sz w:val="18"/>
                <w:szCs w:val="16"/>
              </w:rPr>
              <w:t>ProductDiscount</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175FC660" w14:textId="77777777" w:rsidTr="00A64063">
              <w:tc>
                <w:tcPr>
                  <w:tcW w:w="2467" w:type="dxa"/>
                  <w:tcBorders>
                    <w:bottom w:val="single" w:sz="4" w:space="0" w:color="auto"/>
                  </w:tcBorders>
                  <w:shd w:val="clear" w:color="auto" w:fill="D9D9D9" w:themeFill="background1" w:themeFillShade="D9"/>
                </w:tcPr>
                <w:p w14:paraId="12E5E246"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18264690"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0F6DBF75"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0056A760" w14:textId="77777777" w:rsidR="00A64063" w:rsidRPr="0078661F" w:rsidRDefault="00A64063" w:rsidP="00A64063">
                  <w:pPr>
                    <w:rPr>
                      <w:b/>
                      <w:sz w:val="18"/>
                      <w:szCs w:val="16"/>
                    </w:rPr>
                  </w:pPr>
                  <w:r w:rsidRPr="0078661F">
                    <w:rPr>
                      <w:b/>
                      <w:sz w:val="18"/>
                      <w:szCs w:val="16"/>
                    </w:rPr>
                    <w:t>Possible/typical values</w:t>
                  </w:r>
                </w:p>
              </w:tc>
            </w:tr>
            <w:tr w:rsidR="00A64063" w:rsidRPr="0078661F" w14:paraId="7EEA3D68" w14:textId="77777777" w:rsidTr="00A64063">
              <w:tc>
                <w:tcPr>
                  <w:tcW w:w="2467" w:type="dxa"/>
                </w:tcPr>
                <w:p w14:paraId="504A02B4" w14:textId="77777777" w:rsidR="00A64063" w:rsidRPr="00AA3093" w:rsidRDefault="00A64063" w:rsidP="00A64063">
                  <w:pPr>
                    <w:rPr>
                      <w:sz w:val="18"/>
                      <w:szCs w:val="18"/>
                    </w:rPr>
                  </w:pPr>
                  <w:r>
                    <w:rPr>
                      <w:sz w:val="18"/>
                      <w:szCs w:val="18"/>
                    </w:rPr>
                    <w:t>discountId</w:t>
                  </w:r>
                </w:p>
              </w:tc>
              <w:tc>
                <w:tcPr>
                  <w:tcW w:w="2126" w:type="dxa"/>
                </w:tcPr>
                <w:p w14:paraId="42569394" w14:textId="77777777" w:rsidR="00A64063" w:rsidRPr="00AA3093" w:rsidRDefault="00A64063" w:rsidP="00A64063">
                  <w:pPr>
                    <w:rPr>
                      <w:sz w:val="18"/>
                      <w:szCs w:val="18"/>
                    </w:rPr>
                  </w:pPr>
                  <w:r w:rsidRPr="00AA3093">
                    <w:rPr>
                      <w:sz w:val="18"/>
                      <w:szCs w:val="18"/>
                    </w:rPr>
                    <w:t>string</w:t>
                  </w:r>
                </w:p>
              </w:tc>
              <w:tc>
                <w:tcPr>
                  <w:tcW w:w="1521" w:type="dxa"/>
                </w:tcPr>
                <w:p w14:paraId="0E687F2B" w14:textId="77777777" w:rsidR="00A64063" w:rsidRPr="00AA3093" w:rsidRDefault="00A64063" w:rsidP="00A64063">
                  <w:pPr>
                    <w:rPr>
                      <w:sz w:val="18"/>
                      <w:szCs w:val="18"/>
                    </w:rPr>
                  </w:pPr>
                </w:p>
              </w:tc>
              <w:tc>
                <w:tcPr>
                  <w:tcW w:w="2164" w:type="dxa"/>
                </w:tcPr>
                <w:p w14:paraId="59E34566" w14:textId="77777777" w:rsidR="00A64063" w:rsidRPr="00AA3093" w:rsidRDefault="00A64063" w:rsidP="00A64063">
                  <w:pPr>
                    <w:rPr>
                      <w:sz w:val="18"/>
                      <w:szCs w:val="18"/>
                    </w:rPr>
                  </w:pPr>
                </w:p>
              </w:tc>
            </w:tr>
            <w:tr w:rsidR="00A64063" w:rsidRPr="0078661F" w14:paraId="213E1739" w14:textId="77777777" w:rsidTr="00A64063">
              <w:tc>
                <w:tcPr>
                  <w:tcW w:w="2467" w:type="dxa"/>
                </w:tcPr>
                <w:p w14:paraId="7B42B970" w14:textId="77777777" w:rsidR="00A64063" w:rsidRPr="007C1AF3" w:rsidRDefault="00A64063" w:rsidP="00A64063">
                  <w:pPr>
                    <w:rPr>
                      <w:sz w:val="18"/>
                      <w:szCs w:val="16"/>
                    </w:rPr>
                  </w:pPr>
                  <w:r>
                    <w:rPr>
                      <w:sz w:val="18"/>
                      <w:szCs w:val="18"/>
                    </w:rPr>
                    <w:t>discountNm</w:t>
                  </w:r>
                </w:p>
              </w:tc>
              <w:tc>
                <w:tcPr>
                  <w:tcW w:w="2126" w:type="dxa"/>
                </w:tcPr>
                <w:p w14:paraId="49D0E4DD" w14:textId="77777777" w:rsidR="00A64063" w:rsidRPr="0078661F" w:rsidRDefault="00A64063" w:rsidP="00A64063">
                  <w:pPr>
                    <w:rPr>
                      <w:sz w:val="18"/>
                      <w:szCs w:val="16"/>
                    </w:rPr>
                  </w:pPr>
                  <w:r w:rsidRPr="0078661F">
                    <w:rPr>
                      <w:sz w:val="18"/>
                      <w:szCs w:val="16"/>
                    </w:rPr>
                    <w:t>string</w:t>
                  </w:r>
                </w:p>
              </w:tc>
              <w:tc>
                <w:tcPr>
                  <w:tcW w:w="1521" w:type="dxa"/>
                </w:tcPr>
                <w:p w14:paraId="6DE8D0C4" w14:textId="77777777" w:rsidR="00A64063" w:rsidRPr="0078661F" w:rsidRDefault="00A64063" w:rsidP="00A64063">
                  <w:pPr>
                    <w:rPr>
                      <w:sz w:val="18"/>
                      <w:szCs w:val="16"/>
                    </w:rPr>
                  </w:pPr>
                </w:p>
              </w:tc>
              <w:tc>
                <w:tcPr>
                  <w:tcW w:w="2164" w:type="dxa"/>
                </w:tcPr>
                <w:p w14:paraId="179DF148" w14:textId="77777777" w:rsidR="00A64063" w:rsidRPr="0078661F" w:rsidRDefault="00A64063" w:rsidP="00A64063">
                  <w:pPr>
                    <w:rPr>
                      <w:sz w:val="18"/>
                      <w:szCs w:val="16"/>
                    </w:rPr>
                  </w:pPr>
                </w:p>
              </w:tc>
            </w:tr>
            <w:tr w:rsidR="00A64063" w:rsidRPr="0078661F" w14:paraId="12D2AD57" w14:textId="77777777" w:rsidTr="00A64063">
              <w:tc>
                <w:tcPr>
                  <w:tcW w:w="2467" w:type="dxa"/>
                </w:tcPr>
                <w:p w14:paraId="660DA4CB" w14:textId="77777777" w:rsidR="00A64063" w:rsidRDefault="00A64063" w:rsidP="00A64063">
                  <w:pPr>
                    <w:rPr>
                      <w:sz w:val="18"/>
                      <w:szCs w:val="18"/>
                    </w:rPr>
                  </w:pPr>
                  <w:r>
                    <w:rPr>
                      <w:sz w:val="18"/>
                      <w:szCs w:val="18"/>
                    </w:rPr>
                    <w:t>discountCd</w:t>
                  </w:r>
                </w:p>
              </w:tc>
              <w:tc>
                <w:tcPr>
                  <w:tcW w:w="2126" w:type="dxa"/>
                </w:tcPr>
                <w:p w14:paraId="3477FDB4" w14:textId="77777777" w:rsidR="00A64063" w:rsidRPr="0078661F" w:rsidRDefault="00A64063" w:rsidP="00A64063">
                  <w:pPr>
                    <w:rPr>
                      <w:sz w:val="18"/>
                      <w:szCs w:val="16"/>
                    </w:rPr>
                  </w:pPr>
                  <w:r>
                    <w:rPr>
                      <w:sz w:val="18"/>
                      <w:szCs w:val="16"/>
                    </w:rPr>
                    <w:t>string</w:t>
                  </w:r>
                </w:p>
              </w:tc>
              <w:tc>
                <w:tcPr>
                  <w:tcW w:w="1521" w:type="dxa"/>
                </w:tcPr>
                <w:p w14:paraId="7A4CA2D3" w14:textId="77777777" w:rsidR="00A64063" w:rsidRPr="0078661F" w:rsidRDefault="00A64063" w:rsidP="00A64063">
                  <w:pPr>
                    <w:rPr>
                      <w:sz w:val="18"/>
                      <w:szCs w:val="16"/>
                    </w:rPr>
                  </w:pPr>
                </w:p>
              </w:tc>
              <w:tc>
                <w:tcPr>
                  <w:tcW w:w="2164" w:type="dxa"/>
                </w:tcPr>
                <w:p w14:paraId="690F80F2" w14:textId="77777777" w:rsidR="00A64063" w:rsidRPr="0078661F" w:rsidRDefault="00A64063" w:rsidP="00A64063">
                  <w:pPr>
                    <w:rPr>
                      <w:sz w:val="18"/>
                      <w:szCs w:val="16"/>
                    </w:rPr>
                  </w:pPr>
                </w:p>
              </w:tc>
            </w:tr>
            <w:tr w:rsidR="00A64063" w:rsidRPr="0078661F" w14:paraId="0376194D" w14:textId="77777777" w:rsidTr="00A64063">
              <w:tc>
                <w:tcPr>
                  <w:tcW w:w="2467" w:type="dxa"/>
                </w:tcPr>
                <w:p w14:paraId="3750ABE3" w14:textId="77777777" w:rsidR="00A64063" w:rsidRDefault="00A64063" w:rsidP="00A64063">
                  <w:pPr>
                    <w:rPr>
                      <w:sz w:val="18"/>
                      <w:szCs w:val="18"/>
                    </w:rPr>
                  </w:pPr>
                  <w:r>
                    <w:rPr>
                      <w:sz w:val="18"/>
                      <w:szCs w:val="18"/>
                    </w:rPr>
                    <w:t>discountType</w:t>
                  </w:r>
                </w:p>
              </w:tc>
              <w:tc>
                <w:tcPr>
                  <w:tcW w:w="2126" w:type="dxa"/>
                </w:tcPr>
                <w:p w14:paraId="2CDEEFAB" w14:textId="77777777" w:rsidR="00A64063" w:rsidRPr="0078661F" w:rsidRDefault="00A64063" w:rsidP="00A64063">
                  <w:pPr>
                    <w:rPr>
                      <w:sz w:val="18"/>
                      <w:szCs w:val="16"/>
                    </w:rPr>
                  </w:pPr>
                  <w:r>
                    <w:rPr>
                      <w:sz w:val="18"/>
                      <w:szCs w:val="16"/>
                    </w:rPr>
                    <w:t>string</w:t>
                  </w:r>
                </w:p>
              </w:tc>
              <w:tc>
                <w:tcPr>
                  <w:tcW w:w="1521" w:type="dxa"/>
                </w:tcPr>
                <w:p w14:paraId="7F9D428B" w14:textId="77777777" w:rsidR="00A64063" w:rsidRPr="0078661F" w:rsidRDefault="00A64063" w:rsidP="00A64063">
                  <w:pPr>
                    <w:rPr>
                      <w:sz w:val="18"/>
                      <w:szCs w:val="16"/>
                    </w:rPr>
                  </w:pPr>
                </w:p>
              </w:tc>
              <w:tc>
                <w:tcPr>
                  <w:tcW w:w="2164" w:type="dxa"/>
                </w:tcPr>
                <w:p w14:paraId="4F0EBD04" w14:textId="77777777" w:rsidR="00A64063" w:rsidRPr="0078661F" w:rsidRDefault="00A64063" w:rsidP="00A64063">
                  <w:pPr>
                    <w:rPr>
                      <w:sz w:val="18"/>
                      <w:szCs w:val="16"/>
                    </w:rPr>
                  </w:pPr>
                </w:p>
              </w:tc>
            </w:tr>
            <w:tr w:rsidR="00A64063" w:rsidRPr="0078661F" w14:paraId="447AC641" w14:textId="77777777" w:rsidTr="00A64063">
              <w:tc>
                <w:tcPr>
                  <w:tcW w:w="2467" w:type="dxa"/>
                </w:tcPr>
                <w:p w14:paraId="64B54017" w14:textId="77777777" w:rsidR="00A64063" w:rsidRDefault="00A64063" w:rsidP="00A64063">
                  <w:pPr>
                    <w:rPr>
                      <w:sz w:val="18"/>
                      <w:szCs w:val="18"/>
                    </w:rPr>
                  </w:pPr>
                  <w:r>
                    <w:rPr>
                      <w:sz w:val="18"/>
                      <w:szCs w:val="18"/>
                    </w:rPr>
                    <w:t>discountTxt</w:t>
                  </w:r>
                </w:p>
              </w:tc>
              <w:tc>
                <w:tcPr>
                  <w:tcW w:w="2126" w:type="dxa"/>
                </w:tcPr>
                <w:p w14:paraId="18689723" w14:textId="77777777" w:rsidR="00A64063" w:rsidRPr="0078661F" w:rsidRDefault="00A64063" w:rsidP="00A64063">
                  <w:pPr>
                    <w:rPr>
                      <w:sz w:val="18"/>
                      <w:szCs w:val="16"/>
                    </w:rPr>
                  </w:pPr>
                  <w:r>
                    <w:rPr>
                      <w:sz w:val="18"/>
                      <w:szCs w:val="16"/>
                    </w:rPr>
                    <w:t>string</w:t>
                  </w:r>
                </w:p>
              </w:tc>
              <w:tc>
                <w:tcPr>
                  <w:tcW w:w="1521" w:type="dxa"/>
                </w:tcPr>
                <w:p w14:paraId="7F7AD8F3" w14:textId="77777777" w:rsidR="00A64063" w:rsidRPr="0078661F" w:rsidRDefault="00A64063" w:rsidP="00A64063">
                  <w:pPr>
                    <w:rPr>
                      <w:sz w:val="18"/>
                      <w:szCs w:val="16"/>
                    </w:rPr>
                  </w:pPr>
                </w:p>
              </w:tc>
              <w:tc>
                <w:tcPr>
                  <w:tcW w:w="2164" w:type="dxa"/>
                </w:tcPr>
                <w:p w14:paraId="26E1EE2C" w14:textId="77777777" w:rsidR="00A64063" w:rsidRPr="0078661F" w:rsidRDefault="00A64063" w:rsidP="00A64063">
                  <w:pPr>
                    <w:rPr>
                      <w:sz w:val="18"/>
                      <w:szCs w:val="16"/>
                    </w:rPr>
                  </w:pPr>
                </w:p>
              </w:tc>
            </w:tr>
            <w:tr w:rsidR="00A64063" w:rsidRPr="0078661F" w14:paraId="76D87142" w14:textId="77777777" w:rsidTr="00A64063">
              <w:tc>
                <w:tcPr>
                  <w:tcW w:w="2467" w:type="dxa"/>
                </w:tcPr>
                <w:p w14:paraId="35149543" w14:textId="77777777" w:rsidR="00A64063" w:rsidRDefault="00A64063" w:rsidP="00A64063">
                  <w:pPr>
                    <w:rPr>
                      <w:sz w:val="18"/>
                      <w:szCs w:val="18"/>
                    </w:rPr>
                  </w:pPr>
                  <w:r>
                    <w:rPr>
                      <w:sz w:val="18"/>
                      <w:szCs w:val="18"/>
                    </w:rPr>
                    <w:t>discountAmt</w:t>
                  </w:r>
                </w:p>
              </w:tc>
              <w:tc>
                <w:tcPr>
                  <w:tcW w:w="2126" w:type="dxa"/>
                </w:tcPr>
                <w:p w14:paraId="71AF0986" w14:textId="77777777" w:rsidR="00A64063" w:rsidRPr="0078661F" w:rsidRDefault="00A64063" w:rsidP="00A64063">
                  <w:pPr>
                    <w:rPr>
                      <w:sz w:val="18"/>
                      <w:szCs w:val="16"/>
                    </w:rPr>
                  </w:pPr>
                  <w:r>
                    <w:rPr>
                      <w:sz w:val="18"/>
                      <w:szCs w:val="16"/>
                    </w:rPr>
                    <w:t>number</w:t>
                  </w:r>
                </w:p>
              </w:tc>
              <w:tc>
                <w:tcPr>
                  <w:tcW w:w="1521" w:type="dxa"/>
                </w:tcPr>
                <w:p w14:paraId="630D3FE1" w14:textId="77777777" w:rsidR="00A64063" w:rsidRPr="0078661F" w:rsidRDefault="00A64063" w:rsidP="00A64063">
                  <w:pPr>
                    <w:rPr>
                      <w:sz w:val="18"/>
                      <w:szCs w:val="16"/>
                    </w:rPr>
                  </w:pPr>
                </w:p>
              </w:tc>
              <w:tc>
                <w:tcPr>
                  <w:tcW w:w="2164" w:type="dxa"/>
                </w:tcPr>
                <w:p w14:paraId="0E5891A7" w14:textId="77777777" w:rsidR="00A64063" w:rsidRPr="0078661F" w:rsidRDefault="00A64063" w:rsidP="00A64063">
                  <w:pPr>
                    <w:rPr>
                      <w:sz w:val="18"/>
                      <w:szCs w:val="16"/>
                    </w:rPr>
                  </w:pPr>
                </w:p>
              </w:tc>
            </w:tr>
          </w:tbl>
          <w:p w14:paraId="687DD6A7" w14:textId="77777777" w:rsidR="00A64063" w:rsidRDefault="00A64063" w:rsidP="00A64063">
            <w:pPr>
              <w:rPr>
                <w:sz w:val="18"/>
                <w:szCs w:val="18"/>
              </w:rPr>
            </w:pPr>
          </w:p>
          <w:p w14:paraId="3EA0B13D" w14:textId="77777777" w:rsidR="00A64063" w:rsidRDefault="00A64063" w:rsidP="00A64063">
            <w:pPr>
              <w:rPr>
                <w:sz w:val="18"/>
                <w:szCs w:val="18"/>
              </w:rPr>
            </w:pPr>
            <w:r w:rsidRPr="00041237">
              <w:rPr>
                <w:sz w:val="18"/>
                <w:szCs w:val="18"/>
              </w:rPr>
              <w:t>ProductRelation</w:t>
            </w:r>
            <w:r w:rsidRPr="0078661F">
              <w:rPr>
                <w:sz w:val="18"/>
                <w:szCs w:val="18"/>
              </w:rPr>
              <w:t>:</w:t>
            </w:r>
          </w:p>
          <w:tbl>
            <w:tblPr>
              <w:tblStyle w:val="TableGrid"/>
              <w:tblW w:w="0" w:type="auto"/>
              <w:tblLook w:val="04A0" w:firstRow="1" w:lastRow="0" w:firstColumn="1" w:lastColumn="0" w:noHBand="0" w:noVBand="1"/>
            </w:tblPr>
            <w:tblGrid>
              <w:gridCol w:w="1617"/>
              <w:gridCol w:w="1646"/>
              <w:gridCol w:w="1123"/>
              <w:gridCol w:w="3892"/>
            </w:tblGrid>
            <w:tr w:rsidR="00A64063" w:rsidRPr="0078661F" w14:paraId="3EAF81F8" w14:textId="77777777" w:rsidTr="00A64063">
              <w:tc>
                <w:tcPr>
                  <w:tcW w:w="1585" w:type="dxa"/>
                  <w:tcBorders>
                    <w:bottom w:val="single" w:sz="4" w:space="0" w:color="auto"/>
                  </w:tcBorders>
                  <w:shd w:val="clear" w:color="auto" w:fill="D9D9D9" w:themeFill="background1" w:themeFillShade="D9"/>
                </w:tcPr>
                <w:p w14:paraId="35BC5291" w14:textId="77777777" w:rsidR="00A64063" w:rsidRPr="007C1AF3" w:rsidRDefault="00A64063" w:rsidP="00A64063">
                  <w:pPr>
                    <w:rPr>
                      <w:b/>
                      <w:sz w:val="18"/>
                      <w:szCs w:val="16"/>
                    </w:rPr>
                  </w:pPr>
                  <w:r w:rsidRPr="007C1AF3">
                    <w:rPr>
                      <w:b/>
                      <w:sz w:val="18"/>
                      <w:szCs w:val="16"/>
                    </w:rPr>
                    <w:t>Field</w:t>
                  </w:r>
                </w:p>
              </w:tc>
              <w:tc>
                <w:tcPr>
                  <w:tcW w:w="1614" w:type="dxa"/>
                  <w:tcBorders>
                    <w:bottom w:val="single" w:sz="4" w:space="0" w:color="auto"/>
                  </w:tcBorders>
                  <w:shd w:val="clear" w:color="auto" w:fill="D9D9D9" w:themeFill="background1" w:themeFillShade="D9"/>
                </w:tcPr>
                <w:p w14:paraId="14B8639D" w14:textId="77777777" w:rsidR="00A64063" w:rsidRPr="0078661F" w:rsidRDefault="00A64063" w:rsidP="00A64063">
                  <w:pPr>
                    <w:rPr>
                      <w:b/>
                      <w:sz w:val="18"/>
                      <w:szCs w:val="16"/>
                    </w:rPr>
                  </w:pPr>
                  <w:r w:rsidRPr="0078661F">
                    <w:rPr>
                      <w:b/>
                      <w:sz w:val="18"/>
                      <w:szCs w:val="16"/>
                    </w:rPr>
                    <w:t>Datatype</w:t>
                  </w:r>
                </w:p>
              </w:tc>
              <w:tc>
                <w:tcPr>
                  <w:tcW w:w="1102" w:type="dxa"/>
                  <w:tcBorders>
                    <w:bottom w:val="single" w:sz="4" w:space="0" w:color="auto"/>
                  </w:tcBorders>
                  <w:shd w:val="clear" w:color="auto" w:fill="D9D9D9" w:themeFill="background1" w:themeFillShade="D9"/>
                </w:tcPr>
                <w:p w14:paraId="00D236D6" w14:textId="77777777" w:rsidR="00A64063" w:rsidRPr="0078661F" w:rsidRDefault="00A64063" w:rsidP="00A64063">
                  <w:pPr>
                    <w:rPr>
                      <w:b/>
                      <w:sz w:val="18"/>
                      <w:szCs w:val="16"/>
                    </w:rPr>
                  </w:pPr>
                  <w:r w:rsidRPr="0078661F">
                    <w:rPr>
                      <w:b/>
                      <w:sz w:val="18"/>
                      <w:szCs w:val="16"/>
                    </w:rPr>
                    <w:t>Description</w:t>
                  </w:r>
                </w:p>
              </w:tc>
              <w:tc>
                <w:tcPr>
                  <w:tcW w:w="3997" w:type="dxa"/>
                  <w:tcBorders>
                    <w:bottom w:val="single" w:sz="4" w:space="0" w:color="auto"/>
                  </w:tcBorders>
                  <w:shd w:val="clear" w:color="auto" w:fill="D9D9D9" w:themeFill="background1" w:themeFillShade="D9"/>
                </w:tcPr>
                <w:p w14:paraId="1B8E5715" w14:textId="77777777" w:rsidR="00A64063" w:rsidRPr="0078661F" w:rsidRDefault="00A64063" w:rsidP="00A64063">
                  <w:pPr>
                    <w:rPr>
                      <w:b/>
                      <w:sz w:val="18"/>
                      <w:szCs w:val="16"/>
                    </w:rPr>
                  </w:pPr>
                  <w:r w:rsidRPr="0078661F">
                    <w:rPr>
                      <w:b/>
                      <w:sz w:val="18"/>
                      <w:szCs w:val="16"/>
                    </w:rPr>
                    <w:t>Possible/typical values</w:t>
                  </w:r>
                </w:p>
              </w:tc>
            </w:tr>
            <w:tr w:rsidR="00A64063" w:rsidRPr="0078661F" w14:paraId="6DF59E96" w14:textId="77777777" w:rsidTr="00A64063">
              <w:tc>
                <w:tcPr>
                  <w:tcW w:w="1585" w:type="dxa"/>
                </w:tcPr>
                <w:p w14:paraId="6E19D50E" w14:textId="77777777" w:rsidR="00A64063" w:rsidRPr="00AA3093" w:rsidRDefault="00A64063" w:rsidP="00A64063">
                  <w:pPr>
                    <w:rPr>
                      <w:sz w:val="18"/>
                      <w:szCs w:val="18"/>
                    </w:rPr>
                  </w:pPr>
                  <w:r>
                    <w:rPr>
                      <w:sz w:val="18"/>
                      <w:szCs w:val="18"/>
                    </w:rPr>
                    <w:t>baseProgram</w:t>
                  </w:r>
                </w:p>
              </w:tc>
              <w:tc>
                <w:tcPr>
                  <w:tcW w:w="1614" w:type="dxa"/>
                </w:tcPr>
                <w:p w14:paraId="700F6707" w14:textId="77777777" w:rsidR="00A64063" w:rsidRPr="00AA3093" w:rsidRDefault="00A64063" w:rsidP="00A64063">
                  <w:pPr>
                    <w:rPr>
                      <w:sz w:val="18"/>
                      <w:szCs w:val="18"/>
                    </w:rPr>
                  </w:pPr>
                  <w:r>
                    <w:rPr>
                      <w:sz w:val="18"/>
                      <w:szCs w:val="18"/>
                    </w:rPr>
                    <w:t>&lt;ProductIdentifier&gt;</w:t>
                  </w:r>
                </w:p>
              </w:tc>
              <w:tc>
                <w:tcPr>
                  <w:tcW w:w="1102" w:type="dxa"/>
                </w:tcPr>
                <w:p w14:paraId="19F07BF2" w14:textId="77777777" w:rsidR="00A64063" w:rsidRPr="00AA3093" w:rsidRDefault="00A64063" w:rsidP="00A64063">
                  <w:pPr>
                    <w:rPr>
                      <w:sz w:val="18"/>
                      <w:szCs w:val="18"/>
                    </w:rPr>
                  </w:pPr>
                  <w:r>
                    <w:rPr>
                      <w:sz w:val="18"/>
                      <w:szCs w:val="18"/>
                    </w:rPr>
                    <w:t>Product in order</w:t>
                  </w:r>
                </w:p>
              </w:tc>
              <w:tc>
                <w:tcPr>
                  <w:tcW w:w="3997" w:type="dxa"/>
                </w:tcPr>
                <w:p w14:paraId="39CFA4E4" w14:textId="77777777" w:rsidR="00A64063" w:rsidRPr="00AA3093" w:rsidRDefault="00A64063" w:rsidP="00A64063">
                  <w:pPr>
                    <w:rPr>
                      <w:sz w:val="18"/>
                      <w:szCs w:val="18"/>
                    </w:rPr>
                  </w:pPr>
                </w:p>
              </w:tc>
            </w:tr>
            <w:tr w:rsidR="00A64063" w:rsidRPr="0078661F" w14:paraId="0965006F" w14:textId="77777777" w:rsidTr="00A64063">
              <w:tc>
                <w:tcPr>
                  <w:tcW w:w="1585" w:type="dxa"/>
                </w:tcPr>
                <w:p w14:paraId="02D1BF95" w14:textId="77777777" w:rsidR="00A64063" w:rsidRPr="007C1AF3" w:rsidRDefault="00A64063" w:rsidP="00A64063">
                  <w:pPr>
                    <w:rPr>
                      <w:sz w:val="18"/>
                      <w:szCs w:val="16"/>
                    </w:rPr>
                  </w:pPr>
                  <w:r>
                    <w:rPr>
                      <w:sz w:val="18"/>
                      <w:szCs w:val="18"/>
                    </w:rPr>
                    <w:t>relationType</w:t>
                  </w:r>
                </w:p>
              </w:tc>
              <w:tc>
                <w:tcPr>
                  <w:tcW w:w="1614" w:type="dxa"/>
                </w:tcPr>
                <w:p w14:paraId="43AF5793" w14:textId="77777777" w:rsidR="00A64063" w:rsidRPr="0078661F" w:rsidRDefault="00A64063" w:rsidP="00A64063">
                  <w:pPr>
                    <w:rPr>
                      <w:sz w:val="18"/>
                      <w:szCs w:val="16"/>
                    </w:rPr>
                  </w:pPr>
                  <w:r w:rsidRPr="0078661F">
                    <w:rPr>
                      <w:sz w:val="18"/>
                      <w:szCs w:val="16"/>
                    </w:rPr>
                    <w:t>string</w:t>
                  </w:r>
                </w:p>
              </w:tc>
              <w:tc>
                <w:tcPr>
                  <w:tcW w:w="1102" w:type="dxa"/>
                </w:tcPr>
                <w:p w14:paraId="38BF6ED5" w14:textId="77777777" w:rsidR="00A64063" w:rsidRPr="0078661F" w:rsidRDefault="00A64063" w:rsidP="00A64063">
                  <w:pPr>
                    <w:rPr>
                      <w:sz w:val="18"/>
                      <w:szCs w:val="16"/>
                    </w:rPr>
                  </w:pPr>
                  <w:r>
                    <w:rPr>
                      <w:sz w:val="18"/>
                      <w:szCs w:val="16"/>
                    </w:rPr>
                    <w:t>Relationship</w:t>
                  </w:r>
                </w:p>
              </w:tc>
              <w:tc>
                <w:tcPr>
                  <w:tcW w:w="3997" w:type="dxa"/>
                </w:tcPr>
                <w:p w14:paraId="25DAE6CC" w14:textId="77777777" w:rsidR="00A066C7" w:rsidRPr="00A066C7" w:rsidRDefault="00A066C7" w:rsidP="00A066C7">
                  <w:pPr>
                    <w:rPr>
                      <w:rFonts w:cstheme="minorHAnsi"/>
                      <w:iCs/>
                      <w:color w:val="FF0000"/>
                      <w:sz w:val="18"/>
                      <w:szCs w:val="18"/>
                    </w:rPr>
                  </w:pPr>
                  <w:r w:rsidRPr="00A066C7">
                    <w:rPr>
                      <w:rFonts w:cstheme="minorHAnsi"/>
                      <w:iCs/>
                      <w:color w:val="FF0000"/>
                      <w:sz w:val="18"/>
                      <w:szCs w:val="18"/>
                    </w:rPr>
                    <w:t>THEMEPACK_UP_SELL</w:t>
                  </w:r>
                </w:p>
                <w:p w14:paraId="230BB65A" w14:textId="77777777" w:rsidR="00A64063" w:rsidRPr="002A50F7" w:rsidRDefault="00A64063" w:rsidP="00A64063">
                  <w:pPr>
                    <w:rPr>
                      <w:rFonts w:cstheme="minorHAnsi"/>
                      <w:iCs/>
                      <w:sz w:val="18"/>
                      <w:szCs w:val="18"/>
                    </w:rPr>
                  </w:pPr>
                  <w:r w:rsidRPr="002A50F7">
                    <w:rPr>
                      <w:rFonts w:cstheme="minorHAnsi"/>
                      <w:iCs/>
                      <w:sz w:val="18"/>
                      <w:szCs w:val="18"/>
                    </w:rPr>
                    <w:t>INCLUDE_PRODUCT_CONJUNCTION,</w:t>
                  </w:r>
                </w:p>
                <w:p w14:paraId="135F4D6D" w14:textId="77777777" w:rsidR="00A64063" w:rsidRPr="002A50F7" w:rsidRDefault="00A64063" w:rsidP="00A64063">
                  <w:pPr>
                    <w:rPr>
                      <w:rFonts w:cstheme="minorHAnsi"/>
                      <w:iCs/>
                      <w:sz w:val="18"/>
                      <w:szCs w:val="18"/>
                    </w:rPr>
                  </w:pPr>
                  <w:r w:rsidRPr="002A50F7">
                    <w:rPr>
                      <w:rFonts w:cstheme="minorHAnsi"/>
                      <w:iCs/>
                      <w:sz w:val="18"/>
                      <w:szCs w:val="18"/>
                    </w:rPr>
                    <w:t>INCLUDE_PRODUCT_DISJUNCTION,</w:t>
                  </w:r>
                </w:p>
                <w:p w14:paraId="4A2A00F3" w14:textId="77777777" w:rsidR="00A64063" w:rsidRPr="002A50F7" w:rsidRDefault="00A64063" w:rsidP="00A64063">
                  <w:pPr>
                    <w:rPr>
                      <w:rFonts w:cstheme="minorHAnsi"/>
                      <w:iCs/>
                      <w:sz w:val="18"/>
                      <w:szCs w:val="18"/>
                    </w:rPr>
                  </w:pPr>
                  <w:r w:rsidRPr="002A50F7">
                    <w:rPr>
                      <w:rFonts w:cstheme="minorHAnsi"/>
                      <w:iCs/>
                      <w:sz w:val="18"/>
                      <w:szCs w:val="18"/>
                    </w:rPr>
                    <w:t>AUTO_PRODUCT_REPLACEMENT</w:t>
                  </w:r>
                </w:p>
                <w:p w14:paraId="48734684" w14:textId="77777777" w:rsidR="00A64063" w:rsidRPr="002A50F7" w:rsidRDefault="00A64063" w:rsidP="00A64063">
                  <w:pPr>
                    <w:rPr>
                      <w:rFonts w:cstheme="minorHAnsi"/>
                      <w:iCs/>
                      <w:sz w:val="18"/>
                      <w:szCs w:val="18"/>
                    </w:rPr>
                  </w:pPr>
                  <w:r w:rsidRPr="002A50F7">
                    <w:rPr>
                      <w:rFonts w:cstheme="minorHAnsi"/>
                      <w:iCs/>
                      <w:sz w:val="18"/>
                      <w:szCs w:val="18"/>
                    </w:rPr>
                    <w:t xml:space="preserve">…. </w:t>
                  </w:r>
                </w:p>
              </w:tc>
            </w:tr>
            <w:tr w:rsidR="00A64063" w:rsidRPr="0078661F" w14:paraId="180D8C6B" w14:textId="77777777" w:rsidTr="00A64063">
              <w:tc>
                <w:tcPr>
                  <w:tcW w:w="1585" w:type="dxa"/>
                </w:tcPr>
                <w:p w14:paraId="02CE6AEF" w14:textId="77777777" w:rsidR="00A64063" w:rsidRDefault="00A64063" w:rsidP="00A64063">
                  <w:pPr>
                    <w:rPr>
                      <w:sz w:val="18"/>
                      <w:szCs w:val="18"/>
                    </w:rPr>
                  </w:pPr>
                  <w:r>
                    <w:rPr>
                      <w:sz w:val="18"/>
                      <w:szCs w:val="18"/>
                    </w:rPr>
                    <w:t>relatedProgramList</w:t>
                  </w:r>
                </w:p>
              </w:tc>
              <w:tc>
                <w:tcPr>
                  <w:tcW w:w="1614" w:type="dxa"/>
                </w:tcPr>
                <w:p w14:paraId="43E906AD" w14:textId="77777777" w:rsidR="00A64063" w:rsidRPr="0078661F" w:rsidRDefault="00A64063" w:rsidP="00A64063">
                  <w:pPr>
                    <w:rPr>
                      <w:sz w:val="18"/>
                      <w:szCs w:val="16"/>
                    </w:rPr>
                  </w:pPr>
                  <w:r>
                    <w:rPr>
                      <w:sz w:val="18"/>
                      <w:szCs w:val="16"/>
                    </w:rPr>
                    <w:t>Array of  &lt;</w:t>
                  </w:r>
                  <w:r>
                    <w:rPr>
                      <w:sz w:val="18"/>
                      <w:szCs w:val="18"/>
                    </w:rPr>
                    <w:t>ProductIdentifier&gt;</w:t>
                  </w:r>
                </w:p>
              </w:tc>
              <w:tc>
                <w:tcPr>
                  <w:tcW w:w="1102" w:type="dxa"/>
                </w:tcPr>
                <w:p w14:paraId="5DB1E900" w14:textId="77777777" w:rsidR="00A64063" w:rsidRPr="0078661F" w:rsidRDefault="00A64063" w:rsidP="00A64063">
                  <w:pPr>
                    <w:rPr>
                      <w:sz w:val="18"/>
                      <w:szCs w:val="16"/>
                    </w:rPr>
                  </w:pPr>
                  <w:r>
                    <w:rPr>
                      <w:sz w:val="18"/>
                      <w:szCs w:val="16"/>
                    </w:rPr>
                    <w:t>Product(s) related to base product</w:t>
                  </w:r>
                </w:p>
              </w:tc>
              <w:tc>
                <w:tcPr>
                  <w:tcW w:w="3997" w:type="dxa"/>
                </w:tcPr>
                <w:p w14:paraId="0D4480CA" w14:textId="77777777" w:rsidR="00A64063" w:rsidRPr="0078661F" w:rsidRDefault="00A64063" w:rsidP="00A64063">
                  <w:pPr>
                    <w:rPr>
                      <w:sz w:val="18"/>
                      <w:szCs w:val="16"/>
                    </w:rPr>
                  </w:pPr>
                </w:p>
              </w:tc>
            </w:tr>
          </w:tbl>
          <w:p w14:paraId="5AD09FD7" w14:textId="77777777" w:rsidR="00A64063" w:rsidRDefault="00A64063" w:rsidP="00A64063">
            <w:pPr>
              <w:rPr>
                <w:sz w:val="18"/>
                <w:szCs w:val="18"/>
              </w:rPr>
            </w:pPr>
          </w:p>
          <w:p w14:paraId="1090D313" w14:textId="77777777" w:rsidR="00A64063" w:rsidRPr="0078661F" w:rsidRDefault="00A64063" w:rsidP="00A64063">
            <w:pPr>
              <w:rPr>
                <w:sz w:val="18"/>
                <w:szCs w:val="18"/>
              </w:rPr>
            </w:pPr>
            <w:r>
              <w:rPr>
                <w:sz w:val="18"/>
                <w:szCs w:val="18"/>
              </w:rPr>
              <w:t>ProductIdentifier</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2C524862" w14:textId="77777777" w:rsidTr="00A64063">
              <w:tc>
                <w:tcPr>
                  <w:tcW w:w="2467" w:type="dxa"/>
                  <w:tcBorders>
                    <w:bottom w:val="single" w:sz="4" w:space="0" w:color="auto"/>
                  </w:tcBorders>
                  <w:shd w:val="clear" w:color="auto" w:fill="D9D9D9" w:themeFill="background1" w:themeFillShade="D9"/>
                </w:tcPr>
                <w:p w14:paraId="1EFE3CD2"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1A70119E"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58609F42"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0DCA7E0C" w14:textId="77777777" w:rsidR="00A64063" w:rsidRPr="0078661F" w:rsidRDefault="00A64063" w:rsidP="00A64063">
                  <w:pPr>
                    <w:rPr>
                      <w:b/>
                      <w:sz w:val="18"/>
                      <w:szCs w:val="16"/>
                    </w:rPr>
                  </w:pPr>
                  <w:r w:rsidRPr="0078661F">
                    <w:rPr>
                      <w:b/>
                      <w:sz w:val="18"/>
                      <w:szCs w:val="16"/>
                    </w:rPr>
                    <w:t>Possible/typical values</w:t>
                  </w:r>
                </w:p>
              </w:tc>
            </w:tr>
            <w:tr w:rsidR="00A64063" w:rsidRPr="0078661F" w14:paraId="2A1F10D6" w14:textId="77777777" w:rsidTr="00A64063">
              <w:tc>
                <w:tcPr>
                  <w:tcW w:w="2467" w:type="dxa"/>
                </w:tcPr>
                <w:p w14:paraId="6BAFB004" w14:textId="77777777" w:rsidR="00A64063" w:rsidRPr="00AA3093" w:rsidRDefault="00A64063" w:rsidP="00A64063">
                  <w:pPr>
                    <w:rPr>
                      <w:sz w:val="18"/>
                      <w:szCs w:val="18"/>
                    </w:rPr>
                  </w:pPr>
                  <w:r>
                    <w:rPr>
                      <w:sz w:val="18"/>
                      <w:szCs w:val="18"/>
                    </w:rPr>
                    <w:t>productType</w:t>
                  </w:r>
                </w:p>
              </w:tc>
              <w:tc>
                <w:tcPr>
                  <w:tcW w:w="2126" w:type="dxa"/>
                </w:tcPr>
                <w:p w14:paraId="4E00702E" w14:textId="77777777" w:rsidR="00A64063" w:rsidRPr="00AA3093" w:rsidRDefault="00A64063" w:rsidP="00A64063">
                  <w:pPr>
                    <w:rPr>
                      <w:sz w:val="18"/>
                      <w:szCs w:val="18"/>
                    </w:rPr>
                  </w:pPr>
                  <w:r w:rsidRPr="00AA3093">
                    <w:rPr>
                      <w:sz w:val="18"/>
                      <w:szCs w:val="18"/>
                    </w:rPr>
                    <w:t>string</w:t>
                  </w:r>
                </w:p>
              </w:tc>
              <w:tc>
                <w:tcPr>
                  <w:tcW w:w="1521" w:type="dxa"/>
                </w:tcPr>
                <w:p w14:paraId="01DC6FC1" w14:textId="77777777" w:rsidR="00A64063" w:rsidRPr="00AA3093" w:rsidRDefault="00A64063" w:rsidP="00A64063">
                  <w:pPr>
                    <w:rPr>
                      <w:sz w:val="18"/>
                      <w:szCs w:val="18"/>
                    </w:rPr>
                  </w:pPr>
                </w:p>
              </w:tc>
              <w:tc>
                <w:tcPr>
                  <w:tcW w:w="2164" w:type="dxa"/>
                </w:tcPr>
                <w:p w14:paraId="00B7E6D4" w14:textId="77777777" w:rsidR="00A64063" w:rsidRPr="00AA3093" w:rsidRDefault="00A64063" w:rsidP="00A64063">
                  <w:pPr>
                    <w:rPr>
                      <w:sz w:val="18"/>
                      <w:szCs w:val="18"/>
                    </w:rPr>
                  </w:pPr>
                </w:p>
              </w:tc>
            </w:tr>
            <w:tr w:rsidR="00A64063" w:rsidRPr="0078661F" w14:paraId="63356366" w14:textId="77777777" w:rsidTr="00A64063">
              <w:tc>
                <w:tcPr>
                  <w:tcW w:w="2467" w:type="dxa"/>
                </w:tcPr>
                <w:p w14:paraId="04D5A699" w14:textId="77777777" w:rsidR="00A64063" w:rsidRPr="007C1AF3" w:rsidRDefault="00A64063" w:rsidP="00A64063">
                  <w:pPr>
                    <w:rPr>
                      <w:sz w:val="18"/>
                      <w:szCs w:val="16"/>
                    </w:rPr>
                  </w:pPr>
                  <w:r>
                    <w:rPr>
                      <w:sz w:val="18"/>
                      <w:szCs w:val="18"/>
                    </w:rPr>
                    <w:t>productCd</w:t>
                  </w:r>
                </w:p>
              </w:tc>
              <w:tc>
                <w:tcPr>
                  <w:tcW w:w="2126" w:type="dxa"/>
                </w:tcPr>
                <w:p w14:paraId="1364FF82" w14:textId="77777777" w:rsidR="00A64063" w:rsidRPr="0078661F" w:rsidRDefault="00A64063" w:rsidP="00A64063">
                  <w:pPr>
                    <w:rPr>
                      <w:sz w:val="18"/>
                      <w:szCs w:val="16"/>
                    </w:rPr>
                  </w:pPr>
                  <w:r w:rsidRPr="0078661F">
                    <w:rPr>
                      <w:sz w:val="18"/>
                      <w:szCs w:val="16"/>
                    </w:rPr>
                    <w:t>string</w:t>
                  </w:r>
                </w:p>
              </w:tc>
              <w:tc>
                <w:tcPr>
                  <w:tcW w:w="1521" w:type="dxa"/>
                </w:tcPr>
                <w:p w14:paraId="24AAD7BC" w14:textId="77777777" w:rsidR="00A64063" w:rsidRPr="0078661F" w:rsidRDefault="00A64063" w:rsidP="00A64063">
                  <w:pPr>
                    <w:rPr>
                      <w:sz w:val="18"/>
                      <w:szCs w:val="16"/>
                    </w:rPr>
                  </w:pPr>
                </w:p>
              </w:tc>
              <w:tc>
                <w:tcPr>
                  <w:tcW w:w="2164" w:type="dxa"/>
                </w:tcPr>
                <w:p w14:paraId="49231DA7" w14:textId="77777777" w:rsidR="00A64063" w:rsidRPr="0078661F" w:rsidRDefault="00A64063" w:rsidP="00A64063">
                  <w:pPr>
                    <w:rPr>
                      <w:sz w:val="18"/>
                      <w:szCs w:val="16"/>
                    </w:rPr>
                  </w:pPr>
                </w:p>
              </w:tc>
            </w:tr>
          </w:tbl>
          <w:p w14:paraId="12332C67" w14:textId="77777777" w:rsidR="00A64063" w:rsidRDefault="00A64063" w:rsidP="00A64063">
            <w:pPr>
              <w:rPr>
                <w:sz w:val="18"/>
                <w:szCs w:val="18"/>
              </w:rPr>
            </w:pPr>
          </w:p>
          <w:p w14:paraId="503B37EB" w14:textId="77777777" w:rsidR="00A64063" w:rsidRDefault="00A64063" w:rsidP="00A64063">
            <w:pPr>
              <w:rPr>
                <w:sz w:val="18"/>
                <w:szCs w:val="18"/>
              </w:rPr>
            </w:pPr>
          </w:p>
          <w:p w14:paraId="0ADD1DAC" w14:textId="77777777" w:rsidR="00A64063" w:rsidRDefault="00A64063" w:rsidP="00A64063">
            <w:pPr>
              <w:rPr>
                <w:sz w:val="18"/>
                <w:szCs w:val="18"/>
                <w:u w:val="single"/>
              </w:rPr>
            </w:pPr>
            <w:r w:rsidRPr="001907E3">
              <w:rPr>
                <w:b/>
                <w:sz w:val="18"/>
                <w:szCs w:val="16"/>
              </w:rPr>
              <w:t>Response Sample</w:t>
            </w:r>
            <w:r>
              <w:rPr>
                <w:sz w:val="18"/>
                <w:szCs w:val="18"/>
                <w:u w:val="single"/>
              </w:rPr>
              <w:t xml:space="preserve">: </w:t>
            </w:r>
          </w:p>
          <w:p w14:paraId="5FC80728" w14:textId="77777777" w:rsidR="00A64063" w:rsidRPr="003A08D7" w:rsidRDefault="00A64063" w:rsidP="00A64063">
            <w:pPr>
              <w:rPr>
                <w:sz w:val="18"/>
                <w:szCs w:val="18"/>
              </w:rPr>
            </w:pPr>
          </w:p>
          <w:p w14:paraId="17C761CD" w14:textId="77777777" w:rsidR="00A64063" w:rsidRPr="001907E3" w:rsidRDefault="00A64063" w:rsidP="00A64063">
            <w:pPr>
              <w:rPr>
                <w:rFonts w:cstheme="minorHAnsi"/>
                <w:sz w:val="18"/>
                <w:szCs w:val="18"/>
              </w:rPr>
            </w:pPr>
            <w:r w:rsidRPr="001907E3">
              <w:rPr>
                <w:rStyle w:val="sbrace"/>
                <w:rFonts w:cstheme="minorHAnsi"/>
                <w:color w:val="666666"/>
                <w:sz w:val="18"/>
                <w:szCs w:val="18"/>
              </w:rPr>
              <w:t>{</w:t>
            </w:r>
            <w:r w:rsidRPr="001907E3">
              <w:rPr>
                <w:rStyle w:val="apple-converted-space"/>
                <w:rFonts w:cstheme="minorHAnsi"/>
                <w:color w:val="666666"/>
                <w:sz w:val="18"/>
                <w:szCs w:val="18"/>
              </w:rPr>
              <w:t>  </w:t>
            </w:r>
            <w:r w:rsidRPr="001907E3">
              <w:rPr>
                <w:rFonts w:cstheme="minorHAnsi"/>
                <w:color w:val="555555"/>
                <w:sz w:val="18"/>
                <w:szCs w:val="18"/>
              </w:rPr>
              <w:br/>
              <w:t>    </w:t>
            </w:r>
            <w:r w:rsidRPr="001907E3">
              <w:rPr>
                <w:rStyle w:val="sobjectk"/>
                <w:rFonts w:cstheme="minorHAnsi"/>
                <w:b/>
                <w:bCs/>
                <w:color w:val="333333"/>
                <w:sz w:val="18"/>
                <w:szCs w:val="18"/>
              </w:rPr>
              <w:t>"quoteResult"</w:t>
            </w:r>
            <w:r w:rsidRPr="001907E3">
              <w:rPr>
                <w:rStyle w:val="scolon"/>
                <w:rFonts w:cstheme="minorHAnsi"/>
                <w:color w:val="666666"/>
                <w:sz w:val="18"/>
                <w:szCs w:val="18"/>
              </w:rPr>
              <w:t>:</w:t>
            </w:r>
            <w:r w:rsidRPr="001907E3">
              <w:rPr>
                <w:rStyle w:val="sbrace"/>
                <w:rFonts w:cstheme="minorHAnsi"/>
                <w:color w:val="666666"/>
                <w:sz w:val="18"/>
                <w:szCs w:val="18"/>
              </w:rPr>
              <w:t>{</w:t>
            </w:r>
            <w:r w:rsidRPr="001907E3">
              <w:rPr>
                <w:rStyle w:val="apple-converted-space"/>
                <w:rFonts w:cstheme="minorHAnsi"/>
                <w:color w:val="666666"/>
                <w:sz w:val="18"/>
                <w:szCs w:val="18"/>
              </w:rPr>
              <w:t>  </w:t>
            </w:r>
            <w:r w:rsidRPr="001907E3">
              <w:rPr>
                <w:rFonts w:cstheme="minorHAnsi"/>
                <w:color w:val="555555"/>
                <w:sz w:val="18"/>
                <w:szCs w:val="18"/>
              </w:rPr>
              <w:br/>
              <w:t>        </w:t>
            </w:r>
            <w:r w:rsidRPr="001907E3">
              <w:rPr>
                <w:rStyle w:val="sobjectk"/>
                <w:rFonts w:cstheme="minorHAnsi"/>
                <w:b/>
                <w:bCs/>
                <w:color w:val="333333"/>
                <w:sz w:val="18"/>
                <w:szCs w:val="18"/>
              </w:rPr>
              <w:t>"validInd"</w:t>
            </w:r>
            <w:r w:rsidRPr="001907E3">
              <w:rPr>
                <w:rStyle w:val="scolon"/>
                <w:rFonts w:cstheme="minorHAnsi"/>
                <w:color w:val="666666"/>
                <w:sz w:val="18"/>
                <w:szCs w:val="18"/>
              </w:rPr>
              <w:t>:</w:t>
            </w:r>
            <w:r w:rsidRPr="001907E3">
              <w:rPr>
                <w:rStyle w:val="sobjectv"/>
                <w:rFonts w:cstheme="minorHAnsi"/>
                <w:color w:val="555555"/>
                <w:sz w:val="18"/>
                <w:szCs w:val="18"/>
              </w:rPr>
              <w:t>"true"</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"rightSizedInd"</w:t>
            </w:r>
            <w:r w:rsidRPr="001907E3">
              <w:rPr>
                <w:rStyle w:val="scolon"/>
                <w:rFonts w:cstheme="minorHAnsi"/>
                <w:color w:val="666666"/>
                <w:sz w:val="18"/>
                <w:szCs w:val="18"/>
              </w:rPr>
              <w:t>:</w:t>
            </w:r>
            <w:r w:rsidRPr="001907E3">
              <w:rPr>
                <w:rStyle w:val="sobjectv"/>
                <w:rFonts w:cstheme="minorHAnsi"/>
                <w:color w:val="555555"/>
                <w:sz w:val="18"/>
                <w:szCs w:val="18"/>
              </w:rPr>
              <w:t>"false"</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"totalPriceAmt"</w:t>
            </w:r>
            <w:r w:rsidRPr="001907E3">
              <w:rPr>
                <w:rStyle w:val="scolon"/>
                <w:rFonts w:cstheme="minorHAnsi"/>
                <w:color w:val="666666"/>
                <w:sz w:val="18"/>
                <w:szCs w:val="18"/>
              </w:rPr>
              <w:t>:</w:t>
            </w:r>
            <w:r w:rsidRPr="001907E3">
              <w:rPr>
                <w:rStyle w:val="sobjectv"/>
                <w:rFonts w:cstheme="minorHAnsi"/>
                <w:color w:val="555555"/>
                <w:sz w:val="18"/>
                <w:szCs w:val="18"/>
              </w:rPr>
              <w:t>"68"</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"requisitionNotification"</w:t>
            </w:r>
            <w:r w:rsidRPr="001907E3">
              <w:rPr>
                <w:rStyle w:val="scolon"/>
                <w:rFonts w:cstheme="minorHAnsi"/>
                <w:color w:val="666666"/>
                <w:sz w:val="18"/>
                <w:szCs w:val="18"/>
              </w:rPr>
              <w:t>:</w:t>
            </w:r>
            <w:r w:rsidRPr="001907E3">
              <w:rPr>
                <w:rStyle w:val="sbrace"/>
                <w:rFonts w:cstheme="minorHAnsi"/>
                <w:color w:val="666666"/>
                <w:sz w:val="18"/>
                <w:szCs w:val="18"/>
              </w:rPr>
              <w:t>{</w:t>
            </w:r>
            <w:r w:rsidRPr="001907E3">
              <w:rPr>
                <w:rStyle w:val="apple-converted-space"/>
                <w:rFonts w:cstheme="minorHAnsi"/>
                <w:color w:val="666666"/>
                <w:sz w:val="18"/>
                <w:szCs w:val="18"/>
              </w:rPr>
              <w:t>  </w:t>
            </w:r>
            <w:r w:rsidRPr="001907E3">
              <w:rPr>
                <w:rFonts w:cstheme="minorHAnsi"/>
                <w:color w:val="555555"/>
                <w:sz w:val="18"/>
                <w:szCs w:val="18"/>
              </w:rPr>
              <w:br/>
              <w:t>        </w:t>
            </w:r>
            <w:r>
              <w:rPr>
                <w:rFonts w:cstheme="minorHAnsi"/>
                <w:color w:val="555555"/>
                <w:sz w:val="18"/>
                <w:szCs w:val="18"/>
              </w:rPr>
              <w:t> </w:t>
            </w:r>
            <w:r w:rsidRPr="001907E3">
              <w:rPr>
                <w:rFonts w:cstheme="minorHAnsi"/>
                <w:color w:val="555555"/>
                <w:sz w:val="18"/>
                <w:szCs w:val="18"/>
              </w:rPr>
              <w:t>   </w:t>
            </w:r>
            <w:r w:rsidRPr="001907E3">
              <w:rPr>
                <w:rStyle w:val="sobjectk"/>
                <w:rFonts w:cstheme="minorHAnsi"/>
                <w:b/>
                <w:bCs/>
                <w:color w:val="333333"/>
                <w:sz w:val="18"/>
                <w:szCs w:val="18"/>
              </w:rPr>
              <w:t>"</w:t>
            </w:r>
            <w:r>
              <w:rPr>
                <w:rStyle w:val="sobjectk"/>
                <w:rFonts w:cstheme="minorHAnsi"/>
                <w:b/>
                <w:bCs/>
                <w:color w:val="333333"/>
                <w:sz w:val="18"/>
                <w:szCs w:val="18"/>
              </w:rPr>
              <w:t>notificationTxt</w:t>
            </w:r>
            <w:r w:rsidRPr="001907E3">
              <w:rPr>
                <w:rStyle w:val="sobjectk"/>
                <w:rFonts w:cstheme="minorHAnsi"/>
                <w:b/>
                <w:bCs/>
                <w:color w:val="333333"/>
                <w:sz w:val="18"/>
                <w:szCs w:val="18"/>
              </w:rPr>
              <w:t>"</w:t>
            </w:r>
            <w:r w:rsidRPr="001907E3">
              <w:rPr>
                <w:rStyle w:val="scolon"/>
                <w:rFonts w:cstheme="minorHAnsi"/>
                <w:color w:val="666666"/>
                <w:sz w:val="18"/>
                <w:szCs w:val="18"/>
              </w:rPr>
              <w:t>:</w:t>
            </w:r>
            <w:r w:rsidRPr="001907E3">
              <w:rPr>
                <w:rStyle w:val="sobjectv"/>
                <w:rFonts w:cstheme="minorHAnsi"/>
                <w:color w:val="555555"/>
                <w:sz w:val="18"/>
                <w:szCs w:val="18"/>
              </w:rPr>
              <w:t>null</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w:t>
            </w:r>
            <w:r>
              <w:rPr>
                <w:rStyle w:val="sobjectk"/>
                <w:rFonts w:cstheme="minorHAnsi"/>
                <w:b/>
                <w:bCs/>
                <w:color w:val="333333"/>
                <w:sz w:val="18"/>
                <w:szCs w:val="18"/>
              </w:rPr>
              <w:t>notificationList</w:t>
            </w:r>
            <w:r w:rsidRPr="001907E3">
              <w:rPr>
                <w:rStyle w:val="sobjectk"/>
                <w:rFonts w:cstheme="minorHAnsi"/>
                <w:b/>
                <w:bCs/>
                <w:color w:val="333333"/>
                <w:sz w:val="18"/>
                <w:szCs w:val="18"/>
              </w:rPr>
              <w:t>"</w:t>
            </w:r>
            <w:r w:rsidRPr="001907E3">
              <w:rPr>
                <w:rStyle w:val="scolon"/>
                <w:rFonts w:cstheme="minorHAnsi"/>
                <w:color w:val="666666"/>
                <w:sz w:val="18"/>
                <w:szCs w:val="18"/>
              </w:rPr>
              <w:t>:</w:t>
            </w:r>
            <w:r w:rsidRPr="001907E3">
              <w:rPr>
                <w:rStyle w:val="sobjectv"/>
                <w:rFonts w:cstheme="minorHAnsi"/>
                <w:color w:val="555555"/>
                <w:sz w:val="18"/>
                <w:szCs w:val="18"/>
              </w:rPr>
              <w:t>null</w:t>
            </w:r>
            <w:r w:rsidRPr="001907E3">
              <w:rPr>
                <w:rFonts w:cstheme="minorHAnsi"/>
                <w:color w:val="555555"/>
                <w:sz w:val="18"/>
                <w:szCs w:val="18"/>
              </w:rPr>
              <w:br/>
              <w:t>        </w:t>
            </w:r>
            <w:r w:rsidRPr="001907E3">
              <w:rPr>
                <w:rStyle w:val="sbrace"/>
                <w:rFonts w:cstheme="minorHAnsi"/>
                <w:color w:val="666666"/>
                <w:sz w:val="18"/>
                <w:szCs w:val="18"/>
              </w:rPr>
              <w:t>}</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"applicableDiscount"</w:t>
            </w:r>
            <w:r w:rsidRPr="001907E3">
              <w:rPr>
                <w:rStyle w:val="scolon"/>
                <w:rFonts w:cstheme="minorHAnsi"/>
                <w:color w:val="666666"/>
                <w:sz w:val="18"/>
                <w:szCs w:val="18"/>
              </w:rPr>
              <w:t>:</w:t>
            </w:r>
            <w:r w:rsidRPr="001907E3">
              <w:rPr>
                <w:rStyle w:val="sbrace"/>
                <w:rFonts w:cstheme="minorHAnsi"/>
                <w:color w:val="666666"/>
                <w:sz w:val="18"/>
                <w:szCs w:val="18"/>
              </w:rPr>
              <w:t>{</w:t>
            </w:r>
            <w:r w:rsidRPr="001907E3">
              <w:rPr>
                <w:rStyle w:val="apple-converted-space"/>
                <w:rFonts w:cstheme="minorHAnsi"/>
                <w:color w:val="666666"/>
                <w:sz w:val="18"/>
                <w:szCs w:val="18"/>
              </w:rPr>
              <w:t>  </w:t>
            </w:r>
            <w:r w:rsidRPr="001907E3">
              <w:rPr>
                <w:rFonts w:cstheme="minorHAnsi"/>
                <w:color w:val="555555"/>
                <w:sz w:val="18"/>
                <w:szCs w:val="18"/>
              </w:rPr>
              <w:br/>
            </w:r>
            <w:r w:rsidRPr="001907E3">
              <w:rPr>
                <w:rFonts w:cstheme="minorHAnsi"/>
                <w:color w:val="555555"/>
                <w:sz w:val="18"/>
                <w:szCs w:val="18"/>
              </w:rPr>
              <w:br/>
              <w:t>        </w:t>
            </w:r>
            <w:r w:rsidRPr="001907E3">
              <w:rPr>
                <w:rStyle w:val="sbrace"/>
                <w:rFonts w:cstheme="minorHAnsi"/>
                <w:color w:val="666666"/>
                <w:sz w:val="18"/>
                <w:szCs w:val="18"/>
              </w:rPr>
              <w:t>}</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"lostDiscount"</w:t>
            </w:r>
            <w:r w:rsidRPr="001907E3">
              <w:rPr>
                <w:rStyle w:val="scolon"/>
                <w:rFonts w:cstheme="minorHAnsi"/>
                <w:color w:val="666666"/>
                <w:sz w:val="18"/>
                <w:szCs w:val="18"/>
              </w:rPr>
              <w:t>:</w:t>
            </w:r>
            <w:r w:rsidRPr="001907E3">
              <w:rPr>
                <w:rStyle w:val="sbrace"/>
                <w:rFonts w:cstheme="minorHAnsi"/>
                <w:color w:val="666666"/>
                <w:sz w:val="18"/>
                <w:szCs w:val="18"/>
              </w:rPr>
              <w:t>{</w:t>
            </w:r>
            <w:r w:rsidRPr="001907E3">
              <w:rPr>
                <w:rStyle w:val="apple-converted-space"/>
                <w:rFonts w:cstheme="minorHAnsi"/>
                <w:color w:val="666666"/>
                <w:sz w:val="18"/>
                <w:szCs w:val="18"/>
              </w:rPr>
              <w:t>  </w:t>
            </w:r>
            <w:r w:rsidRPr="001907E3">
              <w:rPr>
                <w:rFonts w:cstheme="minorHAnsi"/>
                <w:color w:val="555555"/>
                <w:sz w:val="18"/>
                <w:szCs w:val="18"/>
              </w:rPr>
              <w:br/>
            </w:r>
            <w:r w:rsidRPr="001907E3">
              <w:rPr>
                <w:rFonts w:cstheme="minorHAnsi"/>
                <w:color w:val="555555"/>
                <w:sz w:val="18"/>
                <w:szCs w:val="18"/>
              </w:rPr>
              <w:lastRenderedPageBreak/>
              <w:br/>
              <w:t>        </w:t>
            </w:r>
            <w:r w:rsidRPr="001907E3">
              <w:rPr>
                <w:rStyle w:val="sbrace"/>
                <w:rFonts w:cstheme="minorHAnsi"/>
                <w:color w:val="666666"/>
                <w:sz w:val="18"/>
                <w:szCs w:val="18"/>
              </w:rPr>
              <w:t>}</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"programOrderList"</w:t>
            </w:r>
            <w:r w:rsidRPr="001907E3">
              <w:rPr>
                <w:rStyle w:val="scolon"/>
                <w:rFonts w:cstheme="minorHAnsi"/>
                <w:color w:val="666666"/>
                <w:sz w:val="18"/>
                <w:szCs w:val="18"/>
              </w:rPr>
              <w:t>:</w:t>
            </w:r>
            <w:r w:rsidRPr="001907E3">
              <w:rPr>
                <w:rStyle w:val="sbracket"/>
                <w:rFonts w:cstheme="minorHAnsi"/>
                <w:color w:val="666666"/>
                <w:sz w:val="18"/>
                <w:szCs w:val="18"/>
              </w:rPr>
              <w:t>[</w:t>
            </w:r>
            <w:r w:rsidRPr="001907E3">
              <w:rPr>
                <w:rStyle w:val="apple-converted-space"/>
                <w:rFonts w:cstheme="minorHAnsi"/>
                <w:color w:val="666666"/>
                <w:sz w:val="18"/>
                <w:szCs w:val="18"/>
              </w:rPr>
              <w:t>  </w:t>
            </w:r>
            <w:r w:rsidRPr="001907E3">
              <w:rPr>
                <w:rFonts w:cstheme="minorHAnsi"/>
                <w:color w:val="555555"/>
                <w:sz w:val="18"/>
                <w:szCs w:val="18"/>
              </w:rPr>
              <w:br/>
              <w:t>            </w:t>
            </w:r>
            <w:r w:rsidRPr="001907E3">
              <w:rPr>
                <w:rStyle w:val="sbrace"/>
                <w:rFonts w:cstheme="minorHAnsi"/>
                <w:color w:val="666666"/>
                <w:sz w:val="18"/>
                <w:szCs w:val="18"/>
              </w:rPr>
              <w:t>{</w:t>
            </w:r>
            <w:r w:rsidRPr="001907E3">
              <w:rPr>
                <w:rStyle w:val="apple-converted-space"/>
                <w:rFonts w:cstheme="minorHAnsi"/>
                <w:color w:val="666666"/>
                <w:sz w:val="18"/>
                <w:szCs w:val="18"/>
              </w:rPr>
              <w:t>  </w:t>
            </w:r>
            <w:r w:rsidRPr="001907E3">
              <w:rPr>
                <w:rFonts w:cstheme="minorHAnsi"/>
                <w:color w:val="555555"/>
                <w:sz w:val="18"/>
                <w:szCs w:val="18"/>
              </w:rPr>
              <w:br/>
              <w:t>                </w:t>
            </w:r>
            <w:r w:rsidRPr="001907E3">
              <w:rPr>
                <w:rStyle w:val="sobjectk"/>
                <w:rFonts w:cstheme="minorHAnsi"/>
                <w:b/>
                <w:bCs/>
                <w:color w:val="333333"/>
                <w:sz w:val="18"/>
                <w:szCs w:val="18"/>
              </w:rPr>
              <w:t>"action"</w:t>
            </w:r>
            <w:r w:rsidRPr="001907E3">
              <w:rPr>
                <w:rStyle w:val="scolon"/>
                <w:rFonts w:cstheme="minorHAnsi"/>
                <w:color w:val="666666"/>
                <w:sz w:val="18"/>
                <w:szCs w:val="18"/>
              </w:rPr>
              <w:t>:</w:t>
            </w:r>
            <w:r w:rsidRPr="001907E3">
              <w:rPr>
                <w:rStyle w:val="sobjectv"/>
                <w:rFonts w:cstheme="minorHAnsi"/>
                <w:color w:val="555555"/>
                <w:sz w:val="18"/>
                <w:szCs w:val="18"/>
              </w:rPr>
              <w:t>"ADD"</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"programId"</w:t>
            </w:r>
            <w:r w:rsidRPr="001907E3">
              <w:rPr>
                <w:rStyle w:val="scolon"/>
                <w:rFonts w:cstheme="minorHAnsi"/>
                <w:color w:val="666666"/>
                <w:sz w:val="18"/>
                <w:szCs w:val="18"/>
              </w:rPr>
              <w:t>:</w:t>
            </w:r>
            <w:r w:rsidRPr="001907E3">
              <w:rPr>
                <w:rStyle w:val="sobjectv"/>
                <w:rFonts w:cstheme="minorHAnsi"/>
                <w:color w:val="555555"/>
                <w:sz w:val="18"/>
                <w:szCs w:val="18"/>
              </w:rPr>
              <w:t>"101254"</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"programNm"</w:t>
            </w:r>
            <w:r w:rsidRPr="001907E3">
              <w:rPr>
                <w:rStyle w:val="scolon"/>
                <w:rFonts w:cstheme="minorHAnsi"/>
                <w:color w:val="666666"/>
                <w:sz w:val="18"/>
                <w:szCs w:val="18"/>
              </w:rPr>
              <w:t>:</w:t>
            </w:r>
            <w:r w:rsidRPr="001907E3">
              <w:rPr>
                <w:rStyle w:val="sobjectv"/>
                <w:rFonts w:cstheme="minorHAnsi"/>
                <w:color w:val="555555"/>
                <w:sz w:val="18"/>
                <w:szCs w:val="18"/>
              </w:rPr>
              <w:t>"Animal Planet"</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"programCd"</w:t>
            </w:r>
            <w:r w:rsidRPr="001907E3">
              <w:rPr>
                <w:rStyle w:val="scolon"/>
                <w:rFonts w:cstheme="minorHAnsi"/>
                <w:color w:val="666666"/>
                <w:sz w:val="18"/>
                <w:szCs w:val="18"/>
              </w:rPr>
              <w:t>:</w:t>
            </w:r>
            <w:r w:rsidRPr="001907E3">
              <w:rPr>
                <w:rStyle w:val="sobjectv"/>
                <w:rFonts w:cstheme="minorHAnsi"/>
                <w:color w:val="555555"/>
                <w:sz w:val="18"/>
                <w:szCs w:val="18"/>
              </w:rPr>
              <w:t>"Animal Planet"</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"programType"</w:t>
            </w:r>
            <w:r w:rsidRPr="001907E3">
              <w:rPr>
                <w:rStyle w:val="scolon"/>
                <w:rFonts w:cstheme="minorHAnsi"/>
                <w:color w:val="666666"/>
                <w:sz w:val="18"/>
                <w:szCs w:val="18"/>
              </w:rPr>
              <w:t>:</w:t>
            </w:r>
            <w:r w:rsidRPr="001907E3">
              <w:rPr>
                <w:rStyle w:val="sobjectv"/>
                <w:rFonts w:cstheme="minorHAnsi"/>
                <w:color w:val="555555"/>
                <w:sz w:val="18"/>
                <w:szCs w:val="18"/>
              </w:rPr>
              <w:t>"THEME_PACK"</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"price"</w:t>
            </w:r>
            <w:r w:rsidRPr="001907E3">
              <w:rPr>
                <w:rStyle w:val="scolon"/>
                <w:rFonts w:cstheme="minorHAnsi"/>
                <w:color w:val="666666"/>
                <w:sz w:val="18"/>
                <w:szCs w:val="18"/>
              </w:rPr>
              <w:t>:</w:t>
            </w:r>
            <w:r w:rsidRPr="001907E3">
              <w:rPr>
                <w:rStyle w:val="sobjectv"/>
                <w:rFonts w:cstheme="minorHAnsi"/>
                <w:color w:val="555555"/>
                <w:sz w:val="18"/>
                <w:szCs w:val="18"/>
              </w:rPr>
              <w:t>9.0</w:t>
            </w:r>
            <w:r w:rsidRPr="001907E3">
              <w:rPr>
                <w:rStyle w:val="scomma"/>
                <w:rFonts w:cstheme="minorHAnsi"/>
                <w:color w:val="666666"/>
                <w:sz w:val="18"/>
                <w:szCs w:val="18"/>
              </w:rPr>
              <w:t>,</w:t>
            </w:r>
            <w:r w:rsidRPr="001907E3">
              <w:rPr>
                <w:rFonts w:cstheme="minorHAnsi"/>
                <w:color w:val="555555"/>
                <w:sz w:val="18"/>
                <w:szCs w:val="18"/>
              </w:rPr>
              <w:br/>
              <w:t>                </w:t>
            </w:r>
            <w:r>
              <w:rPr>
                <w:rStyle w:val="sobjectk"/>
                <w:rFonts w:cstheme="minorHAnsi"/>
                <w:b/>
                <w:bCs/>
                <w:color w:val="333333"/>
                <w:sz w:val="18"/>
                <w:szCs w:val="18"/>
              </w:rPr>
              <w:t>"pricePlanCd</w:t>
            </w:r>
            <w:r w:rsidRPr="001907E3">
              <w:rPr>
                <w:rStyle w:val="sobjectk"/>
                <w:rFonts w:cstheme="minorHAnsi"/>
                <w:b/>
                <w:bCs/>
                <w:color w:val="333333"/>
                <w:sz w:val="18"/>
                <w:szCs w:val="18"/>
              </w:rPr>
              <w:t>"</w:t>
            </w:r>
            <w:r w:rsidRPr="001907E3">
              <w:rPr>
                <w:rStyle w:val="scolon"/>
                <w:rFonts w:cstheme="minorHAnsi"/>
                <w:color w:val="666666"/>
                <w:sz w:val="18"/>
                <w:szCs w:val="18"/>
              </w:rPr>
              <w:t>:</w:t>
            </w:r>
            <w:r w:rsidRPr="001907E3">
              <w:rPr>
                <w:rStyle w:val="sobjectv"/>
                <w:rFonts w:cstheme="minorHAnsi"/>
                <w:color w:val="555555"/>
                <w:sz w:val="18"/>
                <w:szCs w:val="18"/>
              </w:rPr>
              <w:t>"null"</w:t>
            </w:r>
            <w:r w:rsidRPr="001907E3">
              <w:rPr>
                <w:rFonts w:cstheme="minorHAnsi"/>
                <w:color w:val="555555"/>
                <w:sz w:val="18"/>
                <w:szCs w:val="18"/>
              </w:rPr>
              <w:br/>
              <w:t>            </w:t>
            </w:r>
            <w:r w:rsidRPr="001907E3">
              <w:rPr>
                <w:rStyle w:val="sbrace"/>
                <w:rFonts w:cstheme="minorHAnsi"/>
                <w:color w:val="666666"/>
                <w:sz w:val="18"/>
                <w:szCs w:val="18"/>
              </w:rPr>
              <w:t>}</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brace"/>
                <w:rFonts w:cstheme="minorHAnsi"/>
                <w:color w:val="666666"/>
                <w:sz w:val="18"/>
                <w:szCs w:val="18"/>
              </w:rPr>
              <w:t>{</w:t>
            </w:r>
            <w:r w:rsidRPr="001907E3">
              <w:rPr>
                <w:rStyle w:val="apple-converted-space"/>
                <w:rFonts w:cstheme="minorHAnsi"/>
                <w:color w:val="666666"/>
                <w:sz w:val="18"/>
                <w:szCs w:val="18"/>
              </w:rPr>
              <w:t>  </w:t>
            </w:r>
            <w:r w:rsidRPr="001907E3">
              <w:rPr>
                <w:rFonts w:cstheme="minorHAnsi"/>
                <w:color w:val="555555"/>
                <w:sz w:val="18"/>
                <w:szCs w:val="18"/>
              </w:rPr>
              <w:br/>
              <w:t>                </w:t>
            </w:r>
            <w:r w:rsidRPr="001907E3">
              <w:rPr>
                <w:rStyle w:val="sobjectk"/>
                <w:rFonts w:cstheme="minorHAnsi"/>
                <w:b/>
                <w:bCs/>
                <w:color w:val="333333"/>
                <w:sz w:val="18"/>
                <w:szCs w:val="18"/>
              </w:rPr>
              <w:t>"action"</w:t>
            </w:r>
            <w:r w:rsidRPr="001907E3">
              <w:rPr>
                <w:rStyle w:val="scolon"/>
                <w:rFonts w:cstheme="minorHAnsi"/>
                <w:color w:val="666666"/>
                <w:sz w:val="18"/>
                <w:szCs w:val="18"/>
              </w:rPr>
              <w:t>:</w:t>
            </w:r>
            <w:r w:rsidRPr="001907E3">
              <w:rPr>
                <w:rStyle w:val="sobjectv"/>
                <w:rFonts w:cstheme="minorHAnsi"/>
                <w:color w:val="555555"/>
                <w:sz w:val="18"/>
                <w:szCs w:val="18"/>
              </w:rPr>
              <w:t>"ADD"</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"programId"</w:t>
            </w:r>
            <w:r w:rsidRPr="001907E3">
              <w:rPr>
                <w:rStyle w:val="scolon"/>
                <w:rFonts w:cstheme="minorHAnsi"/>
                <w:color w:val="666666"/>
                <w:sz w:val="18"/>
                <w:szCs w:val="18"/>
              </w:rPr>
              <w:t>:</w:t>
            </w:r>
            <w:r w:rsidRPr="001907E3">
              <w:rPr>
                <w:rStyle w:val="sobjectv"/>
                <w:rFonts w:cstheme="minorHAnsi"/>
                <w:color w:val="555555"/>
                <w:sz w:val="18"/>
                <w:szCs w:val="18"/>
              </w:rPr>
              <w:t>"101305"</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"programNm"</w:t>
            </w:r>
            <w:r w:rsidRPr="001907E3">
              <w:rPr>
                <w:rStyle w:val="scolon"/>
                <w:rFonts w:cstheme="minorHAnsi"/>
                <w:color w:val="666666"/>
                <w:sz w:val="18"/>
                <w:szCs w:val="18"/>
              </w:rPr>
              <w:t>:</w:t>
            </w:r>
            <w:r w:rsidRPr="001907E3">
              <w:rPr>
                <w:rStyle w:val="sobjectv"/>
                <w:rFonts w:cstheme="minorHAnsi"/>
                <w:color w:val="555555"/>
                <w:sz w:val="18"/>
                <w:szCs w:val="18"/>
              </w:rPr>
              <w:t>"PakFamily"</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"programCd"</w:t>
            </w:r>
            <w:r w:rsidRPr="001907E3">
              <w:rPr>
                <w:rStyle w:val="scolon"/>
                <w:rFonts w:cstheme="minorHAnsi"/>
                <w:color w:val="666666"/>
                <w:sz w:val="18"/>
                <w:szCs w:val="18"/>
              </w:rPr>
              <w:t>:</w:t>
            </w:r>
            <w:r w:rsidRPr="001907E3">
              <w:rPr>
                <w:rStyle w:val="sobjectv"/>
                <w:rFonts w:cstheme="minorHAnsi"/>
                <w:color w:val="555555"/>
                <w:sz w:val="18"/>
                <w:szCs w:val="18"/>
              </w:rPr>
              <w:t>"Family"</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"programType"</w:t>
            </w:r>
            <w:r w:rsidRPr="001907E3">
              <w:rPr>
                <w:rStyle w:val="scolon"/>
                <w:rFonts w:cstheme="minorHAnsi"/>
                <w:color w:val="666666"/>
                <w:sz w:val="18"/>
                <w:szCs w:val="18"/>
              </w:rPr>
              <w:t>:</w:t>
            </w:r>
            <w:r w:rsidRPr="001907E3">
              <w:rPr>
                <w:rStyle w:val="sobjectv"/>
                <w:rFonts w:cstheme="minorHAnsi"/>
                <w:color w:val="555555"/>
                <w:sz w:val="18"/>
                <w:szCs w:val="18"/>
              </w:rPr>
              <w:t>"THEME_PACK"</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"price"</w:t>
            </w:r>
            <w:r w:rsidRPr="001907E3">
              <w:rPr>
                <w:rStyle w:val="scolon"/>
                <w:rFonts w:cstheme="minorHAnsi"/>
                <w:color w:val="666666"/>
                <w:sz w:val="18"/>
                <w:szCs w:val="18"/>
              </w:rPr>
              <w:t>:</w:t>
            </w:r>
            <w:r w:rsidRPr="001907E3">
              <w:rPr>
                <w:rStyle w:val="sobjectv"/>
                <w:rFonts w:cstheme="minorHAnsi"/>
                <w:color w:val="555555"/>
                <w:sz w:val="18"/>
                <w:szCs w:val="18"/>
              </w:rPr>
              <w:t>9.0</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w:t>
            </w:r>
            <w:r>
              <w:rPr>
                <w:rStyle w:val="sobjectk"/>
                <w:rFonts w:cstheme="minorHAnsi"/>
                <w:b/>
                <w:bCs/>
                <w:color w:val="333333"/>
                <w:sz w:val="18"/>
                <w:szCs w:val="18"/>
              </w:rPr>
              <w:t>pricePlanCd</w:t>
            </w:r>
            <w:r w:rsidRPr="001907E3">
              <w:rPr>
                <w:rStyle w:val="sobjectk"/>
                <w:rFonts w:cstheme="minorHAnsi"/>
                <w:b/>
                <w:bCs/>
                <w:color w:val="333333"/>
                <w:sz w:val="18"/>
                <w:szCs w:val="18"/>
              </w:rPr>
              <w:t>"</w:t>
            </w:r>
            <w:r w:rsidRPr="001907E3">
              <w:rPr>
                <w:rStyle w:val="scolon"/>
                <w:rFonts w:cstheme="minorHAnsi"/>
                <w:color w:val="666666"/>
                <w:sz w:val="18"/>
                <w:szCs w:val="18"/>
              </w:rPr>
              <w:t>:</w:t>
            </w:r>
            <w:r w:rsidRPr="001907E3">
              <w:rPr>
                <w:rStyle w:val="sobjectv"/>
                <w:rFonts w:cstheme="minorHAnsi"/>
                <w:color w:val="555555"/>
                <w:sz w:val="18"/>
                <w:szCs w:val="18"/>
              </w:rPr>
              <w:t>"null"</w:t>
            </w:r>
            <w:r w:rsidRPr="001907E3">
              <w:rPr>
                <w:rFonts w:cstheme="minorHAnsi"/>
                <w:color w:val="555555"/>
                <w:sz w:val="18"/>
                <w:szCs w:val="18"/>
              </w:rPr>
              <w:br/>
              <w:t>            </w:t>
            </w:r>
            <w:r w:rsidRPr="001907E3">
              <w:rPr>
                <w:rStyle w:val="sbrace"/>
                <w:rFonts w:cstheme="minorHAnsi"/>
                <w:color w:val="666666"/>
                <w:sz w:val="18"/>
                <w:szCs w:val="18"/>
              </w:rPr>
              <w:t>}</w:t>
            </w:r>
            <w:r w:rsidRPr="001907E3">
              <w:rPr>
                <w:rFonts w:cstheme="minorHAnsi"/>
                <w:color w:val="555555"/>
                <w:sz w:val="18"/>
                <w:szCs w:val="18"/>
              </w:rPr>
              <w:br/>
              <w:t>        </w:t>
            </w:r>
            <w:r w:rsidRPr="001907E3">
              <w:rPr>
                <w:rStyle w:val="sbracket"/>
                <w:rFonts w:cstheme="minorHAnsi"/>
                <w:color w:val="666666"/>
                <w:sz w:val="18"/>
                <w:szCs w:val="18"/>
              </w:rPr>
              <w:t>]</w:t>
            </w:r>
            <w:r w:rsidRPr="001907E3">
              <w:rPr>
                <w:rFonts w:cstheme="minorHAnsi"/>
                <w:color w:val="555555"/>
                <w:sz w:val="18"/>
                <w:szCs w:val="18"/>
              </w:rPr>
              <w:br/>
              <w:t>    </w:t>
            </w:r>
            <w:r w:rsidRPr="001907E3">
              <w:rPr>
                <w:rStyle w:val="sbrace"/>
                <w:rFonts w:cstheme="minorHAnsi"/>
                <w:color w:val="666666"/>
                <w:sz w:val="18"/>
                <w:szCs w:val="18"/>
              </w:rPr>
              <w:t>}</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"status"</w:t>
            </w:r>
            <w:r w:rsidRPr="001907E3">
              <w:rPr>
                <w:rStyle w:val="scolon"/>
                <w:rFonts w:cstheme="minorHAnsi"/>
                <w:color w:val="666666"/>
                <w:sz w:val="18"/>
                <w:szCs w:val="18"/>
              </w:rPr>
              <w:t>:</w:t>
            </w:r>
            <w:r w:rsidRPr="001907E3">
              <w:rPr>
                <w:rStyle w:val="sbrace"/>
                <w:rFonts w:cstheme="minorHAnsi"/>
                <w:color w:val="666666"/>
                <w:sz w:val="18"/>
                <w:szCs w:val="18"/>
              </w:rPr>
              <w:t>{</w:t>
            </w:r>
            <w:r w:rsidRPr="001907E3">
              <w:rPr>
                <w:rStyle w:val="apple-converted-space"/>
                <w:rFonts w:cstheme="minorHAnsi"/>
                <w:color w:val="666666"/>
                <w:sz w:val="18"/>
                <w:szCs w:val="18"/>
              </w:rPr>
              <w:t>  </w:t>
            </w:r>
            <w:r w:rsidRPr="001907E3">
              <w:rPr>
                <w:rFonts w:cstheme="minorHAnsi"/>
                <w:color w:val="555555"/>
                <w:sz w:val="18"/>
                <w:szCs w:val="18"/>
              </w:rPr>
              <w:br/>
              <w:t>        </w:t>
            </w:r>
            <w:r w:rsidRPr="001907E3">
              <w:rPr>
                <w:rStyle w:val="sobjectk"/>
                <w:rFonts w:cstheme="minorHAnsi"/>
                <w:b/>
                <w:bCs/>
                <w:color w:val="333333"/>
                <w:sz w:val="18"/>
                <w:szCs w:val="18"/>
              </w:rPr>
              <w:t>"statusCd"</w:t>
            </w:r>
            <w:r w:rsidRPr="001907E3">
              <w:rPr>
                <w:rStyle w:val="scolon"/>
                <w:rFonts w:cstheme="minorHAnsi"/>
                <w:color w:val="666666"/>
                <w:sz w:val="18"/>
                <w:szCs w:val="18"/>
              </w:rPr>
              <w:t>:</w:t>
            </w:r>
            <w:r w:rsidRPr="001907E3">
              <w:rPr>
                <w:rStyle w:val="sobjectv"/>
                <w:rFonts w:cstheme="minorHAnsi"/>
                <w:color w:val="555555"/>
                <w:sz w:val="18"/>
                <w:szCs w:val="18"/>
              </w:rPr>
              <w:t>"200"</w:t>
            </w:r>
            <w:r w:rsidRPr="001907E3">
              <w:rPr>
                <w:rStyle w:val="scomma"/>
                <w:rFonts w:cstheme="minorHAnsi"/>
                <w:color w:val="666666"/>
                <w:sz w:val="18"/>
                <w:szCs w:val="18"/>
              </w:rPr>
              <w:t>,</w:t>
            </w:r>
            <w:r w:rsidRPr="001907E3">
              <w:rPr>
                <w:rFonts w:cstheme="minorHAnsi"/>
                <w:color w:val="555555"/>
                <w:sz w:val="18"/>
                <w:szCs w:val="18"/>
              </w:rPr>
              <w:br/>
              <w:t>        </w:t>
            </w:r>
            <w:r w:rsidRPr="001907E3">
              <w:rPr>
                <w:rStyle w:val="sobjectk"/>
                <w:rFonts w:cstheme="minorHAnsi"/>
                <w:b/>
                <w:bCs/>
                <w:color w:val="333333"/>
                <w:sz w:val="18"/>
                <w:szCs w:val="18"/>
              </w:rPr>
              <w:t>"statusTxt"</w:t>
            </w:r>
            <w:r w:rsidRPr="001907E3">
              <w:rPr>
                <w:rStyle w:val="scolon"/>
                <w:rFonts w:cstheme="minorHAnsi"/>
                <w:color w:val="666666"/>
                <w:sz w:val="18"/>
                <w:szCs w:val="18"/>
              </w:rPr>
              <w:t>:</w:t>
            </w:r>
            <w:r w:rsidRPr="001907E3">
              <w:rPr>
                <w:rStyle w:val="sobjectv"/>
                <w:rFonts w:cstheme="minorHAnsi"/>
                <w:color w:val="555555"/>
                <w:sz w:val="18"/>
                <w:szCs w:val="18"/>
              </w:rPr>
              <w:t>"OK"</w:t>
            </w:r>
            <w:r w:rsidRPr="001907E3">
              <w:rPr>
                <w:rFonts w:cstheme="minorHAnsi"/>
                <w:color w:val="555555"/>
                <w:sz w:val="18"/>
                <w:szCs w:val="18"/>
              </w:rPr>
              <w:br/>
              <w:t>    </w:t>
            </w:r>
            <w:r w:rsidRPr="001907E3">
              <w:rPr>
                <w:rStyle w:val="sbrace"/>
                <w:rFonts w:cstheme="minorHAnsi"/>
                <w:color w:val="666666"/>
                <w:sz w:val="18"/>
                <w:szCs w:val="18"/>
              </w:rPr>
              <w:t>}</w:t>
            </w:r>
            <w:r w:rsidRPr="001907E3">
              <w:rPr>
                <w:rFonts w:cstheme="minorHAnsi"/>
                <w:color w:val="555555"/>
                <w:sz w:val="18"/>
                <w:szCs w:val="18"/>
              </w:rPr>
              <w:br/>
            </w:r>
            <w:r w:rsidRPr="001907E3">
              <w:rPr>
                <w:rStyle w:val="sbrace"/>
                <w:rFonts w:cstheme="minorHAnsi"/>
                <w:color w:val="666666"/>
                <w:sz w:val="18"/>
                <w:szCs w:val="18"/>
              </w:rPr>
              <w:t>}</w:t>
            </w:r>
            <w:r w:rsidRPr="001907E3">
              <w:rPr>
                <w:rFonts w:cstheme="minorHAnsi"/>
                <w:sz w:val="18"/>
                <w:szCs w:val="18"/>
              </w:rPr>
              <w:t xml:space="preserve"> </w:t>
            </w:r>
          </w:p>
        </w:tc>
      </w:tr>
    </w:tbl>
    <w:p w14:paraId="28D905C3" w14:textId="77777777" w:rsidR="00A64063" w:rsidRDefault="00A64063" w:rsidP="00A64063"/>
    <w:p w14:paraId="28BED033" w14:textId="77777777" w:rsidR="00A64063" w:rsidRDefault="00A64063" w:rsidP="00A64063">
      <w:pPr>
        <w:rPr>
          <w:rFonts w:asciiTheme="majorHAnsi" w:eastAsiaTheme="majorEastAsia" w:hAnsiTheme="majorHAnsi" w:cstheme="majorBidi"/>
          <w:b/>
          <w:bCs/>
          <w:color w:val="4F81BD" w:themeColor="accent1"/>
          <w:sz w:val="26"/>
          <w:szCs w:val="26"/>
        </w:rPr>
      </w:pPr>
      <w:r>
        <w:br w:type="page"/>
      </w:r>
    </w:p>
    <w:p w14:paraId="3B45FD82" w14:textId="13F408B8" w:rsidR="00A64063" w:rsidRDefault="00A64063" w:rsidP="00A64063">
      <w:pPr>
        <w:pStyle w:val="Heading2"/>
        <w:rPr>
          <w:rFonts w:cstheme="minorHAnsi"/>
        </w:rPr>
      </w:pPr>
      <w:bookmarkStart w:id="190" w:name="_Toc437935998"/>
      <w:del w:id="191" w:author="Yi Lin Chen" w:date="2015-01-21T16:08:00Z">
        <w:r w:rsidDel="00044528">
          <w:lastRenderedPageBreak/>
          <w:delText>Quotation</w:delText>
        </w:r>
        <w:r w:rsidRPr="00145495" w:rsidDel="00044528">
          <w:delText xml:space="preserve"> </w:delText>
        </w:r>
      </w:del>
      <w:ins w:id="192" w:author="Yi Lin Chen" w:date="2015-01-21T16:08:00Z">
        <w:r>
          <w:t>Quotation-</w:t>
        </w:r>
      </w:ins>
      <w:r>
        <w:t>with</w:t>
      </w:r>
      <w:ins w:id="193" w:author="Yi Lin Chen" w:date="2015-01-21T16:08:00Z">
        <w:r>
          <w:t>-</w:t>
        </w:r>
      </w:ins>
      <w:del w:id="194" w:author="Yi Lin Chen" w:date="2015-01-21T16:08:00Z">
        <w:r w:rsidDel="00044528">
          <w:delText xml:space="preserve"> </w:delText>
        </w:r>
      </w:del>
      <w:r>
        <w:t>Auth</w:t>
      </w:r>
      <w:bookmarkEnd w:id="190"/>
      <w:r w:rsidR="003B34CA">
        <w:t xml:space="preserve"> (P</w:t>
      </w:r>
      <w:r w:rsidR="00645F65">
        <w:t>OST</w:t>
      </w:r>
      <w:r w:rsidR="003B34CA">
        <w:t>)</w:t>
      </w:r>
    </w:p>
    <w:tbl>
      <w:tblPr>
        <w:tblStyle w:val="TableGrid"/>
        <w:tblW w:w="0" w:type="auto"/>
        <w:tblLook w:val="04A0" w:firstRow="1" w:lastRow="0" w:firstColumn="1" w:lastColumn="0" w:noHBand="0" w:noVBand="1"/>
      </w:tblPr>
      <w:tblGrid>
        <w:gridCol w:w="1072"/>
        <w:gridCol w:w="8504"/>
      </w:tblGrid>
      <w:tr w:rsidR="00A64063" w14:paraId="132C75D1" w14:textId="77777777" w:rsidTr="00A64063">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1B3AEC" w14:textId="77777777" w:rsidR="00A64063" w:rsidRDefault="00A64063" w:rsidP="00A64063">
            <w:pPr>
              <w:rPr>
                <w:b/>
                <w:szCs w:val="16"/>
              </w:rPr>
            </w:pPr>
            <w:r>
              <w:rPr>
                <w:b/>
                <w:szCs w:val="16"/>
              </w:rPr>
              <w:t>OPERATION</w:t>
            </w:r>
          </w:p>
          <w:p w14:paraId="3AB02948" w14:textId="77777777" w:rsidR="00A64063" w:rsidRPr="009E6B45" w:rsidRDefault="00A64063" w:rsidP="00A64063">
            <w:pPr>
              <w:rPr>
                <w:rFonts w:cstheme="minorHAnsi"/>
                <w:color w:val="1F497D"/>
              </w:rPr>
            </w:pPr>
            <w:r>
              <w:rPr>
                <w:rFonts w:cstheme="minorHAnsi"/>
              </w:rPr>
              <w:t>/tv/requisition</w:t>
            </w:r>
            <w:r>
              <w:t xml:space="preserve"> /account/{ban}/productinstance/{tvproductinstanceid}/quotation</w:t>
            </w:r>
          </w:p>
        </w:tc>
      </w:tr>
      <w:tr w:rsidR="00A64063" w14:paraId="12EFECAD"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2BB0916B" w14:textId="77777777" w:rsidR="00A64063" w:rsidRDefault="00A64063" w:rsidP="00A64063">
            <w:pPr>
              <w:rPr>
                <w:b/>
                <w:sz w:val="18"/>
                <w:szCs w:val="16"/>
              </w:rPr>
            </w:pPr>
            <w:r>
              <w:rPr>
                <w:b/>
                <w:sz w:val="18"/>
                <w:szCs w:val="16"/>
              </w:rPr>
              <w:t>Method</w:t>
            </w:r>
          </w:p>
        </w:tc>
        <w:tc>
          <w:tcPr>
            <w:tcW w:w="8504" w:type="dxa"/>
            <w:tcBorders>
              <w:top w:val="single" w:sz="4" w:space="0" w:color="auto"/>
              <w:left w:val="single" w:sz="4" w:space="0" w:color="auto"/>
              <w:bottom w:val="single" w:sz="4" w:space="0" w:color="auto"/>
              <w:right w:val="single" w:sz="4" w:space="0" w:color="auto"/>
            </w:tcBorders>
            <w:hideMark/>
          </w:tcPr>
          <w:p w14:paraId="2FC77C15" w14:textId="77777777" w:rsidR="00A64063" w:rsidRDefault="00A64063" w:rsidP="00A64063">
            <w:pPr>
              <w:rPr>
                <w:sz w:val="18"/>
                <w:szCs w:val="16"/>
              </w:rPr>
            </w:pPr>
            <w:r>
              <w:rPr>
                <w:sz w:val="18"/>
                <w:szCs w:val="16"/>
              </w:rPr>
              <w:t>POST</w:t>
            </w:r>
          </w:p>
        </w:tc>
      </w:tr>
      <w:tr w:rsidR="00A64063" w14:paraId="71B12F02"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1957616C" w14:textId="77777777" w:rsidR="00A64063" w:rsidRDefault="00A64063" w:rsidP="00A64063">
            <w:pPr>
              <w:rPr>
                <w:b/>
                <w:sz w:val="18"/>
                <w:szCs w:val="16"/>
              </w:rPr>
            </w:pPr>
            <w:r>
              <w:rPr>
                <w:b/>
                <w:sz w:val="18"/>
                <w:szCs w:val="16"/>
              </w:rPr>
              <w:t>Description</w:t>
            </w:r>
          </w:p>
        </w:tc>
        <w:tc>
          <w:tcPr>
            <w:tcW w:w="8504" w:type="dxa"/>
            <w:tcBorders>
              <w:top w:val="single" w:sz="4" w:space="0" w:color="auto"/>
              <w:left w:val="single" w:sz="4" w:space="0" w:color="auto"/>
              <w:bottom w:val="single" w:sz="4" w:space="0" w:color="auto"/>
              <w:right w:val="single" w:sz="4" w:space="0" w:color="auto"/>
            </w:tcBorders>
            <w:hideMark/>
          </w:tcPr>
          <w:p w14:paraId="48412508" w14:textId="77777777" w:rsidR="00A64063" w:rsidRDefault="00A64063" w:rsidP="00A64063">
            <w:pPr>
              <w:rPr>
                <w:sz w:val="18"/>
                <w:szCs w:val="16"/>
              </w:rPr>
            </w:pPr>
            <w:r>
              <w:rPr>
                <w:sz w:val="18"/>
                <w:szCs w:val="16"/>
              </w:rPr>
              <w:t xml:space="preserve">This operation will provide quote price (delta price and total price) based on customer’s existing subscription and new program orders. </w:t>
            </w:r>
          </w:p>
          <w:p w14:paraId="0636719C" w14:textId="77777777" w:rsidR="00A64063" w:rsidRDefault="00A64063" w:rsidP="00A64063">
            <w:pPr>
              <w:rPr>
                <w:sz w:val="18"/>
                <w:szCs w:val="16"/>
              </w:rPr>
            </w:pPr>
            <w:r>
              <w:rPr>
                <w:sz w:val="18"/>
                <w:szCs w:val="16"/>
              </w:rPr>
              <w:t>Price will be calculated by OMS</w:t>
            </w:r>
            <w:r w:rsidRPr="003E3F6F">
              <w:rPr>
                <w:sz w:val="18"/>
                <w:szCs w:val="16"/>
              </w:rPr>
              <w:t>.</w:t>
            </w:r>
          </w:p>
        </w:tc>
      </w:tr>
      <w:tr w:rsidR="00A64063" w14:paraId="3A3A39AD"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3565488D" w14:textId="77777777" w:rsidR="00A64063" w:rsidRDefault="00A64063" w:rsidP="00A64063">
            <w:pPr>
              <w:rPr>
                <w:b/>
                <w:sz w:val="18"/>
                <w:szCs w:val="16"/>
              </w:rPr>
            </w:pPr>
            <w:r>
              <w:rPr>
                <w:b/>
                <w:sz w:val="18"/>
                <w:szCs w:val="16"/>
              </w:rPr>
              <w:t>Input</w:t>
            </w:r>
          </w:p>
        </w:tc>
        <w:tc>
          <w:tcPr>
            <w:tcW w:w="8504" w:type="dxa"/>
            <w:tcBorders>
              <w:top w:val="single" w:sz="4" w:space="0" w:color="auto"/>
              <w:left w:val="single" w:sz="4" w:space="0" w:color="auto"/>
              <w:bottom w:val="single" w:sz="4" w:space="0" w:color="auto"/>
              <w:right w:val="single" w:sz="4" w:space="0" w:color="auto"/>
            </w:tcBorders>
          </w:tcPr>
          <w:p w14:paraId="099D2790" w14:textId="77777777" w:rsidR="00A64063" w:rsidRPr="000659E4" w:rsidRDefault="00A64063" w:rsidP="00A64063">
            <w:pPr>
              <w:rPr>
                <w:rStyle w:val="scolon"/>
                <w:sz w:val="18"/>
                <w:szCs w:val="18"/>
              </w:rPr>
            </w:pPr>
            <w:r>
              <w:rPr>
                <w:b/>
                <w:sz w:val="18"/>
                <w:szCs w:val="16"/>
              </w:rPr>
              <w:t>ban</w:t>
            </w:r>
            <w:r w:rsidRPr="000659E4">
              <w:rPr>
                <w:b/>
                <w:sz w:val="18"/>
                <w:szCs w:val="18"/>
              </w:rPr>
              <w:t xml:space="preserve">: </w:t>
            </w:r>
            <w:r w:rsidRPr="000659E4">
              <w:rPr>
                <w:rStyle w:val="scolon"/>
                <w:rFonts w:cstheme="minorHAnsi"/>
                <w:color w:val="666666"/>
                <w:sz w:val="18"/>
                <w:szCs w:val="18"/>
              </w:rPr>
              <w:t>account number</w:t>
            </w:r>
          </w:p>
          <w:p w14:paraId="6D0366B9" w14:textId="77777777" w:rsidR="00A64063" w:rsidRDefault="00A64063" w:rsidP="00A64063">
            <w:pPr>
              <w:rPr>
                <w:b/>
                <w:sz w:val="18"/>
                <w:szCs w:val="16"/>
              </w:rPr>
            </w:pPr>
            <w:r>
              <w:rPr>
                <w:b/>
                <w:sz w:val="18"/>
                <w:szCs w:val="16"/>
              </w:rPr>
              <w:t>tvproductinstanceid</w:t>
            </w:r>
            <w:r w:rsidRPr="0003324C">
              <w:rPr>
                <w:b/>
                <w:sz w:val="18"/>
                <w:szCs w:val="18"/>
              </w:rPr>
              <w:t xml:space="preserve">: </w:t>
            </w:r>
            <w:r w:rsidRPr="0003324C">
              <w:rPr>
                <w:rStyle w:val="scolon"/>
                <w:rFonts w:cstheme="minorHAnsi"/>
                <w:color w:val="666666"/>
                <w:sz w:val="18"/>
                <w:szCs w:val="18"/>
              </w:rPr>
              <w:t>Telus TV product instance ID, unique id represent customer’s TV product information.</w:t>
            </w:r>
          </w:p>
          <w:p w14:paraId="3688B5E1" w14:textId="77777777" w:rsidR="00A64063" w:rsidRDefault="00A64063" w:rsidP="00A64063">
            <w:pPr>
              <w:rPr>
                <w:b/>
                <w:sz w:val="18"/>
                <w:szCs w:val="16"/>
              </w:rPr>
            </w:pPr>
          </w:p>
          <w:p w14:paraId="35B63728" w14:textId="77777777" w:rsidR="00A64063" w:rsidRDefault="00A64063" w:rsidP="00A64063">
            <w:pPr>
              <w:rPr>
                <w:rStyle w:val="apple-converted-space"/>
                <w:rFonts w:cstheme="minorHAnsi"/>
                <w:color w:val="666666"/>
                <w:sz w:val="18"/>
                <w:szCs w:val="18"/>
              </w:rPr>
            </w:pPr>
            <w:r w:rsidRPr="0003324C">
              <w:rPr>
                <w:rStyle w:val="sbrace"/>
                <w:rFonts w:cstheme="minorHAnsi"/>
                <w:color w:val="666666"/>
                <w:sz w:val="18"/>
                <w:szCs w:val="18"/>
              </w:rPr>
              <w:t>{</w:t>
            </w:r>
            <w:r w:rsidRPr="0003324C">
              <w:rPr>
                <w:rStyle w:val="apple-converted-space"/>
                <w:rFonts w:cstheme="minorHAnsi"/>
                <w:color w:val="666666"/>
                <w:sz w:val="18"/>
                <w:szCs w:val="18"/>
              </w:rPr>
              <w:t>  </w:t>
            </w:r>
          </w:p>
          <w:p w14:paraId="2A6EB8C6" w14:textId="77777777" w:rsidR="00A64063" w:rsidRDefault="00A64063" w:rsidP="00A64063">
            <w:pPr>
              <w:rPr>
                <w:sz w:val="18"/>
                <w:szCs w:val="18"/>
              </w:rPr>
            </w:pPr>
            <w:r>
              <w:rPr>
                <w:sz w:val="18"/>
                <w:szCs w:val="18"/>
              </w:rPr>
              <w:t xml:space="preserve">    "customerId": string,</w:t>
            </w:r>
          </w:p>
          <w:p w14:paraId="74B34317" w14:textId="77777777" w:rsidR="00A64063" w:rsidRPr="0003324C" w:rsidRDefault="00A64063" w:rsidP="00A64063">
            <w:pPr>
              <w:rPr>
                <w:rStyle w:val="sbrace"/>
                <w:rFonts w:cstheme="minorHAnsi"/>
                <w:color w:val="666666"/>
                <w:sz w:val="18"/>
                <w:szCs w:val="18"/>
              </w:rPr>
            </w:pPr>
            <w:r>
              <w:rPr>
                <w:sz w:val="18"/>
                <w:szCs w:val="18"/>
              </w:rPr>
              <w:t xml:space="preserve">    </w:t>
            </w:r>
            <w:r w:rsidRPr="007209FC">
              <w:rPr>
                <w:strike/>
                <w:sz w:val="18"/>
                <w:szCs w:val="18"/>
              </w:rPr>
              <w:t>"accountNum": string,</w:t>
            </w:r>
            <w:r w:rsidRPr="0003324C">
              <w:rPr>
                <w:rFonts w:cstheme="minorHAnsi"/>
                <w:color w:val="555555"/>
                <w:sz w:val="18"/>
                <w:szCs w:val="18"/>
              </w:rPr>
              <w:br/>
              <w:t>    </w:t>
            </w:r>
            <w:r>
              <w:rPr>
                <w:sz w:val="18"/>
                <w:szCs w:val="18"/>
              </w:rPr>
              <w:t>"province": string,</w:t>
            </w:r>
            <w:r>
              <w:rPr>
                <w:sz w:val="18"/>
                <w:szCs w:val="18"/>
              </w:rPr>
              <w:br/>
              <w:t>    "geoTargetM</w:t>
            </w:r>
            <w:r w:rsidRPr="00AD780E">
              <w:rPr>
                <w:sz w:val="18"/>
                <w:szCs w:val="18"/>
              </w:rPr>
              <w:t>arket": string,</w:t>
            </w:r>
            <w:r w:rsidRPr="00AD780E">
              <w:rPr>
                <w:sz w:val="18"/>
                <w:szCs w:val="18"/>
              </w:rPr>
              <w:br/>
              <w:t>    "subscriptionSummary":</w:t>
            </w:r>
            <w:r>
              <w:rPr>
                <w:sz w:val="18"/>
                <w:szCs w:val="18"/>
              </w:rPr>
              <w:t xml:space="preserve"> </w:t>
            </w:r>
            <w:r w:rsidRPr="00AD780E">
              <w:rPr>
                <w:sz w:val="18"/>
                <w:szCs w:val="18"/>
              </w:rPr>
              <w:t>{ &lt;SubscriptionSummary&gt; },</w:t>
            </w:r>
            <w:r w:rsidRPr="00AD780E">
              <w:rPr>
                <w:sz w:val="18"/>
                <w:szCs w:val="18"/>
              </w:rPr>
              <w:br/>
              <w:t>    "programOrderList": [ &lt;ProgramOrder&gt; ]</w:t>
            </w:r>
            <w:r w:rsidRPr="00AD780E">
              <w:rPr>
                <w:sz w:val="18"/>
                <w:szCs w:val="18"/>
              </w:rPr>
              <w:br/>
            </w:r>
            <w:r w:rsidRPr="0003324C">
              <w:rPr>
                <w:rStyle w:val="sbrace"/>
                <w:rFonts w:cstheme="minorHAnsi"/>
                <w:color w:val="666666"/>
                <w:sz w:val="18"/>
                <w:szCs w:val="18"/>
              </w:rPr>
              <w:t xml:space="preserve">} </w:t>
            </w:r>
          </w:p>
          <w:p w14:paraId="1C21CE48" w14:textId="77777777" w:rsidR="00A64063" w:rsidRDefault="00A64063" w:rsidP="00A64063">
            <w:pPr>
              <w:rPr>
                <w:b/>
                <w:sz w:val="18"/>
                <w:szCs w:val="16"/>
              </w:rPr>
            </w:pPr>
          </w:p>
          <w:p w14:paraId="57F35C9F" w14:textId="77777777" w:rsidR="00A64063" w:rsidRDefault="00A64063" w:rsidP="00A64063">
            <w:pPr>
              <w:rPr>
                <w:b/>
                <w:sz w:val="18"/>
                <w:szCs w:val="16"/>
              </w:rPr>
            </w:pPr>
          </w:p>
          <w:tbl>
            <w:tblPr>
              <w:tblStyle w:val="TableGrid"/>
              <w:tblW w:w="8278" w:type="dxa"/>
              <w:tblLook w:val="04A0" w:firstRow="1" w:lastRow="0" w:firstColumn="1" w:lastColumn="0" w:noHBand="0" w:noVBand="1"/>
            </w:tblPr>
            <w:tblGrid>
              <w:gridCol w:w="2055"/>
              <w:gridCol w:w="2142"/>
              <w:gridCol w:w="1459"/>
              <w:gridCol w:w="71"/>
              <w:gridCol w:w="1026"/>
              <w:gridCol w:w="40"/>
              <w:gridCol w:w="1485"/>
            </w:tblGrid>
            <w:tr w:rsidR="00A64063" w:rsidRPr="00444190" w14:paraId="336DE59A" w14:textId="77777777" w:rsidTr="00A64063">
              <w:tc>
                <w:tcPr>
                  <w:tcW w:w="2055" w:type="dxa"/>
                  <w:shd w:val="clear" w:color="auto" w:fill="D9D9D9" w:themeFill="background1" w:themeFillShade="D9"/>
                </w:tcPr>
                <w:p w14:paraId="2E353001" w14:textId="77777777" w:rsidR="00A64063" w:rsidRPr="00444190" w:rsidRDefault="00A64063" w:rsidP="00A64063">
                  <w:pPr>
                    <w:rPr>
                      <w:b/>
                      <w:sz w:val="18"/>
                      <w:szCs w:val="16"/>
                    </w:rPr>
                  </w:pPr>
                  <w:r>
                    <w:rPr>
                      <w:b/>
                      <w:sz w:val="18"/>
                      <w:szCs w:val="16"/>
                    </w:rPr>
                    <w:t>Field</w:t>
                  </w:r>
                </w:p>
              </w:tc>
              <w:tc>
                <w:tcPr>
                  <w:tcW w:w="2142" w:type="dxa"/>
                  <w:shd w:val="clear" w:color="auto" w:fill="D9D9D9" w:themeFill="background1" w:themeFillShade="D9"/>
                </w:tcPr>
                <w:p w14:paraId="497F73F3" w14:textId="77777777" w:rsidR="00A64063" w:rsidRPr="00444190" w:rsidRDefault="00A64063" w:rsidP="00A64063">
                  <w:pPr>
                    <w:rPr>
                      <w:b/>
                      <w:sz w:val="18"/>
                      <w:szCs w:val="16"/>
                    </w:rPr>
                  </w:pPr>
                  <w:r>
                    <w:rPr>
                      <w:b/>
                      <w:sz w:val="18"/>
                      <w:szCs w:val="16"/>
                    </w:rPr>
                    <w:t>Datatype</w:t>
                  </w:r>
                </w:p>
              </w:tc>
              <w:tc>
                <w:tcPr>
                  <w:tcW w:w="1459" w:type="dxa"/>
                  <w:shd w:val="clear" w:color="auto" w:fill="D9D9D9" w:themeFill="background1" w:themeFillShade="D9"/>
                </w:tcPr>
                <w:p w14:paraId="39900619" w14:textId="77777777" w:rsidR="00A64063" w:rsidRPr="00444190" w:rsidRDefault="00A64063" w:rsidP="00A64063">
                  <w:pPr>
                    <w:rPr>
                      <w:b/>
                      <w:sz w:val="18"/>
                      <w:szCs w:val="16"/>
                    </w:rPr>
                  </w:pPr>
                  <w:r>
                    <w:rPr>
                      <w:b/>
                      <w:sz w:val="18"/>
                      <w:szCs w:val="16"/>
                    </w:rPr>
                    <w:t>Description</w:t>
                  </w:r>
                </w:p>
              </w:tc>
              <w:tc>
                <w:tcPr>
                  <w:tcW w:w="1137" w:type="dxa"/>
                  <w:gridSpan w:val="3"/>
                  <w:shd w:val="clear" w:color="auto" w:fill="D9D9D9" w:themeFill="background1" w:themeFillShade="D9"/>
                </w:tcPr>
                <w:p w14:paraId="6546B83C"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485" w:type="dxa"/>
                  <w:shd w:val="clear" w:color="auto" w:fill="D9D9D9" w:themeFill="background1" w:themeFillShade="D9"/>
                </w:tcPr>
                <w:p w14:paraId="6516B6C1" w14:textId="77777777" w:rsidR="00A64063" w:rsidRPr="00444190" w:rsidRDefault="00A64063" w:rsidP="00A64063">
                  <w:pPr>
                    <w:rPr>
                      <w:b/>
                      <w:sz w:val="18"/>
                      <w:szCs w:val="16"/>
                    </w:rPr>
                  </w:pPr>
                  <w:r w:rsidRPr="001B35FC">
                    <w:rPr>
                      <w:b/>
                      <w:sz w:val="18"/>
                      <w:szCs w:val="16"/>
                    </w:rPr>
                    <w:t>Possible/typical values</w:t>
                  </w:r>
                </w:p>
              </w:tc>
            </w:tr>
            <w:tr w:rsidR="00A64063" w14:paraId="6C510E78" w14:textId="77777777" w:rsidTr="00A64063">
              <w:tc>
                <w:tcPr>
                  <w:tcW w:w="2055" w:type="dxa"/>
                </w:tcPr>
                <w:p w14:paraId="1A0E1678" w14:textId="77777777" w:rsidR="00A64063" w:rsidRPr="00CB0975" w:rsidRDefault="00A64063" w:rsidP="00A64063">
                  <w:pPr>
                    <w:rPr>
                      <w:sz w:val="18"/>
                      <w:szCs w:val="16"/>
                    </w:rPr>
                  </w:pPr>
                  <w:r>
                    <w:rPr>
                      <w:sz w:val="18"/>
                      <w:szCs w:val="16"/>
                    </w:rPr>
                    <w:t>customerI</w:t>
                  </w:r>
                  <w:r w:rsidRPr="00CB0975">
                    <w:rPr>
                      <w:sz w:val="18"/>
                      <w:szCs w:val="16"/>
                    </w:rPr>
                    <w:t>d</w:t>
                  </w:r>
                </w:p>
              </w:tc>
              <w:tc>
                <w:tcPr>
                  <w:tcW w:w="2142" w:type="dxa"/>
                </w:tcPr>
                <w:p w14:paraId="2980C50C" w14:textId="77777777" w:rsidR="00A64063" w:rsidRPr="006B4E68" w:rsidRDefault="00A64063" w:rsidP="00A64063">
                  <w:pPr>
                    <w:rPr>
                      <w:sz w:val="18"/>
                      <w:szCs w:val="16"/>
                    </w:rPr>
                  </w:pPr>
                  <w:r>
                    <w:rPr>
                      <w:sz w:val="18"/>
                      <w:szCs w:val="16"/>
                    </w:rPr>
                    <w:t>string</w:t>
                  </w:r>
                </w:p>
              </w:tc>
              <w:tc>
                <w:tcPr>
                  <w:tcW w:w="1459" w:type="dxa"/>
                </w:tcPr>
                <w:p w14:paraId="4C1433D4" w14:textId="77777777" w:rsidR="00A64063" w:rsidRPr="006B4E68" w:rsidRDefault="00A64063" w:rsidP="00A64063">
                  <w:pPr>
                    <w:rPr>
                      <w:sz w:val="18"/>
                      <w:szCs w:val="16"/>
                    </w:rPr>
                  </w:pPr>
                  <w:r>
                    <w:rPr>
                      <w:sz w:val="18"/>
                      <w:szCs w:val="16"/>
                    </w:rPr>
                    <w:t>Customer ID</w:t>
                  </w:r>
                </w:p>
              </w:tc>
              <w:tc>
                <w:tcPr>
                  <w:tcW w:w="1137" w:type="dxa"/>
                  <w:gridSpan w:val="3"/>
                </w:tcPr>
                <w:p w14:paraId="3E151705" w14:textId="77777777" w:rsidR="00A64063" w:rsidRPr="006B4E68" w:rsidRDefault="00A64063" w:rsidP="00A64063">
                  <w:pPr>
                    <w:rPr>
                      <w:sz w:val="18"/>
                      <w:szCs w:val="16"/>
                    </w:rPr>
                  </w:pPr>
                  <w:r>
                    <w:rPr>
                      <w:sz w:val="18"/>
                      <w:szCs w:val="16"/>
                    </w:rPr>
                    <w:t>N</w:t>
                  </w:r>
                </w:p>
              </w:tc>
              <w:tc>
                <w:tcPr>
                  <w:tcW w:w="1485" w:type="dxa"/>
                </w:tcPr>
                <w:p w14:paraId="4A20EDD6" w14:textId="77777777" w:rsidR="00A64063" w:rsidRPr="006B4E68" w:rsidRDefault="00A64063" w:rsidP="00A64063">
                  <w:pPr>
                    <w:rPr>
                      <w:sz w:val="18"/>
                      <w:szCs w:val="16"/>
                    </w:rPr>
                  </w:pPr>
                </w:p>
              </w:tc>
            </w:tr>
            <w:tr w:rsidR="00A64063" w14:paraId="381F9E20" w14:textId="77777777" w:rsidTr="00A64063">
              <w:tc>
                <w:tcPr>
                  <w:tcW w:w="2055" w:type="dxa"/>
                </w:tcPr>
                <w:p w14:paraId="7CA508BA" w14:textId="77777777" w:rsidR="00A64063" w:rsidRPr="00072A72" w:rsidRDefault="00A64063" w:rsidP="00A64063">
                  <w:pPr>
                    <w:rPr>
                      <w:strike/>
                      <w:sz w:val="18"/>
                      <w:szCs w:val="16"/>
                    </w:rPr>
                  </w:pPr>
                  <w:r w:rsidRPr="00072A72">
                    <w:rPr>
                      <w:strike/>
                      <w:sz w:val="18"/>
                      <w:szCs w:val="16"/>
                    </w:rPr>
                    <w:t>accountNum</w:t>
                  </w:r>
                </w:p>
              </w:tc>
              <w:tc>
                <w:tcPr>
                  <w:tcW w:w="2142" w:type="dxa"/>
                </w:tcPr>
                <w:p w14:paraId="624CC094" w14:textId="77777777" w:rsidR="00A64063" w:rsidRPr="00072A72" w:rsidRDefault="00A64063" w:rsidP="00A64063">
                  <w:pPr>
                    <w:rPr>
                      <w:strike/>
                      <w:sz w:val="18"/>
                      <w:szCs w:val="16"/>
                    </w:rPr>
                  </w:pPr>
                  <w:r w:rsidRPr="00072A72">
                    <w:rPr>
                      <w:strike/>
                      <w:sz w:val="18"/>
                      <w:szCs w:val="16"/>
                    </w:rPr>
                    <w:t>string</w:t>
                  </w:r>
                </w:p>
              </w:tc>
              <w:tc>
                <w:tcPr>
                  <w:tcW w:w="1459" w:type="dxa"/>
                </w:tcPr>
                <w:p w14:paraId="3584D518" w14:textId="77777777" w:rsidR="00A64063" w:rsidRPr="00072A72" w:rsidRDefault="00A64063" w:rsidP="00A64063">
                  <w:pPr>
                    <w:rPr>
                      <w:strike/>
                      <w:sz w:val="18"/>
                      <w:szCs w:val="16"/>
                    </w:rPr>
                  </w:pPr>
                  <w:r w:rsidRPr="00072A72">
                    <w:rPr>
                      <w:strike/>
                      <w:sz w:val="18"/>
                      <w:szCs w:val="16"/>
                    </w:rPr>
                    <w:t>BAN</w:t>
                  </w:r>
                </w:p>
              </w:tc>
              <w:tc>
                <w:tcPr>
                  <w:tcW w:w="1137" w:type="dxa"/>
                  <w:gridSpan w:val="3"/>
                </w:tcPr>
                <w:p w14:paraId="43EFBFB4" w14:textId="77777777" w:rsidR="00A64063" w:rsidRPr="006B4E68" w:rsidRDefault="00A64063" w:rsidP="00A64063">
                  <w:pPr>
                    <w:rPr>
                      <w:sz w:val="18"/>
                      <w:szCs w:val="16"/>
                    </w:rPr>
                  </w:pPr>
                  <w:r>
                    <w:rPr>
                      <w:sz w:val="18"/>
                      <w:szCs w:val="16"/>
                    </w:rPr>
                    <w:t>Y</w:t>
                  </w:r>
                </w:p>
              </w:tc>
              <w:tc>
                <w:tcPr>
                  <w:tcW w:w="1485" w:type="dxa"/>
                </w:tcPr>
                <w:p w14:paraId="5F9A28E4" w14:textId="77777777" w:rsidR="00A64063" w:rsidRDefault="00A64063" w:rsidP="00A64063">
                  <w:pPr>
                    <w:rPr>
                      <w:sz w:val="18"/>
                      <w:szCs w:val="16"/>
                    </w:rPr>
                  </w:pPr>
                </w:p>
              </w:tc>
            </w:tr>
            <w:tr w:rsidR="00A64063" w14:paraId="27EC98EF" w14:textId="77777777" w:rsidTr="00A64063">
              <w:tc>
                <w:tcPr>
                  <w:tcW w:w="2055" w:type="dxa"/>
                </w:tcPr>
                <w:p w14:paraId="30020FA9" w14:textId="77777777" w:rsidR="00A64063" w:rsidRPr="006B4E68" w:rsidRDefault="00A64063" w:rsidP="00A64063">
                  <w:pPr>
                    <w:rPr>
                      <w:b/>
                      <w:sz w:val="18"/>
                      <w:szCs w:val="16"/>
                    </w:rPr>
                  </w:pPr>
                  <w:r w:rsidRPr="006B4E68">
                    <w:rPr>
                      <w:sz w:val="18"/>
                      <w:szCs w:val="16"/>
                    </w:rPr>
                    <w:t>province</w:t>
                  </w:r>
                </w:p>
              </w:tc>
              <w:tc>
                <w:tcPr>
                  <w:tcW w:w="2142" w:type="dxa"/>
                </w:tcPr>
                <w:p w14:paraId="5A1F9EA9" w14:textId="77777777" w:rsidR="00A64063" w:rsidRPr="006B4E68" w:rsidRDefault="00A64063" w:rsidP="00A64063">
                  <w:pPr>
                    <w:rPr>
                      <w:sz w:val="18"/>
                      <w:szCs w:val="16"/>
                    </w:rPr>
                  </w:pPr>
                  <w:r>
                    <w:rPr>
                      <w:sz w:val="18"/>
                      <w:szCs w:val="16"/>
                    </w:rPr>
                    <w:t>string</w:t>
                  </w:r>
                </w:p>
              </w:tc>
              <w:tc>
                <w:tcPr>
                  <w:tcW w:w="1459" w:type="dxa"/>
                </w:tcPr>
                <w:p w14:paraId="0A169230" w14:textId="77777777" w:rsidR="00A64063" w:rsidRPr="006B4E68" w:rsidRDefault="00A64063" w:rsidP="00A64063">
                  <w:pPr>
                    <w:rPr>
                      <w:sz w:val="18"/>
                      <w:szCs w:val="16"/>
                    </w:rPr>
                  </w:pPr>
                  <w:r w:rsidRPr="006B4E68">
                    <w:rPr>
                      <w:sz w:val="18"/>
                      <w:szCs w:val="16"/>
                    </w:rPr>
                    <w:t>Province</w:t>
                  </w:r>
                  <w:r>
                    <w:rPr>
                      <w:sz w:val="18"/>
                      <w:szCs w:val="16"/>
                    </w:rPr>
                    <w:t xml:space="preserve"> </w:t>
                  </w:r>
                  <w:r w:rsidRPr="006B4E68">
                    <w:rPr>
                      <w:sz w:val="18"/>
                      <w:szCs w:val="16"/>
                    </w:rPr>
                    <w:t>State code</w:t>
                  </w:r>
                </w:p>
              </w:tc>
              <w:tc>
                <w:tcPr>
                  <w:tcW w:w="1137" w:type="dxa"/>
                  <w:gridSpan w:val="3"/>
                </w:tcPr>
                <w:p w14:paraId="1EF2F848" w14:textId="77777777" w:rsidR="00A64063" w:rsidRPr="006B4E68" w:rsidRDefault="00A64063" w:rsidP="00A64063">
                  <w:pPr>
                    <w:rPr>
                      <w:sz w:val="18"/>
                      <w:szCs w:val="16"/>
                    </w:rPr>
                  </w:pPr>
                  <w:r w:rsidRPr="006B4E68">
                    <w:rPr>
                      <w:sz w:val="18"/>
                      <w:szCs w:val="16"/>
                    </w:rPr>
                    <w:t>Y</w:t>
                  </w:r>
                </w:p>
              </w:tc>
              <w:tc>
                <w:tcPr>
                  <w:tcW w:w="1485" w:type="dxa"/>
                </w:tcPr>
                <w:p w14:paraId="6A2BA883" w14:textId="77777777" w:rsidR="00A64063" w:rsidRPr="006B4E68" w:rsidRDefault="00A64063" w:rsidP="00A64063">
                  <w:pPr>
                    <w:rPr>
                      <w:sz w:val="18"/>
                      <w:szCs w:val="16"/>
                    </w:rPr>
                  </w:pPr>
                  <w:r>
                    <w:rPr>
                      <w:sz w:val="18"/>
                      <w:szCs w:val="16"/>
                    </w:rPr>
                    <w:t>AB, BC</w:t>
                  </w:r>
                </w:p>
              </w:tc>
            </w:tr>
            <w:tr w:rsidR="00A64063" w14:paraId="291EAA52" w14:textId="77777777" w:rsidTr="00A64063">
              <w:tc>
                <w:tcPr>
                  <w:tcW w:w="2055" w:type="dxa"/>
                </w:tcPr>
                <w:p w14:paraId="3AB3DF84" w14:textId="77777777" w:rsidR="00A64063" w:rsidRPr="006B4E68" w:rsidRDefault="00A64063" w:rsidP="00A64063">
                  <w:pPr>
                    <w:rPr>
                      <w:b/>
                      <w:sz w:val="18"/>
                      <w:szCs w:val="16"/>
                    </w:rPr>
                  </w:pPr>
                  <w:r>
                    <w:rPr>
                      <w:sz w:val="18"/>
                      <w:szCs w:val="18"/>
                    </w:rPr>
                    <w:t>geoTargetM</w:t>
                  </w:r>
                  <w:r w:rsidRPr="00AD780E">
                    <w:rPr>
                      <w:sz w:val="18"/>
                      <w:szCs w:val="18"/>
                    </w:rPr>
                    <w:t>arket</w:t>
                  </w:r>
                </w:p>
              </w:tc>
              <w:tc>
                <w:tcPr>
                  <w:tcW w:w="2142" w:type="dxa"/>
                </w:tcPr>
                <w:p w14:paraId="2192AADD" w14:textId="77777777" w:rsidR="00A64063" w:rsidRPr="006B4E68" w:rsidRDefault="00A64063" w:rsidP="00A64063">
                  <w:pPr>
                    <w:rPr>
                      <w:sz w:val="18"/>
                      <w:szCs w:val="16"/>
                    </w:rPr>
                  </w:pPr>
                  <w:r>
                    <w:rPr>
                      <w:sz w:val="18"/>
                      <w:szCs w:val="16"/>
                    </w:rPr>
                    <w:t>string</w:t>
                  </w:r>
                </w:p>
              </w:tc>
              <w:tc>
                <w:tcPr>
                  <w:tcW w:w="1459" w:type="dxa"/>
                </w:tcPr>
                <w:p w14:paraId="12B1A6F2" w14:textId="77777777" w:rsidR="00A64063" w:rsidRPr="006B4E68" w:rsidRDefault="00A64063" w:rsidP="00A64063">
                  <w:pPr>
                    <w:rPr>
                      <w:sz w:val="18"/>
                      <w:szCs w:val="16"/>
                    </w:rPr>
                  </w:pPr>
                  <w:r>
                    <w:rPr>
                      <w:sz w:val="18"/>
                      <w:szCs w:val="16"/>
                    </w:rPr>
                    <w:t>Region</w:t>
                  </w:r>
                </w:p>
              </w:tc>
              <w:tc>
                <w:tcPr>
                  <w:tcW w:w="1137" w:type="dxa"/>
                  <w:gridSpan w:val="3"/>
                </w:tcPr>
                <w:p w14:paraId="445E5068" w14:textId="77777777" w:rsidR="00A64063" w:rsidRPr="006B4E68" w:rsidRDefault="00A64063" w:rsidP="00A64063">
                  <w:pPr>
                    <w:rPr>
                      <w:sz w:val="18"/>
                      <w:szCs w:val="16"/>
                    </w:rPr>
                  </w:pPr>
                  <w:r w:rsidRPr="006B4E68">
                    <w:rPr>
                      <w:sz w:val="18"/>
                      <w:szCs w:val="16"/>
                    </w:rPr>
                    <w:t>Y</w:t>
                  </w:r>
                </w:p>
              </w:tc>
              <w:tc>
                <w:tcPr>
                  <w:tcW w:w="1485" w:type="dxa"/>
                </w:tcPr>
                <w:p w14:paraId="713F6BFD" w14:textId="77777777" w:rsidR="00A64063" w:rsidRPr="006B4E68" w:rsidRDefault="00A64063" w:rsidP="00A64063">
                  <w:pPr>
                    <w:rPr>
                      <w:sz w:val="18"/>
                      <w:szCs w:val="16"/>
                    </w:rPr>
                  </w:pPr>
                  <w:r>
                    <w:rPr>
                      <w:sz w:val="18"/>
                      <w:szCs w:val="16"/>
                    </w:rPr>
                    <w:t xml:space="preserve">vancouver </w:t>
                  </w:r>
                </w:p>
              </w:tc>
            </w:tr>
            <w:tr w:rsidR="00A64063" w14:paraId="1F43267D" w14:textId="77777777" w:rsidTr="00A64063">
              <w:tc>
                <w:tcPr>
                  <w:tcW w:w="2055" w:type="dxa"/>
                </w:tcPr>
                <w:p w14:paraId="1878C45D" w14:textId="77777777" w:rsidR="00A64063" w:rsidRPr="006B4E68" w:rsidRDefault="00A64063" w:rsidP="00A64063">
                  <w:pPr>
                    <w:rPr>
                      <w:b/>
                      <w:sz w:val="18"/>
                      <w:szCs w:val="16"/>
                    </w:rPr>
                  </w:pPr>
                  <w:r>
                    <w:rPr>
                      <w:sz w:val="18"/>
                      <w:szCs w:val="18"/>
                    </w:rPr>
                    <w:t>lostDiscount</w:t>
                  </w:r>
                </w:p>
              </w:tc>
              <w:tc>
                <w:tcPr>
                  <w:tcW w:w="2142" w:type="dxa"/>
                </w:tcPr>
                <w:p w14:paraId="6C11DC94" w14:textId="77777777" w:rsidR="00A64063" w:rsidRPr="006B4E68" w:rsidRDefault="00A64063" w:rsidP="00A64063">
                  <w:pPr>
                    <w:rPr>
                      <w:sz w:val="18"/>
                      <w:szCs w:val="16"/>
                    </w:rPr>
                  </w:pPr>
                  <w:r>
                    <w:rPr>
                      <w:sz w:val="18"/>
                      <w:szCs w:val="16"/>
                    </w:rPr>
                    <w:t xml:space="preserve">&lt;ProductDiscount&gt; </w:t>
                  </w:r>
                  <w:r w:rsidRPr="006D7488">
                    <w:rPr>
                      <w:color w:val="FF0000"/>
                      <w:sz w:val="18"/>
                      <w:szCs w:val="16"/>
                    </w:rPr>
                    <w:t xml:space="preserve"> </w:t>
                  </w:r>
                </w:p>
              </w:tc>
              <w:tc>
                <w:tcPr>
                  <w:tcW w:w="1530" w:type="dxa"/>
                  <w:gridSpan w:val="2"/>
                </w:tcPr>
                <w:p w14:paraId="04480DD5" w14:textId="77777777" w:rsidR="00A64063" w:rsidRPr="006B4E68" w:rsidRDefault="00A64063" w:rsidP="00A64063">
                  <w:pPr>
                    <w:rPr>
                      <w:sz w:val="18"/>
                      <w:szCs w:val="16"/>
                    </w:rPr>
                  </w:pPr>
                  <w:r>
                    <w:rPr>
                      <w:sz w:val="18"/>
                      <w:szCs w:val="16"/>
                    </w:rPr>
                    <w:t>For the customer to confirm the lost discount</w:t>
                  </w:r>
                </w:p>
              </w:tc>
              <w:tc>
                <w:tcPr>
                  <w:tcW w:w="1026" w:type="dxa"/>
                </w:tcPr>
                <w:p w14:paraId="5B4765CA" w14:textId="77777777" w:rsidR="00A64063" w:rsidRPr="006B4E68" w:rsidRDefault="00A64063" w:rsidP="00A64063">
                  <w:pPr>
                    <w:rPr>
                      <w:sz w:val="18"/>
                      <w:szCs w:val="16"/>
                    </w:rPr>
                  </w:pPr>
                  <w:r>
                    <w:rPr>
                      <w:sz w:val="18"/>
                      <w:szCs w:val="16"/>
                    </w:rPr>
                    <w:t>N</w:t>
                  </w:r>
                </w:p>
              </w:tc>
              <w:tc>
                <w:tcPr>
                  <w:tcW w:w="1525" w:type="dxa"/>
                  <w:gridSpan w:val="2"/>
                </w:tcPr>
                <w:p w14:paraId="5D18E62D" w14:textId="77777777" w:rsidR="00A64063" w:rsidRPr="006B4E68" w:rsidRDefault="00A64063" w:rsidP="00A64063">
                  <w:pPr>
                    <w:rPr>
                      <w:sz w:val="18"/>
                      <w:szCs w:val="16"/>
                    </w:rPr>
                  </w:pPr>
                </w:p>
              </w:tc>
            </w:tr>
            <w:tr w:rsidR="00A64063" w14:paraId="4EF813C1" w14:textId="77777777" w:rsidTr="00A64063">
              <w:tc>
                <w:tcPr>
                  <w:tcW w:w="2055" w:type="dxa"/>
                </w:tcPr>
                <w:p w14:paraId="6E285097" w14:textId="77777777" w:rsidR="00A64063" w:rsidRPr="00752747" w:rsidRDefault="00A64063" w:rsidP="00A64063">
                  <w:pPr>
                    <w:rPr>
                      <w:sz w:val="18"/>
                      <w:szCs w:val="18"/>
                    </w:rPr>
                  </w:pPr>
                  <w:r>
                    <w:rPr>
                      <w:sz w:val="18"/>
                      <w:szCs w:val="18"/>
                    </w:rPr>
                    <w:t>subscriptionSummaryList</w:t>
                  </w:r>
                </w:p>
              </w:tc>
              <w:tc>
                <w:tcPr>
                  <w:tcW w:w="2142" w:type="dxa"/>
                </w:tcPr>
                <w:p w14:paraId="1BA8A020" w14:textId="77777777" w:rsidR="00A64063" w:rsidRPr="00752747" w:rsidRDefault="00A64063" w:rsidP="00A64063">
                  <w:pPr>
                    <w:rPr>
                      <w:sz w:val="18"/>
                      <w:szCs w:val="16"/>
                    </w:rPr>
                  </w:pPr>
                  <w:r>
                    <w:rPr>
                      <w:sz w:val="18"/>
                      <w:szCs w:val="16"/>
                    </w:rPr>
                    <w:t>&lt;</w:t>
                  </w:r>
                  <w:r w:rsidRPr="00107233">
                    <w:rPr>
                      <w:b/>
                      <w:color w:val="E36C0A" w:themeColor="accent6" w:themeShade="BF"/>
                      <w:sz w:val="18"/>
                      <w:szCs w:val="16"/>
                    </w:rPr>
                    <w:t>SubscriptionSummary</w:t>
                  </w:r>
                  <w:r>
                    <w:rPr>
                      <w:sz w:val="18"/>
                      <w:szCs w:val="16"/>
                    </w:rPr>
                    <w:t>&gt;</w:t>
                  </w:r>
                </w:p>
              </w:tc>
              <w:tc>
                <w:tcPr>
                  <w:tcW w:w="1459" w:type="dxa"/>
                </w:tcPr>
                <w:p w14:paraId="2F13BB6D" w14:textId="77777777" w:rsidR="00A64063" w:rsidRDefault="00A64063" w:rsidP="00A64063">
                  <w:pPr>
                    <w:rPr>
                      <w:sz w:val="18"/>
                      <w:szCs w:val="16"/>
                    </w:rPr>
                  </w:pPr>
                  <w:r>
                    <w:rPr>
                      <w:sz w:val="18"/>
                      <w:szCs w:val="16"/>
                    </w:rPr>
                    <w:t>Existing subscription summary</w:t>
                  </w:r>
                </w:p>
              </w:tc>
              <w:tc>
                <w:tcPr>
                  <w:tcW w:w="1137" w:type="dxa"/>
                  <w:gridSpan w:val="3"/>
                </w:tcPr>
                <w:p w14:paraId="230A093C" w14:textId="77777777" w:rsidR="00A64063" w:rsidRPr="00752747" w:rsidRDefault="00A64063" w:rsidP="00A64063">
                  <w:pPr>
                    <w:rPr>
                      <w:sz w:val="18"/>
                      <w:szCs w:val="16"/>
                    </w:rPr>
                  </w:pPr>
                  <w:r>
                    <w:rPr>
                      <w:sz w:val="18"/>
                      <w:szCs w:val="16"/>
                    </w:rPr>
                    <w:t>N</w:t>
                  </w:r>
                </w:p>
              </w:tc>
              <w:tc>
                <w:tcPr>
                  <w:tcW w:w="1485" w:type="dxa"/>
                </w:tcPr>
                <w:p w14:paraId="531104F5" w14:textId="77777777" w:rsidR="00A64063" w:rsidRPr="00C87543" w:rsidRDefault="00A64063" w:rsidP="00A64063">
                  <w:pPr>
                    <w:rPr>
                      <w:sz w:val="18"/>
                      <w:szCs w:val="16"/>
                    </w:rPr>
                  </w:pPr>
                </w:p>
              </w:tc>
            </w:tr>
            <w:tr w:rsidR="00A64063" w14:paraId="395F888A" w14:textId="77777777" w:rsidTr="00A64063">
              <w:tc>
                <w:tcPr>
                  <w:tcW w:w="2055" w:type="dxa"/>
                </w:tcPr>
                <w:p w14:paraId="1E1AAA68" w14:textId="77777777" w:rsidR="00A64063" w:rsidRDefault="00A64063" w:rsidP="00A64063">
                  <w:pPr>
                    <w:rPr>
                      <w:sz w:val="18"/>
                      <w:szCs w:val="18"/>
                    </w:rPr>
                  </w:pPr>
                  <w:r w:rsidRPr="00AD780E">
                    <w:rPr>
                      <w:sz w:val="18"/>
                      <w:szCs w:val="18"/>
                    </w:rPr>
                    <w:t>programOrderList</w:t>
                  </w:r>
                </w:p>
              </w:tc>
              <w:tc>
                <w:tcPr>
                  <w:tcW w:w="2142" w:type="dxa"/>
                </w:tcPr>
                <w:p w14:paraId="000822B7" w14:textId="77777777" w:rsidR="00A64063" w:rsidRPr="00752747" w:rsidRDefault="00A64063" w:rsidP="00A64063">
                  <w:pPr>
                    <w:rPr>
                      <w:sz w:val="18"/>
                      <w:szCs w:val="16"/>
                    </w:rPr>
                  </w:pPr>
                  <w:r>
                    <w:rPr>
                      <w:sz w:val="18"/>
                      <w:szCs w:val="16"/>
                    </w:rPr>
                    <w:t>Array of &lt;</w:t>
                  </w:r>
                  <w:r w:rsidRPr="00107233">
                    <w:rPr>
                      <w:b/>
                      <w:color w:val="31849B" w:themeColor="accent5" w:themeShade="BF"/>
                      <w:sz w:val="18"/>
                      <w:szCs w:val="18"/>
                    </w:rPr>
                    <w:t>ProgramOrder</w:t>
                  </w:r>
                  <w:r>
                    <w:rPr>
                      <w:sz w:val="18"/>
                      <w:szCs w:val="16"/>
                    </w:rPr>
                    <w:t>&gt;</w:t>
                  </w:r>
                </w:p>
              </w:tc>
              <w:tc>
                <w:tcPr>
                  <w:tcW w:w="1459" w:type="dxa"/>
                </w:tcPr>
                <w:p w14:paraId="53286C2B" w14:textId="77777777" w:rsidR="00A64063" w:rsidRDefault="00A64063" w:rsidP="00A64063">
                  <w:pPr>
                    <w:rPr>
                      <w:sz w:val="18"/>
                      <w:szCs w:val="16"/>
                    </w:rPr>
                  </w:pPr>
                  <w:r>
                    <w:rPr>
                      <w:sz w:val="18"/>
                      <w:szCs w:val="16"/>
                    </w:rPr>
                    <w:t>Program information of new order</w:t>
                  </w:r>
                </w:p>
              </w:tc>
              <w:tc>
                <w:tcPr>
                  <w:tcW w:w="1137" w:type="dxa"/>
                  <w:gridSpan w:val="3"/>
                </w:tcPr>
                <w:p w14:paraId="50CA9579" w14:textId="77777777" w:rsidR="00A64063" w:rsidRPr="00752747" w:rsidRDefault="00A64063" w:rsidP="00A64063">
                  <w:pPr>
                    <w:rPr>
                      <w:sz w:val="18"/>
                      <w:szCs w:val="16"/>
                    </w:rPr>
                  </w:pPr>
                  <w:r>
                    <w:rPr>
                      <w:sz w:val="18"/>
                      <w:szCs w:val="16"/>
                    </w:rPr>
                    <w:t>Y</w:t>
                  </w:r>
                </w:p>
              </w:tc>
              <w:tc>
                <w:tcPr>
                  <w:tcW w:w="1485" w:type="dxa"/>
                </w:tcPr>
                <w:p w14:paraId="06D520FF" w14:textId="77777777" w:rsidR="00A64063" w:rsidRPr="00C87543" w:rsidRDefault="00A64063" w:rsidP="00A64063">
                  <w:pPr>
                    <w:rPr>
                      <w:sz w:val="18"/>
                      <w:szCs w:val="16"/>
                    </w:rPr>
                  </w:pPr>
                </w:p>
              </w:tc>
            </w:tr>
            <w:tr w:rsidR="00156F26" w:rsidRPr="00361B62" w14:paraId="5585C951" w14:textId="77777777" w:rsidTr="00156F26">
              <w:trPr>
                <w:ins w:id="195" w:author="Sean Li" w:date="2016-08-03T11:04:00Z"/>
              </w:trPr>
              <w:tc>
                <w:tcPr>
                  <w:tcW w:w="2055" w:type="dxa"/>
                </w:tcPr>
                <w:p w14:paraId="0F6FD5D8" w14:textId="31275EBA" w:rsidR="00156F26" w:rsidRPr="00361B62" w:rsidRDefault="00156F26" w:rsidP="00156F26">
                  <w:pPr>
                    <w:rPr>
                      <w:ins w:id="196" w:author="Sean Li" w:date="2016-08-03T11:04:00Z"/>
                      <w:color w:val="FF0000"/>
                      <w:sz w:val="18"/>
                      <w:szCs w:val="18"/>
                    </w:rPr>
                  </w:pPr>
                  <w:ins w:id="197" w:author="Sean Li" w:date="2016-08-03T11:04:00Z">
                    <w:r w:rsidRPr="00361B62">
                      <w:rPr>
                        <w:color w:val="FF0000"/>
                        <w:sz w:val="18"/>
                        <w:szCs w:val="18"/>
                      </w:rPr>
                      <w:t>offer</w:t>
                    </w:r>
                  </w:ins>
                </w:p>
              </w:tc>
              <w:tc>
                <w:tcPr>
                  <w:tcW w:w="2142" w:type="dxa"/>
                </w:tcPr>
                <w:p w14:paraId="506B7258" w14:textId="473DFBC8" w:rsidR="00156F26" w:rsidRPr="00361B62" w:rsidRDefault="00156F26" w:rsidP="00156F26">
                  <w:pPr>
                    <w:rPr>
                      <w:ins w:id="198" w:author="Sean Li" w:date="2016-08-03T11:04:00Z"/>
                      <w:color w:val="FF0000"/>
                      <w:sz w:val="18"/>
                      <w:szCs w:val="16"/>
                    </w:rPr>
                  </w:pPr>
                  <w:ins w:id="199" w:author="Sean Li" w:date="2016-08-03T11:04:00Z">
                    <w:r w:rsidRPr="00361B62">
                      <w:rPr>
                        <w:color w:val="FF0000"/>
                        <w:sz w:val="18"/>
                        <w:szCs w:val="16"/>
                      </w:rPr>
                      <w:t>“MediaroomTV-HS”,</w:t>
                    </w:r>
                    <w:r w:rsidRPr="00361B62">
                      <w:rPr>
                        <w:color w:val="FF0000"/>
                      </w:rPr>
                      <w:t xml:space="preserve"> </w:t>
                    </w:r>
                    <w:r w:rsidRPr="00361B62">
                      <w:rPr>
                        <w:color w:val="FF0000"/>
                        <w:sz w:val="18"/>
                        <w:szCs w:val="16"/>
                      </w:rPr>
                      <w:t>“MediaroomTV-HS2.0”</w:t>
                    </w:r>
                  </w:ins>
                </w:p>
              </w:tc>
              <w:tc>
                <w:tcPr>
                  <w:tcW w:w="1459" w:type="dxa"/>
                </w:tcPr>
                <w:p w14:paraId="450E809F" w14:textId="603753D0" w:rsidR="00156F26" w:rsidRPr="00361B62" w:rsidRDefault="00156F26" w:rsidP="00156F26">
                  <w:pPr>
                    <w:rPr>
                      <w:ins w:id="200" w:author="Sean Li" w:date="2016-08-03T11:04:00Z"/>
                      <w:color w:val="FF0000"/>
                      <w:sz w:val="18"/>
                      <w:szCs w:val="16"/>
                    </w:rPr>
                  </w:pPr>
                  <w:ins w:id="201" w:author="Sean Li" w:date="2016-08-03T11:04:00Z">
                    <w:r w:rsidRPr="00361B62">
                      <w:rPr>
                        <w:color w:val="FF0000"/>
                        <w:sz w:val="18"/>
                        <w:szCs w:val="16"/>
                      </w:rPr>
                      <w:t>Offer code</w:t>
                    </w:r>
                  </w:ins>
                </w:p>
              </w:tc>
              <w:tc>
                <w:tcPr>
                  <w:tcW w:w="1137" w:type="dxa"/>
                  <w:gridSpan w:val="3"/>
                </w:tcPr>
                <w:p w14:paraId="586927C1" w14:textId="5504EC47" w:rsidR="00156F26" w:rsidRPr="00361B62" w:rsidRDefault="00156F26" w:rsidP="00156F26">
                  <w:pPr>
                    <w:rPr>
                      <w:ins w:id="202" w:author="Sean Li" w:date="2016-08-03T11:04:00Z"/>
                      <w:color w:val="FF0000"/>
                      <w:sz w:val="18"/>
                      <w:szCs w:val="16"/>
                    </w:rPr>
                  </w:pPr>
                  <w:ins w:id="203" w:author="Sean Li" w:date="2016-08-03T11:04:00Z">
                    <w:r w:rsidRPr="00361B62">
                      <w:rPr>
                        <w:color w:val="FF0000"/>
                        <w:sz w:val="18"/>
                        <w:szCs w:val="16"/>
                      </w:rPr>
                      <w:t>N</w:t>
                    </w:r>
                  </w:ins>
                </w:p>
              </w:tc>
              <w:tc>
                <w:tcPr>
                  <w:tcW w:w="1485" w:type="dxa"/>
                </w:tcPr>
                <w:p w14:paraId="552708B4" w14:textId="09AA5DC3" w:rsidR="00156F26" w:rsidRPr="00361B62" w:rsidRDefault="00156F26" w:rsidP="00156F26">
                  <w:pPr>
                    <w:rPr>
                      <w:ins w:id="204" w:author="Sean Li" w:date="2016-08-03T11:04:00Z"/>
                      <w:color w:val="FF0000"/>
                      <w:sz w:val="18"/>
                      <w:szCs w:val="16"/>
                    </w:rPr>
                  </w:pPr>
                  <w:ins w:id="205" w:author="Sean Li" w:date="2016-08-03T11:04:00Z">
                    <w:r w:rsidRPr="00361B62">
                      <w:rPr>
                        <w:color w:val="FF0000"/>
                        <w:sz w:val="18"/>
                        <w:szCs w:val="16"/>
                      </w:rPr>
                      <w:t>MediaroomTV-HS2.0</w:t>
                    </w:r>
                  </w:ins>
                </w:p>
              </w:tc>
            </w:tr>
          </w:tbl>
          <w:p w14:paraId="2105EEED" w14:textId="77777777" w:rsidR="00A64063" w:rsidRDefault="00A64063" w:rsidP="00A64063">
            <w:pPr>
              <w:rPr>
                <w:b/>
                <w:sz w:val="18"/>
                <w:szCs w:val="16"/>
              </w:rPr>
            </w:pPr>
          </w:p>
          <w:p w14:paraId="7BABB6F0" w14:textId="77777777" w:rsidR="00A64063" w:rsidRPr="003411EA" w:rsidRDefault="00A64063" w:rsidP="00A64063">
            <w:pPr>
              <w:rPr>
                <w:b/>
                <w:color w:val="E36C0A" w:themeColor="accent6" w:themeShade="BF"/>
                <w:sz w:val="18"/>
                <w:szCs w:val="16"/>
              </w:rPr>
            </w:pPr>
            <w:r w:rsidRPr="00AD780E">
              <w:rPr>
                <w:sz w:val="18"/>
                <w:szCs w:val="16"/>
              </w:rPr>
              <w:t xml:space="preserve">Where </w:t>
            </w:r>
            <w:r w:rsidRPr="00107233">
              <w:rPr>
                <w:b/>
                <w:color w:val="E36C0A" w:themeColor="accent6" w:themeShade="BF"/>
                <w:sz w:val="18"/>
                <w:szCs w:val="16"/>
              </w:rPr>
              <w:t>SubscriptionSummary</w:t>
            </w:r>
            <w:r>
              <w:rPr>
                <w:b/>
                <w:color w:val="E36C0A" w:themeColor="accent6" w:themeShade="BF"/>
                <w:sz w:val="18"/>
                <w:szCs w:val="16"/>
              </w:rPr>
              <w:t xml:space="preserve">  </w:t>
            </w:r>
            <w:r w:rsidRPr="00AD780E">
              <w:rPr>
                <w:sz w:val="18"/>
                <w:szCs w:val="16"/>
              </w:rPr>
              <w:t>is described as</w:t>
            </w:r>
          </w:p>
          <w:p w14:paraId="059601EA" w14:textId="77777777" w:rsidR="00A64063" w:rsidRDefault="00A64063" w:rsidP="00A64063">
            <w:pPr>
              <w:rPr>
                <w:sz w:val="18"/>
                <w:szCs w:val="16"/>
              </w:rPr>
            </w:pPr>
            <w:r w:rsidRPr="00AD780E">
              <w:rPr>
                <w:sz w:val="18"/>
                <w:szCs w:val="16"/>
              </w:rPr>
              <w:t>{</w:t>
            </w:r>
          </w:p>
          <w:p w14:paraId="66D410B3" w14:textId="77777777" w:rsidR="00A64063" w:rsidRPr="00AA2F78" w:rsidRDefault="00A64063" w:rsidP="00A64063">
            <w:pPr>
              <w:rPr>
                <w:rFonts w:cstheme="minorHAnsi"/>
                <w:sz w:val="18"/>
                <w:szCs w:val="18"/>
              </w:rPr>
            </w:pPr>
            <w:r>
              <w:rPr>
                <w:rStyle w:val="sobjectk"/>
                <w:rFonts w:ascii="Consolas" w:hAnsi="Consolas" w:cs="Consolas"/>
                <w:b/>
                <w:bCs/>
                <w:color w:val="333333"/>
                <w:sz w:val="16"/>
                <w:szCs w:val="16"/>
              </w:rPr>
              <w:t xml:space="preserve">  </w:t>
            </w:r>
            <w:r w:rsidRPr="005A5A29">
              <w:rPr>
                <w:rStyle w:val="sobjectk"/>
                <w:rFonts w:cstheme="minorHAnsi"/>
                <w:b/>
                <w:bCs/>
                <w:color w:val="333333"/>
                <w:sz w:val="18"/>
                <w:szCs w:val="18"/>
              </w:rPr>
              <w:t>"</w:t>
            </w:r>
            <w:r w:rsidRPr="005A5A29">
              <w:rPr>
                <w:rFonts w:cstheme="minorHAnsi"/>
                <w:sz w:val="18"/>
                <w:szCs w:val="18"/>
              </w:rPr>
              <w:t>collectionAggregationList</w:t>
            </w:r>
            <w:r w:rsidRPr="005A5A29">
              <w:rPr>
                <w:rStyle w:val="sobjectk"/>
                <w:rFonts w:cstheme="minorHAnsi"/>
                <w:b/>
                <w:bCs/>
                <w:color w:val="333333"/>
                <w:sz w:val="18"/>
                <w:szCs w:val="18"/>
              </w:rPr>
              <w:t xml:space="preserve"> " </w:t>
            </w:r>
            <w:r w:rsidRPr="005A5A29">
              <w:rPr>
                <w:rStyle w:val="scolon"/>
                <w:rFonts w:cstheme="minorHAnsi"/>
                <w:color w:val="666666"/>
                <w:sz w:val="18"/>
                <w:szCs w:val="18"/>
              </w:rPr>
              <w:t>:</w:t>
            </w:r>
            <w:r w:rsidRPr="005A5A29">
              <w:rPr>
                <w:rStyle w:val="sobjectv"/>
                <w:rFonts w:cstheme="minorHAnsi"/>
                <w:color w:val="555555"/>
                <w:sz w:val="18"/>
                <w:szCs w:val="18"/>
              </w:rPr>
              <w:t xml:space="preserve"> [&lt;</w:t>
            </w:r>
            <w:r w:rsidRPr="005A5A29">
              <w:rPr>
                <w:rFonts w:cstheme="minorHAnsi"/>
                <w:sz w:val="18"/>
                <w:szCs w:val="18"/>
              </w:rPr>
              <w:t>CollectionAggregation</w:t>
            </w:r>
            <w:r w:rsidRPr="005A5A29">
              <w:rPr>
                <w:rStyle w:val="sobjectv"/>
                <w:rFonts w:cstheme="minorHAnsi"/>
                <w:color w:val="555555"/>
                <w:sz w:val="18"/>
                <w:szCs w:val="18"/>
              </w:rPr>
              <w:t>&gt;]</w:t>
            </w:r>
            <w:r w:rsidRPr="005A5A29">
              <w:rPr>
                <w:rStyle w:val="scomma"/>
                <w:rFonts w:cstheme="minorHAnsi"/>
                <w:color w:val="666666"/>
                <w:sz w:val="18"/>
                <w:szCs w:val="18"/>
              </w:rPr>
              <w:t>,</w:t>
            </w:r>
            <w:r w:rsidRPr="005A5A29">
              <w:rPr>
                <w:rFonts w:cstheme="minorHAnsi"/>
                <w:color w:val="555555"/>
                <w:sz w:val="18"/>
                <w:szCs w:val="18"/>
              </w:rPr>
              <w:br/>
              <w:t xml:space="preserve">     </w:t>
            </w:r>
            <w:r w:rsidRPr="005A5A29">
              <w:rPr>
                <w:rStyle w:val="sobjectk"/>
                <w:rFonts w:cstheme="minorHAnsi"/>
                <w:b/>
                <w:bCs/>
                <w:color w:val="333333"/>
                <w:sz w:val="18"/>
                <w:szCs w:val="18"/>
              </w:rPr>
              <w:t>"</w:t>
            </w:r>
            <w:r w:rsidRPr="007F5E82">
              <w:rPr>
                <w:rFonts w:cstheme="minorHAnsi"/>
                <w:sz w:val="18"/>
                <w:szCs w:val="18"/>
              </w:rPr>
              <w:t>packCdList</w:t>
            </w:r>
            <w:r w:rsidRPr="007F5E82">
              <w:rPr>
                <w:rStyle w:val="sobjectk"/>
                <w:rFonts w:cstheme="minorHAnsi"/>
                <w:b/>
                <w:bCs/>
                <w:color w:val="333333"/>
                <w:sz w:val="18"/>
                <w:szCs w:val="18"/>
              </w:rPr>
              <w:t xml:space="preserve">" </w:t>
            </w:r>
            <w:r w:rsidRPr="007F5E82">
              <w:rPr>
                <w:rStyle w:val="scolon"/>
                <w:rFonts w:cstheme="minorHAnsi"/>
                <w:color w:val="666666"/>
                <w:sz w:val="18"/>
                <w:szCs w:val="18"/>
              </w:rPr>
              <w:t xml:space="preserve">: </w:t>
            </w:r>
            <w:r w:rsidRPr="007F5E82">
              <w:rPr>
                <w:sz w:val="18"/>
                <w:szCs w:val="18"/>
              </w:rPr>
              <w:t>[&lt;String&gt;</w:t>
            </w:r>
            <w:r w:rsidRPr="007F5E82">
              <w:rPr>
                <w:rFonts w:cstheme="minorHAnsi"/>
                <w:sz w:val="18"/>
                <w:szCs w:val="18"/>
              </w:rPr>
              <w:t> </w:t>
            </w:r>
            <w:r w:rsidRPr="007F5E82">
              <w:rPr>
                <w:sz w:val="18"/>
                <w:szCs w:val="18"/>
              </w:rPr>
              <w:t>],</w:t>
            </w:r>
            <w:r w:rsidRPr="007F5E82">
              <w:rPr>
                <w:rFonts w:cstheme="minorHAnsi"/>
                <w:sz w:val="18"/>
                <w:szCs w:val="18"/>
              </w:rPr>
              <w:br/>
              <w:t>     </w:t>
            </w:r>
            <w:r w:rsidRPr="007F5E82">
              <w:rPr>
                <w:sz w:val="18"/>
                <w:szCs w:val="18"/>
              </w:rPr>
              <w:t>"</w:t>
            </w:r>
            <w:r w:rsidRPr="007F5E82">
              <w:rPr>
                <w:rFonts w:cstheme="minorHAnsi"/>
                <w:sz w:val="18"/>
                <w:szCs w:val="18"/>
              </w:rPr>
              <w:t>channelCdList</w:t>
            </w:r>
            <w:r w:rsidRPr="007F5E82">
              <w:rPr>
                <w:sz w:val="18"/>
                <w:szCs w:val="18"/>
              </w:rPr>
              <w:t>" : [&lt;string&gt;</w:t>
            </w:r>
            <w:r w:rsidRPr="007F5E82">
              <w:rPr>
                <w:rFonts w:cstheme="minorHAnsi"/>
                <w:sz w:val="18"/>
                <w:szCs w:val="18"/>
              </w:rPr>
              <w:t> </w:t>
            </w:r>
            <w:r w:rsidRPr="007F5E82">
              <w:rPr>
                <w:sz w:val="18"/>
                <w:szCs w:val="18"/>
              </w:rPr>
              <w:t>],</w:t>
            </w:r>
            <w:r w:rsidRPr="007F5E82">
              <w:rPr>
                <w:rFonts w:cstheme="minorHAnsi"/>
                <w:sz w:val="18"/>
                <w:szCs w:val="18"/>
              </w:rPr>
              <w:br/>
              <w:t>     </w:t>
            </w:r>
            <w:r w:rsidRPr="007F5E82">
              <w:rPr>
                <w:sz w:val="18"/>
                <w:szCs w:val="18"/>
              </w:rPr>
              <w:t>"</w:t>
            </w:r>
            <w:r w:rsidRPr="007F5E82">
              <w:rPr>
                <w:rFonts w:cstheme="minorHAnsi"/>
                <w:sz w:val="18"/>
                <w:szCs w:val="18"/>
              </w:rPr>
              <w:t>unRemovableProductCd</w:t>
            </w:r>
            <w:r>
              <w:rPr>
                <w:rFonts w:cstheme="minorHAnsi"/>
                <w:sz w:val="18"/>
                <w:szCs w:val="18"/>
              </w:rPr>
              <w:t>List</w:t>
            </w:r>
            <w:r w:rsidRPr="007F5E82">
              <w:rPr>
                <w:sz w:val="18"/>
                <w:szCs w:val="18"/>
              </w:rPr>
              <w:t>" : [ &lt;string&gt;</w:t>
            </w:r>
            <w:r w:rsidRPr="007F5E82">
              <w:rPr>
                <w:rFonts w:cstheme="minorHAnsi"/>
                <w:sz w:val="18"/>
                <w:szCs w:val="18"/>
              </w:rPr>
              <w:t> </w:t>
            </w:r>
            <w:r w:rsidRPr="007F5E82">
              <w:rPr>
                <w:sz w:val="18"/>
                <w:szCs w:val="18"/>
              </w:rPr>
              <w:t>]</w:t>
            </w:r>
          </w:p>
          <w:p w14:paraId="709180AF" w14:textId="77777777" w:rsidR="00A64063" w:rsidRPr="00AD780E" w:rsidRDefault="00A64063" w:rsidP="00A64063">
            <w:pPr>
              <w:rPr>
                <w:sz w:val="18"/>
                <w:szCs w:val="16"/>
              </w:rPr>
            </w:pPr>
            <w:r w:rsidRPr="00AD780E">
              <w:rPr>
                <w:sz w:val="18"/>
                <w:szCs w:val="16"/>
              </w:rPr>
              <w:t>}</w:t>
            </w:r>
          </w:p>
          <w:p w14:paraId="1902BBBA" w14:textId="77777777" w:rsidR="00A64063" w:rsidRDefault="00A64063" w:rsidP="00A64063">
            <w:pPr>
              <w:rPr>
                <w:b/>
                <w:sz w:val="18"/>
                <w:szCs w:val="16"/>
              </w:rPr>
            </w:pPr>
          </w:p>
          <w:p w14:paraId="18E895AE" w14:textId="77777777" w:rsidR="00A64063" w:rsidRPr="00107233" w:rsidRDefault="00A64063" w:rsidP="00A64063">
            <w:pPr>
              <w:rPr>
                <w:b/>
                <w:color w:val="E36C0A" w:themeColor="accent6" w:themeShade="BF"/>
                <w:sz w:val="18"/>
                <w:szCs w:val="16"/>
              </w:rPr>
            </w:pPr>
            <w:r w:rsidRPr="00107233">
              <w:rPr>
                <w:b/>
                <w:color w:val="E36C0A" w:themeColor="accent6" w:themeShade="BF"/>
                <w:sz w:val="18"/>
                <w:szCs w:val="16"/>
              </w:rPr>
              <w:t>SubscriptionSummary</w:t>
            </w:r>
          </w:p>
          <w:tbl>
            <w:tblPr>
              <w:tblStyle w:val="TableGrid"/>
              <w:tblW w:w="8278" w:type="dxa"/>
              <w:tblLook w:val="04A0" w:firstRow="1" w:lastRow="0" w:firstColumn="1" w:lastColumn="0" w:noHBand="0" w:noVBand="1"/>
            </w:tblPr>
            <w:tblGrid>
              <w:gridCol w:w="2239"/>
              <w:gridCol w:w="2014"/>
              <w:gridCol w:w="1416"/>
              <w:gridCol w:w="1137"/>
              <w:gridCol w:w="1472"/>
            </w:tblGrid>
            <w:tr w:rsidR="00A64063" w:rsidRPr="00444190" w14:paraId="1BAA23E3" w14:textId="77777777" w:rsidTr="00A64063">
              <w:tc>
                <w:tcPr>
                  <w:tcW w:w="2063" w:type="dxa"/>
                  <w:shd w:val="clear" w:color="auto" w:fill="D9D9D9" w:themeFill="background1" w:themeFillShade="D9"/>
                </w:tcPr>
                <w:p w14:paraId="2DC2F626" w14:textId="77777777" w:rsidR="00A64063" w:rsidRPr="00444190" w:rsidRDefault="00A64063" w:rsidP="00A64063">
                  <w:pPr>
                    <w:rPr>
                      <w:b/>
                      <w:sz w:val="18"/>
                      <w:szCs w:val="16"/>
                    </w:rPr>
                  </w:pPr>
                  <w:r w:rsidRPr="00444190">
                    <w:rPr>
                      <w:b/>
                      <w:sz w:val="18"/>
                      <w:szCs w:val="16"/>
                    </w:rPr>
                    <w:t>Name</w:t>
                  </w:r>
                </w:p>
              </w:tc>
              <w:tc>
                <w:tcPr>
                  <w:tcW w:w="2014" w:type="dxa"/>
                  <w:shd w:val="clear" w:color="auto" w:fill="D9D9D9" w:themeFill="background1" w:themeFillShade="D9"/>
                </w:tcPr>
                <w:p w14:paraId="2B69E3A7" w14:textId="77777777" w:rsidR="00A64063" w:rsidRDefault="00A64063" w:rsidP="00A64063">
                  <w:pPr>
                    <w:rPr>
                      <w:b/>
                      <w:sz w:val="18"/>
                      <w:szCs w:val="16"/>
                    </w:rPr>
                  </w:pPr>
                  <w:r>
                    <w:rPr>
                      <w:b/>
                      <w:sz w:val="18"/>
                      <w:szCs w:val="16"/>
                    </w:rPr>
                    <w:t>DataType</w:t>
                  </w:r>
                </w:p>
              </w:tc>
              <w:tc>
                <w:tcPr>
                  <w:tcW w:w="1650" w:type="dxa"/>
                  <w:shd w:val="clear" w:color="auto" w:fill="D9D9D9" w:themeFill="background1" w:themeFillShade="D9"/>
                </w:tcPr>
                <w:p w14:paraId="184F3AF6" w14:textId="77777777" w:rsidR="00A64063" w:rsidRPr="00444190" w:rsidRDefault="00A64063" w:rsidP="00A64063">
                  <w:pPr>
                    <w:rPr>
                      <w:b/>
                      <w:sz w:val="18"/>
                      <w:szCs w:val="16"/>
                    </w:rPr>
                  </w:pPr>
                  <w:r>
                    <w:rPr>
                      <w:b/>
                      <w:sz w:val="18"/>
                      <w:szCs w:val="16"/>
                    </w:rPr>
                    <w:t>Description</w:t>
                  </w:r>
                </w:p>
              </w:tc>
              <w:tc>
                <w:tcPr>
                  <w:tcW w:w="1031" w:type="dxa"/>
                  <w:shd w:val="clear" w:color="auto" w:fill="D9D9D9" w:themeFill="background1" w:themeFillShade="D9"/>
                </w:tcPr>
                <w:p w14:paraId="3295B92C"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520" w:type="dxa"/>
                  <w:shd w:val="clear" w:color="auto" w:fill="D9D9D9" w:themeFill="background1" w:themeFillShade="D9"/>
                </w:tcPr>
                <w:p w14:paraId="34EDA39A" w14:textId="77777777" w:rsidR="00A64063" w:rsidRPr="00444190" w:rsidRDefault="00A64063" w:rsidP="00A64063">
                  <w:pPr>
                    <w:rPr>
                      <w:b/>
                      <w:sz w:val="18"/>
                      <w:szCs w:val="16"/>
                    </w:rPr>
                  </w:pPr>
                  <w:r w:rsidRPr="001B35FC">
                    <w:rPr>
                      <w:b/>
                      <w:sz w:val="18"/>
                      <w:szCs w:val="16"/>
                    </w:rPr>
                    <w:t>Possible/typical values</w:t>
                  </w:r>
                </w:p>
              </w:tc>
            </w:tr>
            <w:tr w:rsidR="00A64063" w14:paraId="31031DD1" w14:textId="77777777" w:rsidTr="00A64063">
              <w:tc>
                <w:tcPr>
                  <w:tcW w:w="2063" w:type="dxa"/>
                </w:tcPr>
                <w:p w14:paraId="692F863E" w14:textId="77777777" w:rsidR="00A64063" w:rsidRPr="006B4E68" w:rsidRDefault="00A64063" w:rsidP="00A64063">
                  <w:pPr>
                    <w:rPr>
                      <w:b/>
                      <w:sz w:val="18"/>
                      <w:szCs w:val="16"/>
                    </w:rPr>
                  </w:pPr>
                  <w:r w:rsidRPr="005A5A29">
                    <w:rPr>
                      <w:rFonts w:cstheme="minorHAnsi"/>
                      <w:sz w:val="18"/>
                      <w:szCs w:val="18"/>
                    </w:rPr>
                    <w:t>collectionAggregationList</w:t>
                  </w:r>
                </w:p>
              </w:tc>
              <w:tc>
                <w:tcPr>
                  <w:tcW w:w="2014" w:type="dxa"/>
                </w:tcPr>
                <w:p w14:paraId="5F3DDD00" w14:textId="77777777" w:rsidR="00A64063" w:rsidRDefault="00A64063" w:rsidP="00A64063">
                  <w:pPr>
                    <w:rPr>
                      <w:sz w:val="18"/>
                      <w:szCs w:val="16"/>
                    </w:rPr>
                  </w:pPr>
                  <w:r>
                    <w:rPr>
                      <w:sz w:val="18"/>
                      <w:szCs w:val="16"/>
                    </w:rPr>
                    <w:t xml:space="preserve">Array of </w:t>
                  </w:r>
                </w:p>
                <w:p w14:paraId="63543917" w14:textId="77777777" w:rsidR="00A64063" w:rsidRDefault="00A64063" w:rsidP="00A64063">
                  <w:pPr>
                    <w:rPr>
                      <w:sz w:val="18"/>
                      <w:szCs w:val="16"/>
                    </w:rPr>
                  </w:pPr>
                  <w:r>
                    <w:rPr>
                      <w:sz w:val="18"/>
                      <w:szCs w:val="16"/>
                    </w:rPr>
                    <w:t>&lt;</w:t>
                  </w:r>
                  <w:r w:rsidRPr="005A5A29">
                    <w:rPr>
                      <w:rFonts w:cstheme="minorHAnsi"/>
                      <w:sz w:val="18"/>
                      <w:szCs w:val="18"/>
                    </w:rPr>
                    <w:t>CollectionAggregation</w:t>
                  </w:r>
                  <w:r>
                    <w:rPr>
                      <w:sz w:val="18"/>
                      <w:szCs w:val="16"/>
                    </w:rPr>
                    <w:t>&gt;</w:t>
                  </w:r>
                </w:p>
              </w:tc>
              <w:tc>
                <w:tcPr>
                  <w:tcW w:w="1650" w:type="dxa"/>
                </w:tcPr>
                <w:p w14:paraId="311F1D5E" w14:textId="77777777" w:rsidR="00A64063" w:rsidRPr="006B4E68" w:rsidRDefault="00A64063" w:rsidP="00A64063">
                  <w:pPr>
                    <w:rPr>
                      <w:sz w:val="18"/>
                      <w:szCs w:val="16"/>
                    </w:rPr>
                  </w:pPr>
                  <w:r>
                    <w:rPr>
                      <w:sz w:val="18"/>
                      <w:szCs w:val="16"/>
                    </w:rPr>
                    <w:t>In 2.0 world, allow customer order multiple collections.</w:t>
                  </w:r>
                </w:p>
              </w:tc>
              <w:tc>
                <w:tcPr>
                  <w:tcW w:w="1031" w:type="dxa"/>
                </w:tcPr>
                <w:p w14:paraId="11B67C36" w14:textId="77777777" w:rsidR="00A64063" w:rsidRPr="006B4E68" w:rsidRDefault="00A64063" w:rsidP="00A64063">
                  <w:pPr>
                    <w:rPr>
                      <w:sz w:val="18"/>
                      <w:szCs w:val="16"/>
                    </w:rPr>
                  </w:pPr>
                  <w:r>
                    <w:rPr>
                      <w:sz w:val="18"/>
                      <w:szCs w:val="16"/>
                    </w:rPr>
                    <w:t>N</w:t>
                  </w:r>
                </w:p>
              </w:tc>
              <w:tc>
                <w:tcPr>
                  <w:tcW w:w="1520" w:type="dxa"/>
                </w:tcPr>
                <w:p w14:paraId="20C7EE06" w14:textId="77777777" w:rsidR="00A64063" w:rsidRPr="006B4E68" w:rsidRDefault="00A64063" w:rsidP="00A64063">
                  <w:pPr>
                    <w:rPr>
                      <w:sz w:val="18"/>
                      <w:szCs w:val="16"/>
                    </w:rPr>
                  </w:pPr>
                </w:p>
              </w:tc>
            </w:tr>
            <w:tr w:rsidR="00A64063" w14:paraId="40B856BC" w14:textId="77777777" w:rsidTr="00A64063">
              <w:tc>
                <w:tcPr>
                  <w:tcW w:w="2063" w:type="dxa"/>
                </w:tcPr>
                <w:p w14:paraId="5F9BB942" w14:textId="77777777" w:rsidR="00A64063" w:rsidRDefault="00A64063" w:rsidP="00A64063">
                  <w:pPr>
                    <w:rPr>
                      <w:sz w:val="18"/>
                      <w:szCs w:val="18"/>
                    </w:rPr>
                  </w:pPr>
                  <w:r>
                    <w:rPr>
                      <w:sz w:val="18"/>
                      <w:szCs w:val="16"/>
                    </w:rPr>
                    <w:t>packCdList</w:t>
                  </w:r>
                </w:p>
              </w:tc>
              <w:tc>
                <w:tcPr>
                  <w:tcW w:w="2014" w:type="dxa"/>
                </w:tcPr>
                <w:p w14:paraId="741F0D1D" w14:textId="77777777" w:rsidR="00A64063" w:rsidRDefault="00A64063" w:rsidP="00A64063">
                  <w:pPr>
                    <w:rPr>
                      <w:sz w:val="18"/>
                      <w:szCs w:val="16"/>
                    </w:rPr>
                  </w:pPr>
                  <w:r>
                    <w:rPr>
                      <w:sz w:val="18"/>
                      <w:szCs w:val="16"/>
                    </w:rPr>
                    <w:t>Array of &lt;string&gt;</w:t>
                  </w:r>
                </w:p>
              </w:tc>
              <w:tc>
                <w:tcPr>
                  <w:tcW w:w="1650" w:type="dxa"/>
                </w:tcPr>
                <w:p w14:paraId="66470034" w14:textId="77777777" w:rsidR="00A64063" w:rsidRPr="00752747" w:rsidRDefault="00A64063" w:rsidP="00A64063">
                  <w:pPr>
                    <w:rPr>
                      <w:sz w:val="18"/>
                      <w:szCs w:val="16"/>
                    </w:rPr>
                  </w:pPr>
                  <w:r>
                    <w:rPr>
                      <w:sz w:val="18"/>
                      <w:szCs w:val="16"/>
                    </w:rPr>
                    <w:t>Individual pack code</w:t>
                  </w:r>
                </w:p>
              </w:tc>
              <w:tc>
                <w:tcPr>
                  <w:tcW w:w="1031" w:type="dxa"/>
                </w:tcPr>
                <w:p w14:paraId="4CDFAFAB" w14:textId="77777777" w:rsidR="00A64063" w:rsidRPr="00752747" w:rsidRDefault="00A64063" w:rsidP="00A64063">
                  <w:pPr>
                    <w:rPr>
                      <w:sz w:val="18"/>
                      <w:szCs w:val="16"/>
                    </w:rPr>
                  </w:pPr>
                  <w:r>
                    <w:rPr>
                      <w:sz w:val="18"/>
                      <w:szCs w:val="16"/>
                    </w:rPr>
                    <w:t>N</w:t>
                  </w:r>
                </w:p>
              </w:tc>
              <w:tc>
                <w:tcPr>
                  <w:tcW w:w="1520" w:type="dxa"/>
                </w:tcPr>
                <w:p w14:paraId="3C6318B9" w14:textId="77777777" w:rsidR="00A64063" w:rsidRPr="00C87543" w:rsidRDefault="00A64063" w:rsidP="00A64063">
                  <w:pPr>
                    <w:rPr>
                      <w:sz w:val="18"/>
                      <w:szCs w:val="16"/>
                    </w:rPr>
                  </w:pPr>
                </w:p>
              </w:tc>
            </w:tr>
            <w:tr w:rsidR="00A64063" w:rsidRPr="00B32783" w14:paraId="4BF99BB8" w14:textId="77777777" w:rsidTr="00A64063">
              <w:tc>
                <w:tcPr>
                  <w:tcW w:w="2063" w:type="dxa"/>
                </w:tcPr>
                <w:p w14:paraId="7AE448DA" w14:textId="77777777" w:rsidR="00A64063" w:rsidRDefault="00A64063" w:rsidP="00A64063">
                  <w:pPr>
                    <w:rPr>
                      <w:sz w:val="18"/>
                      <w:szCs w:val="16"/>
                    </w:rPr>
                  </w:pPr>
                  <w:r>
                    <w:rPr>
                      <w:sz w:val="18"/>
                      <w:szCs w:val="16"/>
                    </w:rPr>
                    <w:t>channelCdList</w:t>
                  </w:r>
                </w:p>
              </w:tc>
              <w:tc>
                <w:tcPr>
                  <w:tcW w:w="2014" w:type="dxa"/>
                </w:tcPr>
                <w:p w14:paraId="22CBDC3E" w14:textId="77777777" w:rsidR="00A64063" w:rsidRDefault="00A64063" w:rsidP="00A64063">
                  <w:pPr>
                    <w:rPr>
                      <w:sz w:val="18"/>
                      <w:szCs w:val="16"/>
                    </w:rPr>
                  </w:pPr>
                  <w:r>
                    <w:rPr>
                      <w:sz w:val="18"/>
                      <w:szCs w:val="16"/>
                    </w:rPr>
                    <w:t>Array of &lt;string&gt;</w:t>
                  </w:r>
                </w:p>
              </w:tc>
              <w:tc>
                <w:tcPr>
                  <w:tcW w:w="1650" w:type="dxa"/>
                </w:tcPr>
                <w:p w14:paraId="01CCF28C" w14:textId="77777777" w:rsidR="00A64063" w:rsidRPr="00676224" w:rsidRDefault="00A64063" w:rsidP="00A64063">
                  <w:pPr>
                    <w:rPr>
                      <w:sz w:val="18"/>
                      <w:szCs w:val="16"/>
                      <w:lang w:val="fr-CA"/>
                    </w:rPr>
                  </w:pPr>
                  <w:r w:rsidRPr="00676224">
                    <w:rPr>
                      <w:sz w:val="18"/>
                      <w:szCs w:val="16"/>
                      <w:lang w:val="fr-CA"/>
                    </w:rPr>
                    <w:t xml:space="preserve">A </w:t>
                  </w:r>
                  <w:r>
                    <w:rPr>
                      <w:sz w:val="18"/>
                      <w:szCs w:val="16"/>
                      <w:lang w:val="fr-CA"/>
                    </w:rPr>
                    <w:t xml:space="preserve">la cart </w:t>
                  </w:r>
                  <w:r>
                    <w:rPr>
                      <w:sz w:val="18"/>
                      <w:szCs w:val="16"/>
                      <w:lang w:val="fr-CA"/>
                    </w:rPr>
                    <w:lastRenderedPageBreak/>
                    <w:t>channel code</w:t>
                  </w:r>
                </w:p>
              </w:tc>
              <w:tc>
                <w:tcPr>
                  <w:tcW w:w="1031" w:type="dxa"/>
                </w:tcPr>
                <w:p w14:paraId="2E8184EE" w14:textId="77777777" w:rsidR="00A64063" w:rsidRPr="00676224" w:rsidRDefault="00A64063" w:rsidP="00A64063">
                  <w:pPr>
                    <w:rPr>
                      <w:sz w:val="18"/>
                      <w:szCs w:val="16"/>
                      <w:lang w:val="fr-CA"/>
                    </w:rPr>
                  </w:pPr>
                </w:p>
              </w:tc>
              <w:tc>
                <w:tcPr>
                  <w:tcW w:w="1520" w:type="dxa"/>
                </w:tcPr>
                <w:p w14:paraId="39D56E6A" w14:textId="77777777" w:rsidR="00A64063" w:rsidRPr="00676224" w:rsidRDefault="00A64063" w:rsidP="00A64063">
                  <w:pPr>
                    <w:rPr>
                      <w:sz w:val="18"/>
                      <w:szCs w:val="16"/>
                      <w:lang w:val="fr-CA"/>
                    </w:rPr>
                  </w:pPr>
                </w:p>
              </w:tc>
            </w:tr>
            <w:tr w:rsidR="00A64063" w14:paraId="59E0144A" w14:textId="77777777" w:rsidTr="00A64063">
              <w:tc>
                <w:tcPr>
                  <w:tcW w:w="2063" w:type="dxa"/>
                </w:tcPr>
                <w:p w14:paraId="41D7B90F" w14:textId="77777777" w:rsidR="00A64063" w:rsidRDefault="00A64063" w:rsidP="00A64063">
                  <w:pPr>
                    <w:rPr>
                      <w:sz w:val="18"/>
                      <w:szCs w:val="16"/>
                    </w:rPr>
                  </w:pPr>
                  <w:r>
                    <w:rPr>
                      <w:sz w:val="18"/>
                      <w:szCs w:val="16"/>
                    </w:rPr>
                    <w:lastRenderedPageBreak/>
                    <w:t>unRemovableProductCdList</w:t>
                  </w:r>
                </w:p>
              </w:tc>
              <w:tc>
                <w:tcPr>
                  <w:tcW w:w="2014" w:type="dxa"/>
                </w:tcPr>
                <w:p w14:paraId="0BE35EC7" w14:textId="77777777" w:rsidR="00A64063" w:rsidRDefault="00A64063" w:rsidP="00A64063">
                  <w:pPr>
                    <w:rPr>
                      <w:sz w:val="18"/>
                      <w:szCs w:val="16"/>
                    </w:rPr>
                  </w:pPr>
                  <w:r>
                    <w:rPr>
                      <w:sz w:val="18"/>
                      <w:szCs w:val="16"/>
                    </w:rPr>
                    <w:t>Array of &lt;string&gt;</w:t>
                  </w:r>
                </w:p>
              </w:tc>
              <w:tc>
                <w:tcPr>
                  <w:tcW w:w="1650" w:type="dxa"/>
                </w:tcPr>
                <w:p w14:paraId="2CB7A21B" w14:textId="77777777" w:rsidR="00A64063" w:rsidRPr="00752747" w:rsidRDefault="00A64063" w:rsidP="00A64063">
                  <w:pPr>
                    <w:rPr>
                      <w:sz w:val="18"/>
                      <w:szCs w:val="16"/>
                    </w:rPr>
                  </w:pPr>
                  <w:r>
                    <w:rPr>
                      <w:sz w:val="18"/>
                      <w:szCs w:val="16"/>
                    </w:rPr>
                    <w:t>*</w:t>
                  </w:r>
                </w:p>
              </w:tc>
              <w:tc>
                <w:tcPr>
                  <w:tcW w:w="1031" w:type="dxa"/>
                </w:tcPr>
                <w:p w14:paraId="1BD2A6EC" w14:textId="77777777" w:rsidR="00A64063" w:rsidRDefault="00A64063" w:rsidP="00A64063">
                  <w:pPr>
                    <w:rPr>
                      <w:sz w:val="18"/>
                      <w:szCs w:val="16"/>
                    </w:rPr>
                  </w:pPr>
                </w:p>
              </w:tc>
              <w:tc>
                <w:tcPr>
                  <w:tcW w:w="1520" w:type="dxa"/>
                </w:tcPr>
                <w:p w14:paraId="7B5A7FA7" w14:textId="77777777" w:rsidR="00A64063" w:rsidRPr="00C87543" w:rsidRDefault="00A64063" w:rsidP="00A64063">
                  <w:pPr>
                    <w:rPr>
                      <w:sz w:val="18"/>
                      <w:szCs w:val="16"/>
                    </w:rPr>
                  </w:pPr>
                </w:p>
              </w:tc>
            </w:tr>
          </w:tbl>
          <w:p w14:paraId="04774702" w14:textId="77777777" w:rsidR="00A64063" w:rsidRPr="000666BE" w:rsidRDefault="00A64063" w:rsidP="00A64063">
            <w:pPr>
              <w:rPr>
                <w:rFonts w:ascii="Times New Roman" w:eastAsia="Times New Roman" w:hAnsi="Times New Roman" w:cs="Times New Roman"/>
                <w:sz w:val="16"/>
                <w:szCs w:val="16"/>
                <w:lang w:eastAsia="en-CA"/>
              </w:rPr>
            </w:pPr>
            <w:r w:rsidRPr="000666BE">
              <w:rPr>
                <w:i/>
                <w:sz w:val="18"/>
                <w:szCs w:val="16"/>
              </w:rPr>
              <w:t xml:space="preserve">* </w:t>
            </w:r>
            <w:r w:rsidRPr="003A1BDF">
              <w:rPr>
                <w:b/>
                <w:i/>
                <w:sz w:val="18"/>
                <w:szCs w:val="16"/>
              </w:rPr>
              <w:t>unRemovable product</w:t>
            </w:r>
            <w:r>
              <w:rPr>
                <w:sz w:val="18"/>
                <w:szCs w:val="16"/>
              </w:rPr>
              <w:t>: 1</w:t>
            </w:r>
            <w:r w:rsidRPr="000666BE">
              <w:rPr>
                <w:sz w:val="16"/>
                <w:szCs w:val="16"/>
              </w:rPr>
              <w:t xml:space="preserve">) </w:t>
            </w:r>
            <w:r w:rsidRPr="000666BE">
              <w:rPr>
                <w:rFonts w:ascii="Times New Roman" w:eastAsia="Times New Roman" w:hAnsi="Times New Roman" w:cs="Times New Roman"/>
                <w:sz w:val="16"/>
                <w:szCs w:val="16"/>
                <w:lang w:eastAsia="en-CA"/>
              </w:rPr>
              <w:t>If the subscription was modified in last 30 days. We will not allow customers</w:t>
            </w:r>
            <w:r>
              <w:rPr>
                <w:rFonts w:ascii="Times New Roman" w:eastAsia="Times New Roman" w:hAnsi="Times New Roman" w:cs="Times New Roman"/>
                <w:sz w:val="16"/>
                <w:szCs w:val="16"/>
                <w:lang w:eastAsia="en-CA"/>
              </w:rPr>
              <w:t xml:space="preserve"> to change their subscription. </w:t>
            </w:r>
            <w:r w:rsidRPr="000666BE">
              <w:rPr>
                <w:rFonts w:ascii="Times New Roman" w:eastAsia="Times New Roman" w:hAnsi="Times New Roman" w:cs="Times New Roman"/>
                <w:sz w:val="16"/>
                <w:szCs w:val="16"/>
                <w:lang w:eastAsia="en-CA"/>
              </w:rPr>
              <w:t xml:space="preserve">Therefore all elements </w:t>
            </w:r>
            <w:r>
              <w:rPr>
                <w:rFonts w:ascii="Times New Roman" w:eastAsia="Times New Roman" w:hAnsi="Times New Roman" w:cs="Times New Roman"/>
                <w:sz w:val="16"/>
                <w:szCs w:val="16"/>
                <w:lang w:eastAsia="en-CA"/>
              </w:rPr>
              <w:t xml:space="preserve">of subscription </w:t>
            </w:r>
            <w:r w:rsidRPr="000666BE">
              <w:rPr>
                <w:rFonts w:ascii="Times New Roman" w:eastAsia="Times New Roman" w:hAnsi="Times New Roman" w:cs="Times New Roman"/>
                <w:sz w:val="16"/>
                <w:szCs w:val="16"/>
                <w:lang w:eastAsia="en-CA"/>
              </w:rPr>
              <w:t>are un</w:t>
            </w:r>
            <w:r>
              <w:rPr>
                <w:rFonts w:ascii="Times New Roman" w:eastAsia="Times New Roman" w:hAnsi="Times New Roman" w:cs="Times New Roman"/>
                <w:sz w:val="16"/>
                <w:szCs w:val="16"/>
                <w:lang w:eastAsia="en-CA"/>
              </w:rPr>
              <w:t>-</w:t>
            </w:r>
            <w:r w:rsidRPr="000666BE">
              <w:rPr>
                <w:rFonts w:ascii="Times New Roman" w:eastAsia="Times New Roman" w:hAnsi="Times New Roman" w:cs="Times New Roman"/>
                <w:sz w:val="16"/>
                <w:szCs w:val="16"/>
                <w:lang w:eastAsia="en-CA"/>
              </w:rPr>
              <w:t>removable</w:t>
            </w:r>
            <w:r>
              <w:rPr>
                <w:rFonts w:ascii="Times New Roman" w:eastAsia="Times New Roman" w:hAnsi="Times New Roman" w:cs="Times New Roman"/>
                <w:sz w:val="16"/>
                <w:szCs w:val="16"/>
                <w:lang w:eastAsia="en-CA"/>
              </w:rPr>
              <w:t xml:space="preserve"> products</w:t>
            </w:r>
            <w:r w:rsidRPr="000666BE">
              <w:rPr>
                <w:rFonts w:ascii="Times New Roman" w:eastAsia="Times New Roman" w:hAnsi="Times New Roman" w:cs="Times New Roman"/>
                <w:sz w:val="16"/>
                <w:szCs w:val="16"/>
                <w:lang w:eastAsia="en-CA"/>
              </w:rPr>
              <w:t>. </w:t>
            </w:r>
            <w:r>
              <w:rPr>
                <w:rFonts w:ascii="Times New Roman" w:eastAsia="Times New Roman" w:hAnsi="Times New Roman" w:cs="Times New Roman"/>
                <w:sz w:val="16"/>
                <w:szCs w:val="16"/>
                <w:lang w:eastAsia="en-CA"/>
              </w:rPr>
              <w:t>2)</w:t>
            </w:r>
            <w:r w:rsidRPr="000666BE">
              <w:rPr>
                <w:rFonts w:ascii="Times New Roman" w:eastAsia="Times New Roman" w:hAnsi="Times New Roman" w:cs="Times New Roman"/>
                <w:sz w:val="16"/>
                <w:szCs w:val="16"/>
                <w:lang w:eastAsia="en-CA"/>
              </w:rPr>
              <w:t xml:space="preserve"> In 1.0 world, if </w:t>
            </w:r>
            <w:r>
              <w:rPr>
                <w:rFonts w:ascii="Times New Roman" w:eastAsia="Times New Roman" w:hAnsi="Times New Roman" w:cs="Times New Roman"/>
                <w:sz w:val="16"/>
                <w:szCs w:val="16"/>
                <w:lang w:eastAsia="en-CA"/>
              </w:rPr>
              <w:t>subscription is</w:t>
            </w:r>
            <w:r w:rsidRPr="000666BE">
              <w:rPr>
                <w:rFonts w:ascii="Times New Roman" w:eastAsia="Times New Roman" w:hAnsi="Times New Roman" w:cs="Times New Roman"/>
                <w:sz w:val="16"/>
                <w:szCs w:val="16"/>
                <w:lang w:eastAsia="en-CA"/>
              </w:rPr>
              <w:t xml:space="preserve"> all-in combo</w:t>
            </w:r>
            <w:r>
              <w:rPr>
                <w:rFonts w:ascii="Times New Roman" w:eastAsia="Times New Roman" w:hAnsi="Times New Roman" w:cs="Times New Roman"/>
                <w:sz w:val="16"/>
                <w:szCs w:val="16"/>
                <w:lang w:eastAsia="en-CA"/>
              </w:rPr>
              <w:t>,</w:t>
            </w:r>
            <w:r w:rsidRPr="000666BE">
              <w:rPr>
                <w:rFonts w:ascii="Times New Roman" w:eastAsia="Times New Roman" w:hAnsi="Times New Roman" w:cs="Times New Roman"/>
                <w:sz w:val="16"/>
                <w:szCs w:val="16"/>
                <w:lang w:eastAsia="en-CA"/>
              </w:rPr>
              <w:t xml:space="preserve"> th</w:t>
            </w:r>
            <w:r>
              <w:rPr>
                <w:rFonts w:ascii="Times New Roman" w:eastAsia="Times New Roman" w:hAnsi="Times New Roman" w:cs="Times New Roman"/>
                <w:sz w:val="16"/>
                <w:szCs w:val="16"/>
                <w:lang w:eastAsia="en-CA"/>
              </w:rPr>
              <w:t>en all elements will be un-remov</w:t>
            </w:r>
            <w:r w:rsidRPr="000666BE">
              <w:rPr>
                <w:rFonts w:ascii="Times New Roman" w:eastAsia="Times New Roman" w:hAnsi="Times New Roman" w:cs="Times New Roman"/>
                <w:sz w:val="16"/>
                <w:szCs w:val="16"/>
                <w:lang w:eastAsia="en-CA"/>
              </w:rPr>
              <w:t>able sinc</w:t>
            </w:r>
            <w:r>
              <w:rPr>
                <w:rFonts w:ascii="Times New Roman" w:eastAsia="Times New Roman" w:hAnsi="Times New Roman" w:cs="Times New Roman"/>
                <w:sz w:val="16"/>
                <w:szCs w:val="16"/>
                <w:lang w:eastAsia="en-CA"/>
              </w:rPr>
              <w:t>e the combo contains everything and it is not allowed downgrade.</w:t>
            </w:r>
            <w:r w:rsidRPr="000666BE">
              <w:rPr>
                <w:rFonts w:ascii="Times New Roman" w:eastAsia="Times New Roman" w:hAnsi="Times New Roman" w:cs="Times New Roman"/>
                <w:sz w:val="16"/>
                <w:szCs w:val="16"/>
                <w:lang w:eastAsia="en-CA"/>
              </w:rPr>
              <w:t> </w:t>
            </w:r>
          </w:p>
          <w:p w14:paraId="6EEBCF52" w14:textId="77777777" w:rsidR="00A64063" w:rsidRDefault="00A64063" w:rsidP="00A64063">
            <w:pPr>
              <w:rPr>
                <w:sz w:val="18"/>
                <w:szCs w:val="16"/>
              </w:rPr>
            </w:pPr>
          </w:p>
          <w:p w14:paraId="677D7473" w14:textId="77777777" w:rsidR="00A64063" w:rsidRDefault="00A64063" w:rsidP="00A64063">
            <w:pPr>
              <w:rPr>
                <w:sz w:val="18"/>
                <w:szCs w:val="16"/>
              </w:rPr>
            </w:pPr>
            <w:r>
              <w:rPr>
                <w:sz w:val="18"/>
                <w:szCs w:val="16"/>
              </w:rPr>
              <w:t>CollectionAggregation</w:t>
            </w:r>
          </w:p>
          <w:tbl>
            <w:tblPr>
              <w:tblStyle w:val="TableGrid"/>
              <w:tblW w:w="8278" w:type="dxa"/>
              <w:tblLook w:val="04A0" w:firstRow="1" w:lastRow="0" w:firstColumn="1" w:lastColumn="0" w:noHBand="0" w:noVBand="1"/>
            </w:tblPr>
            <w:tblGrid>
              <w:gridCol w:w="2042"/>
              <w:gridCol w:w="2110"/>
              <w:gridCol w:w="1072"/>
              <w:gridCol w:w="1192"/>
              <w:gridCol w:w="1862"/>
            </w:tblGrid>
            <w:tr w:rsidR="00A64063" w:rsidRPr="00444190" w14:paraId="0DC14E5A" w14:textId="77777777" w:rsidTr="00A64063">
              <w:tc>
                <w:tcPr>
                  <w:tcW w:w="2042" w:type="dxa"/>
                  <w:shd w:val="clear" w:color="auto" w:fill="D9D9D9" w:themeFill="background1" w:themeFillShade="D9"/>
                </w:tcPr>
                <w:p w14:paraId="52E93CC3" w14:textId="77777777" w:rsidR="00A64063" w:rsidRPr="00444190" w:rsidRDefault="00A64063" w:rsidP="00A64063">
                  <w:pPr>
                    <w:rPr>
                      <w:b/>
                      <w:sz w:val="18"/>
                      <w:szCs w:val="16"/>
                    </w:rPr>
                  </w:pPr>
                  <w:r w:rsidRPr="00444190">
                    <w:rPr>
                      <w:b/>
                      <w:sz w:val="18"/>
                      <w:szCs w:val="16"/>
                    </w:rPr>
                    <w:t>Name</w:t>
                  </w:r>
                </w:p>
              </w:tc>
              <w:tc>
                <w:tcPr>
                  <w:tcW w:w="2110" w:type="dxa"/>
                  <w:shd w:val="clear" w:color="auto" w:fill="D9D9D9" w:themeFill="background1" w:themeFillShade="D9"/>
                </w:tcPr>
                <w:p w14:paraId="58CCEEA3" w14:textId="77777777" w:rsidR="00A64063" w:rsidRDefault="00A64063" w:rsidP="00A64063">
                  <w:pPr>
                    <w:rPr>
                      <w:b/>
                      <w:sz w:val="18"/>
                      <w:szCs w:val="16"/>
                    </w:rPr>
                  </w:pPr>
                  <w:r>
                    <w:rPr>
                      <w:b/>
                      <w:sz w:val="18"/>
                      <w:szCs w:val="16"/>
                    </w:rPr>
                    <w:t>DataType</w:t>
                  </w:r>
                </w:p>
              </w:tc>
              <w:tc>
                <w:tcPr>
                  <w:tcW w:w="1072" w:type="dxa"/>
                  <w:shd w:val="clear" w:color="auto" w:fill="D9D9D9" w:themeFill="background1" w:themeFillShade="D9"/>
                </w:tcPr>
                <w:p w14:paraId="48EBCF56" w14:textId="77777777" w:rsidR="00A64063" w:rsidRPr="00444190" w:rsidRDefault="00A64063" w:rsidP="00A64063">
                  <w:pPr>
                    <w:rPr>
                      <w:b/>
                      <w:sz w:val="18"/>
                      <w:szCs w:val="16"/>
                    </w:rPr>
                  </w:pPr>
                  <w:r>
                    <w:rPr>
                      <w:b/>
                      <w:sz w:val="18"/>
                      <w:szCs w:val="16"/>
                    </w:rPr>
                    <w:t>Description</w:t>
                  </w:r>
                </w:p>
              </w:tc>
              <w:tc>
                <w:tcPr>
                  <w:tcW w:w="1192" w:type="dxa"/>
                  <w:shd w:val="clear" w:color="auto" w:fill="D9D9D9" w:themeFill="background1" w:themeFillShade="D9"/>
                </w:tcPr>
                <w:p w14:paraId="197DF434"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862" w:type="dxa"/>
                  <w:shd w:val="clear" w:color="auto" w:fill="D9D9D9" w:themeFill="background1" w:themeFillShade="D9"/>
                </w:tcPr>
                <w:p w14:paraId="100E4031" w14:textId="77777777" w:rsidR="00A64063" w:rsidRPr="00444190" w:rsidRDefault="00A64063" w:rsidP="00A64063">
                  <w:pPr>
                    <w:rPr>
                      <w:b/>
                      <w:sz w:val="18"/>
                      <w:szCs w:val="16"/>
                    </w:rPr>
                  </w:pPr>
                  <w:r w:rsidRPr="001B35FC">
                    <w:rPr>
                      <w:b/>
                      <w:sz w:val="18"/>
                      <w:szCs w:val="16"/>
                    </w:rPr>
                    <w:t>Possible/typical values</w:t>
                  </w:r>
                </w:p>
              </w:tc>
            </w:tr>
            <w:tr w:rsidR="00A64063" w14:paraId="7712D882" w14:textId="77777777" w:rsidTr="00A64063">
              <w:tc>
                <w:tcPr>
                  <w:tcW w:w="2042" w:type="dxa"/>
                </w:tcPr>
                <w:p w14:paraId="4BE78F29" w14:textId="77777777" w:rsidR="00A64063" w:rsidRPr="006B4E68" w:rsidRDefault="00A64063" w:rsidP="00A64063">
                  <w:pPr>
                    <w:rPr>
                      <w:b/>
                      <w:sz w:val="18"/>
                      <w:szCs w:val="16"/>
                    </w:rPr>
                  </w:pPr>
                  <w:r>
                    <w:rPr>
                      <w:sz w:val="18"/>
                      <w:szCs w:val="16"/>
                    </w:rPr>
                    <w:t>collectionCd</w:t>
                  </w:r>
                  <w:ins w:id="206" w:author="Sean Li" w:date="2014-11-28T12:11:00Z">
                    <w:r>
                      <w:rPr>
                        <w:sz w:val="18"/>
                        <w:szCs w:val="16"/>
                      </w:rPr>
                      <w:t>List</w:t>
                    </w:r>
                  </w:ins>
                </w:p>
              </w:tc>
              <w:tc>
                <w:tcPr>
                  <w:tcW w:w="2110" w:type="dxa"/>
                </w:tcPr>
                <w:p w14:paraId="0D6C0824" w14:textId="77777777" w:rsidR="00A64063" w:rsidRDefault="00A64063" w:rsidP="00A64063">
                  <w:pPr>
                    <w:rPr>
                      <w:sz w:val="18"/>
                      <w:szCs w:val="16"/>
                    </w:rPr>
                  </w:pPr>
                  <w:r>
                    <w:rPr>
                      <w:sz w:val="18"/>
                      <w:szCs w:val="16"/>
                    </w:rPr>
                    <w:t>Array of &lt;string&gt;</w:t>
                  </w:r>
                </w:p>
              </w:tc>
              <w:tc>
                <w:tcPr>
                  <w:tcW w:w="1072" w:type="dxa"/>
                </w:tcPr>
                <w:p w14:paraId="0481044E" w14:textId="77777777" w:rsidR="00A64063" w:rsidRPr="006B4E68" w:rsidRDefault="00A64063" w:rsidP="00A64063">
                  <w:pPr>
                    <w:rPr>
                      <w:sz w:val="18"/>
                      <w:szCs w:val="16"/>
                    </w:rPr>
                  </w:pPr>
                </w:p>
              </w:tc>
              <w:tc>
                <w:tcPr>
                  <w:tcW w:w="1192" w:type="dxa"/>
                </w:tcPr>
                <w:p w14:paraId="648ED2CA" w14:textId="77777777" w:rsidR="00A64063" w:rsidRPr="006B4E68" w:rsidRDefault="00A64063" w:rsidP="00A64063">
                  <w:pPr>
                    <w:rPr>
                      <w:sz w:val="18"/>
                      <w:szCs w:val="16"/>
                    </w:rPr>
                  </w:pPr>
                  <w:r>
                    <w:rPr>
                      <w:sz w:val="18"/>
                      <w:szCs w:val="16"/>
                    </w:rPr>
                    <w:t>N</w:t>
                  </w:r>
                </w:p>
              </w:tc>
              <w:tc>
                <w:tcPr>
                  <w:tcW w:w="1862" w:type="dxa"/>
                </w:tcPr>
                <w:p w14:paraId="563980E6" w14:textId="77777777" w:rsidR="00A64063" w:rsidRPr="006B4E68" w:rsidRDefault="00A64063" w:rsidP="00A64063">
                  <w:pPr>
                    <w:rPr>
                      <w:sz w:val="18"/>
                      <w:szCs w:val="16"/>
                    </w:rPr>
                  </w:pPr>
                </w:p>
              </w:tc>
            </w:tr>
            <w:tr w:rsidR="00A64063" w14:paraId="0F98B128" w14:textId="77777777" w:rsidTr="00A64063">
              <w:tc>
                <w:tcPr>
                  <w:tcW w:w="2042" w:type="dxa"/>
                </w:tcPr>
                <w:p w14:paraId="2908F514" w14:textId="77777777" w:rsidR="00A64063" w:rsidRPr="006B4E68" w:rsidRDefault="00A64063" w:rsidP="00A64063">
                  <w:pPr>
                    <w:rPr>
                      <w:b/>
                      <w:sz w:val="18"/>
                      <w:szCs w:val="16"/>
                    </w:rPr>
                  </w:pPr>
                  <w:r>
                    <w:rPr>
                      <w:sz w:val="18"/>
                      <w:szCs w:val="16"/>
                    </w:rPr>
                    <w:t>c</w:t>
                  </w:r>
                  <w:r w:rsidRPr="00AC129B">
                    <w:rPr>
                      <w:sz w:val="18"/>
                      <w:szCs w:val="16"/>
                    </w:rPr>
                    <w:t>ollectionPricePlanCd</w:t>
                  </w:r>
                </w:p>
              </w:tc>
              <w:tc>
                <w:tcPr>
                  <w:tcW w:w="2110" w:type="dxa"/>
                </w:tcPr>
                <w:p w14:paraId="57AED1DD" w14:textId="77777777" w:rsidR="00A64063" w:rsidRPr="006B4E68" w:rsidRDefault="00A64063" w:rsidP="00A64063">
                  <w:pPr>
                    <w:rPr>
                      <w:sz w:val="18"/>
                      <w:szCs w:val="16"/>
                    </w:rPr>
                  </w:pPr>
                  <w:r>
                    <w:rPr>
                      <w:sz w:val="18"/>
                      <w:szCs w:val="16"/>
                    </w:rPr>
                    <w:t xml:space="preserve">String </w:t>
                  </w:r>
                </w:p>
              </w:tc>
              <w:tc>
                <w:tcPr>
                  <w:tcW w:w="1072" w:type="dxa"/>
                </w:tcPr>
                <w:p w14:paraId="68B5DDB4" w14:textId="77777777" w:rsidR="00A64063" w:rsidRPr="006B4E68" w:rsidRDefault="00A64063" w:rsidP="00A64063">
                  <w:pPr>
                    <w:rPr>
                      <w:sz w:val="18"/>
                      <w:szCs w:val="16"/>
                    </w:rPr>
                  </w:pPr>
                </w:p>
              </w:tc>
              <w:tc>
                <w:tcPr>
                  <w:tcW w:w="1192" w:type="dxa"/>
                </w:tcPr>
                <w:p w14:paraId="24073B1A" w14:textId="77777777" w:rsidR="00A64063" w:rsidRPr="006B4E68" w:rsidRDefault="00A64063" w:rsidP="00A64063">
                  <w:pPr>
                    <w:rPr>
                      <w:sz w:val="18"/>
                      <w:szCs w:val="16"/>
                    </w:rPr>
                  </w:pPr>
                  <w:r>
                    <w:rPr>
                      <w:sz w:val="18"/>
                      <w:szCs w:val="16"/>
                    </w:rPr>
                    <w:t>N</w:t>
                  </w:r>
                </w:p>
              </w:tc>
              <w:tc>
                <w:tcPr>
                  <w:tcW w:w="1862" w:type="dxa"/>
                </w:tcPr>
                <w:p w14:paraId="44731FD3" w14:textId="77777777" w:rsidR="00A64063" w:rsidRPr="006B4E68" w:rsidRDefault="00A64063" w:rsidP="00A64063">
                  <w:pPr>
                    <w:rPr>
                      <w:sz w:val="18"/>
                      <w:szCs w:val="16"/>
                    </w:rPr>
                  </w:pPr>
                </w:p>
              </w:tc>
            </w:tr>
            <w:tr w:rsidR="00A64063" w14:paraId="44A67270" w14:textId="77777777" w:rsidTr="00A64063">
              <w:tc>
                <w:tcPr>
                  <w:tcW w:w="2042" w:type="dxa"/>
                </w:tcPr>
                <w:p w14:paraId="6FD0F44A" w14:textId="77777777" w:rsidR="00A64063" w:rsidRPr="00752747" w:rsidRDefault="00A64063" w:rsidP="00A64063">
                  <w:pPr>
                    <w:rPr>
                      <w:sz w:val="18"/>
                      <w:szCs w:val="18"/>
                    </w:rPr>
                  </w:pPr>
                  <w:r>
                    <w:rPr>
                      <w:sz w:val="18"/>
                      <w:szCs w:val="16"/>
                    </w:rPr>
                    <w:t>collection</w:t>
                  </w:r>
                  <w:r w:rsidRPr="00AC129B">
                    <w:rPr>
                      <w:sz w:val="18"/>
                      <w:szCs w:val="16"/>
                    </w:rPr>
                    <w:t>PackC</w:t>
                  </w:r>
                  <w:r>
                    <w:rPr>
                      <w:sz w:val="18"/>
                      <w:szCs w:val="16"/>
                    </w:rPr>
                    <w:t>d</w:t>
                  </w:r>
                  <w:r w:rsidRPr="00AC129B">
                    <w:rPr>
                      <w:sz w:val="18"/>
                      <w:szCs w:val="16"/>
                    </w:rPr>
                    <w:t>List</w:t>
                  </w:r>
                </w:p>
              </w:tc>
              <w:tc>
                <w:tcPr>
                  <w:tcW w:w="2110" w:type="dxa"/>
                </w:tcPr>
                <w:p w14:paraId="3E38B3E4" w14:textId="77777777" w:rsidR="00A64063" w:rsidRDefault="00A64063" w:rsidP="00A64063">
                  <w:pPr>
                    <w:rPr>
                      <w:sz w:val="18"/>
                      <w:szCs w:val="16"/>
                    </w:rPr>
                  </w:pPr>
                  <w:r>
                    <w:rPr>
                      <w:sz w:val="18"/>
                      <w:szCs w:val="16"/>
                    </w:rPr>
                    <w:t>Array of &lt;string&gt;</w:t>
                  </w:r>
                </w:p>
              </w:tc>
              <w:tc>
                <w:tcPr>
                  <w:tcW w:w="1072" w:type="dxa"/>
                </w:tcPr>
                <w:p w14:paraId="205A1928" w14:textId="77777777" w:rsidR="00A64063" w:rsidRPr="00752747" w:rsidRDefault="00A64063" w:rsidP="00A64063">
                  <w:pPr>
                    <w:rPr>
                      <w:sz w:val="18"/>
                      <w:szCs w:val="16"/>
                    </w:rPr>
                  </w:pPr>
                </w:p>
              </w:tc>
              <w:tc>
                <w:tcPr>
                  <w:tcW w:w="1192" w:type="dxa"/>
                </w:tcPr>
                <w:p w14:paraId="3B83D984" w14:textId="77777777" w:rsidR="00A64063" w:rsidRPr="00752747" w:rsidRDefault="00A64063" w:rsidP="00A64063">
                  <w:pPr>
                    <w:rPr>
                      <w:sz w:val="18"/>
                      <w:szCs w:val="16"/>
                    </w:rPr>
                  </w:pPr>
                  <w:r>
                    <w:rPr>
                      <w:sz w:val="18"/>
                      <w:szCs w:val="16"/>
                    </w:rPr>
                    <w:t>N</w:t>
                  </w:r>
                </w:p>
              </w:tc>
              <w:tc>
                <w:tcPr>
                  <w:tcW w:w="1862" w:type="dxa"/>
                </w:tcPr>
                <w:p w14:paraId="4C3C6974" w14:textId="77777777" w:rsidR="00A64063" w:rsidRPr="00C87543" w:rsidRDefault="00A64063" w:rsidP="00A64063">
                  <w:pPr>
                    <w:rPr>
                      <w:sz w:val="18"/>
                      <w:szCs w:val="16"/>
                    </w:rPr>
                  </w:pPr>
                </w:p>
              </w:tc>
            </w:tr>
            <w:tr w:rsidR="00A64063" w14:paraId="7B2854BE" w14:textId="77777777" w:rsidTr="00A64063">
              <w:tc>
                <w:tcPr>
                  <w:tcW w:w="2042" w:type="dxa"/>
                </w:tcPr>
                <w:p w14:paraId="408110B9" w14:textId="77777777" w:rsidR="00A64063" w:rsidRDefault="00A64063" w:rsidP="00A64063">
                  <w:pPr>
                    <w:rPr>
                      <w:sz w:val="18"/>
                      <w:szCs w:val="18"/>
                    </w:rPr>
                  </w:pPr>
                  <w:r>
                    <w:rPr>
                      <w:sz w:val="18"/>
                      <w:szCs w:val="16"/>
                    </w:rPr>
                    <w:t>collectionChannel</w:t>
                  </w:r>
                  <w:r w:rsidRPr="00AC129B">
                    <w:rPr>
                      <w:sz w:val="18"/>
                      <w:szCs w:val="16"/>
                    </w:rPr>
                    <w:t>C</w:t>
                  </w:r>
                  <w:r>
                    <w:rPr>
                      <w:sz w:val="18"/>
                      <w:szCs w:val="16"/>
                    </w:rPr>
                    <w:t>d</w:t>
                  </w:r>
                  <w:r w:rsidRPr="00AC129B">
                    <w:rPr>
                      <w:sz w:val="18"/>
                      <w:szCs w:val="16"/>
                    </w:rPr>
                    <w:t>List</w:t>
                  </w:r>
                </w:p>
              </w:tc>
              <w:tc>
                <w:tcPr>
                  <w:tcW w:w="2110" w:type="dxa"/>
                </w:tcPr>
                <w:p w14:paraId="326B6179" w14:textId="77777777" w:rsidR="00A64063" w:rsidRDefault="00A64063" w:rsidP="00A64063">
                  <w:pPr>
                    <w:rPr>
                      <w:sz w:val="18"/>
                      <w:szCs w:val="16"/>
                    </w:rPr>
                  </w:pPr>
                  <w:r>
                    <w:rPr>
                      <w:sz w:val="18"/>
                      <w:szCs w:val="16"/>
                    </w:rPr>
                    <w:t>Array of &lt;string&gt;</w:t>
                  </w:r>
                </w:p>
              </w:tc>
              <w:tc>
                <w:tcPr>
                  <w:tcW w:w="1072" w:type="dxa"/>
                </w:tcPr>
                <w:p w14:paraId="5C8737BF" w14:textId="77777777" w:rsidR="00A64063" w:rsidRPr="00752747" w:rsidRDefault="00A64063" w:rsidP="00A64063">
                  <w:pPr>
                    <w:rPr>
                      <w:sz w:val="18"/>
                      <w:szCs w:val="16"/>
                    </w:rPr>
                  </w:pPr>
                </w:p>
              </w:tc>
              <w:tc>
                <w:tcPr>
                  <w:tcW w:w="1192" w:type="dxa"/>
                </w:tcPr>
                <w:p w14:paraId="4A727D97" w14:textId="77777777" w:rsidR="00A64063" w:rsidRPr="00752747" w:rsidRDefault="00A64063" w:rsidP="00A64063">
                  <w:pPr>
                    <w:rPr>
                      <w:sz w:val="18"/>
                      <w:szCs w:val="16"/>
                    </w:rPr>
                  </w:pPr>
                  <w:r>
                    <w:rPr>
                      <w:sz w:val="18"/>
                      <w:szCs w:val="16"/>
                    </w:rPr>
                    <w:t>N</w:t>
                  </w:r>
                </w:p>
              </w:tc>
              <w:tc>
                <w:tcPr>
                  <w:tcW w:w="1862" w:type="dxa"/>
                </w:tcPr>
                <w:p w14:paraId="2548F694" w14:textId="77777777" w:rsidR="00A64063" w:rsidRPr="00C87543" w:rsidRDefault="00A64063" w:rsidP="00A64063">
                  <w:pPr>
                    <w:rPr>
                      <w:sz w:val="18"/>
                      <w:szCs w:val="16"/>
                    </w:rPr>
                  </w:pPr>
                </w:p>
              </w:tc>
            </w:tr>
          </w:tbl>
          <w:p w14:paraId="5547FA14" w14:textId="77777777" w:rsidR="00A64063" w:rsidRDefault="00A64063" w:rsidP="00A64063">
            <w:pPr>
              <w:rPr>
                <w:sz w:val="18"/>
                <w:szCs w:val="16"/>
              </w:rPr>
            </w:pPr>
          </w:p>
          <w:p w14:paraId="4551B140" w14:textId="77777777" w:rsidR="00A64063" w:rsidRDefault="00A64063" w:rsidP="00A64063">
            <w:pPr>
              <w:rPr>
                <w:sz w:val="18"/>
                <w:szCs w:val="16"/>
              </w:rPr>
            </w:pPr>
          </w:p>
          <w:p w14:paraId="6A09B1E0" w14:textId="77777777" w:rsidR="00A64063" w:rsidRPr="00AD780E" w:rsidRDefault="00A64063" w:rsidP="00A64063">
            <w:pPr>
              <w:rPr>
                <w:sz w:val="18"/>
                <w:szCs w:val="16"/>
              </w:rPr>
            </w:pPr>
            <w:r w:rsidRPr="00AD780E">
              <w:rPr>
                <w:sz w:val="18"/>
                <w:szCs w:val="16"/>
              </w:rPr>
              <w:t xml:space="preserve">Where </w:t>
            </w:r>
            <w:r w:rsidRPr="00107233">
              <w:rPr>
                <w:b/>
                <w:color w:val="31849B" w:themeColor="accent5" w:themeShade="BF"/>
                <w:sz w:val="18"/>
                <w:szCs w:val="18"/>
              </w:rPr>
              <w:t>ProgramOrder</w:t>
            </w:r>
            <w:r w:rsidRPr="00AD780E">
              <w:rPr>
                <w:sz w:val="18"/>
                <w:szCs w:val="16"/>
              </w:rPr>
              <w:t xml:space="preserve"> is described as</w:t>
            </w:r>
          </w:p>
          <w:p w14:paraId="10F9BF1C" w14:textId="77777777" w:rsidR="00A64063" w:rsidRDefault="00A64063" w:rsidP="00A64063">
            <w:pPr>
              <w:rPr>
                <w:sz w:val="18"/>
                <w:szCs w:val="16"/>
              </w:rPr>
            </w:pPr>
            <w:r w:rsidRPr="00AD780E">
              <w:rPr>
                <w:sz w:val="18"/>
                <w:szCs w:val="16"/>
              </w:rPr>
              <w:t>{</w:t>
            </w:r>
          </w:p>
          <w:p w14:paraId="58255BC1" w14:textId="77777777" w:rsidR="00A64063" w:rsidRDefault="00A64063" w:rsidP="00A64063">
            <w:pPr>
              <w:rPr>
                <w:sz w:val="18"/>
                <w:szCs w:val="18"/>
              </w:rPr>
            </w:pPr>
            <w:r>
              <w:rPr>
                <w:rStyle w:val="sobjectk"/>
                <w:rFonts w:ascii="Consolas" w:hAnsi="Consolas" w:cs="Consolas"/>
                <w:b/>
                <w:bCs/>
                <w:color w:val="333333"/>
                <w:sz w:val="16"/>
                <w:szCs w:val="16"/>
              </w:rPr>
              <w:t xml:space="preserve">  </w:t>
            </w:r>
            <w:r w:rsidRPr="005A5A29">
              <w:rPr>
                <w:rStyle w:val="sobjectk"/>
                <w:rFonts w:cstheme="minorHAnsi"/>
                <w:b/>
                <w:bCs/>
                <w:color w:val="333333"/>
                <w:sz w:val="18"/>
                <w:szCs w:val="18"/>
              </w:rPr>
              <w:t>"</w:t>
            </w:r>
            <w:r>
              <w:rPr>
                <w:rFonts w:cstheme="minorHAnsi"/>
                <w:sz w:val="18"/>
                <w:szCs w:val="18"/>
              </w:rPr>
              <w:t>action</w:t>
            </w:r>
            <w:r w:rsidRPr="005A5A29">
              <w:rPr>
                <w:rStyle w:val="sobjectk"/>
                <w:rFonts w:cstheme="minorHAnsi"/>
                <w:b/>
                <w:bCs/>
                <w:color w:val="333333"/>
                <w:sz w:val="18"/>
                <w:szCs w:val="18"/>
              </w:rPr>
              <w:t xml:space="preserve">" </w:t>
            </w:r>
            <w:r w:rsidRPr="005A5A29">
              <w:rPr>
                <w:rStyle w:val="scolon"/>
                <w:rFonts w:cstheme="minorHAnsi"/>
                <w:color w:val="666666"/>
                <w:sz w:val="18"/>
                <w:szCs w:val="18"/>
              </w:rPr>
              <w:t>:</w:t>
            </w:r>
            <w:r w:rsidRPr="005A5A29">
              <w:rPr>
                <w:rStyle w:val="sobjectv"/>
                <w:rFonts w:cstheme="minorHAnsi"/>
                <w:color w:val="555555"/>
                <w:sz w:val="18"/>
                <w:szCs w:val="18"/>
              </w:rPr>
              <w:t xml:space="preserve"> </w:t>
            </w:r>
            <w:r>
              <w:rPr>
                <w:rStyle w:val="sobjectv"/>
                <w:rFonts w:cstheme="minorHAnsi"/>
                <w:color w:val="555555"/>
                <w:sz w:val="18"/>
                <w:szCs w:val="18"/>
              </w:rPr>
              <w:t>string</w:t>
            </w:r>
            <w:r w:rsidRPr="005A5A29">
              <w:rPr>
                <w:rStyle w:val="scomma"/>
                <w:rFonts w:cstheme="minorHAnsi"/>
                <w:color w:val="666666"/>
                <w:sz w:val="18"/>
                <w:szCs w:val="18"/>
              </w:rPr>
              <w:t>,</w:t>
            </w:r>
            <w:r w:rsidRPr="005A5A29">
              <w:rPr>
                <w:rFonts w:cstheme="minorHAnsi"/>
                <w:color w:val="555555"/>
                <w:sz w:val="18"/>
                <w:szCs w:val="18"/>
              </w:rPr>
              <w:br/>
              <w:t xml:space="preserve">     </w:t>
            </w:r>
            <w:r w:rsidRPr="005A5A29">
              <w:rPr>
                <w:rStyle w:val="sobjectk"/>
                <w:rFonts w:cstheme="minorHAnsi"/>
                <w:b/>
                <w:bCs/>
                <w:color w:val="333333"/>
                <w:sz w:val="18"/>
                <w:szCs w:val="18"/>
              </w:rPr>
              <w:t>"</w:t>
            </w:r>
            <w:r>
              <w:rPr>
                <w:color w:val="000000"/>
                <w:sz w:val="18"/>
                <w:szCs w:val="18"/>
              </w:rPr>
              <w:t>programId</w:t>
            </w:r>
            <w:r w:rsidRPr="007F5E82">
              <w:rPr>
                <w:rStyle w:val="sobjectk"/>
                <w:rFonts w:cstheme="minorHAnsi"/>
                <w:b/>
                <w:bCs/>
                <w:color w:val="333333"/>
                <w:sz w:val="18"/>
                <w:szCs w:val="18"/>
              </w:rPr>
              <w:t xml:space="preserve">" </w:t>
            </w:r>
            <w:r w:rsidRPr="007F5E82">
              <w:rPr>
                <w:rStyle w:val="scolon"/>
                <w:rFonts w:cstheme="minorHAnsi"/>
                <w:color w:val="666666"/>
                <w:sz w:val="18"/>
                <w:szCs w:val="18"/>
              </w:rPr>
              <w:t xml:space="preserve">: </w:t>
            </w:r>
            <w:r>
              <w:rPr>
                <w:rStyle w:val="sobjectv"/>
                <w:rFonts w:cstheme="minorHAnsi"/>
                <w:color w:val="555555"/>
                <w:sz w:val="18"/>
                <w:szCs w:val="18"/>
              </w:rPr>
              <w:t>string,</w:t>
            </w:r>
            <w:r w:rsidRPr="007F5E82">
              <w:rPr>
                <w:rFonts w:cstheme="minorHAnsi"/>
                <w:sz w:val="18"/>
                <w:szCs w:val="18"/>
              </w:rPr>
              <w:br/>
              <w:t>     </w:t>
            </w:r>
            <w:r w:rsidRPr="007F5E82">
              <w:rPr>
                <w:sz w:val="18"/>
                <w:szCs w:val="18"/>
              </w:rPr>
              <w:t>"</w:t>
            </w:r>
            <w:r>
              <w:rPr>
                <w:color w:val="000000"/>
                <w:sz w:val="18"/>
                <w:szCs w:val="18"/>
              </w:rPr>
              <w:t>programNm</w:t>
            </w:r>
            <w:r w:rsidRPr="007F5E82">
              <w:rPr>
                <w:sz w:val="18"/>
                <w:szCs w:val="18"/>
              </w:rPr>
              <w:t xml:space="preserve">" : </w:t>
            </w:r>
            <w:r>
              <w:rPr>
                <w:rStyle w:val="sobjectv"/>
                <w:rFonts w:cstheme="minorHAnsi"/>
                <w:color w:val="555555"/>
                <w:sz w:val="18"/>
                <w:szCs w:val="18"/>
              </w:rPr>
              <w:t>string</w:t>
            </w:r>
            <w:r w:rsidRPr="007F5E82">
              <w:rPr>
                <w:sz w:val="18"/>
                <w:szCs w:val="18"/>
              </w:rPr>
              <w:t>,</w:t>
            </w:r>
            <w:r w:rsidRPr="007F5E82">
              <w:rPr>
                <w:rFonts w:cstheme="minorHAnsi"/>
                <w:sz w:val="18"/>
                <w:szCs w:val="18"/>
              </w:rPr>
              <w:br/>
              <w:t>     </w:t>
            </w:r>
            <w:r w:rsidRPr="007F5E82">
              <w:rPr>
                <w:sz w:val="18"/>
                <w:szCs w:val="18"/>
              </w:rPr>
              <w:t>"</w:t>
            </w:r>
            <w:r>
              <w:rPr>
                <w:color w:val="000000"/>
                <w:sz w:val="18"/>
                <w:szCs w:val="18"/>
              </w:rPr>
              <w:t>programCd</w:t>
            </w:r>
            <w:r w:rsidRPr="007F5E82">
              <w:rPr>
                <w:sz w:val="18"/>
                <w:szCs w:val="18"/>
              </w:rPr>
              <w:t xml:space="preserve">" : </w:t>
            </w:r>
            <w:r>
              <w:rPr>
                <w:rStyle w:val="sobjectv"/>
                <w:rFonts w:cstheme="minorHAnsi"/>
                <w:color w:val="555555"/>
                <w:sz w:val="18"/>
                <w:szCs w:val="18"/>
              </w:rPr>
              <w:t>string</w:t>
            </w:r>
            <w:r>
              <w:rPr>
                <w:sz w:val="18"/>
                <w:szCs w:val="18"/>
              </w:rPr>
              <w:t>,</w:t>
            </w:r>
          </w:p>
          <w:p w14:paraId="2C3DD900"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programType</w:t>
            </w:r>
            <w:r w:rsidRPr="007F5E82">
              <w:rPr>
                <w:sz w:val="18"/>
                <w:szCs w:val="18"/>
              </w:rPr>
              <w:t xml:space="preserve">" : </w:t>
            </w:r>
            <w:r>
              <w:rPr>
                <w:rStyle w:val="sobjectv"/>
                <w:rFonts w:cstheme="minorHAnsi"/>
                <w:color w:val="555555"/>
                <w:sz w:val="18"/>
                <w:szCs w:val="18"/>
              </w:rPr>
              <w:t>string</w:t>
            </w:r>
            <w:r>
              <w:rPr>
                <w:sz w:val="18"/>
                <w:szCs w:val="18"/>
              </w:rPr>
              <w:t>,</w:t>
            </w:r>
          </w:p>
          <w:p w14:paraId="5BBA9F54"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priceAmt</w:t>
            </w:r>
            <w:r w:rsidRPr="007F5E82">
              <w:rPr>
                <w:sz w:val="18"/>
                <w:szCs w:val="18"/>
              </w:rPr>
              <w:t xml:space="preserve">" : </w:t>
            </w:r>
            <w:r>
              <w:rPr>
                <w:rStyle w:val="sobjectv"/>
                <w:rFonts w:cstheme="minorHAnsi"/>
                <w:color w:val="555555"/>
                <w:sz w:val="18"/>
                <w:szCs w:val="18"/>
              </w:rPr>
              <w:t>number</w:t>
            </w:r>
            <w:r>
              <w:rPr>
                <w:sz w:val="18"/>
                <w:szCs w:val="18"/>
              </w:rPr>
              <w:t>,</w:t>
            </w:r>
          </w:p>
          <w:p w14:paraId="217F3A8D"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priceplanCd</w:t>
            </w:r>
            <w:r w:rsidRPr="007F5E82">
              <w:rPr>
                <w:sz w:val="18"/>
                <w:szCs w:val="18"/>
              </w:rPr>
              <w:t xml:space="preserve">" </w:t>
            </w:r>
            <w:r>
              <w:rPr>
                <w:sz w:val="18"/>
                <w:szCs w:val="18"/>
              </w:rPr>
              <w:t>:</w:t>
            </w:r>
            <w:r>
              <w:rPr>
                <w:rStyle w:val="sobjectv"/>
                <w:rFonts w:cstheme="minorHAnsi"/>
                <w:color w:val="555555"/>
                <w:sz w:val="18"/>
                <w:szCs w:val="18"/>
              </w:rPr>
              <w:t xml:space="preserve"> string</w:t>
            </w:r>
          </w:p>
          <w:p w14:paraId="28F5EF51" w14:textId="77777777" w:rsidR="00A64063" w:rsidRDefault="00A64063" w:rsidP="00A64063">
            <w:pPr>
              <w:rPr>
                <w:sz w:val="18"/>
                <w:szCs w:val="16"/>
              </w:rPr>
            </w:pPr>
            <w:r w:rsidRPr="00AD780E">
              <w:rPr>
                <w:sz w:val="18"/>
                <w:szCs w:val="16"/>
              </w:rPr>
              <w:t>}</w:t>
            </w:r>
          </w:p>
          <w:p w14:paraId="7DEAC3D3" w14:textId="77777777" w:rsidR="00A64063" w:rsidRPr="00C642E5" w:rsidRDefault="00A64063" w:rsidP="00A64063">
            <w:pPr>
              <w:rPr>
                <w:b/>
                <w:color w:val="E36C0A" w:themeColor="accent6" w:themeShade="BF"/>
                <w:sz w:val="18"/>
                <w:szCs w:val="16"/>
              </w:rPr>
            </w:pPr>
            <w:r w:rsidRPr="00C642E5">
              <w:rPr>
                <w:b/>
                <w:color w:val="31849B" w:themeColor="accent5" w:themeShade="BF"/>
                <w:sz w:val="18"/>
                <w:szCs w:val="18"/>
              </w:rPr>
              <w:t>ProgramOrder</w:t>
            </w:r>
          </w:p>
          <w:tbl>
            <w:tblPr>
              <w:tblStyle w:val="TableGrid"/>
              <w:tblW w:w="8278" w:type="dxa"/>
              <w:tblLook w:val="04A0" w:firstRow="1" w:lastRow="0" w:firstColumn="1" w:lastColumn="0" w:noHBand="0" w:noVBand="1"/>
            </w:tblPr>
            <w:tblGrid>
              <w:gridCol w:w="1612"/>
              <w:gridCol w:w="2029"/>
              <w:gridCol w:w="1872"/>
              <w:gridCol w:w="1137"/>
              <w:gridCol w:w="1628"/>
            </w:tblGrid>
            <w:tr w:rsidR="00A64063" w:rsidRPr="00444190" w14:paraId="54DAE51E" w14:textId="77777777" w:rsidTr="00A64063">
              <w:tc>
                <w:tcPr>
                  <w:tcW w:w="1612" w:type="dxa"/>
                  <w:shd w:val="clear" w:color="auto" w:fill="D9D9D9" w:themeFill="background1" w:themeFillShade="D9"/>
                </w:tcPr>
                <w:p w14:paraId="326767D8" w14:textId="77777777" w:rsidR="00A64063" w:rsidRPr="00444190" w:rsidRDefault="00A64063" w:rsidP="00A64063">
                  <w:pPr>
                    <w:rPr>
                      <w:b/>
                      <w:sz w:val="18"/>
                      <w:szCs w:val="16"/>
                    </w:rPr>
                  </w:pPr>
                  <w:r w:rsidRPr="00444190">
                    <w:rPr>
                      <w:b/>
                      <w:sz w:val="18"/>
                      <w:szCs w:val="16"/>
                    </w:rPr>
                    <w:t>Name</w:t>
                  </w:r>
                </w:p>
              </w:tc>
              <w:tc>
                <w:tcPr>
                  <w:tcW w:w="2029" w:type="dxa"/>
                  <w:shd w:val="clear" w:color="auto" w:fill="D9D9D9" w:themeFill="background1" w:themeFillShade="D9"/>
                </w:tcPr>
                <w:p w14:paraId="44079C6A" w14:textId="77777777" w:rsidR="00A64063" w:rsidRDefault="00A64063" w:rsidP="00A64063">
                  <w:pPr>
                    <w:rPr>
                      <w:b/>
                      <w:sz w:val="18"/>
                      <w:szCs w:val="16"/>
                    </w:rPr>
                  </w:pPr>
                  <w:r>
                    <w:rPr>
                      <w:b/>
                      <w:sz w:val="18"/>
                      <w:szCs w:val="16"/>
                    </w:rPr>
                    <w:t>DataType</w:t>
                  </w:r>
                </w:p>
              </w:tc>
              <w:tc>
                <w:tcPr>
                  <w:tcW w:w="1872" w:type="dxa"/>
                  <w:shd w:val="clear" w:color="auto" w:fill="D9D9D9" w:themeFill="background1" w:themeFillShade="D9"/>
                </w:tcPr>
                <w:p w14:paraId="73086B44" w14:textId="77777777" w:rsidR="00A64063" w:rsidRPr="00444190" w:rsidRDefault="00A64063" w:rsidP="00A64063">
                  <w:pPr>
                    <w:rPr>
                      <w:b/>
                      <w:sz w:val="18"/>
                      <w:szCs w:val="16"/>
                    </w:rPr>
                  </w:pPr>
                  <w:r>
                    <w:rPr>
                      <w:b/>
                      <w:sz w:val="18"/>
                      <w:szCs w:val="16"/>
                    </w:rPr>
                    <w:t>Description</w:t>
                  </w:r>
                </w:p>
              </w:tc>
              <w:tc>
                <w:tcPr>
                  <w:tcW w:w="1137" w:type="dxa"/>
                  <w:shd w:val="clear" w:color="auto" w:fill="D9D9D9" w:themeFill="background1" w:themeFillShade="D9"/>
                </w:tcPr>
                <w:p w14:paraId="25080AF6"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628" w:type="dxa"/>
                  <w:shd w:val="clear" w:color="auto" w:fill="D9D9D9" w:themeFill="background1" w:themeFillShade="D9"/>
                </w:tcPr>
                <w:p w14:paraId="40995190" w14:textId="77777777" w:rsidR="00A64063" w:rsidRPr="00444190" w:rsidRDefault="00A64063" w:rsidP="00A64063">
                  <w:pPr>
                    <w:rPr>
                      <w:b/>
                      <w:sz w:val="18"/>
                      <w:szCs w:val="16"/>
                    </w:rPr>
                  </w:pPr>
                  <w:r w:rsidRPr="001B35FC">
                    <w:rPr>
                      <w:b/>
                      <w:sz w:val="18"/>
                      <w:szCs w:val="16"/>
                    </w:rPr>
                    <w:t>Possible/typical values</w:t>
                  </w:r>
                </w:p>
              </w:tc>
            </w:tr>
            <w:tr w:rsidR="00A64063" w14:paraId="386BB61E" w14:textId="77777777" w:rsidTr="00A64063">
              <w:tc>
                <w:tcPr>
                  <w:tcW w:w="1612" w:type="dxa"/>
                </w:tcPr>
                <w:p w14:paraId="6C9487A3" w14:textId="77777777" w:rsidR="00A64063" w:rsidRPr="00D205F7" w:rsidRDefault="00A64063" w:rsidP="00A64063">
                  <w:pPr>
                    <w:rPr>
                      <w:b/>
                      <w:sz w:val="18"/>
                      <w:szCs w:val="18"/>
                    </w:rPr>
                  </w:pPr>
                  <w:r w:rsidRPr="00D205F7">
                    <w:rPr>
                      <w:color w:val="000000"/>
                      <w:sz w:val="18"/>
                      <w:szCs w:val="18"/>
                    </w:rPr>
                    <w:t>action</w:t>
                  </w:r>
                </w:p>
              </w:tc>
              <w:tc>
                <w:tcPr>
                  <w:tcW w:w="2029" w:type="dxa"/>
                </w:tcPr>
                <w:p w14:paraId="19246CF5" w14:textId="77777777" w:rsidR="00A64063" w:rsidRPr="00D205F7" w:rsidRDefault="00A64063" w:rsidP="00A64063">
                  <w:pPr>
                    <w:rPr>
                      <w:sz w:val="18"/>
                      <w:szCs w:val="18"/>
                    </w:rPr>
                  </w:pPr>
                  <w:r>
                    <w:rPr>
                      <w:sz w:val="18"/>
                      <w:szCs w:val="18"/>
                    </w:rPr>
                    <w:t>string</w:t>
                  </w:r>
                </w:p>
              </w:tc>
              <w:tc>
                <w:tcPr>
                  <w:tcW w:w="1872" w:type="dxa"/>
                </w:tcPr>
                <w:p w14:paraId="2574A67B" w14:textId="77777777" w:rsidR="00A64063" w:rsidRPr="006B4E68" w:rsidRDefault="00A64063" w:rsidP="00A64063">
                  <w:pPr>
                    <w:rPr>
                      <w:sz w:val="18"/>
                      <w:szCs w:val="16"/>
                    </w:rPr>
                  </w:pPr>
                  <w:r>
                    <w:rPr>
                      <w:sz w:val="18"/>
                      <w:szCs w:val="16"/>
                    </w:rPr>
                    <w:t>Indicate remove or add program</w:t>
                  </w:r>
                </w:p>
              </w:tc>
              <w:tc>
                <w:tcPr>
                  <w:tcW w:w="1137" w:type="dxa"/>
                </w:tcPr>
                <w:p w14:paraId="07238E5C" w14:textId="77777777" w:rsidR="00A64063" w:rsidRPr="006B4E68" w:rsidRDefault="00A64063" w:rsidP="00A64063">
                  <w:pPr>
                    <w:rPr>
                      <w:sz w:val="18"/>
                      <w:szCs w:val="16"/>
                    </w:rPr>
                  </w:pPr>
                  <w:r w:rsidRPr="006B4E68">
                    <w:rPr>
                      <w:sz w:val="18"/>
                      <w:szCs w:val="16"/>
                    </w:rPr>
                    <w:t>Y</w:t>
                  </w:r>
                </w:p>
              </w:tc>
              <w:tc>
                <w:tcPr>
                  <w:tcW w:w="1628" w:type="dxa"/>
                </w:tcPr>
                <w:p w14:paraId="7A191272" w14:textId="77777777" w:rsidR="00A64063" w:rsidRDefault="00A64063" w:rsidP="00A64063">
                  <w:pPr>
                    <w:rPr>
                      <w:sz w:val="18"/>
                      <w:szCs w:val="16"/>
                    </w:rPr>
                  </w:pPr>
                  <w:r>
                    <w:rPr>
                      <w:sz w:val="18"/>
                      <w:szCs w:val="16"/>
                    </w:rPr>
                    <w:t>ADD</w:t>
                  </w:r>
                </w:p>
                <w:p w14:paraId="2EE59401" w14:textId="77777777" w:rsidR="00A64063" w:rsidRPr="006B4E68" w:rsidRDefault="00A64063" w:rsidP="00A64063">
                  <w:pPr>
                    <w:rPr>
                      <w:sz w:val="18"/>
                      <w:szCs w:val="16"/>
                    </w:rPr>
                  </w:pPr>
                  <w:r>
                    <w:rPr>
                      <w:sz w:val="18"/>
                      <w:szCs w:val="16"/>
                    </w:rPr>
                    <w:t>REMOVE</w:t>
                  </w:r>
                </w:p>
              </w:tc>
            </w:tr>
            <w:tr w:rsidR="00A64063" w14:paraId="398A5449" w14:textId="77777777" w:rsidTr="00A64063">
              <w:tc>
                <w:tcPr>
                  <w:tcW w:w="1612" w:type="dxa"/>
                </w:tcPr>
                <w:p w14:paraId="173668E1" w14:textId="77777777" w:rsidR="00A64063" w:rsidRPr="00D205F7" w:rsidRDefault="00A64063" w:rsidP="00A64063">
                  <w:pPr>
                    <w:rPr>
                      <w:b/>
                      <w:sz w:val="18"/>
                      <w:szCs w:val="18"/>
                    </w:rPr>
                  </w:pPr>
                  <w:r>
                    <w:rPr>
                      <w:color w:val="000000"/>
                      <w:sz w:val="18"/>
                      <w:szCs w:val="18"/>
                    </w:rPr>
                    <w:t>programId</w:t>
                  </w:r>
                </w:p>
              </w:tc>
              <w:tc>
                <w:tcPr>
                  <w:tcW w:w="2029" w:type="dxa"/>
                </w:tcPr>
                <w:p w14:paraId="1D623A42" w14:textId="77777777" w:rsidR="00A64063" w:rsidRPr="00D205F7" w:rsidRDefault="00A64063" w:rsidP="00A64063">
                  <w:pPr>
                    <w:rPr>
                      <w:sz w:val="18"/>
                      <w:szCs w:val="18"/>
                    </w:rPr>
                  </w:pPr>
                  <w:r>
                    <w:rPr>
                      <w:sz w:val="18"/>
                      <w:szCs w:val="18"/>
                    </w:rPr>
                    <w:t>string</w:t>
                  </w:r>
                </w:p>
              </w:tc>
              <w:tc>
                <w:tcPr>
                  <w:tcW w:w="1872" w:type="dxa"/>
                </w:tcPr>
                <w:p w14:paraId="5C61CA7F" w14:textId="77777777" w:rsidR="00A64063" w:rsidRPr="006B4E68" w:rsidRDefault="00A64063" w:rsidP="00A64063">
                  <w:pPr>
                    <w:rPr>
                      <w:sz w:val="18"/>
                      <w:szCs w:val="16"/>
                    </w:rPr>
                  </w:pPr>
                </w:p>
              </w:tc>
              <w:tc>
                <w:tcPr>
                  <w:tcW w:w="1137" w:type="dxa"/>
                </w:tcPr>
                <w:p w14:paraId="2EA23FC8" w14:textId="77777777" w:rsidR="00A64063" w:rsidRPr="006B4E68" w:rsidRDefault="00A64063" w:rsidP="00A64063">
                  <w:pPr>
                    <w:rPr>
                      <w:sz w:val="18"/>
                      <w:szCs w:val="16"/>
                    </w:rPr>
                  </w:pPr>
                  <w:r w:rsidRPr="006B4E68">
                    <w:rPr>
                      <w:sz w:val="18"/>
                      <w:szCs w:val="16"/>
                    </w:rPr>
                    <w:t>Y</w:t>
                  </w:r>
                </w:p>
              </w:tc>
              <w:tc>
                <w:tcPr>
                  <w:tcW w:w="1628" w:type="dxa"/>
                </w:tcPr>
                <w:p w14:paraId="2175A6BD" w14:textId="77777777" w:rsidR="00A64063" w:rsidRPr="006B4E68" w:rsidRDefault="00A64063" w:rsidP="00A64063">
                  <w:pPr>
                    <w:rPr>
                      <w:sz w:val="18"/>
                      <w:szCs w:val="16"/>
                    </w:rPr>
                  </w:pPr>
                </w:p>
              </w:tc>
            </w:tr>
            <w:tr w:rsidR="00A64063" w14:paraId="1B9703C2" w14:textId="77777777" w:rsidTr="00A64063">
              <w:tc>
                <w:tcPr>
                  <w:tcW w:w="1612" w:type="dxa"/>
                </w:tcPr>
                <w:p w14:paraId="0AD05422" w14:textId="77777777" w:rsidR="00A64063" w:rsidRPr="00D205F7" w:rsidRDefault="00A64063" w:rsidP="00A64063">
                  <w:pPr>
                    <w:rPr>
                      <w:b/>
                      <w:sz w:val="18"/>
                      <w:szCs w:val="18"/>
                    </w:rPr>
                  </w:pPr>
                  <w:r>
                    <w:rPr>
                      <w:color w:val="000000"/>
                      <w:sz w:val="18"/>
                      <w:szCs w:val="18"/>
                    </w:rPr>
                    <w:t>programNm</w:t>
                  </w:r>
                </w:p>
              </w:tc>
              <w:tc>
                <w:tcPr>
                  <w:tcW w:w="2029" w:type="dxa"/>
                </w:tcPr>
                <w:p w14:paraId="75384722" w14:textId="77777777" w:rsidR="00A64063" w:rsidRPr="00D205F7" w:rsidRDefault="00A64063" w:rsidP="00A64063">
                  <w:pPr>
                    <w:rPr>
                      <w:sz w:val="18"/>
                      <w:szCs w:val="18"/>
                    </w:rPr>
                  </w:pPr>
                  <w:r>
                    <w:rPr>
                      <w:sz w:val="18"/>
                      <w:szCs w:val="18"/>
                    </w:rPr>
                    <w:t>string</w:t>
                  </w:r>
                </w:p>
              </w:tc>
              <w:tc>
                <w:tcPr>
                  <w:tcW w:w="1872" w:type="dxa"/>
                </w:tcPr>
                <w:p w14:paraId="0B0DD8B1" w14:textId="77777777" w:rsidR="00A64063" w:rsidRPr="006B4E68" w:rsidRDefault="00A64063" w:rsidP="00A64063">
                  <w:pPr>
                    <w:rPr>
                      <w:sz w:val="18"/>
                      <w:szCs w:val="16"/>
                    </w:rPr>
                  </w:pPr>
                </w:p>
              </w:tc>
              <w:tc>
                <w:tcPr>
                  <w:tcW w:w="1137" w:type="dxa"/>
                </w:tcPr>
                <w:p w14:paraId="2D3EC329" w14:textId="77777777" w:rsidR="00A64063" w:rsidRPr="006B4E68" w:rsidRDefault="00A64063" w:rsidP="00A64063">
                  <w:pPr>
                    <w:rPr>
                      <w:sz w:val="18"/>
                      <w:szCs w:val="16"/>
                    </w:rPr>
                  </w:pPr>
                  <w:r w:rsidRPr="006B4E68">
                    <w:rPr>
                      <w:sz w:val="18"/>
                      <w:szCs w:val="16"/>
                    </w:rPr>
                    <w:t>Y</w:t>
                  </w:r>
                </w:p>
              </w:tc>
              <w:tc>
                <w:tcPr>
                  <w:tcW w:w="1628" w:type="dxa"/>
                </w:tcPr>
                <w:p w14:paraId="5BD1D2F6" w14:textId="77777777" w:rsidR="00A64063" w:rsidRPr="006B4E68" w:rsidRDefault="00A64063" w:rsidP="00A64063">
                  <w:pPr>
                    <w:rPr>
                      <w:sz w:val="18"/>
                      <w:szCs w:val="16"/>
                    </w:rPr>
                  </w:pPr>
                </w:p>
              </w:tc>
            </w:tr>
            <w:tr w:rsidR="00A64063" w14:paraId="43D7BBAD" w14:textId="77777777" w:rsidTr="00A64063">
              <w:tc>
                <w:tcPr>
                  <w:tcW w:w="1612" w:type="dxa"/>
                </w:tcPr>
                <w:p w14:paraId="0B77DB88" w14:textId="77777777" w:rsidR="00A64063" w:rsidRPr="00D205F7" w:rsidRDefault="00A64063" w:rsidP="00A64063">
                  <w:pPr>
                    <w:rPr>
                      <w:sz w:val="18"/>
                      <w:szCs w:val="18"/>
                    </w:rPr>
                  </w:pPr>
                  <w:r>
                    <w:rPr>
                      <w:color w:val="000000"/>
                      <w:sz w:val="18"/>
                      <w:szCs w:val="18"/>
                    </w:rPr>
                    <w:t>programCd</w:t>
                  </w:r>
                </w:p>
              </w:tc>
              <w:tc>
                <w:tcPr>
                  <w:tcW w:w="2029" w:type="dxa"/>
                </w:tcPr>
                <w:p w14:paraId="102DB0C6" w14:textId="77777777" w:rsidR="00A64063" w:rsidRPr="00D205F7" w:rsidRDefault="00A64063" w:rsidP="00A64063">
                  <w:pPr>
                    <w:rPr>
                      <w:sz w:val="18"/>
                      <w:szCs w:val="18"/>
                    </w:rPr>
                  </w:pPr>
                  <w:r>
                    <w:rPr>
                      <w:sz w:val="18"/>
                      <w:szCs w:val="18"/>
                    </w:rPr>
                    <w:t>string</w:t>
                  </w:r>
                </w:p>
              </w:tc>
              <w:tc>
                <w:tcPr>
                  <w:tcW w:w="1872" w:type="dxa"/>
                </w:tcPr>
                <w:p w14:paraId="43E35088" w14:textId="77777777" w:rsidR="00A64063" w:rsidRPr="00752747" w:rsidRDefault="00A64063" w:rsidP="00A64063">
                  <w:pPr>
                    <w:rPr>
                      <w:sz w:val="18"/>
                      <w:szCs w:val="16"/>
                    </w:rPr>
                  </w:pPr>
                </w:p>
              </w:tc>
              <w:tc>
                <w:tcPr>
                  <w:tcW w:w="1137" w:type="dxa"/>
                </w:tcPr>
                <w:p w14:paraId="02953884" w14:textId="77777777" w:rsidR="00A64063" w:rsidRPr="00752747" w:rsidRDefault="00A64063" w:rsidP="00A64063">
                  <w:pPr>
                    <w:rPr>
                      <w:sz w:val="18"/>
                      <w:szCs w:val="16"/>
                    </w:rPr>
                  </w:pPr>
                  <w:r>
                    <w:rPr>
                      <w:sz w:val="18"/>
                      <w:szCs w:val="16"/>
                    </w:rPr>
                    <w:t>Y</w:t>
                  </w:r>
                </w:p>
              </w:tc>
              <w:tc>
                <w:tcPr>
                  <w:tcW w:w="1628" w:type="dxa"/>
                </w:tcPr>
                <w:p w14:paraId="31A5E1E4" w14:textId="77777777" w:rsidR="00A64063" w:rsidRPr="00C87543" w:rsidRDefault="00A64063" w:rsidP="00A64063">
                  <w:pPr>
                    <w:rPr>
                      <w:sz w:val="18"/>
                      <w:szCs w:val="16"/>
                    </w:rPr>
                  </w:pPr>
                </w:p>
              </w:tc>
            </w:tr>
            <w:tr w:rsidR="00A64063" w14:paraId="1D2B2592" w14:textId="77777777" w:rsidTr="00A64063">
              <w:tc>
                <w:tcPr>
                  <w:tcW w:w="1612" w:type="dxa"/>
                </w:tcPr>
                <w:p w14:paraId="4647B024" w14:textId="77777777" w:rsidR="00A64063" w:rsidRDefault="00A64063" w:rsidP="00A64063">
                  <w:pPr>
                    <w:rPr>
                      <w:color w:val="000000"/>
                      <w:sz w:val="18"/>
                      <w:szCs w:val="18"/>
                    </w:rPr>
                  </w:pPr>
                  <w:r>
                    <w:rPr>
                      <w:color w:val="000000"/>
                      <w:sz w:val="18"/>
                      <w:szCs w:val="18"/>
                    </w:rPr>
                    <w:t>programType</w:t>
                  </w:r>
                </w:p>
              </w:tc>
              <w:tc>
                <w:tcPr>
                  <w:tcW w:w="2029" w:type="dxa"/>
                </w:tcPr>
                <w:p w14:paraId="473D3C2E" w14:textId="77777777" w:rsidR="00A64063" w:rsidRPr="00D205F7" w:rsidRDefault="00A64063" w:rsidP="00A64063">
                  <w:pPr>
                    <w:rPr>
                      <w:sz w:val="18"/>
                      <w:szCs w:val="18"/>
                    </w:rPr>
                  </w:pPr>
                  <w:r>
                    <w:rPr>
                      <w:sz w:val="18"/>
                      <w:szCs w:val="18"/>
                    </w:rPr>
                    <w:t>string</w:t>
                  </w:r>
                </w:p>
              </w:tc>
              <w:tc>
                <w:tcPr>
                  <w:tcW w:w="1872" w:type="dxa"/>
                </w:tcPr>
                <w:p w14:paraId="133A8828" w14:textId="77777777" w:rsidR="00A64063" w:rsidRPr="00752747" w:rsidRDefault="00A64063" w:rsidP="00A64063">
                  <w:pPr>
                    <w:rPr>
                      <w:sz w:val="18"/>
                      <w:szCs w:val="16"/>
                    </w:rPr>
                  </w:pPr>
                </w:p>
              </w:tc>
              <w:tc>
                <w:tcPr>
                  <w:tcW w:w="1137" w:type="dxa"/>
                </w:tcPr>
                <w:p w14:paraId="47861908" w14:textId="77777777" w:rsidR="00A64063" w:rsidRDefault="00A64063" w:rsidP="00A64063">
                  <w:pPr>
                    <w:rPr>
                      <w:sz w:val="18"/>
                      <w:szCs w:val="16"/>
                    </w:rPr>
                  </w:pPr>
                </w:p>
              </w:tc>
              <w:tc>
                <w:tcPr>
                  <w:tcW w:w="1628" w:type="dxa"/>
                </w:tcPr>
                <w:p w14:paraId="7E7B3213" w14:textId="77777777" w:rsidR="00A64063" w:rsidRPr="009F3D1D" w:rsidRDefault="00A64063" w:rsidP="00A64063">
                  <w:pPr>
                    <w:rPr>
                      <w:sz w:val="18"/>
                      <w:szCs w:val="16"/>
                    </w:rPr>
                  </w:pPr>
                  <w:r w:rsidRPr="009F3D1D">
                    <w:rPr>
                      <w:sz w:val="18"/>
                      <w:szCs w:val="16"/>
                    </w:rPr>
                    <w:t>COMBO</w:t>
                  </w:r>
                </w:p>
                <w:p w14:paraId="573D11DD" w14:textId="77777777" w:rsidR="00A64063" w:rsidRDefault="00A64063" w:rsidP="00A64063">
                  <w:pPr>
                    <w:rPr>
                      <w:sz w:val="18"/>
                      <w:szCs w:val="16"/>
                    </w:rPr>
                  </w:pPr>
                  <w:r>
                    <w:rPr>
                      <w:sz w:val="18"/>
                      <w:szCs w:val="16"/>
                    </w:rPr>
                    <w:t>COMBO</w:t>
                  </w:r>
                  <w:r w:rsidRPr="009F3D1D">
                    <w:rPr>
                      <w:sz w:val="18"/>
                      <w:szCs w:val="16"/>
                    </w:rPr>
                    <w:t xml:space="preserve"> _PACK</w:t>
                  </w:r>
                </w:p>
                <w:p w14:paraId="5CE33B00" w14:textId="77777777" w:rsidR="00A64063" w:rsidRPr="009F3D1D" w:rsidRDefault="00A64063" w:rsidP="00A64063">
                  <w:pPr>
                    <w:rPr>
                      <w:sz w:val="18"/>
                      <w:szCs w:val="16"/>
                    </w:rPr>
                  </w:pPr>
                  <w:r w:rsidRPr="00990DD7">
                    <w:rPr>
                      <w:sz w:val="18"/>
                      <w:szCs w:val="16"/>
                    </w:rPr>
                    <w:t>COMBO_CHANNEL</w:t>
                  </w:r>
                </w:p>
                <w:p w14:paraId="145B6889" w14:textId="77777777" w:rsidR="00A64063" w:rsidRPr="009F3D1D" w:rsidRDefault="00A64063" w:rsidP="00A64063">
                  <w:pPr>
                    <w:rPr>
                      <w:sz w:val="18"/>
                      <w:szCs w:val="16"/>
                    </w:rPr>
                  </w:pPr>
                  <w:r w:rsidRPr="009F3D1D">
                    <w:rPr>
                      <w:sz w:val="18"/>
                      <w:szCs w:val="16"/>
                    </w:rPr>
                    <w:t>THEME_PACK</w:t>
                  </w:r>
                </w:p>
                <w:p w14:paraId="11C61B13" w14:textId="77777777" w:rsidR="00A64063" w:rsidRPr="009F3D1D" w:rsidRDefault="00A64063" w:rsidP="00A64063">
                  <w:pPr>
                    <w:rPr>
                      <w:sz w:val="18"/>
                      <w:szCs w:val="16"/>
                    </w:rPr>
                  </w:pPr>
                  <w:r w:rsidRPr="009F3D1D">
                    <w:rPr>
                      <w:sz w:val="18"/>
                      <w:szCs w:val="16"/>
                    </w:rPr>
                    <w:t>CHANNEL</w:t>
                  </w:r>
                </w:p>
                <w:p w14:paraId="7809706E" w14:textId="77777777" w:rsidR="00A64063" w:rsidRPr="00C87543" w:rsidRDefault="00A64063" w:rsidP="00A64063">
                  <w:pPr>
                    <w:rPr>
                      <w:sz w:val="18"/>
                      <w:szCs w:val="16"/>
                    </w:rPr>
                  </w:pPr>
                  <w:r w:rsidRPr="009F3D1D">
                    <w:rPr>
                      <w:sz w:val="18"/>
                      <w:szCs w:val="16"/>
                    </w:rPr>
                    <w:t>PRICE_PLAN</w:t>
                  </w:r>
                </w:p>
              </w:tc>
            </w:tr>
            <w:tr w:rsidR="00A64063" w14:paraId="6A49178D" w14:textId="77777777" w:rsidTr="00A64063">
              <w:tc>
                <w:tcPr>
                  <w:tcW w:w="1612" w:type="dxa"/>
                </w:tcPr>
                <w:p w14:paraId="1B4D2463" w14:textId="77777777" w:rsidR="00A64063" w:rsidRDefault="00A64063" w:rsidP="00A64063">
                  <w:pPr>
                    <w:rPr>
                      <w:color w:val="000000"/>
                      <w:sz w:val="18"/>
                      <w:szCs w:val="18"/>
                    </w:rPr>
                  </w:pPr>
                  <w:r>
                    <w:rPr>
                      <w:color w:val="000000"/>
                      <w:sz w:val="18"/>
                      <w:szCs w:val="18"/>
                    </w:rPr>
                    <w:t>priceAmt</w:t>
                  </w:r>
                </w:p>
              </w:tc>
              <w:tc>
                <w:tcPr>
                  <w:tcW w:w="2029" w:type="dxa"/>
                </w:tcPr>
                <w:p w14:paraId="7979B557" w14:textId="77777777" w:rsidR="00A64063" w:rsidRPr="00D205F7" w:rsidRDefault="00A64063" w:rsidP="00A64063">
                  <w:pPr>
                    <w:rPr>
                      <w:sz w:val="18"/>
                      <w:szCs w:val="18"/>
                    </w:rPr>
                  </w:pPr>
                  <w:r>
                    <w:rPr>
                      <w:sz w:val="18"/>
                      <w:szCs w:val="18"/>
                    </w:rPr>
                    <w:t>number</w:t>
                  </w:r>
                </w:p>
              </w:tc>
              <w:tc>
                <w:tcPr>
                  <w:tcW w:w="1872" w:type="dxa"/>
                </w:tcPr>
                <w:p w14:paraId="4D2EC078" w14:textId="77777777" w:rsidR="00A64063" w:rsidRPr="00752747" w:rsidRDefault="00A64063" w:rsidP="00A64063">
                  <w:pPr>
                    <w:rPr>
                      <w:sz w:val="18"/>
                      <w:szCs w:val="16"/>
                    </w:rPr>
                  </w:pPr>
                </w:p>
              </w:tc>
              <w:tc>
                <w:tcPr>
                  <w:tcW w:w="1137" w:type="dxa"/>
                </w:tcPr>
                <w:p w14:paraId="159A8ACC" w14:textId="77777777" w:rsidR="00A64063" w:rsidRDefault="00A64063" w:rsidP="00A64063">
                  <w:pPr>
                    <w:rPr>
                      <w:sz w:val="18"/>
                      <w:szCs w:val="16"/>
                    </w:rPr>
                  </w:pPr>
                  <w:r>
                    <w:rPr>
                      <w:sz w:val="18"/>
                      <w:szCs w:val="16"/>
                    </w:rPr>
                    <w:t>Y</w:t>
                  </w:r>
                </w:p>
              </w:tc>
              <w:tc>
                <w:tcPr>
                  <w:tcW w:w="1628" w:type="dxa"/>
                </w:tcPr>
                <w:p w14:paraId="64CB675C" w14:textId="77777777" w:rsidR="00A64063" w:rsidRPr="00C87543" w:rsidRDefault="00A64063" w:rsidP="00A64063">
                  <w:pPr>
                    <w:rPr>
                      <w:sz w:val="18"/>
                      <w:szCs w:val="16"/>
                    </w:rPr>
                  </w:pPr>
                </w:p>
              </w:tc>
            </w:tr>
            <w:tr w:rsidR="00A64063" w14:paraId="536ACFD0" w14:textId="77777777" w:rsidTr="00A64063">
              <w:tc>
                <w:tcPr>
                  <w:tcW w:w="1612" w:type="dxa"/>
                </w:tcPr>
                <w:p w14:paraId="111961FA" w14:textId="77777777" w:rsidR="00A64063" w:rsidRDefault="00A64063" w:rsidP="00A64063">
                  <w:pPr>
                    <w:rPr>
                      <w:color w:val="000000"/>
                      <w:sz w:val="18"/>
                      <w:szCs w:val="18"/>
                    </w:rPr>
                  </w:pPr>
                  <w:r>
                    <w:rPr>
                      <w:color w:val="000000"/>
                      <w:sz w:val="18"/>
                      <w:szCs w:val="18"/>
                    </w:rPr>
                    <w:t>priceplanCd</w:t>
                  </w:r>
                </w:p>
              </w:tc>
              <w:tc>
                <w:tcPr>
                  <w:tcW w:w="2029" w:type="dxa"/>
                </w:tcPr>
                <w:p w14:paraId="15D080ED" w14:textId="77777777" w:rsidR="00A64063" w:rsidRPr="00D205F7" w:rsidRDefault="00A64063" w:rsidP="00A64063">
                  <w:pPr>
                    <w:rPr>
                      <w:sz w:val="18"/>
                      <w:szCs w:val="18"/>
                    </w:rPr>
                  </w:pPr>
                  <w:r>
                    <w:rPr>
                      <w:sz w:val="18"/>
                      <w:szCs w:val="18"/>
                    </w:rPr>
                    <w:t>string</w:t>
                  </w:r>
                </w:p>
              </w:tc>
              <w:tc>
                <w:tcPr>
                  <w:tcW w:w="1872" w:type="dxa"/>
                </w:tcPr>
                <w:p w14:paraId="7AEEB40C" w14:textId="77777777" w:rsidR="00A64063" w:rsidRPr="00752747" w:rsidRDefault="00A64063" w:rsidP="00A64063">
                  <w:pPr>
                    <w:rPr>
                      <w:sz w:val="18"/>
                      <w:szCs w:val="16"/>
                    </w:rPr>
                  </w:pPr>
                </w:p>
              </w:tc>
              <w:tc>
                <w:tcPr>
                  <w:tcW w:w="1137" w:type="dxa"/>
                </w:tcPr>
                <w:p w14:paraId="327E3A27" w14:textId="77777777" w:rsidR="00A64063" w:rsidRDefault="00A64063" w:rsidP="00A64063">
                  <w:pPr>
                    <w:rPr>
                      <w:sz w:val="18"/>
                      <w:szCs w:val="16"/>
                    </w:rPr>
                  </w:pPr>
                  <w:r>
                    <w:rPr>
                      <w:sz w:val="18"/>
                      <w:szCs w:val="16"/>
                    </w:rPr>
                    <w:t>N</w:t>
                  </w:r>
                </w:p>
              </w:tc>
              <w:tc>
                <w:tcPr>
                  <w:tcW w:w="1628" w:type="dxa"/>
                </w:tcPr>
                <w:p w14:paraId="2F89C582" w14:textId="77777777" w:rsidR="00A64063" w:rsidRPr="00C87543" w:rsidRDefault="00A64063" w:rsidP="00A64063">
                  <w:pPr>
                    <w:rPr>
                      <w:sz w:val="18"/>
                      <w:szCs w:val="16"/>
                    </w:rPr>
                  </w:pPr>
                </w:p>
              </w:tc>
            </w:tr>
          </w:tbl>
          <w:p w14:paraId="43B33242" w14:textId="77777777" w:rsidR="00A64063" w:rsidRDefault="00A64063" w:rsidP="00A64063">
            <w:pPr>
              <w:rPr>
                <w:sz w:val="18"/>
                <w:szCs w:val="16"/>
              </w:rPr>
            </w:pPr>
          </w:p>
          <w:p w14:paraId="4C9BE3B2" w14:textId="77777777" w:rsidR="00A64063" w:rsidRDefault="00A64063" w:rsidP="00A64063">
            <w:pPr>
              <w:rPr>
                <w:sz w:val="18"/>
                <w:szCs w:val="16"/>
              </w:rPr>
            </w:pPr>
          </w:p>
          <w:p w14:paraId="137AF5B7" w14:textId="77777777" w:rsidR="00A64063" w:rsidRPr="0078661F" w:rsidRDefault="00A64063" w:rsidP="00A64063">
            <w:pPr>
              <w:rPr>
                <w:sz w:val="18"/>
                <w:szCs w:val="18"/>
              </w:rPr>
            </w:pPr>
            <w:r>
              <w:rPr>
                <w:sz w:val="18"/>
                <w:szCs w:val="16"/>
              </w:rPr>
              <w:t>ProductDiscount</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4BCC9D0D" w14:textId="77777777" w:rsidTr="00A64063">
              <w:tc>
                <w:tcPr>
                  <w:tcW w:w="2467" w:type="dxa"/>
                  <w:tcBorders>
                    <w:bottom w:val="single" w:sz="4" w:space="0" w:color="auto"/>
                  </w:tcBorders>
                  <w:shd w:val="clear" w:color="auto" w:fill="D9D9D9" w:themeFill="background1" w:themeFillShade="D9"/>
                </w:tcPr>
                <w:p w14:paraId="6F311CFC"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4A31CF88"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73F3621B"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5B078D82" w14:textId="77777777" w:rsidR="00A64063" w:rsidRPr="0078661F" w:rsidRDefault="00A64063" w:rsidP="00A64063">
                  <w:pPr>
                    <w:rPr>
                      <w:b/>
                      <w:sz w:val="18"/>
                      <w:szCs w:val="16"/>
                    </w:rPr>
                  </w:pPr>
                  <w:r w:rsidRPr="0078661F">
                    <w:rPr>
                      <w:b/>
                      <w:sz w:val="18"/>
                      <w:szCs w:val="16"/>
                    </w:rPr>
                    <w:t>Possible/typical values</w:t>
                  </w:r>
                </w:p>
              </w:tc>
            </w:tr>
            <w:tr w:rsidR="00A64063" w:rsidRPr="0078661F" w14:paraId="32823C08" w14:textId="77777777" w:rsidTr="00A64063">
              <w:tc>
                <w:tcPr>
                  <w:tcW w:w="2467" w:type="dxa"/>
                </w:tcPr>
                <w:p w14:paraId="03B1D9FD" w14:textId="77777777" w:rsidR="00A64063" w:rsidRPr="00AA3093" w:rsidRDefault="00A64063" w:rsidP="00A64063">
                  <w:pPr>
                    <w:rPr>
                      <w:sz w:val="18"/>
                      <w:szCs w:val="18"/>
                    </w:rPr>
                  </w:pPr>
                  <w:r>
                    <w:rPr>
                      <w:sz w:val="18"/>
                      <w:szCs w:val="18"/>
                    </w:rPr>
                    <w:t>discountId</w:t>
                  </w:r>
                </w:p>
              </w:tc>
              <w:tc>
                <w:tcPr>
                  <w:tcW w:w="2126" w:type="dxa"/>
                </w:tcPr>
                <w:p w14:paraId="59045F5A" w14:textId="77777777" w:rsidR="00A64063" w:rsidRPr="00AA3093" w:rsidRDefault="00A64063" w:rsidP="00A64063">
                  <w:pPr>
                    <w:rPr>
                      <w:sz w:val="18"/>
                      <w:szCs w:val="18"/>
                    </w:rPr>
                  </w:pPr>
                  <w:r w:rsidRPr="00AA3093">
                    <w:rPr>
                      <w:sz w:val="18"/>
                      <w:szCs w:val="18"/>
                    </w:rPr>
                    <w:t>string</w:t>
                  </w:r>
                </w:p>
              </w:tc>
              <w:tc>
                <w:tcPr>
                  <w:tcW w:w="1521" w:type="dxa"/>
                </w:tcPr>
                <w:p w14:paraId="17CAF27D" w14:textId="77777777" w:rsidR="00A64063" w:rsidRPr="00AA3093" w:rsidRDefault="00A64063" w:rsidP="00A64063">
                  <w:pPr>
                    <w:rPr>
                      <w:sz w:val="18"/>
                      <w:szCs w:val="18"/>
                    </w:rPr>
                  </w:pPr>
                </w:p>
              </w:tc>
              <w:tc>
                <w:tcPr>
                  <w:tcW w:w="2164" w:type="dxa"/>
                </w:tcPr>
                <w:p w14:paraId="5FC56360" w14:textId="77777777" w:rsidR="00A64063" w:rsidRPr="00AA3093" w:rsidRDefault="00A64063" w:rsidP="00A64063">
                  <w:pPr>
                    <w:rPr>
                      <w:sz w:val="18"/>
                      <w:szCs w:val="18"/>
                    </w:rPr>
                  </w:pPr>
                </w:p>
              </w:tc>
            </w:tr>
            <w:tr w:rsidR="00A64063" w:rsidRPr="0078661F" w14:paraId="3F993C0A" w14:textId="77777777" w:rsidTr="00A64063">
              <w:tc>
                <w:tcPr>
                  <w:tcW w:w="2467" w:type="dxa"/>
                </w:tcPr>
                <w:p w14:paraId="4945D6CC" w14:textId="77777777" w:rsidR="00A64063" w:rsidRPr="007C1AF3" w:rsidRDefault="00A64063" w:rsidP="00A64063">
                  <w:pPr>
                    <w:rPr>
                      <w:sz w:val="18"/>
                      <w:szCs w:val="16"/>
                    </w:rPr>
                  </w:pPr>
                  <w:r>
                    <w:rPr>
                      <w:sz w:val="18"/>
                      <w:szCs w:val="18"/>
                    </w:rPr>
                    <w:t>discountNm</w:t>
                  </w:r>
                </w:p>
              </w:tc>
              <w:tc>
                <w:tcPr>
                  <w:tcW w:w="2126" w:type="dxa"/>
                </w:tcPr>
                <w:p w14:paraId="174E2C6D" w14:textId="77777777" w:rsidR="00A64063" w:rsidRPr="0078661F" w:rsidRDefault="00A64063" w:rsidP="00A64063">
                  <w:pPr>
                    <w:rPr>
                      <w:sz w:val="18"/>
                      <w:szCs w:val="16"/>
                    </w:rPr>
                  </w:pPr>
                  <w:r w:rsidRPr="0078661F">
                    <w:rPr>
                      <w:sz w:val="18"/>
                      <w:szCs w:val="16"/>
                    </w:rPr>
                    <w:t>string</w:t>
                  </w:r>
                </w:p>
              </w:tc>
              <w:tc>
                <w:tcPr>
                  <w:tcW w:w="1521" w:type="dxa"/>
                </w:tcPr>
                <w:p w14:paraId="2D0AFCAF" w14:textId="77777777" w:rsidR="00A64063" w:rsidRPr="0078661F" w:rsidRDefault="00A64063" w:rsidP="00A64063">
                  <w:pPr>
                    <w:rPr>
                      <w:sz w:val="18"/>
                      <w:szCs w:val="16"/>
                    </w:rPr>
                  </w:pPr>
                </w:p>
              </w:tc>
              <w:tc>
                <w:tcPr>
                  <w:tcW w:w="2164" w:type="dxa"/>
                </w:tcPr>
                <w:p w14:paraId="198C8A10" w14:textId="77777777" w:rsidR="00A64063" w:rsidRPr="0078661F" w:rsidRDefault="00A64063" w:rsidP="00A64063">
                  <w:pPr>
                    <w:rPr>
                      <w:sz w:val="18"/>
                      <w:szCs w:val="16"/>
                    </w:rPr>
                  </w:pPr>
                </w:p>
              </w:tc>
            </w:tr>
            <w:tr w:rsidR="00A64063" w:rsidRPr="0078661F" w14:paraId="1E533778" w14:textId="77777777" w:rsidTr="00A64063">
              <w:tc>
                <w:tcPr>
                  <w:tcW w:w="2467" w:type="dxa"/>
                </w:tcPr>
                <w:p w14:paraId="74A11642" w14:textId="77777777" w:rsidR="00A64063" w:rsidRDefault="00A64063" w:rsidP="00A64063">
                  <w:pPr>
                    <w:rPr>
                      <w:sz w:val="18"/>
                      <w:szCs w:val="18"/>
                    </w:rPr>
                  </w:pPr>
                  <w:r>
                    <w:rPr>
                      <w:sz w:val="18"/>
                      <w:szCs w:val="18"/>
                    </w:rPr>
                    <w:t>discountCd</w:t>
                  </w:r>
                </w:p>
              </w:tc>
              <w:tc>
                <w:tcPr>
                  <w:tcW w:w="2126" w:type="dxa"/>
                </w:tcPr>
                <w:p w14:paraId="62DFDEE1" w14:textId="77777777" w:rsidR="00A64063" w:rsidRPr="0078661F" w:rsidRDefault="00A64063" w:rsidP="00A64063">
                  <w:pPr>
                    <w:rPr>
                      <w:sz w:val="18"/>
                      <w:szCs w:val="16"/>
                    </w:rPr>
                  </w:pPr>
                  <w:r>
                    <w:rPr>
                      <w:sz w:val="18"/>
                      <w:szCs w:val="16"/>
                    </w:rPr>
                    <w:t>string</w:t>
                  </w:r>
                </w:p>
              </w:tc>
              <w:tc>
                <w:tcPr>
                  <w:tcW w:w="1521" w:type="dxa"/>
                </w:tcPr>
                <w:p w14:paraId="41765626" w14:textId="77777777" w:rsidR="00A64063" w:rsidRPr="0078661F" w:rsidRDefault="00A64063" w:rsidP="00A64063">
                  <w:pPr>
                    <w:rPr>
                      <w:sz w:val="18"/>
                      <w:szCs w:val="16"/>
                    </w:rPr>
                  </w:pPr>
                </w:p>
              </w:tc>
              <w:tc>
                <w:tcPr>
                  <w:tcW w:w="2164" w:type="dxa"/>
                </w:tcPr>
                <w:p w14:paraId="73D3C5AB" w14:textId="77777777" w:rsidR="00A64063" w:rsidRPr="0078661F" w:rsidRDefault="00A64063" w:rsidP="00A64063">
                  <w:pPr>
                    <w:rPr>
                      <w:sz w:val="18"/>
                      <w:szCs w:val="16"/>
                    </w:rPr>
                  </w:pPr>
                </w:p>
              </w:tc>
            </w:tr>
            <w:tr w:rsidR="00A64063" w:rsidRPr="0078661F" w14:paraId="5965D8B1" w14:textId="77777777" w:rsidTr="00A64063">
              <w:tc>
                <w:tcPr>
                  <w:tcW w:w="2467" w:type="dxa"/>
                </w:tcPr>
                <w:p w14:paraId="7983C44B" w14:textId="77777777" w:rsidR="00A64063" w:rsidRDefault="00A64063" w:rsidP="00A64063">
                  <w:pPr>
                    <w:rPr>
                      <w:sz w:val="18"/>
                      <w:szCs w:val="18"/>
                    </w:rPr>
                  </w:pPr>
                  <w:r>
                    <w:rPr>
                      <w:sz w:val="18"/>
                      <w:szCs w:val="18"/>
                    </w:rPr>
                    <w:t>discountType</w:t>
                  </w:r>
                </w:p>
              </w:tc>
              <w:tc>
                <w:tcPr>
                  <w:tcW w:w="2126" w:type="dxa"/>
                </w:tcPr>
                <w:p w14:paraId="4F0E58F2" w14:textId="77777777" w:rsidR="00A64063" w:rsidRPr="0078661F" w:rsidRDefault="00A64063" w:rsidP="00A64063">
                  <w:pPr>
                    <w:rPr>
                      <w:sz w:val="18"/>
                      <w:szCs w:val="16"/>
                    </w:rPr>
                  </w:pPr>
                  <w:r>
                    <w:rPr>
                      <w:sz w:val="18"/>
                      <w:szCs w:val="16"/>
                    </w:rPr>
                    <w:t>string</w:t>
                  </w:r>
                </w:p>
              </w:tc>
              <w:tc>
                <w:tcPr>
                  <w:tcW w:w="1521" w:type="dxa"/>
                </w:tcPr>
                <w:p w14:paraId="747724BC" w14:textId="77777777" w:rsidR="00A64063" w:rsidRPr="0078661F" w:rsidRDefault="00A64063" w:rsidP="00A64063">
                  <w:pPr>
                    <w:rPr>
                      <w:sz w:val="18"/>
                      <w:szCs w:val="16"/>
                    </w:rPr>
                  </w:pPr>
                </w:p>
              </w:tc>
              <w:tc>
                <w:tcPr>
                  <w:tcW w:w="2164" w:type="dxa"/>
                </w:tcPr>
                <w:p w14:paraId="19C944EC" w14:textId="77777777" w:rsidR="00A64063" w:rsidRPr="0078661F" w:rsidRDefault="00A64063" w:rsidP="00A64063">
                  <w:pPr>
                    <w:rPr>
                      <w:sz w:val="18"/>
                      <w:szCs w:val="16"/>
                    </w:rPr>
                  </w:pPr>
                </w:p>
              </w:tc>
            </w:tr>
            <w:tr w:rsidR="00A64063" w:rsidRPr="0078661F" w14:paraId="25F723AC" w14:textId="77777777" w:rsidTr="00A64063">
              <w:tc>
                <w:tcPr>
                  <w:tcW w:w="2467" w:type="dxa"/>
                </w:tcPr>
                <w:p w14:paraId="3336D8AA" w14:textId="77777777" w:rsidR="00A64063" w:rsidRDefault="00A64063" w:rsidP="00A64063">
                  <w:pPr>
                    <w:rPr>
                      <w:sz w:val="18"/>
                      <w:szCs w:val="18"/>
                    </w:rPr>
                  </w:pPr>
                  <w:r>
                    <w:rPr>
                      <w:sz w:val="18"/>
                      <w:szCs w:val="18"/>
                    </w:rPr>
                    <w:t>discountTxt</w:t>
                  </w:r>
                </w:p>
              </w:tc>
              <w:tc>
                <w:tcPr>
                  <w:tcW w:w="2126" w:type="dxa"/>
                </w:tcPr>
                <w:p w14:paraId="5A22CDD8" w14:textId="77777777" w:rsidR="00A64063" w:rsidRPr="0078661F" w:rsidRDefault="00A64063" w:rsidP="00A64063">
                  <w:pPr>
                    <w:rPr>
                      <w:sz w:val="18"/>
                      <w:szCs w:val="16"/>
                    </w:rPr>
                  </w:pPr>
                  <w:r>
                    <w:rPr>
                      <w:sz w:val="18"/>
                      <w:szCs w:val="16"/>
                    </w:rPr>
                    <w:t>string</w:t>
                  </w:r>
                </w:p>
              </w:tc>
              <w:tc>
                <w:tcPr>
                  <w:tcW w:w="1521" w:type="dxa"/>
                </w:tcPr>
                <w:p w14:paraId="043FBA61" w14:textId="77777777" w:rsidR="00A64063" w:rsidRPr="0078661F" w:rsidRDefault="00A64063" w:rsidP="00A64063">
                  <w:pPr>
                    <w:rPr>
                      <w:sz w:val="18"/>
                      <w:szCs w:val="16"/>
                    </w:rPr>
                  </w:pPr>
                </w:p>
              </w:tc>
              <w:tc>
                <w:tcPr>
                  <w:tcW w:w="2164" w:type="dxa"/>
                </w:tcPr>
                <w:p w14:paraId="1BDDC5BA" w14:textId="77777777" w:rsidR="00A64063" w:rsidRPr="0078661F" w:rsidRDefault="00A64063" w:rsidP="00A64063">
                  <w:pPr>
                    <w:rPr>
                      <w:sz w:val="18"/>
                      <w:szCs w:val="16"/>
                    </w:rPr>
                  </w:pPr>
                </w:p>
              </w:tc>
            </w:tr>
            <w:tr w:rsidR="00A64063" w:rsidRPr="0078661F" w14:paraId="23C9D595" w14:textId="77777777" w:rsidTr="00A64063">
              <w:tc>
                <w:tcPr>
                  <w:tcW w:w="2467" w:type="dxa"/>
                </w:tcPr>
                <w:p w14:paraId="152052AE" w14:textId="77777777" w:rsidR="00A64063" w:rsidRDefault="00A64063" w:rsidP="00A64063">
                  <w:pPr>
                    <w:rPr>
                      <w:sz w:val="18"/>
                      <w:szCs w:val="18"/>
                    </w:rPr>
                  </w:pPr>
                  <w:r>
                    <w:rPr>
                      <w:sz w:val="18"/>
                      <w:szCs w:val="18"/>
                    </w:rPr>
                    <w:t>discountAmt</w:t>
                  </w:r>
                </w:p>
              </w:tc>
              <w:tc>
                <w:tcPr>
                  <w:tcW w:w="2126" w:type="dxa"/>
                </w:tcPr>
                <w:p w14:paraId="1410A4D8" w14:textId="77777777" w:rsidR="00A64063" w:rsidRPr="0078661F" w:rsidRDefault="00A64063" w:rsidP="00A64063">
                  <w:pPr>
                    <w:rPr>
                      <w:sz w:val="18"/>
                      <w:szCs w:val="16"/>
                    </w:rPr>
                  </w:pPr>
                  <w:r>
                    <w:rPr>
                      <w:sz w:val="18"/>
                      <w:szCs w:val="16"/>
                    </w:rPr>
                    <w:t>number</w:t>
                  </w:r>
                </w:p>
              </w:tc>
              <w:tc>
                <w:tcPr>
                  <w:tcW w:w="1521" w:type="dxa"/>
                </w:tcPr>
                <w:p w14:paraId="5D90BED2" w14:textId="77777777" w:rsidR="00A64063" w:rsidRPr="0078661F" w:rsidRDefault="00A64063" w:rsidP="00A64063">
                  <w:pPr>
                    <w:rPr>
                      <w:sz w:val="18"/>
                      <w:szCs w:val="16"/>
                    </w:rPr>
                  </w:pPr>
                </w:p>
              </w:tc>
              <w:tc>
                <w:tcPr>
                  <w:tcW w:w="2164" w:type="dxa"/>
                </w:tcPr>
                <w:p w14:paraId="14F55BA7" w14:textId="77777777" w:rsidR="00A64063" w:rsidRPr="0078661F" w:rsidRDefault="00A64063" w:rsidP="00A64063">
                  <w:pPr>
                    <w:rPr>
                      <w:sz w:val="18"/>
                      <w:szCs w:val="16"/>
                    </w:rPr>
                  </w:pPr>
                </w:p>
              </w:tc>
            </w:tr>
          </w:tbl>
          <w:p w14:paraId="11138CA6" w14:textId="77777777" w:rsidR="00A64063" w:rsidRDefault="00A64063" w:rsidP="00A64063">
            <w:pPr>
              <w:rPr>
                <w:sz w:val="18"/>
                <w:szCs w:val="16"/>
              </w:rPr>
            </w:pPr>
          </w:p>
          <w:p w14:paraId="360775C7" w14:textId="77777777" w:rsidR="00A64063" w:rsidRDefault="00A64063" w:rsidP="00A64063">
            <w:pPr>
              <w:rPr>
                <w:sz w:val="18"/>
                <w:szCs w:val="16"/>
              </w:rPr>
            </w:pPr>
          </w:p>
          <w:p w14:paraId="573E12FB" w14:textId="77777777" w:rsidR="00A64063" w:rsidRPr="00D54B34" w:rsidRDefault="00A64063" w:rsidP="00A64063">
            <w:pPr>
              <w:rPr>
                <w:sz w:val="18"/>
                <w:szCs w:val="16"/>
              </w:rPr>
            </w:pPr>
          </w:p>
          <w:p w14:paraId="036B102A" w14:textId="77777777" w:rsidR="00A64063" w:rsidRDefault="00A64063" w:rsidP="00A64063">
            <w:pPr>
              <w:rPr>
                <w:b/>
                <w:sz w:val="18"/>
                <w:szCs w:val="16"/>
              </w:rPr>
            </w:pPr>
            <w:r>
              <w:rPr>
                <w:b/>
                <w:sz w:val="18"/>
                <w:szCs w:val="16"/>
              </w:rPr>
              <w:t xml:space="preserve">Request Sample: </w:t>
            </w:r>
          </w:p>
          <w:p w14:paraId="3D57BABA" w14:textId="77777777" w:rsidR="00A64063" w:rsidRPr="00600E21" w:rsidRDefault="00A64063" w:rsidP="00A64063">
            <w:pPr>
              <w:rPr>
                <w:rFonts w:cstheme="minorHAnsi"/>
                <w:color w:val="666666"/>
                <w:sz w:val="18"/>
                <w:szCs w:val="18"/>
              </w:rPr>
            </w:pP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"customerId"</w:t>
            </w:r>
            <w:r w:rsidRPr="0032042F">
              <w:rPr>
                <w:rStyle w:val="scolon"/>
                <w:rFonts w:cstheme="minorHAnsi"/>
                <w:color w:val="666666"/>
                <w:sz w:val="18"/>
                <w:szCs w:val="18"/>
              </w:rPr>
              <w:t>:</w:t>
            </w:r>
            <w:r w:rsidRPr="0032042F">
              <w:rPr>
                <w:rStyle w:val="sobjectv"/>
                <w:rFonts w:cstheme="minorHAnsi"/>
                <w:color w:val="555555"/>
                <w:sz w:val="18"/>
                <w:szCs w:val="18"/>
              </w:rPr>
              <w:t>"75231400"</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"tvProductInstanceId"</w:t>
            </w:r>
            <w:r w:rsidRPr="0032042F">
              <w:rPr>
                <w:rStyle w:val="scolon"/>
                <w:rFonts w:cstheme="minorHAnsi"/>
                <w:color w:val="666666"/>
                <w:sz w:val="18"/>
                <w:szCs w:val="18"/>
              </w:rPr>
              <w:t>:</w:t>
            </w:r>
            <w:r w:rsidRPr="0032042F">
              <w:rPr>
                <w:rStyle w:val="sobjectv"/>
                <w:rFonts w:cstheme="minorHAnsi"/>
                <w:color w:val="555555"/>
                <w:sz w:val="18"/>
                <w:szCs w:val="18"/>
              </w:rPr>
              <w:t>"791998925"</w:t>
            </w:r>
            <w:r w:rsidRPr="0032042F">
              <w:rPr>
                <w:rStyle w:val="scomma"/>
                <w:rFonts w:cstheme="minorHAnsi"/>
                <w:color w:val="666666"/>
                <w:sz w:val="18"/>
                <w:szCs w:val="18"/>
              </w:rPr>
              <w:t>,</w:t>
            </w:r>
            <w:r w:rsidRPr="0032042F">
              <w:rPr>
                <w:rFonts w:cstheme="minorHAnsi"/>
                <w:color w:val="555555"/>
                <w:sz w:val="18"/>
                <w:szCs w:val="18"/>
              </w:rPr>
              <w:br/>
            </w:r>
            <w:r w:rsidRPr="0032042F">
              <w:rPr>
                <w:rFonts w:cstheme="minorHAnsi"/>
                <w:color w:val="555555"/>
                <w:sz w:val="18"/>
                <w:szCs w:val="18"/>
              </w:rPr>
              <w:lastRenderedPageBreak/>
              <w:t>    </w:t>
            </w:r>
            <w:r w:rsidRPr="0032042F">
              <w:rPr>
                <w:rStyle w:val="sobjectk"/>
                <w:rFonts w:cstheme="minorHAnsi"/>
                <w:b/>
                <w:bCs/>
                <w:color w:val="333333"/>
                <w:sz w:val="18"/>
                <w:szCs w:val="18"/>
              </w:rPr>
              <w:t>"province"</w:t>
            </w:r>
            <w:r w:rsidRPr="0032042F">
              <w:rPr>
                <w:rStyle w:val="scolon"/>
                <w:rFonts w:cstheme="minorHAnsi"/>
                <w:color w:val="666666"/>
                <w:sz w:val="18"/>
                <w:szCs w:val="18"/>
              </w:rPr>
              <w:t>:</w:t>
            </w:r>
            <w:r w:rsidRPr="0032042F">
              <w:rPr>
                <w:rStyle w:val="sobjectv"/>
                <w:rFonts w:cstheme="minorHAnsi"/>
                <w:color w:val="555555"/>
                <w:sz w:val="18"/>
                <w:szCs w:val="18"/>
              </w:rPr>
              <w:t>"AB"</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"geo</w:t>
            </w:r>
            <w:r>
              <w:rPr>
                <w:rStyle w:val="sobjectk"/>
                <w:rFonts w:cstheme="minorHAnsi"/>
                <w:b/>
                <w:bCs/>
                <w:color w:val="333333"/>
                <w:sz w:val="18"/>
                <w:szCs w:val="18"/>
              </w:rPr>
              <w:t>T</w:t>
            </w:r>
            <w:r w:rsidRPr="0032042F">
              <w:rPr>
                <w:rStyle w:val="sobjectk"/>
                <w:rFonts w:cstheme="minorHAnsi"/>
                <w:b/>
                <w:bCs/>
                <w:color w:val="333333"/>
                <w:sz w:val="18"/>
                <w:szCs w:val="18"/>
              </w:rPr>
              <w:t>arget</w:t>
            </w:r>
            <w:r>
              <w:rPr>
                <w:rStyle w:val="sobjectk"/>
                <w:rFonts w:cstheme="minorHAnsi"/>
                <w:b/>
                <w:bCs/>
                <w:color w:val="333333"/>
                <w:sz w:val="18"/>
                <w:szCs w:val="18"/>
              </w:rPr>
              <w:t>M</w:t>
            </w:r>
            <w:r w:rsidRPr="0032042F">
              <w:rPr>
                <w:rStyle w:val="sobjectk"/>
                <w:rFonts w:cstheme="minorHAnsi"/>
                <w:b/>
                <w:bCs/>
                <w:color w:val="333333"/>
                <w:sz w:val="18"/>
                <w:szCs w:val="18"/>
              </w:rPr>
              <w:t>arket"</w:t>
            </w:r>
            <w:r w:rsidRPr="0032042F">
              <w:rPr>
                <w:rStyle w:val="scolon"/>
                <w:rFonts w:cstheme="minorHAnsi"/>
                <w:color w:val="666666"/>
                <w:sz w:val="18"/>
                <w:szCs w:val="18"/>
              </w:rPr>
              <w:t>:</w:t>
            </w:r>
            <w:r w:rsidRPr="0032042F">
              <w:rPr>
                <w:rStyle w:val="sobjectv"/>
                <w:rFonts w:cstheme="minorHAnsi"/>
                <w:color w:val="555555"/>
                <w:sz w:val="18"/>
                <w:szCs w:val="18"/>
              </w:rPr>
              <w:t>"Fort McMurray Consumer"</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"subscriptionSummary"</w:t>
            </w:r>
            <w:r w:rsidRPr="0032042F">
              <w:rPr>
                <w:rStyle w:val="scolon"/>
                <w:rFonts w:cstheme="minorHAnsi"/>
                <w:color w:val="666666"/>
                <w:sz w:val="18"/>
                <w:szCs w:val="18"/>
              </w:rPr>
              <w:t>:</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"collectionAggregationList"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"collectionCd</w:t>
            </w:r>
            <w:ins w:id="207" w:author="Sean Li" w:date="2014-11-28T12:11:00Z">
              <w:del w:id="208" w:author="Yi Lin Chen" w:date="2014-12-01T15:13:00Z">
                <w:r w:rsidDel="004D3988">
                  <w:rPr>
                    <w:rStyle w:val="sobjectk"/>
                    <w:rFonts w:cstheme="minorHAnsi"/>
                    <w:b/>
                    <w:bCs/>
                    <w:color w:val="333333"/>
                    <w:sz w:val="18"/>
                    <w:szCs w:val="18"/>
                  </w:rPr>
                  <w:delText>List</w:delText>
                </w:r>
              </w:del>
            </w:ins>
            <w:ins w:id="209" w:author="Yi Lin Chen" w:date="2014-12-01T15:13:00Z">
              <w:r>
                <w:rPr>
                  <w:rStyle w:val="sobjectk"/>
                  <w:rFonts w:cstheme="minorHAnsi"/>
                  <w:b/>
                  <w:bCs/>
                  <w:color w:val="333333"/>
                  <w:sz w:val="18"/>
                  <w:szCs w:val="18"/>
                </w:rPr>
                <w:t>-</w:t>
              </w:r>
            </w:ins>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objectv"/>
                <w:rFonts w:cstheme="minorHAnsi"/>
                <w:color w:val="555555"/>
                <w:sz w:val="18"/>
                <w:szCs w:val="18"/>
              </w:rPr>
              <w:t>"YouPick8"</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"collectionPricePlanCd"</w:t>
            </w:r>
            <w:r w:rsidRPr="0032042F">
              <w:rPr>
                <w:rStyle w:val="scolon"/>
                <w:rFonts w:cstheme="minorHAnsi"/>
                <w:color w:val="666666"/>
                <w:sz w:val="18"/>
                <w:szCs w:val="18"/>
              </w:rPr>
              <w:t>:</w:t>
            </w:r>
            <w:r w:rsidRPr="0032042F">
              <w:rPr>
                <w:rStyle w:val="sobjectv"/>
                <w:rFonts w:cstheme="minorHAnsi"/>
                <w:color w:val="555555"/>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"collectionPackCdList"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arrayv"/>
                <w:rFonts w:cstheme="minorHAnsi"/>
                <w:color w:val="555555"/>
                <w:sz w:val="18"/>
                <w:szCs w:val="18"/>
              </w:rPr>
              <w:t>"PakPopularSport"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arrayv"/>
                <w:rFonts w:cstheme="minorHAnsi"/>
                <w:color w:val="555555"/>
                <w:sz w:val="18"/>
                <w:szCs w:val="18"/>
              </w:rPr>
              <w:t>"PakPrimeTime"</w:t>
            </w:r>
            <w:r w:rsidRPr="0032042F">
              <w:rPr>
                <w:rFonts w:cstheme="minorHAnsi"/>
                <w:color w:val="555555"/>
                <w:sz w:val="18"/>
                <w:szCs w:val="18"/>
              </w:rPr>
              <w:br/>
              <w:t>                </w:t>
            </w:r>
            <w:r w:rsidRPr="0032042F">
              <w:rPr>
                <w:rStyle w:val="sbracket"/>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"collectionChannelCdList"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bracket"/>
                <w:rFonts w:cstheme="minorHAnsi"/>
                <w:color w:val="666666"/>
                <w:sz w:val="18"/>
                <w:szCs w:val="18"/>
              </w:rPr>
              <w:t>]</w:t>
            </w:r>
            <w:r w:rsidRPr="0032042F">
              <w:rPr>
                <w:rFonts w:cstheme="minorHAnsi"/>
                <w:color w:val="555555"/>
                <w:sz w:val="18"/>
                <w:szCs w:val="18"/>
              </w:rPr>
              <w:br/>
              <w:t>            </w:t>
            </w:r>
            <w:r w:rsidRPr="0032042F">
              <w:rPr>
                <w:rStyle w:val="sbrace"/>
                <w:rFonts w:cstheme="minorHAnsi"/>
                <w:color w:val="666666"/>
                <w:sz w:val="18"/>
                <w:szCs w:val="18"/>
              </w:rPr>
              <w:t>}</w:t>
            </w:r>
            <w:r w:rsidRPr="0032042F">
              <w:rPr>
                <w:rFonts w:cstheme="minorHAnsi"/>
                <w:color w:val="555555"/>
                <w:sz w:val="18"/>
                <w:szCs w:val="18"/>
              </w:rPr>
              <w:br/>
              <w:t>        </w:t>
            </w:r>
            <w:r w:rsidRPr="0032042F">
              <w:rPr>
                <w:rStyle w:val="sbracket"/>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"packCdList"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arrayv"/>
                <w:rFonts w:cstheme="minorHAnsi"/>
                <w:color w:val="555555"/>
                <w:sz w:val="18"/>
                <w:szCs w:val="18"/>
              </w:rPr>
              <w:t>"PakEntertain"</w:t>
            </w:r>
            <w:r w:rsidRPr="0032042F">
              <w:rPr>
                <w:rFonts w:cstheme="minorHAnsi"/>
                <w:color w:val="555555"/>
                <w:sz w:val="18"/>
                <w:szCs w:val="18"/>
              </w:rPr>
              <w:br/>
              <w:t>        </w:t>
            </w:r>
            <w:r w:rsidRPr="0032042F">
              <w:rPr>
                <w:rStyle w:val="sbracket"/>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"channelCdList"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arrayv"/>
                <w:rFonts w:cstheme="minorHAnsi"/>
                <w:color w:val="555555"/>
                <w:sz w:val="18"/>
                <w:szCs w:val="18"/>
              </w:rPr>
              <w:t>"AE"</w:t>
            </w:r>
            <w:r w:rsidRPr="0032042F">
              <w:rPr>
                <w:rFonts w:cstheme="minorHAnsi"/>
                <w:color w:val="555555"/>
                <w:sz w:val="18"/>
                <w:szCs w:val="18"/>
              </w:rPr>
              <w:br/>
              <w:t>        </w:t>
            </w:r>
            <w:r w:rsidRPr="0032042F">
              <w:rPr>
                <w:rStyle w:val="sbracket"/>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Pr>
                <w:rStyle w:val="sobjectk"/>
                <w:rFonts w:cstheme="minorHAnsi"/>
                <w:b/>
                <w:bCs/>
                <w:color w:val="333333"/>
                <w:sz w:val="18"/>
                <w:szCs w:val="18"/>
              </w:rPr>
              <w:t>"unremovableProductCdList</w:t>
            </w:r>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bracket"/>
                <w:rFonts w:cstheme="minorHAnsi"/>
                <w:color w:val="666666"/>
                <w:sz w:val="18"/>
                <w:szCs w:val="18"/>
              </w:rPr>
              <w:t>]</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"programOrderList"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"action"</w:t>
            </w:r>
            <w:r w:rsidRPr="0032042F">
              <w:rPr>
                <w:rStyle w:val="scolon"/>
                <w:rFonts w:cstheme="minorHAnsi"/>
                <w:color w:val="666666"/>
                <w:sz w:val="18"/>
                <w:szCs w:val="18"/>
              </w:rPr>
              <w:t>:</w:t>
            </w:r>
            <w:r w:rsidRPr="0032042F">
              <w:rPr>
                <w:rStyle w:val="sobjectv"/>
                <w:rFonts w:cstheme="minorHAnsi"/>
                <w:color w:val="555555"/>
                <w:sz w:val="18"/>
                <w:szCs w:val="18"/>
              </w:rPr>
              <w:t>"ADD"</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"programId"</w:t>
            </w:r>
            <w:r w:rsidRPr="0032042F">
              <w:rPr>
                <w:rStyle w:val="scolon"/>
                <w:rFonts w:cstheme="minorHAnsi"/>
                <w:color w:val="666666"/>
                <w:sz w:val="18"/>
                <w:szCs w:val="18"/>
              </w:rPr>
              <w:t>:</w:t>
            </w:r>
            <w:r w:rsidRPr="0032042F">
              <w:rPr>
                <w:rStyle w:val="sobjectv"/>
                <w:rFonts w:cstheme="minorHAnsi"/>
                <w:color w:val="555555"/>
                <w:sz w:val="18"/>
                <w:szCs w:val="18"/>
              </w:rPr>
              <w:t>"101291"</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"programNm"</w:t>
            </w:r>
            <w:r w:rsidRPr="0032042F">
              <w:rPr>
                <w:rStyle w:val="scolon"/>
                <w:rFonts w:cstheme="minorHAnsi"/>
                <w:color w:val="666666"/>
                <w:sz w:val="18"/>
                <w:szCs w:val="18"/>
              </w:rPr>
              <w:t>:</w:t>
            </w:r>
            <w:r w:rsidRPr="0032042F">
              <w:rPr>
                <w:rStyle w:val="sobjectv"/>
                <w:rFonts w:cstheme="minorHAnsi"/>
                <w:color w:val="555555"/>
                <w:sz w:val="18"/>
                <w:szCs w:val="18"/>
              </w:rPr>
              <w:t>"Entertainment Extra"</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"programCd"</w:t>
            </w:r>
            <w:r w:rsidRPr="0032042F">
              <w:rPr>
                <w:rStyle w:val="scolon"/>
                <w:rFonts w:cstheme="minorHAnsi"/>
                <w:color w:val="666666"/>
                <w:sz w:val="18"/>
                <w:szCs w:val="18"/>
              </w:rPr>
              <w:t>:</w:t>
            </w:r>
            <w:r w:rsidRPr="0032042F">
              <w:rPr>
                <w:rStyle w:val="sobjectv"/>
                <w:rFonts w:cstheme="minorHAnsi"/>
                <w:color w:val="555555"/>
                <w:sz w:val="18"/>
                <w:szCs w:val="18"/>
              </w:rPr>
              <w:t>"PakEntertainEx"</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"programType"</w:t>
            </w:r>
            <w:r w:rsidRPr="0032042F">
              <w:rPr>
                <w:rStyle w:val="scolon"/>
                <w:rFonts w:cstheme="minorHAnsi"/>
                <w:color w:val="666666"/>
                <w:sz w:val="18"/>
                <w:szCs w:val="18"/>
              </w:rPr>
              <w:t>:</w:t>
            </w:r>
            <w:r w:rsidRPr="0032042F">
              <w:rPr>
                <w:rStyle w:val="sobjectv"/>
                <w:rFonts w:cstheme="minorHAnsi"/>
                <w:color w:val="555555"/>
                <w:sz w:val="18"/>
                <w:szCs w:val="18"/>
              </w:rPr>
              <w:t>"THEME_PACK"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"price"</w:t>
            </w:r>
            <w:r w:rsidRPr="0032042F">
              <w:rPr>
                <w:rStyle w:val="scolon"/>
                <w:rFonts w:cstheme="minorHAnsi"/>
                <w:color w:val="666666"/>
                <w:sz w:val="18"/>
                <w:szCs w:val="18"/>
              </w:rPr>
              <w:t>:</w:t>
            </w:r>
            <w:r w:rsidRPr="0032042F">
              <w:rPr>
                <w:rStyle w:val="sobjectv"/>
                <w:rFonts w:cstheme="minorHAnsi"/>
                <w:color w:val="555555"/>
                <w:sz w:val="18"/>
                <w:szCs w:val="18"/>
              </w:rPr>
              <w:t>9.0</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"displayCategories"</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arrayv"/>
                <w:rFonts w:cstheme="minorHAnsi"/>
                <w:color w:val="555555"/>
                <w:sz w:val="18"/>
                <w:szCs w:val="18"/>
              </w:rPr>
              <w:t>1012</w:t>
            </w:r>
            <w:r w:rsidRPr="0032042F">
              <w:rPr>
                <w:rFonts w:cstheme="minorHAnsi"/>
                <w:color w:val="555555"/>
                <w:sz w:val="18"/>
                <w:szCs w:val="18"/>
              </w:rPr>
              <w:br/>
              <w:t>            </w:t>
            </w:r>
            <w:r w:rsidRPr="0032042F">
              <w:rPr>
                <w:rStyle w:val="sbracket"/>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Pr>
                <w:rStyle w:val="sobjectk"/>
                <w:rFonts w:cstheme="minorHAnsi"/>
                <w:b/>
                <w:bCs/>
                <w:color w:val="333333"/>
                <w:sz w:val="18"/>
                <w:szCs w:val="18"/>
              </w:rPr>
              <w:t>"pricePlanCd</w:t>
            </w:r>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objectv"/>
                <w:rFonts w:cstheme="minorHAnsi"/>
                <w:color w:val="555555"/>
                <w:sz w:val="18"/>
                <w:szCs w:val="18"/>
              </w:rPr>
              <w:t>"null"</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"action"</w:t>
            </w:r>
            <w:r w:rsidRPr="0032042F">
              <w:rPr>
                <w:rStyle w:val="scolon"/>
                <w:rFonts w:cstheme="minorHAnsi"/>
                <w:color w:val="666666"/>
                <w:sz w:val="18"/>
                <w:szCs w:val="18"/>
              </w:rPr>
              <w:t>:</w:t>
            </w:r>
            <w:r w:rsidRPr="0032042F">
              <w:rPr>
                <w:rStyle w:val="sobjectv"/>
                <w:rFonts w:cstheme="minorHAnsi"/>
                <w:color w:val="555555"/>
                <w:sz w:val="18"/>
                <w:szCs w:val="18"/>
              </w:rPr>
              <w:t>"ADD"</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"programId"</w:t>
            </w:r>
            <w:r w:rsidRPr="0032042F">
              <w:rPr>
                <w:rStyle w:val="scolon"/>
                <w:rFonts w:cstheme="minorHAnsi"/>
                <w:color w:val="666666"/>
                <w:sz w:val="18"/>
                <w:szCs w:val="18"/>
              </w:rPr>
              <w:t>:</w:t>
            </w:r>
            <w:r w:rsidRPr="0032042F">
              <w:rPr>
                <w:rStyle w:val="sobjectv"/>
                <w:rFonts w:cstheme="minorHAnsi"/>
                <w:color w:val="555555"/>
                <w:sz w:val="18"/>
                <w:szCs w:val="18"/>
              </w:rPr>
              <w:t>"101291"</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"programNm"</w:t>
            </w:r>
            <w:r w:rsidRPr="0032042F">
              <w:rPr>
                <w:rStyle w:val="scolon"/>
                <w:rFonts w:cstheme="minorHAnsi"/>
                <w:color w:val="666666"/>
                <w:sz w:val="18"/>
                <w:szCs w:val="18"/>
              </w:rPr>
              <w:t>:</w:t>
            </w:r>
            <w:r w:rsidRPr="0032042F">
              <w:rPr>
                <w:rStyle w:val="sobjectv"/>
                <w:rFonts w:cstheme="minorHAnsi"/>
                <w:color w:val="555555"/>
                <w:sz w:val="18"/>
                <w:szCs w:val="18"/>
              </w:rPr>
              <w:t>"Great Wall 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"programCd"</w:t>
            </w:r>
            <w:r w:rsidRPr="0032042F">
              <w:rPr>
                <w:rStyle w:val="scolon"/>
                <w:rFonts w:cstheme="minorHAnsi"/>
                <w:color w:val="666666"/>
                <w:sz w:val="18"/>
                <w:szCs w:val="18"/>
              </w:rPr>
              <w:t>:</w:t>
            </w:r>
            <w:r w:rsidRPr="0032042F">
              <w:rPr>
                <w:rStyle w:val="sobjectv"/>
                <w:rFonts w:cstheme="minorHAnsi"/>
                <w:color w:val="555555"/>
                <w:sz w:val="18"/>
                <w:szCs w:val="18"/>
              </w:rPr>
              <w:t>"PakGreatWall"</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"programType"</w:t>
            </w:r>
            <w:r w:rsidRPr="0032042F">
              <w:rPr>
                <w:rStyle w:val="scolon"/>
                <w:rFonts w:cstheme="minorHAnsi"/>
                <w:color w:val="666666"/>
                <w:sz w:val="18"/>
                <w:szCs w:val="18"/>
              </w:rPr>
              <w:t>:</w:t>
            </w:r>
            <w:r w:rsidRPr="0032042F">
              <w:rPr>
                <w:rStyle w:val="sobjectv"/>
                <w:rFonts w:cstheme="minorHAnsi"/>
                <w:color w:val="555555"/>
                <w:sz w:val="18"/>
                <w:szCs w:val="18"/>
              </w:rPr>
              <w:t>"THEME_PACK"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"price"</w:t>
            </w:r>
            <w:r w:rsidRPr="0032042F">
              <w:rPr>
                <w:rStyle w:val="scolon"/>
                <w:rFonts w:cstheme="minorHAnsi"/>
                <w:color w:val="666666"/>
                <w:sz w:val="18"/>
                <w:szCs w:val="18"/>
              </w:rPr>
              <w:t>:</w:t>
            </w:r>
            <w:r w:rsidRPr="0032042F">
              <w:rPr>
                <w:rStyle w:val="sobjectv"/>
                <w:rFonts w:cstheme="minorHAnsi"/>
                <w:color w:val="555555"/>
                <w:sz w:val="18"/>
                <w:szCs w:val="18"/>
              </w:rPr>
              <w:t>9.0</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"displayCategories"</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arrayv"/>
                <w:rFonts w:cstheme="minorHAnsi"/>
                <w:color w:val="555555"/>
                <w:sz w:val="18"/>
                <w:szCs w:val="18"/>
              </w:rPr>
              <w:t>1685</w:t>
            </w:r>
            <w:r w:rsidRPr="0032042F">
              <w:rPr>
                <w:rFonts w:cstheme="minorHAnsi"/>
                <w:color w:val="555555"/>
                <w:sz w:val="18"/>
                <w:szCs w:val="18"/>
              </w:rPr>
              <w:br/>
              <w:t>            </w:t>
            </w:r>
            <w:r w:rsidRPr="0032042F">
              <w:rPr>
                <w:rStyle w:val="sbracket"/>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Pr>
                <w:rStyle w:val="sobjectk"/>
                <w:rFonts w:cstheme="minorHAnsi"/>
                <w:b/>
                <w:bCs/>
                <w:color w:val="333333"/>
                <w:sz w:val="18"/>
                <w:szCs w:val="18"/>
              </w:rPr>
              <w:t>"pricePlanCd</w:t>
            </w:r>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objectv"/>
                <w:rFonts w:cstheme="minorHAnsi"/>
                <w:color w:val="555555"/>
                <w:sz w:val="18"/>
                <w:szCs w:val="18"/>
              </w:rPr>
              <w:t>"null"</w:t>
            </w:r>
            <w:r w:rsidRPr="0032042F">
              <w:rPr>
                <w:rFonts w:cstheme="minorHAnsi"/>
                <w:color w:val="555555"/>
                <w:sz w:val="18"/>
                <w:szCs w:val="18"/>
              </w:rPr>
              <w:br/>
              <w:t>        </w:t>
            </w:r>
            <w:r w:rsidRPr="0032042F">
              <w:rPr>
                <w:rStyle w:val="sbrace"/>
                <w:rFonts w:cstheme="minorHAnsi"/>
                <w:color w:val="666666"/>
                <w:sz w:val="18"/>
                <w:szCs w:val="18"/>
              </w:rPr>
              <w:t>}</w:t>
            </w:r>
            <w:r w:rsidRPr="0032042F">
              <w:rPr>
                <w:rFonts w:cstheme="minorHAnsi"/>
                <w:color w:val="555555"/>
                <w:sz w:val="18"/>
                <w:szCs w:val="18"/>
              </w:rPr>
              <w:br/>
              <w:t>    </w:t>
            </w:r>
            <w:r w:rsidRPr="0032042F">
              <w:rPr>
                <w:rStyle w:val="sbracket"/>
                <w:rFonts w:cstheme="minorHAnsi"/>
                <w:color w:val="666666"/>
                <w:sz w:val="18"/>
                <w:szCs w:val="18"/>
              </w:rPr>
              <w:t>]</w:t>
            </w:r>
            <w:r w:rsidRPr="0032042F">
              <w:rPr>
                <w:rFonts w:cstheme="minorHAnsi"/>
                <w:color w:val="555555"/>
                <w:sz w:val="18"/>
                <w:szCs w:val="18"/>
              </w:rPr>
              <w:br/>
            </w:r>
            <w:r>
              <w:rPr>
                <w:rStyle w:val="sbrace"/>
                <w:rFonts w:cstheme="minorHAnsi"/>
                <w:color w:val="666666"/>
                <w:sz w:val="18"/>
                <w:szCs w:val="18"/>
              </w:rPr>
              <w:t xml:space="preserve">} </w:t>
            </w:r>
          </w:p>
          <w:p w14:paraId="69A3567F" w14:textId="77777777" w:rsidR="00A64063" w:rsidRDefault="00A64063" w:rsidP="00A64063">
            <w:pPr>
              <w:rPr>
                <w:sz w:val="18"/>
                <w:szCs w:val="16"/>
              </w:rPr>
            </w:pPr>
          </w:p>
        </w:tc>
      </w:tr>
      <w:tr w:rsidR="00A64063" w14:paraId="13895076"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66C37F22" w14:textId="77777777" w:rsidR="00A64063" w:rsidRDefault="00A64063" w:rsidP="00A64063">
            <w:pPr>
              <w:rPr>
                <w:b/>
                <w:sz w:val="18"/>
                <w:szCs w:val="16"/>
              </w:rPr>
            </w:pPr>
            <w:r>
              <w:rPr>
                <w:b/>
                <w:sz w:val="18"/>
                <w:szCs w:val="16"/>
              </w:rPr>
              <w:lastRenderedPageBreak/>
              <w:t>Status Codes</w:t>
            </w:r>
          </w:p>
        </w:tc>
        <w:tc>
          <w:tcPr>
            <w:tcW w:w="8504" w:type="dxa"/>
            <w:tcBorders>
              <w:top w:val="single" w:sz="4" w:space="0" w:color="auto"/>
              <w:left w:val="single" w:sz="4" w:space="0" w:color="auto"/>
              <w:bottom w:val="single" w:sz="4" w:space="0" w:color="auto"/>
              <w:right w:val="single" w:sz="4" w:space="0" w:color="auto"/>
            </w:tcBorders>
          </w:tcPr>
          <w:p w14:paraId="74F11AA8" w14:textId="77777777" w:rsidR="00A64063" w:rsidRDefault="00A64063" w:rsidP="00A64063">
            <w:pPr>
              <w:rPr>
                <w:sz w:val="18"/>
                <w:szCs w:val="16"/>
              </w:rPr>
            </w:pPr>
          </w:p>
          <w:tbl>
            <w:tblPr>
              <w:tblStyle w:val="TableGrid"/>
              <w:tblW w:w="0" w:type="auto"/>
              <w:tblLook w:val="04A0" w:firstRow="1" w:lastRow="0" w:firstColumn="1" w:lastColumn="0" w:noHBand="0" w:noVBand="1"/>
            </w:tblPr>
            <w:tblGrid>
              <w:gridCol w:w="759"/>
              <w:gridCol w:w="842"/>
              <w:gridCol w:w="1515"/>
              <w:gridCol w:w="1241"/>
              <w:gridCol w:w="1229"/>
              <w:gridCol w:w="2692"/>
            </w:tblGrid>
            <w:tr w:rsidR="00A64063" w:rsidRPr="001963A0" w14:paraId="2802C14E" w14:textId="77777777" w:rsidTr="00A64063">
              <w:tc>
                <w:tcPr>
                  <w:tcW w:w="766" w:type="dxa"/>
                  <w:shd w:val="clear" w:color="auto" w:fill="D9D9D9" w:themeFill="background1" w:themeFillShade="D9"/>
                </w:tcPr>
                <w:p w14:paraId="6098A108" w14:textId="77777777" w:rsidR="00A64063" w:rsidRPr="001963A0" w:rsidRDefault="00A64063" w:rsidP="00A64063">
                  <w:pPr>
                    <w:rPr>
                      <w:b/>
                      <w:sz w:val="16"/>
                      <w:szCs w:val="16"/>
                    </w:rPr>
                  </w:pPr>
                  <w:r w:rsidRPr="001963A0">
                    <w:rPr>
                      <w:b/>
                      <w:sz w:val="16"/>
                      <w:szCs w:val="16"/>
                    </w:rPr>
                    <w:t>status</w:t>
                  </w:r>
                </w:p>
                <w:p w14:paraId="5A668F70" w14:textId="77777777" w:rsidR="00A64063" w:rsidRPr="001963A0" w:rsidRDefault="00A64063" w:rsidP="00A64063">
                  <w:pPr>
                    <w:rPr>
                      <w:b/>
                      <w:sz w:val="16"/>
                      <w:szCs w:val="16"/>
                    </w:rPr>
                  </w:pPr>
                  <w:r w:rsidRPr="001963A0">
                    <w:rPr>
                      <w:b/>
                      <w:sz w:val="16"/>
                      <w:szCs w:val="16"/>
                    </w:rPr>
                    <w:t>Cd</w:t>
                  </w:r>
                </w:p>
              </w:tc>
              <w:tc>
                <w:tcPr>
                  <w:tcW w:w="851" w:type="dxa"/>
                  <w:shd w:val="clear" w:color="auto" w:fill="D9D9D9" w:themeFill="background1" w:themeFillShade="D9"/>
                </w:tcPr>
                <w:p w14:paraId="2B99AC3B" w14:textId="77777777" w:rsidR="00A64063" w:rsidRPr="001963A0" w:rsidRDefault="00A64063" w:rsidP="00A64063">
                  <w:pPr>
                    <w:rPr>
                      <w:b/>
                      <w:sz w:val="16"/>
                      <w:szCs w:val="16"/>
                    </w:rPr>
                  </w:pPr>
                  <w:r w:rsidRPr="001963A0">
                    <w:rPr>
                      <w:b/>
                      <w:sz w:val="16"/>
                      <w:szCs w:val="16"/>
                    </w:rPr>
                    <w:t>status</w:t>
                  </w:r>
                </w:p>
                <w:p w14:paraId="41712688" w14:textId="77777777" w:rsidR="00A64063" w:rsidRPr="001963A0" w:rsidRDefault="00A64063" w:rsidP="00A64063">
                  <w:pPr>
                    <w:rPr>
                      <w:b/>
                      <w:sz w:val="16"/>
                      <w:szCs w:val="16"/>
                    </w:rPr>
                  </w:pPr>
                  <w:r w:rsidRPr="001963A0">
                    <w:rPr>
                      <w:b/>
                      <w:sz w:val="16"/>
                      <w:szCs w:val="16"/>
                    </w:rPr>
                    <w:t>SubCd</w:t>
                  </w:r>
                </w:p>
              </w:tc>
              <w:tc>
                <w:tcPr>
                  <w:tcW w:w="1417" w:type="dxa"/>
                  <w:shd w:val="clear" w:color="auto" w:fill="D9D9D9" w:themeFill="background1" w:themeFillShade="D9"/>
                </w:tcPr>
                <w:p w14:paraId="2CDFF3BE" w14:textId="77777777" w:rsidR="00A64063" w:rsidRPr="001963A0" w:rsidRDefault="00A64063" w:rsidP="00A64063">
                  <w:pPr>
                    <w:rPr>
                      <w:b/>
                      <w:sz w:val="16"/>
                      <w:szCs w:val="16"/>
                    </w:rPr>
                  </w:pPr>
                  <w:r w:rsidRPr="001963A0">
                    <w:rPr>
                      <w:b/>
                      <w:sz w:val="16"/>
                      <w:szCs w:val="16"/>
                    </w:rPr>
                    <w:t>statusTxt</w:t>
                  </w:r>
                </w:p>
              </w:tc>
              <w:tc>
                <w:tcPr>
                  <w:tcW w:w="1243" w:type="dxa"/>
                  <w:shd w:val="clear" w:color="auto" w:fill="D9D9D9" w:themeFill="background1" w:themeFillShade="D9"/>
                </w:tcPr>
                <w:p w14:paraId="26968CAD" w14:textId="77777777" w:rsidR="00A64063" w:rsidRPr="001963A0" w:rsidRDefault="00A64063" w:rsidP="00A64063">
                  <w:pPr>
                    <w:rPr>
                      <w:b/>
                      <w:sz w:val="16"/>
                      <w:szCs w:val="16"/>
                    </w:rPr>
                  </w:pPr>
                  <w:r w:rsidRPr="001963A0">
                    <w:rPr>
                      <w:b/>
                      <w:sz w:val="16"/>
                      <w:szCs w:val="16"/>
                    </w:rPr>
                    <w:t>systemErrorCd</w:t>
                  </w:r>
                </w:p>
              </w:tc>
              <w:tc>
                <w:tcPr>
                  <w:tcW w:w="1229" w:type="dxa"/>
                  <w:shd w:val="clear" w:color="auto" w:fill="D9D9D9" w:themeFill="background1" w:themeFillShade="D9"/>
                </w:tcPr>
                <w:p w14:paraId="789F9BB7" w14:textId="77777777" w:rsidR="00A64063" w:rsidRPr="001963A0" w:rsidRDefault="00A64063" w:rsidP="00A64063">
                  <w:pPr>
                    <w:rPr>
                      <w:b/>
                      <w:sz w:val="16"/>
                      <w:szCs w:val="16"/>
                    </w:rPr>
                  </w:pPr>
                  <w:r w:rsidRPr="001963A0">
                    <w:rPr>
                      <w:b/>
                      <w:sz w:val="16"/>
                      <w:szCs w:val="16"/>
                    </w:rPr>
                    <w:t>systemErrorTxt</w:t>
                  </w:r>
                </w:p>
              </w:tc>
              <w:tc>
                <w:tcPr>
                  <w:tcW w:w="2772" w:type="dxa"/>
                  <w:shd w:val="clear" w:color="auto" w:fill="D9D9D9" w:themeFill="background1" w:themeFillShade="D9"/>
                </w:tcPr>
                <w:p w14:paraId="1E25B7A4" w14:textId="77777777" w:rsidR="00A64063" w:rsidRPr="001963A0" w:rsidRDefault="00A64063" w:rsidP="00A64063">
                  <w:pPr>
                    <w:rPr>
                      <w:b/>
                      <w:i/>
                      <w:sz w:val="16"/>
                      <w:szCs w:val="16"/>
                    </w:rPr>
                  </w:pPr>
                  <w:r w:rsidRPr="001963A0">
                    <w:rPr>
                      <w:b/>
                      <w:i/>
                      <w:sz w:val="16"/>
                      <w:szCs w:val="16"/>
                    </w:rPr>
                    <w:t>Notes</w:t>
                  </w:r>
                </w:p>
              </w:tc>
            </w:tr>
            <w:tr w:rsidR="00A64063" w:rsidRPr="001963A0" w14:paraId="526FA953" w14:textId="77777777" w:rsidTr="00A64063">
              <w:tc>
                <w:tcPr>
                  <w:tcW w:w="766" w:type="dxa"/>
                </w:tcPr>
                <w:p w14:paraId="0CBEA60E" w14:textId="77777777" w:rsidR="00A64063" w:rsidRPr="001963A0" w:rsidRDefault="00A64063" w:rsidP="00A64063">
                  <w:pPr>
                    <w:rPr>
                      <w:sz w:val="16"/>
                      <w:szCs w:val="16"/>
                    </w:rPr>
                  </w:pPr>
                  <w:r w:rsidRPr="001963A0">
                    <w:rPr>
                      <w:sz w:val="16"/>
                      <w:szCs w:val="16"/>
                    </w:rPr>
                    <w:t>200</w:t>
                  </w:r>
                </w:p>
              </w:tc>
              <w:tc>
                <w:tcPr>
                  <w:tcW w:w="851" w:type="dxa"/>
                </w:tcPr>
                <w:p w14:paraId="08F51CF7" w14:textId="77777777" w:rsidR="00A64063" w:rsidRPr="001963A0" w:rsidRDefault="00A64063" w:rsidP="00A64063">
                  <w:pPr>
                    <w:rPr>
                      <w:sz w:val="16"/>
                      <w:szCs w:val="16"/>
                    </w:rPr>
                  </w:pPr>
                </w:p>
              </w:tc>
              <w:tc>
                <w:tcPr>
                  <w:tcW w:w="1417" w:type="dxa"/>
                </w:tcPr>
                <w:p w14:paraId="3E64D3D9" w14:textId="77777777" w:rsidR="00A64063" w:rsidRPr="001963A0" w:rsidRDefault="00A64063" w:rsidP="00A64063">
                  <w:pPr>
                    <w:rPr>
                      <w:sz w:val="16"/>
                      <w:szCs w:val="16"/>
                    </w:rPr>
                  </w:pPr>
                  <w:r w:rsidRPr="001963A0">
                    <w:rPr>
                      <w:sz w:val="16"/>
                      <w:szCs w:val="16"/>
                    </w:rPr>
                    <w:t>OK</w:t>
                  </w:r>
                </w:p>
              </w:tc>
              <w:tc>
                <w:tcPr>
                  <w:tcW w:w="1243" w:type="dxa"/>
                </w:tcPr>
                <w:p w14:paraId="3D1FF470" w14:textId="77777777" w:rsidR="00A64063" w:rsidRPr="001963A0" w:rsidRDefault="00A64063" w:rsidP="00A64063">
                  <w:pPr>
                    <w:rPr>
                      <w:sz w:val="16"/>
                      <w:szCs w:val="16"/>
                    </w:rPr>
                  </w:pPr>
                </w:p>
              </w:tc>
              <w:tc>
                <w:tcPr>
                  <w:tcW w:w="1229" w:type="dxa"/>
                </w:tcPr>
                <w:p w14:paraId="0DF146E8" w14:textId="77777777" w:rsidR="00A64063" w:rsidRPr="001963A0" w:rsidRDefault="00A64063" w:rsidP="00A64063">
                  <w:pPr>
                    <w:rPr>
                      <w:sz w:val="16"/>
                      <w:szCs w:val="16"/>
                    </w:rPr>
                  </w:pPr>
                </w:p>
              </w:tc>
              <w:tc>
                <w:tcPr>
                  <w:tcW w:w="2772" w:type="dxa"/>
                </w:tcPr>
                <w:p w14:paraId="7C39DA11" w14:textId="77777777" w:rsidR="00A64063" w:rsidRPr="001963A0" w:rsidRDefault="00A64063" w:rsidP="00A64063">
                  <w:pPr>
                    <w:rPr>
                      <w:sz w:val="16"/>
                      <w:szCs w:val="16"/>
                    </w:rPr>
                  </w:pPr>
                  <w:r>
                    <w:rPr>
                      <w:sz w:val="16"/>
                      <w:szCs w:val="16"/>
                    </w:rPr>
                    <w:t>Eligible</w:t>
                  </w:r>
                </w:p>
              </w:tc>
            </w:tr>
            <w:tr w:rsidR="00A64063" w:rsidRPr="001963A0" w14:paraId="55E2255F" w14:textId="77777777" w:rsidTr="00A64063">
              <w:tc>
                <w:tcPr>
                  <w:tcW w:w="766" w:type="dxa"/>
                </w:tcPr>
                <w:p w14:paraId="20BFA567" w14:textId="77777777" w:rsidR="00A64063" w:rsidRPr="001963A0" w:rsidRDefault="00A64063" w:rsidP="00A64063">
                  <w:pPr>
                    <w:rPr>
                      <w:sz w:val="16"/>
                      <w:szCs w:val="16"/>
                    </w:rPr>
                  </w:pPr>
                  <w:r w:rsidRPr="001963A0">
                    <w:rPr>
                      <w:sz w:val="16"/>
                      <w:szCs w:val="16"/>
                    </w:rPr>
                    <w:t>500</w:t>
                  </w:r>
                </w:p>
              </w:tc>
              <w:tc>
                <w:tcPr>
                  <w:tcW w:w="851" w:type="dxa"/>
                </w:tcPr>
                <w:p w14:paraId="7339287F" w14:textId="77777777" w:rsidR="00A64063" w:rsidRDefault="00A64063" w:rsidP="00A64063">
                  <w:pPr>
                    <w:rPr>
                      <w:sz w:val="16"/>
                      <w:szCs w:val="16"/>
                    </w:rPr>
                  </w:pPr>
                </w:p>
              </w:tc>
              <w:tc>
                <w:tcPr>
                  <w:tcW w:w="1417" w:type="dxa"/>
                </w:tcPr>
                <w:p w14:paraId="72D3864C" w14:textId="77777777" w:rsidR="00A64063" w:rsidRDefault="00A64063" w:rsidP="00A64063">
                  <w:pPr>
                    <w:rPr>
                      <w:sz w:val="16"/>
                      <w:szCs w:val="16"/>
                    </w:rPr>
                  </w:pPr>
                  <w:r w:rsidRPr="001963A0">
                    <w:rPr>
                      <w:sz w:val="16"/>
                      <w:szCs w:val="16"/>
                    </w:rPr>
                    <w:t>general error</w:t>
                  </w:r>
                </w:p>
              </w:tc>
              <w:tc>
                <w:tcPr>
                  <w:tcW w:w="1243" w:type="dxa"/>
                </w:tcPr>
                <w:p w14:paraId="37D3FCAF" w14:textId="77777777" w:rsidR="00A64063" w:rsidRPr="001963A0" w:rsidRDefault="00A64063" w:rsidP="00A64063">
                  <w:pPr>
                    <w:rPr>
                      <w:sz w:val="16"/>
                      <w:szCs w:val="16"/>
                    </w:rPr>
                  </w:pPr>
                </w:p>
              </w:tc>
              <w:tc>
                <w:tcPr>
                  <w:tcW w:w="1229" w:type="dxa"/>
                </w:tcPr>
                <w:p w14:paraId="5A918EC7" w14:textId="77777777" w:rsidR="00A64063" w:rsidRPr="001963A0" w:rsidRDefault="00A64063" w:rsidP="00A64063">
                  <w:pPr>
                    <w:rPr>
                      <w:sz w:val="16"/>
                      <w:szCs w:val="16"/>
                    </w:rPr>
                  </w:pPr>
                </w:p>
              </w:tc>
              <w:tc>
                <w:tcPr>
                  <w:tcW w:w="2772" w:type="dxa"/>
                </w:tcPr>
                <w:p w14:paraId="1D1F53E4" w14:textId="77777777" w:rsidR="00A64063" w:rsidRDefault="00A64063" w:rsidP="00A64063">
                  <w:pPr>
                    <w:rPr>
                      <w:sz w:val="16"/>
                      <w:szCs w:val="16"/>
                    </w:rPr>
                  </w:pPr>
                  <w:r>
                    <w:rPr>
                      <w:sz w:val="16"/>
                      <w:szCs w:val="16"/>
                    </w:rPr>
                    <w:t>Any caught exception not captured elsewhere</w:t>
                  </w:r>
                </w:p>
              </w:tc>
            </w:tr>
            <w:tr w:rsidR="00A64063" w:rsidRPr="001963A0" w14:paraId="4852C9E4" w14:textId="77777777" w:rsidTr="00A64063">
              <w:tc>
                <w:tcPr>
                  <w:tcW w:w="766" w:type="dxa"/>
                </w:tcPr>
                <w:p w14:paraId="5FC09BA8" w14:textId="77777777" w:rsidR="00A64063" w:rsidRPr="001963A0" w:rsidRDefault="00A64063" w:rsidP="00A64063">
                  <w:pPr>
                    <w:rPr>
                      <w:sz w:val="16"/>
                      <w:szCs w:val="16"/>
                    </w:rPr>
                  </w:pPr>
                  <w:r w:rsidRPr="001963A0">
                    <w:rPr>
                      <w:sz w:val="16"/>
                      <w:szCs w:val="16"/>
                    </w:rPr>
                    <w:t>500</w:t>
                  </w:r>
                </w:p>
              </w:tc>
              <w:tc>
                <w:tcPr>
                  <w:tcW w:w="851" w:type="dxa"/>
                </w:tcPr>
                <w:p w14:paraId="7B205651" w14:textId="77777777" w:rsidR="00A64063" w:rsidRPr="00C82D0D" w:rsidRDefault="00A64063" w:rsidP="00A64063">
                  <w:pPr>
                    <w:rPr>
                      <w:strike/>
                      <w:sz w:val="16"/>
                      <w:szCs w:val="16"/>
                    </w:rPr>
                  </w:pPr>
                </w:p>
              </w:tc>
              <w:tc>
                <w:tcPr>
                  <w:tcW w:w="1417" w:type="dxa"/>
                </w:tcPr>
                <w:p w14:paraId="229C5CE9" w14:textId="77777777" w:rsidR="00A64063" w:rsidRPr="001963A0" w:rsidRDefault="00A64063" w:rsidP="00A64063">
                  <w:pPr>
                    <w:rPr>
                      <w:sz w:val="16"/>
                      <w:szCs w:val="16"/>
                    </w:rPr>
                  </w:pPr>
                  <w:r>
                    <w:rPr>
                      <w:sz w:val="16"/>
                      <w:szCs w:val="16"/>
                    </w:rPr>
                    <w:t xml:space="preserve">Call </w:t>
                  </w:r>
                  <w:r>
                    <w:rPr>
                      <w:sz w:val="16"/>
                      <w:szCs w:val="16"/>
                    </w:rPr>
                    <w:lastRenderedPageBreak/>
                    <w:t>OrderMgmRetrieval failed.</w:t>
                  </w:r>
                </w:p>
              </w:tc>
              <w:tc>
                <w:tcPr>
                  <w:tcW w:w="1243" w:type="dxa"/>
                </w:tcPr>
                <w:p w14:paraId="63A5174E" w14:textId="77777777" w:rsidR="00A64063" w:rsidRPr="001963A0" w:rsidRDefault="00A64063" w:rsidP="00A64063">
                  <w:pPr>
                    <w:rPr>
                      <w:sz w:val="16"/>
                      <w:szCs w:val="16"/>
                    </w:rPr>
                  </w:pPr>
                </w:p>
              </w:tc>
              <w:tc>
                <w:tcPr>
                  <w:tcW w:w="1229" w:type="dxa"/>
                </w:tcPr>
                <w:p w14:paraId="4F7C022C" w14:textId="77777777" w:rsidR="00A64063" w:rsidRPr="001963A0" w:rsidRDefault="00A64063" w:rsidP="00A64063">
                  <w:pPr>
                    <w:rPr>
                      <w:sz w:val="16"/>
                      <w:szCs w:val="16"/>
                    </w:rPr>
                  </w:pPr>
                </w:p>
              </w:tc>
              <w:tc>
                <w:tcPr>
                  <w:tcW w:w="2772" w:type="dxa"/>
                </w:tcPr>
                <w:p w14:paraId="636C2EF8" w14:textId="77777777" w:rsidR="00A64063" w:rsidRPr="001963A0" w:rsidRDefault="00A64063" w:rsidP="00A64063">
                  <w:pPr>
                    <w:rPr>
                      <w:sz w:val="16"/>
                      <w:szCs w:val="16"/>
                    </w:rPr>
                  </w:pPr>
                  <w:r>
                    <w:rPr>
                      <w:sz w:val="16"/>
                      <w:szCs w:val="16"/>
                    </w:rPr>
                    <w:t>service P</w:t>
                  </w:r>
                  <w:r w:rsidRPr="001963A0">
                    <w:rPr>
                      <w:sz w:val="16"/>
                      <w:szCs w:val="16"/>
                    </w:rPr>
                    <w:t>olicy or Service Exception</w:t>
                  </w:r>
                  <w:r>
                    <w:rPr>
                      <w:sz w:val="16"/>
                      <w:szCs w:val="16"/>
                    </w:rPr>
                    <w:t xml:space="preserve"> </w:t>
                  </w:r>
                  <w:r>
                    <w:rPr>
                      <w:sz w:val="16"/>
                      <w:szCs w:val="16"/>
                    </w:rPr>
                    <w:lastRenderedPageBreak/>
                    <w:t>error</w:t>
                  </w:r>
                </w:p>
              </w:tc>
            </w:tr>
          </w:tbl>
          <w:p w14:paraId="2B181BF4" w14:textId="77777777" w:rsidR="00A64063" w:rsidRDefault="00A64063" w:rsidP="00A64063">
            <w:pPr>
              <w:rPr>
                <w:sz w:val="18"/>
                <w:szCs w:val="16"/>
              </w:rPr>
            </w:pPr>
          </w:p>
          <w:p w14:paraId="56F5173D" w14:textId="77777777" w:rsidR="00A64063" w:rsidRDefault="00A64063" w:rsidP="00A64063">
            <w:pPr>
              <w:rPr>
                <w:sz w:val="18"/>
                <w:szCs w:val="16"/>
              </w:rPr>
            </w:pPr>
          </w:p>
        </w:tc>
      </w:tr>
      <w:tr w:rsidR="00A64063" w14:paraId="628BF18F"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15E0756B" w14:textId="77777777" w:rsidR="00A64063" w:rsidRDefault="00A64063" w:rsidP="00A64063">
            <w:pPr>
              <w:rPr>
                <w:sz w:val="18"/>
                <w:szCs w:val="16"/>
              </w:rPr>
            </w:pPr>
            <w:r>
              <w:rPr>
                <w:b/>
                <w:sz w:val="18"/>
                <w:szCs w:val="16"/>
              </w:rPr>
              <w:lastRenderedPageBreak/>
              <w:t>Output</w:t>
            </w:r>
          </w:p>
        </w:tc>
        <w:tc>
          <w:tcPr>
            <w:tcW w:w="8504" w:type="dxa"/>
            <w:tcBorders>
              <w:top w:val="single" w:sz="4" w:space="0" w:color="auto"/>
              <w:left w:val="single" w:sz="4" w:space="0" w:color="auto"/>
              <w:bottom w:val="single" w:sz="4" w:space="0" w:color="auto"/>
              <w:right w:val="single" w:sz="4" w:space="0" w:color="auto"/>
            </w:tcBorders>
          </w:tcPr>
          <w:p w14:paraId="5F054656" w14:textId="77777777" w:rsidR="00A64063" w:rsidRDefault="00A64063" w:rsidP="00A64063">
            <w:pPr>
              <w:rPr>
                <w:rFonts w:cstheme="minorHAnsi"/>
                <w:sz w:val="18"/>
                <w:szCs w:val="18"/>
              </w:rPr>
            </w:pPr>
          </w:p>
          <w:p w14:paraId="6868417C" w14:textId="77777777" w:rsidR="00A64063" w:rsidRPr="00B1398A" w:rsidRDefault="00A64063" w:rsidP="00A64063">
            <w:pPr>
              <w:rPr>
                <w:sz w:val="16"/>
                <w:szCs w:val="16"/>
              </w:rPr>
            </w:pPr>
            <w:r w:rsidRPr="00B1398A">
              <w:rPr>
                <w:sz w:val="16"/>
                <w:szCs w:val="16"/>
              </w:rPr>
              <w:t>{</w:t>
            </w:r>
          </w:p>
          <w:p w14:paraId="02A50FA3" w14:textId="77777777" w:rsidR="00A64063" w:rsidRPr="00B1398A" w:rsidRDefault="00A64063" w:rsidP="00A64063">
            <w:pPr>
              <w:rPr>
                <w:sz w:val="18"/>
                <w:szCs w:val="18"/>
              </w:rPr>
            </w:pPr>
            <w:r>
              <w:rPr>
                <w:sz w:val="18"/>
                <w:szCs w:val="18"/>
              </w:rPr>
              <w:t xml:space="preserve"> “quoteResult”: </w:t>
            </w:r>
            <w:r w:rsidRPr="003E3F6F">
              <w:rPr>
                <w:sz w:val="18"/>
                <w:szCs w:val="18"/>
              </w:rPr>
              <w:t>&lt;</w:t>
            </w:r>
            <w:r>
              <w:rPr>
                <w:sz w:val="18"/>
                <w:szCs w:val="18"/>
              </w:rPr>
              <w:t>QuoteResult</w:t>
            </w:r>
            <w:r w:rsidRPr="00B1398A">
              <w:rPr>
                <w:sz w:val="18"/>
                <w:szCs w:val="18"/>
              </w:rPr>
              <w:t>&gt; ,</w:t>
            </w:r>
          </w:p>
          <w:p w14:paraId="11558EAC" w14:textId="77777777" w:rsidR="00A64063" w:rsidRPr="00B1398A" w:rsidRDefault="00A64063" w:rsidP="00A64063">
            <w:pPr>
              <w:rPr>
                <w:sz w:val="18"/>
                <w:szCs w:val="18"/>
              </w:rPr>
            </w:pPr>
            <w:r w:rsidRPr="00B1398A">
              <w:rPr>
                <w:sz w:val="18"/>
                <w:szCs w:val="18"/>
              </w:rPr>
              <w:t xml:space="preserve"> </w:t>
            </w:r>
            <w:r w:rsidRPr="00B1398A">
              <w:rPr>
                <w:sz w:val="18"/>
                <w:szCs w:val="16"/>
              </w:rPr>
              <w:t>“status”: &lt;status&gt;</w:t>
            </w:r>
          </w:p>
          <w:p w14:paraId="1A4F27A4" w14:textId="77777777" w:rsidR="00A64063" w:rsidRDefault="00A64063" w:rsidP="00A64063">
            <w:pPr>
              <w:rPr>
                <w:sz w:val="18"/>
                <w:szCs w:val="18"/>
              </w:rPr>
            </w:pPr>
            <w:r w:rsidRPr="00B1398A">
              <w:rPr>
                <w:sz w:val="18"/>
                <w:szCs w:val="18"/>
              </w:rPr>
              <w:t>}</w:t>
            </w:r>
          </w:p>
          <w:p w14:paraId="69B0902C" w14:textId="77777777" w:rsidR="00A64063" w:rsidRDefault="00A64063" w:rsidP="00A64063">
            <w:pPr>
              <w:rPr>
                <w:sz w:val="18"/>
                <w:szCs w:val="18"/>
              </w:rPr>
            </w:pPr>
          </w:p>
          <w:p w14:paraId="3597E0C5" w14:textId="77777777" w:rsidR="00A64063" w:rsidRDefault="00A64063" w:rsidP="00A64063">
            <w:pPr>
              <w:rPr>
                <w:sz w:val="18"/>
                <w:szCs w:val="18"/>
              </w:rPr>
            </w:pPr>
            <w:r>
              <w:rPr>
                <w:sz w:val="18"/>
                <w:szCs w:val="18"/>
              </w:rPr>
              <w:t>QuoteResult:</w:t>
            </w:r>
          </w:p>
          <w:tbl>
            <w:tblPr>
              <w:tblStyle w:val="TableGrid"/>
              <w:tblW w:w="0" w:type="auto"/>
              <w:tblLook w:val="04A0" w:firstRow="1" w:lastRow="0" w:firstColumn="1" w:lastColumn="0" w:noHBand="0" w:noVBand="1"/>
            </w:tblPr>
            <w:tblGrid>
              <w:gridCol w:w="2474"/>
              <w:gridCol w:w="2119"/>
              <w:gridCol w:w="1761"/>
              <w:gridCol w:w="1924"/>
            </w:tblGrid>
            <w:tr w:rsidR="00A64063" w:rsidRPr="001B35FC" w14:paraId="0A9549B5" w14:textId="77777777" w:rsidTr="00A64063">
              <w:tc>
                <w:tcPr>
                  <w:tcW w:w="2474" w:type="dxa"/>
                  <w:shd w:val="clear" w:color="auto" w:fill="D9D9D9" w:themeFill="background1" w:themeFillShade="D9"/>
                </w:tcPr>
                <w:p w14:paraId="1E96B7EA" w14:textId="77777777" w:rsidR="00A64063" w:rsidRPr="001B35FC" w:rsidRDefault="00A64063" w:rsidP="00A64063">
                  <w:pPr>
                    <w:rPr>
                      <w:b/>
                      <w:sz w:val="18"/>
                      <w:szCs w:val="16"/>
                    </w:rPr>
                  </w:pPr>
                  <w:r w:rsidRPr="001B35FC">
                    <w:rPr>
                      <w:b/>
                      <w:sz w:val="18"/>
                      <w:szCs w:val="16"/>
                    </w:rPr>
                    <w:t>Field</w:t>
                  </w:r>
                </w:p>
              </w:tc>
              <w:tc>
                <w:tcPr>
                  <w:tcW w:w="2119" w:type="dxa"/>
                  <w:shd w:val="clear" w:color="auto" w:fill="D9D9D9" w:themeFill="background1" w:themeFillShade="D9"/>
                </w:tcPr>
                <w:p w14:paraId="171A5763" w14:textId="77777777" w:rsidR="00A64063" w:rsidRPr="001B35FC" w:rsidRDefault="00A64063" w:rsidP="00A64063">
                  <w:pPr>
                    <w:rPr>
                      <w:b/>
                      <w:sz w:val="18"/>
                      <w:szCs w:val="16"/>
                    </w:rPr>
                  </w:pPr>
                  <w:r w:rsidRPr="001B35FC">
                    <w:rPr>
                      <w:b/>
                      <w:sz w:val="18"/>
                      <w:szCs w:val="16"/>
                    </w:rPr>
                    <w:t>D</w:t>
                  </w:r>
                  <w:r>
                    <w:rPr>
                      <w:b/>
                      <w:sz w:val="18"/>
                      <w:szCs w:val="16"/>
                    </w:rPr>
                    <w:t>ata</w:t>
                  </w:r>
                  <w:r w:rsidRPr="001B35FC">
                    <w:rPr>
                      <w:b/>
                      <w:sz w:val="18"/>
                      <w:szCs w:val="16"/>
                    </w:rPr>
                    <w:t>type</w:t>
                  </w:r>
                </w:p>
              </w:tc>
              <w:tc>
                <w:tcPr>
                  <w:tcW w:w="1761" w:type="dxa"/>
                  <w:shd w:val="clear" w:color="auto" w:fill="D9D9D9" w:themeFill="background1" w:themeFillShade="D9"/>
                </w:tcPr>
                <w:p w14:paraId="68974076" w14:textId="77777777" w:rsidR="00A64063" w:rsidRPr="001B35FC" w:rsidRDefault="00A64063" w:rsidP="00A64063">
                  <w:pPr>
                    <w:rPr>
                      <w:b/>
                      <w:sz w:val="18"/>
                      <w:szCs w:val="16"/>
                    </w:rPr>
                  </w:pPr>
                  <w:r w:rsidRPr="001B35FC">
                    <w:rPr>
                      <w:b/>
                      <w:sz w:val="18"/>
                      <w:szCs w:val="16"/>
                    </w:rPr>
                    <w:t>Description</w:t>
                  </w:r>
                </w:p>
              </w:tc>
              <w:tc>
                <w:tcPr>
                  <w:tcW w:w="1924" w:type="dxa"/>
                  <w:shd w:val="clear" w:color="auto" w:fill="D9D9D9" w:themeFill="background1" w:themeFillShade="D9"/>
                </w:tcPr>
                <w:p w14:paraId="0D90E45C" w14:textId="77777777" w:rsidR="00A64063" w:rsidRPr="001B35FC" w:rsidRDefault="00A64063" w:rsidP="00A64063">
                  <w:pPr>
                    <w:rPr>
                      <w:b/>
                      <w:sz w:val="18"/>
                      <w:szCs w:val="16"/>
                    </w:rPr>
                  </w:pPr>
                  <w:r w:rsidRPr="001B35FC">
                    <w:rPr>
                      <w:b/>
                      <w:sz w:val="18"/>
                      <w:szCs w:val="16"/>
                    </w:rPr>
                    <w:t>Possible/typical values</w:t>
                  </w:r>
                </w:p>
              </w:tc>
            </w:tr>
            <w:tr w:rsidR="00A64063" w14:paraId="0CFBAAFF" w14:textId="77777777" w:rsidTr="00A64063">
              <w:tc>
                <w:tcPr>
                  <w:tcW w:w="2474" w:type="dxa"/>
                </w:tcPr>
                <w:p w14:paraId="1C3965A5" w14:textId="77777777" w:rsidR="00A64063" w:rsidRDefault="00A64063" w:rsidP="00A64063">
                  <w:pPr>
                    <w:rPr>
                      <w:sz w:val="18"/>
                      <w:szCs w:val="16"/>
                    </w:rPr>
                  </w:pPr>
                  <w:r w:rsidRPr="009E6A94">
                    <w:rPr>
                      <w:sz w:val="18"/>
                      <w:szCs w:val="16"/>
                    </w:rPr>
                    <w:t>validInd</w:t>
                  </w:r>
                </w:p>
              </w:tc>
              <w:tc>
                <w:tcPr>
                  <w:tcW w:w="2119" w:type="dxa"/>
                </w:tcPr>
                <w:p w14:paraId="60FD29F4" w14:textId="77777777" w:rsidR="00A64063" w:rsidRDefault="00A64063" w:rsidP="00A64063">
                  <w:pPr>
                    <w:rPr>
                      <w:sz w:val="18"/>
                      <w:szCs w:val="16"/>
                    </w:rPr>
                  </w:pPr>
                  <w:r>
                    <w:rPr>
                      <w:sz w:val="18"/>
                      <w:szCs w:val="16"/>
                    </w:rPr>
                    <w:t>boolean</w:t>
                  </w:r>
                </w:p>
              </w:tc>
              <w:tc>
                <w:tcPr>
                  <w:tcW w:w="1761" w:type="dxa"/>
                </w:tcPr>
                <w:p w14:paraId="6B3F6CA0" w14:textId="77777777" w:rsidR="00A64063" w:rsidRDefault="00A64063" w:rsidP="00A64063">
                  <w:pPr>
                    <w:rPr>
                      <w:sz w:val="18"/>
                      <w:szCs w:val="16"/>
                    </w:rPr>
                  </w:pPr>
                </w:p>
              </w:tc>
              <w:tc>
                <w:tcPr>
                  <w:tcW w:w="1924" w:type="dxa"/>
                </w:tcPr>
                <w:p w14:paraId="7B37210B" w14:textId="77777777" w:rsidR="00A64063" w:rsidRDefault="00A64063" w:rsidP="00A64063">
                  <w:pPr>
                    <w:rPr>
                      <w:sz w:val="18"/>
                      <w:szCs w:val="16"/>
                    </w:rPr>
                  </w:pPr>
                </w:p>
              </w:tc>
            </w:tr>
            <w:tr w:rsidR="00A64063" w14:paraId="7E0184DB" w14:textId="77777777" w:rsidTr="00A64063">
              <w:tc>
                <w:tcPr>
                  <w:tcW w:w="2474" w:type="dxa"/>
                </w:tcPr>
                <w:p w14:paraId="2DDB9FD3" w14:textId="77777777" w:rsidR="00A64063" w:rsidRDefault="00A64063" w:rsidP="00A64063">
                  <w:pPr>
                    <w:rPr>
                      <w:sz w:val="18"/>
                      <w:szCs w:val="18"/>
                    </w:rPr>
                  </w:pPr>
                  <w:r w:rsidRPr="009E6A94">
                    <w:rPr>
                      <w:sz w:val="18"/>
                      <w:szCs w:val="18"/>
                    </w:rPr>
                    <w:t>rightSizedInd</w:t>
                  </w:r>
                </w:p>
              </w:tc>
              <w:tc>
                <w:tcPr>
                  <w:tcW w:w="2119" w:type="dxa"/>
                </w:tcPr>
                <w:p w14:paraId="5D8F3B6A" w14:textId="77777777" w:rsidR="00A64063" w:rsidRDefault="00A64063" w:rsidP="00A64063">
                  <w:pPr>
                    <w:rPr>
                      <w:sz w:val="18"/>
                      <w:szCs w:val="16"/>
                    </w:rPr>
                  </w:pPr>
                  <w:r>
                    <w:rPr>
                      <w:sz w:val="18"/>
                      <w:szCs w:val="16"/>
                    </w:rPr>
                    <w:t>boolean</w:t>
                  </w:r>
                </w:p>
              </w:tc>
              <w:tc>
                <w:tcPr>
                  <w:tcW w:w="1761" w:type="dxa"/>
                </w:tcPr>
                <w:p w14:paraId="5AE74293" w14:textId="77777777" w:rsidR="00A64063" w:rsidRDefault="00A64063" w:rsidP="00A64063">
                  <w:pPr>
                    <w:rPr>
                      <w:sz w:val="18"/>
                      <w:szCs w:val="16"/>
                    </w:rPr>
                  </w:pPr>
                </w:p>
              </w:tc>
              <w:tc>
                <w:tcPr>
                  <w:tcW w:w="1924" w:type="dxa"/>
                </w:tcPr>
                <w:p w14:paraId="74F1DEE9" w14:textId="77777777" w:rsidR="00A64063" w:rsidRDefault="00A64063" w:rsidP="00A64063">
                  <w:pPr>
                    <w:rPr>
                      <w:sz w:val="18"/>
                      <w:szCs w:val="16"/>
                    </w:rPr>
                  </w:pPr>
                </w:p>
              </w:tc>
            </w:tr>
            <w:tr w:rsidR="00A64063" w14:paraId="01AFC085" w14:textId="77777777" w:rsidTr="00A64063">
              <w:tc>
                <w:tcPr>
                  <w:tcW w:w="2474" w:type="dxa"/>
                </w:tcPr>
                <w:p w14:paraId="1B52BB46" w14:textId="77777777" w:rsidR="00A64063" w:rsidRDefault="00A64063" w:rsidP="00A64063">
                  <w:pPr>
                    <w:rPr>
                      <w:sz w:val="18"/>
                      <w:szCs w:val="16"/>
                    </w:rPr>
                  </w:pPr>
                  <w:r>
                    <w:rPr>
                      <w:sz w:val="18"/>
                      <w:szCs w:val="18"/>
                    </w:rPr>
                    <w:t>requisitionNotification</w:t>
                  </w:r>
                </w:p>
              </w:tc>
              <w:tc>
                <w:tcPr>
                  <w:tcW w:w="2119" w:type="dxa"/>
                </w:tcPr>
                <w:p w14:paraId="4FE72DB1" w14:textId="77777777" w:rsidR="00A64063" w:rsidRDefault="00A64063" w:rsidP="00A64063">
                  <w:pPr>
                    <w:rPr>
                      <w:sz w:val="18"/>
                      <w:szCs w:val="16"/>
                    </w:rPr>
                  </w:pPr>
                  <w:r>
                    <w:rPr>
                      <w:sz w:val="18"/>
                      <w:szCs w:val="16"/>
                    </w:rPr>
                    <w:t>&lt;RequisitionNotification&gt;</w:t>
                  </w:r>
                </w:p>
              </w:tc>
              <w:tc>
                <w:tcPr>
                  <w:tcW w:w="1761" w:type="dxa"/>
                </w:tcPr>
                <w:p w14:paraId="72D0C128" w14:textId="77777777" w:rsidR="00A64063" w:rsidRDefault="00A64063" w:rsidP="00A64063">
                  <w:pPr>
                    <w:rPr>
                      <w:sz w:val="18"/>
                      <w:szCs w:val="16"/>
                    </w:rPr>
                  </w:pPr>
                </w:p>
              </w:tc>
              <w:tc>
                <w:tcPr>
                  <w:tcW w:w="1924" w:type="dxa"/>
                </w:tcPr>
                <w:p w14:paraId="4D8EFDE9" w14:textId="77777777" w:rsidR="00A64063" w:rsidRDefault="00A64063" w:rsidP="00A64063">
                  <w:pPr>
                    <w:rPr>
                      <w:sz w:val="18"/>
                      <w:szCs w:val="16"/>
                    </w:rPr>
                  </w:pPr>
                </w:p>
              </w:tc>
            </w:tr>
            <w:tr w:rsidR="00A64063" w14:paraId="6A95FF78" w14:textId="77777777" w:rsidTr="00A64063">
              <w:tc>
                <w:tcPr>
                  <w:tcW w:w="2474" w:type="dxa"/>
                </w:tcPr>
                <w:p w14:paraId="4E795EDF" w14:textId="77777777" w:rsidR="00A64063" w:rsidRDefault="00A64063" w:rsidP="00A64063">
                  <w:pPr>
                    <w:rPr>
                      <w:sz w:val="18"/>
                      <w:szCs w:val="18"/>
                    </w:rPr>
                  </w:pPr>
                  <w:del w:id="210" w:author="Yi Lin Chen" w:date="2014-12-01T15:12:00Z">
                    <w:r w:rsidRPr="00D67B4B" w:rsidDel="00833CBF">
                      <w:rPr>
                        <w:sz w:val="18"/>
                        <w:szCs w:val="18"/>
                        <w:highlight w:val="yellow"/>
                      </w:rPr>
                      <w:delText>protoPriceAmt</w:delText>
                    </w:r>
                  </w:del>
                  <w:ins w:id="211" w:author="Yi Lin Chen" w:date="2014-12-01T15:12:00Z">
                    <w:r>
                      <w:rPr>
                        <w:sz w:val="18"/>
                        <w:szCs w:val="18"/>
                        <w:highlight w:val="yellow"/>
                      </w:rPr>
                      <w:t>delta</w:t>
                    </w:r>
                    <w:r w:rsidRPr="00D67B4B">
                      <w:rPr>
                        <w:sz w:val="18"/>
                        <w:szCs w:val="18"/>
                        <w:highlight w:val="yellow"/>
                      </w:rPr>
                      <w:t>PriceAmt</w:t>
                    </w:r>
                  </w:ins>
                </w:p>
              </w:tc>
              <w:tc>
                <w:tcPr>
                  <w:tcW w:w="2119" w:type="dxa"/>
                </w:tcPr>
                <w:p w14:paraId="21395F77" w14:textId="77777777" w:rsidR="00A64063" w:rsidRDefault="00A64063" w:rsidP="00A64063">
                  <w:pPr>
                    <w:rPr>
                      <w:sz w:val="18"/>
                      <w:szCs w:val="16"/>
                    </w:rPr>
                  </w:pPr>
                  <w:r>
                    <w:rPr>
                      <w:sz w:val="18"/>
                      <w:szCs w:val="16"/>
                    </w:rPr>
                    <w:t>number</w:t>
                  </w:r>
                </w:p>
              </w:tc>
              <w:tc>
                <w:tcPr>
                  <w:tcW w:w="1761" w:type="dxa"/>
                </w:tcPr>
                <w:p w14:paraId="31102987" w14:textId="77777777" w:rsidR="00A64063" w:rsidRDefault="00A64063" w:rsidP="00A64063">
                  <w:pPr>
                    <w:rPr>
                      <w:sz w:val="18"/>
                      <w:szCs w:val="16"/>
                    </w:rPr>
                  </w:pPr>
                  <w:r>
                    <w:rPr>
                      <w:sz w:val="18"/>
                      <w:szCs w:val="16"/>
                    </w:rPr>
                    <w:t>Delta price from OMS</w:t>
                  </w:r>
                </w:p>
              </w:tc>
              <w:tc>
                <w:tcPr>
                  <w:tcW w:w="1924" w:type="dxa"/>
                </w:tcPr>
                <w:p w14:paraId="5415FCF4" w14:textId="77777777" w:rsidR="00A64063" w:rsidRDefault="00A64063" w:rsidP="00A64063">
                  <w:pPr>
                    <w:rPr>
                      <w:sz w:val="18"/>
                      <w:szCs w:val="16"/>
                    </w:rPr>
                  </w:pPr>
                </w:p>
              </w:tc>
            </w:tr>
            <w:tr w:rsidR="00A64063" w14:paraId="5DBCD5A6" w14:textId="77777777" w:rsidTr="00A64063">
              <w:tc>
                <w:tcPr>
                  <w:tcW w:w="2474" w:type="dxa"/>
                </w:tcPr>
                <w:p w14:paraId="17768ED7" w14:textId="77777777" w:rsidR="00A64063" w:rsidRDefault="00A64063" w:rsidP="00A64063">
                  <w:pPr>
                    <w:rPr>
                      <w:sz w:val="18"/>
                      <w:szCs w:val="18"/>
                    </w:rPr>
                  </w:pPr>
                  <w:r w:rsidRPr="00D67B4B">
                    <w:rPr>
                      <w:sz w:val="18"/>
                      <w:szCs w:val="18"/>
                      <w:highlight w:val="yellow"/>
                    </w:rPr>
                    <w:t>totalPriceAmt</w:t>
                  </w:r>
                </w:p>
              </w:tc>
              <w:tc>
                <w:tcPr>
                  <w:tcW w:w="2119" w:type="dxa"/>
                </w:tcPr>
                <w:p w14:paraId="3A528554" w14:textId="77777777" w:rsidR="00A64063" w:rsidRDefault="00A64063" w:rsidP="00A64063">
                  <w:pPr>
                    <w:rPr>
                      <w:sz w:val="18"/>
                      <w:szCs w:val="16"/>
                    </w:rPr>
                  </w:pPr>
                  <w:r>
                    <w:rPr>
                      <w:sz w:val="18"/>
                      <w:szCs w:val="16"/>
                    </w:rPr>
                    <w:t>number</w:t>
                  </w:r>
                </w:p>
              </w:tc>
              <w:tc>
                <w:tcPr>
                  <w:tcW w:w="1761" w:type="dxa"/>
                </w:tcPr>
                <w:p w14:paraId="0AD1BC57" w14:textId="77777777" w:rsidR="00A64063" w:rsidRDefault="00A64063" w:rsidP="00A64063">
                  <w:pPr>
                    <w:rPr>
                      <w:sz w:val="18"/>
                      <w:szCs w:val="16"/>
                    </w:rPr>
                  </w:pPr>
                  <w:r>
                    <w:rPr>
                      <w:sz w:val="18"/>
                      <w:szCs w:val="16"/>
                    </w:rPr>
                    <w:t>Total Price of new order, from OMS</w:t>
                  </w:r>
                </w:p>
              </w:tc>
              <w:tc>
                <w:tcPr>
                  <w:tcW w:w="1924" w:type="dxa"/>
                </w:tcPr>
                <w:p w14:paraId="2B32FA66" w14:textId="77777777" w:rsidR="00A64063" w:rsidRDefault="00A64063" w:rsidP="00A64063">
                  <w:pPr>
                    <w:rPr>
                      <w:sz w:val="18"/>
                      <w:szCs w:val="16"/>
                    </w:rPr>
                  </w:pPr>
                </w:p>
              </w:tc>
            </w:tr>
            <w:tr w:rsidR="00A64063" w14:paraId="1338BCF9" w14:textId="77777777" w:rsidTr="00A64063">
              <w:trPr>
                <w:trHeight w:val="205"/>
              </w:trPr>
              <w:tc>
                <w:tcPr>
                  <w:tcW w:w="2474" w:type="dxa"/>
                </w:tcPr>
                <w:p w14:paraId="305D1CCB" w14:textId="77777777" w:rsidR="00A64063" w:rsidRPr="004455BC" w:rsidRDefault="00A64063" w:rsidP="00A64063">
                  <w:pPr>
                    <w:rPr>
                      <w:sz w:val="18"/>
                      <w:szCs w:val="18"/>
                    </w:rPr>
                  </w:pPr>
                  <w:r>
                    <w:rPr>
                      <w:sz w:val="18"/>
                      <w:szCs w:val="18"/>
                    </w:rPr>
                    <w:t>applicableDiscount</w:t>
                  </w:r>
                </w:p>
              </w:tc>
              <w:tc>
                <w:tcPr>
                  <w:tcW w:w="2119" w:type="dxa"/>
                </w:tcPr>
                <w:p w14:paraId="7F266944" w14:textId="77777777" w:rsidR="00A64063" w:rsidRDefault="00A64063" w:rsidP="00A64063">
                  <w:pPr>
                    <w:rPr>
                      <w:sz w:val="18"/>
                      <w:szCs w:val="16"/>
                    </w:rPr>
                  </w:pPr>
                  <w:r>
                    <w:rPr>
                      <w:sz w:val="18"/>
                      <w:szCs w:val="16"/>
                    </w:rPr>
                    <w:t xml:space="preserve">&lt;ProductDiscount&gt; </w:t>
                  </w:r>
                  <w:r w:rsidRPr="006D7488">
                    <w:rPr>
                      <w:color w:val="FF0000"/>
                      <w:sz w:val="18"/>
                      <w:szCs w:val="16"/>
                    </w:rPr>
                    <w:t xml:space="preserve"> </w:t>
                  </w:r>
                </w:p>
              </w:tc>
              <w:tc>
                <w:tcPr>
                  <w:tcW w:w="1761" w:type="dxa"/>
                </w:tcPr>
                <w:p w14:paraId="7FA14784" w14:textId="77777777" w:rsidR="00A64063" w:rsidRDefault="00A64063" w:rsidP="00A64063">
                  <w:pPr>
                    <w:rPr>
                      <w:sz w:val="18"/>
                      <w:szCs w:val="16"/>
                    </w:rPr>
                  </w:pPr>
                </w:p>
              </w:tc>
              <w:tc>
                <w:tcPr>
                  <w:tcW w:w="1924" w:type="dxa"/>
                </w:tcPr>
                <w:p w14:paraId="69418FDB" w14:textId="77777777" w:rsidR="00A64063" w:rsidRDefault="00A64063" w:rsidP="00A64063">
                  <w:pPr>
                    <w:rPr>
                      <w:sz w:val="18"/>
                      <w:szCs w:val="16"/>
                    </w:rPr>
                  </w:pPr>
                </w:p>
              </w:tc>
            </w:tr>
            <w:tr w:rsidR="00A64063" w14:paraId="32DA9B8F" w14:textId="77777777" w:rsidTr="00A64063">
              <w:trPr>
                <w:trHeight w:val="205"/>
              </w:trPr>
              <w:tc>
                <w:tcPr>
                  <w:tcW w:w="2474" w:type="dxa"/>
                </w:tcPr>
                <w:p w14:paraId="02B64BF7" w14:textId="77777777" w:rsidR="00A64063" w:rsidRDefault="00A64063" w:rsidP="00A64063">
                  <w:pPr>
                    <w:rPr>
                      <w:sz w:val="18"/>
                      <w:szCs w:val="18"/>
                    </w:rPr>
                  </w:pPr>
                  <w:r>
                    <w:rPr>
                      <w:sz w:val="18"/>
                      <w:szCs w:val="18"/>
                    </w:rPr>
                    <w:t>lostDiscount</w:t>
                  </w:r>
                </w:p>
              </w:tc>
              <w:tc>
                <w:tcPr>
                  <w:tcW w:w="2119" w:type="dxa"/>
                </w:tcPr>
                <w:p w14:paraId="268CFC5A" w14:textId="77777777" w:rsidR="00A64063" w:rsidRDefault="00A64063" w:rsidP="00A64063">
                  <w:pPr>
                    <w:rPr>
                      <w:sz w:val="18"/>
                      <w:szCs w:val="16"/>
                    </w:rPr>
                  </w:pPr>
                  <w:r>
                    <w:rPr>
                      <w:sz w:val="18"/>
                      <w:szCs w:val="16"/>
                    </w:rPr>
                    <w:t xml:space="preserve">&lt;ProductDiscount&gt; </w:t>
                  </w:r>
                  <w:r w:rsidRPr="006D7488">
                    <w:rPr>
                      <w:color w:val="FF0000"/>
                      <w:sz w:val="18"/>
                      <w:szCs w:val="16"/>
                    </w:rPr>
                    <w:t xml:space="preserve"> </w:t>
                  </w:r>
                </w:p>
              </w:tc>
              <w:tc>
                <w:tcPr>
                  <w:tcW w:w="1761" w:type="dxa"/>
                </w:tcPr>
                <w:p w14:paraId="09B9D654" w14:textId="77777777" w:rsidR="00A64063" w:rsidRDefault="00A64063" w:rsidP="00A64063">
                  <w:pPr>
                    <w:rPr>
                      <w:sz w:val="18"/>
                      <w:szCs w:val="16"/>
                    </w:rPr>
                  </w:pPr>
                </w:p>
              </w:tc>
              <w:tc>
                <w:tcPr>
                  <w:tcW w:w="1924" w:type="dxa"/>
                </w:tcPr>
                <w:p w14:paraId="395FFF86" w14:textId="77777777" w:rsidR="00A64063" w:rsidRDefault="00A64063" w:rsidP="00A64063">
                  <w:pPr>
                    <w:rPr>
                      <w:sz w:val="18"/>
                      <w:szCs w:val="16"/>
                    </w:rPr>
                  </w:pPr>
                </w:p>
              </w:tc>
            </w:tr>
            <w:tr w:rsidR="00A64063" w14:paraId="077F5EAD" w14:textId="77777777" w:rsidTr="00A64063">
              <w:trPr>
                <w:trHeight w:val="205"/>
              </w:trPr>
              <w:tc>
                <w:tcPr>
                  <w:tcW w:w="2474" w:type="dxa"/>
                </w:tcPr>
                <w:p w14:paraId="078E9BAA" w14:textId="77777777" w:rsidR="00A64063" w:rsidRPr="008E4D93" w:rsidRDefault="00A64063" w:rsidP="00A64063">
                  <w:pPr>
                    <w:rPr>
                      <w:strike/>
                      <w:sz w:val="18"/>
                      <w:szCs w:val="18"/>
                    </w:rPr>
                  </w:pPr>
                  <w:r w:rsidRPr="008E4D93">
                    <w:rPr>
                      <w:strike/>
                      <w:sz w:val="18"/>
                      <w:szCs w:val="18"/>
                    </w:rPr>
                    <w:t>packCdRightSizedForCollection</w:t>
                  </w:r>
                </w:p>
              </w:tc>
              <w:tc>
                <w:tcPr>
                  <w:tcW w:w="2119" w:type="dxa"/>
                </w:tcPr>
                <w:p w14:paraId="04F66CA7" w14:textId="77777777" w:rsidR="00A64063" w:rsidRPr="008E4D93" w:rsidRDefault="00A64063" w:rsidP="00A64063">
                  <w:pPr>
                    <w:rPr>
                      <w:strike/>
                      <w:sz w:val="18"/>
                      <w:szCs w:val="16"/>
                    </w:rPr>
                  </w:pPr>
                  <w:r w:rsidRPr="008E4D93">
                    <w:rPr>
                      <w:strike/>
                      <w:sz w:val="18"/>
                      <w:szCs w:val="16"/>
                    </w:rPr>
                    <w:t>Array of &lt;string&gt;</w:t>
                  </w:r>
                </w:p>
              </w:tc>
              <w:tc>
                <w:tcPr>
                  <w:tcW w:w="1761" w:type="dxa"/>
                </w:tcPr>
                <w:p w14:paraId="7CB2F65D" w14:textId="77777777" w:rsidR="00A64063" w:rsidRPr="004957CD" w:rsidRDefault="00A64063" w:rsidP="00A64063">
                  <w:pPr>
                    <w:rPr>
                      <w:sz w:val="18"/>
                      <w:szCs w:val="16"/>
                    </w:rPr>
                  </w:pPr>
                </w:p>
              </w:tc>
              <w:tc>
                <w:tcPr>
                  <w:tcW w:w="1924" w:type="dxa"/>
                </w:tcPr>
                <w:p w14:paraId="78A25AB9" w14:textId="77777777" w:rsidR="00A64063" w:rsidRPr="008D48F8" w:rsidRDefault="00A64063" w:rsidP="00A64063">
                  <w:pPr>
                    <w:rPr>
                      <w:color w:val="FF0000"/>
                      <w:sz w:val="18"/>
                      <w:szCs w:val="16"/>
                    </w:rPr>
                  </w:pPr>
                  <w:r w:rsidRPr="008E4D93">
                    <w:rPr>
                      <w:sz w:val="18"/>
                      <w:szCs w:val="16"/>
                    </w:rPr>
                    <w:t>Need confirm</w:t>
                  </w:r>
                </w:p>
              </w:tc>
            </w:tr>
            <w:tr w:rsidR="00A64063" w14:paraId="7E49EA7B" w14:textId="77777777" w:rsidTr="00A64063">
              <w:trPr>
                <w:trHeight w:val="205"/>
              </w:trPr>
              <w:tc>
                <w:tcPr>
                  <w:tcW w:w="2474" w:type="dxa"/>
                </w:tcPr>
                <w:p w14:paraId="3C5FC2E1" w14:textId="77777777" w:rsidR="00A64063" w:rsidRDefault="00A64063" w:rsidP="00A64063">
                  <w:pPr>
                    <w:rPr>
                      <w:sz w:val="18"/>
                      <w:szCs w:val="18"/>
                    </w:rPr>
                  </w:pPr>
                  <w:r>
                    <w:rPr>
                      <w:sz w:val="18"/>
                      <w:szCs w:val="18"/>
                    </w:rPr>
                    <w:t>programOrderList</w:t>
                  </w:r>
                </w:p>
              </w:tc>
              <w:tc>
                <w:tcPr>
                  <w:tcW w:w="2119" w:type="dxa"/>
                </w:tcPr>
                <w:p w14:paraId="40C3F5C6" w14:textId="77777777" w:rsidR="00A64063" w:rsidRPr="00A04CD7" w:rsidRDefault="00A64063" w:rsidP="00A64063">
                  <w:pPr>
                    <w:rPr>
                      <w:b/>
                      <w:color w:val="E36C0A" w:themeColor="accent6" w:themeShade="BF"/>
                      <w:sz w:val="18"/>
                      <w:szCs w:val="16"/>
                    </w:rPr>
                  </w:pPr>
                  <w:r>
                    <w:rPr>
                      <w:sz w:val="18"/>
                      <w:szCs w:val="16"/>
                    </w:rPr>
                    <w:t>Array of &lt;</w:t>
                  </w:r>
                  <w:r w:rsidRPr="00C642E5">
                    <w:rPr>
                      <w:b/>
                      <w:color w:val="31849B" w:themeColor="accent5" w:themeShade="BF"/>
                      <w:sz w:val="18"/>
                      <w:szCs w:val="18"/>
                    </w:rPr>
                    <w:t>ProgramOrder</w:t>
                  </w:r>
                  <w:r>
                    <w:rPr>
                      <w:sz w:val="18"/>
                      <w:szCs w:val="16"/>
                    </w:rPr>
                    <w:t>&gt;</w:t>
                  </w:r>
                </w:p>
              </w:tc>
              <w:tc>
                <w:tcPr>
                  <w:tcW w:w="1761" w:type="dxa"/>
                </w:tcPr>
                <w:p w14:paraId="38B88412" w14:textId="77777777" w:rsidR="00A64063" w:rsidRDefault="00A64063" w:rsidP="00A64063">
                  <w:pPr>
                    <w:rPr>
                      <w:sz w:val="18"/>
                      <w:szCs w:val="16"/>
                    </w:rPr>
                  </w:pPr>
                  <w:r>
                    <w:rPr>
                      <w:sz w:val="18"/>
                      <w:szCs w:val="16"/>
                    </w:rPr>
                    <w:t>Programs after auto adjust and right size based on business rule.</w:t>
                  </w:r>
                </w:p>
              </w:tc>
              <w:tc>
                <w:tcPr>
                  <w:tcW w:w="1924" w:type="dxa"/>
                </w:tcPr>
                <w:p w14:paraId="19AF89E6" w14:textId="77777777" w:rsidR="00A64063" w:rsidRDefault="00A64063" w:rsidP="00A64063">
                  <w:pPr>
                    <w:rPr>
                      <w:sz w:val="18"/>
                      <w:szCs w:val="16"/>
                    </w:rPr>
                  </w:pPr>
                </w:p>
              </w:tc>
            </w:tr>
          </w:tbl>
          <w:p w14:paraId="74B57E25" w14:textId="77777777" w:rsidR="00A64063" w:rsidRDefault="00A64063" w:rsidP="00A64063">
            <w:pPr>
              <w:rPr>
                <w:sz w:val="18"/>
                <w:szCs w:val="18"/>
              </w:rPr>
            </w:pPr>
          </w:p>
          <w:p w14:paraId="71B54F3E" w14:textId="77777777" w:rsidR="00A64063" w:rsidRPr="0078661F" w:rsidRDefault="00A64063" w:rsidP="00A64063">
            <w:pPr>
              <w:rPr>
                <w:sz w:val="18"/>
                <w:szCs w:val="18"/>
              </w:rPr>
            </w:pPr>
            <w:r>
              <w:rPr>
                <w:sz w:val="18"/>
                <w:szCs w:val="16"/>
              </w:rPr>
              <w:t>RequisitionNotification</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2A788153" w14:textId="77777777" w:rsidTr="00A64063">
              <w:tc>
                <w:tcPr>
                  <w:tcW w:w="2467" w:type="dxa"/>
                  <w:tcBorders>
                    <w:bottom w:val="single" w:sz="4" w:space="0" w:color="auto"/>
                  </w:tcBorders>
                  <w:shd w:val="clear" w:color="auto" w:fill="D9D9D9" w:themeFill="background1" w:themeFillShade="D9"/>
                </w:tcPr>
                <w:p w14:paraId="53ADFCD3"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54C91BDE"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423EFF19"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05CD27B2" w14:textId="77777777" w:rsidR="00A64063" w:rsidRPr="0078661F" w:rsidRDefault="00A64063" w:rsidP="00A64063">
                  <w:pPr>
                    <w:rPr>
                      <w:b/>
                      <w:sz w:val="18"/>
                      <w:szCs w:val="16"/>
                    </w:rPr>
                  </w:pPr>
                  <w:r w:rsidRPr="0078661F">
                    <w:rPr>
                      <w:b/>
                      <w:sz w:val="18"/>
                      <w:szCs w:val="16"/>
                    </w:rPr>
                    <w:t>Possible/typical values</w:t>
                  </w:r>
                </w:p>
              </w:tc>
            </w:tr>
            <w:tr w:rsidR="00A64063" w:rsidRPr="0078661F" w14:paraId="3BD3CC5F" w14:textId="77777777" w:rsidTr="00A64063">
              <w:tc>
                <w:tcPr>
                  <w:tcW w:w="2467" w:type="dxa"/>
                </w:tcPr>
                <w:p w14:paraId="6C0626B0" w14:textId="77777777" w:rsidR="00A64063" w:rsidRDefault="00A64063" w:rsidP="00A64063">
                  <w:pPr>
                    <w:rPr>
                      <w:sz w:val="18"/>
                      <w:szCs w:val="18"/>
                    </w:rPr>
                  </w:pPr>
                  <w:r>
                    <w:rPr>
                      <w:sz w:val="18"/>
                      <w:szCs w:val="18"/>
                    </w:rPr>
                    <w:t>notificationTxt</w:t>
                  </w:r>
                </w:p>
              </w:tc>
              <w:tc>
                <w:tcPr>
                  <w:tcW w:w="2126" w:type="dxa"/>
                </w:tcPr>
                <w:p w14:paraId="43073076" w14:textId="77777777" w:rsidR="00A64063" w:rsidRPr="00AA3093" w:rsidRDefault="00A64063" w:rsidP="00A64063">
                  <w:pPr>
                    <w:rPr>
                      <w:sz w:val="18"/>
                      <w:szCs w:val="18"/>
                    </w:rPr>
                  </w:pPr>
                  <w:r>
                    <w:rPr>
                      <w:sz w:val="18"/>
                      <w:szCs w:val="18"/>
                    </w:rPr>
                    <w:t>string</w:t>
                  </w:r>
                </w:p>
              </w:tc>
              <w:tc>
                <w:tcPr>
                  <w:tcW w:w="1521" w:type="dxa"/>
                </w:tcPr>
                <w:p w14:paraId="05DB08E5" w14:textId="77777777" w:rsidR="00A64063" w:rsidRPr="00AA3093" w:rsidRDefault="00A64063" w:rsidP="00A64063">
                  <w:pPr>
                    <w:rPr>
                      <w:sz w:val="18"/>
                      <w:szCs w:val="18"/>
                    </w:rPr>
                  </w:pPr>
                </w:p>
              </w:tc>
              <w:tc>
                <w:tcPr>
                  <w:tcW w:w="2164" w:type="dxa"/>
                </w:tcPr>
                <w:p w14:paraId="3EF0ED7E" w14:textId="77777777" w:rsidR="00A64063" w:rsidRPr="00AA3093" w:rsidRDefault="00A64063" w:rsidP="00A64063">
                  <w:pPr>
                    <w:rPr>
                      <w:sz w:val="18"/>
                      <w:szCs w:val="18"/>
                    </w:rPr>
                  </w:pPr>
                </w:p>
              </w:tc>
            </w:tr>
            <w:tr w:rsidR="00A64063" w:rsidRPr="0078661F" w14:paraId="14606DA6" w14:textId="77777777" w:rsidTr="00A64063">
              <w:tc>
                <w:tcPr>
                  <w:tcW w:w="2467" w:type="dxa"/>
                </w:tcPr>
                <w:p w14:paraId="47542AEF" w14:textId="77777777" w:rsidR="00A64063" w:rsidRPr="00041237" w:rsidRDefault="00A64063" w:rsidP="00A64063">
                  <w:pPr>
                    <w:rPr>
                      <w:sz w:val="18"/>
                      <w:szCs w:val="18"/>
                    </w:rPr>
                  </w:pPr>
                  <w:r>
                    <w:rPr>
                      <w:sz w:val="18"/>
                      <w:szCs w:val="18"/>
                    </w:rPr>
                    <w:t>notificationList</w:t>
                  </w:r>
                </w:p>
              </w:tc>
              <w:tc>
                <w:tcPr>
                  <w:tcW w:w="2126" w:type="dxa"/>
                </w:tcPr>
                <w:p w14:paraId="02FFE52D" w14:textId="77777777" w:rsidR="00A64063" w:rsidRPr="0078661F" w:rsidRDefault="00A64063" w:rsidP="00A64063">
                  <w:pPr>
                    <w:rPr>
                      <w:sz w:val="18"/>
                      <w:szCs w:val="16"/>
                    </w:rPr>
                  </w:pPr>
                  <w:r>
                    <w:rPr>
                      <w:sz w:val="18"/>
                      <w:szCs w:val="16"/>
                    </w:rPr>
                    <w:t>Array of &lt;</w:t>
                  </w:r>
                  <w:r w:rsidRPr="00041237">
                    <w:rPr>
                      <w:sz w:val="18"/>
                      <w:szCs w:val="18"/>
                    </w:rPr>
                    <w:t>ProductRelation</w:t>
                  </w:r>
                  <w:r>
                    <w:rPr>
                      <w:sz w:val="18"/>
                      <w:szCs w:val="16"/>
                    </w:rPr>
                    <w:t>&gt;</w:t>
                  </w:r>
                </w:p>
              </w:tc>
              <w:tc>
                <w:tcPr>
                  <w:tcW w:w="1521" w:type="dxa"/>
                </w:tcPr>
                <w:p w14:paraId="2E07945D" w14:textId="77777777" w:rsidR="00A64063" w:rsidRPr="0078661F" w:rsidRDefault="00A64063" w:rsidP="00A64063">
                  <w:pPr>
                    <w:rPr>
                      <w:sz w:val="18"/>
                      <w:szCs w:val="16"/>
                    </w:rPr>
                  </w:pPr>
                </w:p>
              </w:tc>
              <w:tc>
                <w:tcPr>
                  <w:tcW w:w="2164" w:type="dxa"/>
                </w:tcPr>
                <w:p w14:paraId="73D38349" w14:textId="77777777" w:rsidR="00A64063" w:rsidRPr="0078661F" w:rsidRDefault="00A64063" w:rsidP="00A64063">
                  <w:pPr>
                    <w:rPr>
                      <w:sz w:val="18"/>
                      <w:szCs w:val="16"/>
                    </w:rPr>
                  </w:pPr>
                </w:p>
              </w:tc>
            </w:tr>
          </w:tbl>
          <w:p w14:paraId="525B42F5" w14:textId="77777777" w:rsidR="00A64063" w:rsidRDefault="00A64063" w:rsidP="00A64063">
            <w:pPr>
              <w:rPr>
                <w:sz w:val="18"/>
                <w:szCs w:val="18"/>
              </w:rPr>
            </w:pPr>
          </w:p>
          <w:p w14:paraId="1224A00D" w14:textId="77777777" w:rsidR="00A64063" w:rsidRPr="0078661F" w:rsidRDefault="00A64063" w:rsidP="00A64063">
            <w:pPr>
              <w:rPr>
                <w:sz w:val="18"/>
                <w:szCs w:val="18"/>
              </w:rPr>
            </w:pPr>
            <w:r>
              <w:rPr>
                <w:sz w:val="18"/>
                <w:szCs w:val="16"/>
              </w:rPr>
              <w:t>ProductDiscount</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3F0315A5" w14:textId="77777777" w:rsidTr="00A64063">
              <w:tc>
                <w:tcPr>
                  <w:tcW w:w="2467" w:type="dxa"/>
                  <w:tcBorders>
                    <w:bottom w:val="single" w:sz="4" w:space="0" w:color="auto"/>
                  </w:tcBorders>
                  <w:shd w:val="clear" w:color="auto" w:fill="D9D9D9" w:themeFill="background1" w:themeFillShade="D9"/>
                </w:tcPr>
                <w:p w14:paraId="221CCD8B"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46061786"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72C15B33"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7ED4A677" w14:textId="77777777" w:rsidR="00A64063" w:rsidRPr="0078661F" w:rsidRDefault="00A64063" w:rsidP="00A64063">
                  <w:pPr>
                    <w:rPr>
                      <w:b/>
                      <w:sz w:val="18"/>
                      <w:szCs w:val="16"/>
                    </w:rPr>
                  </w:pPr>
                  <w:r w:rsidRPr="0078661F">
                    <w:rPr>
                      <w:b/>
                      <w:sz w:val="18"/>
                      <w:szCs w:val="16"/>
                    </w:rPr>
                    <w:t>Possible/typical values</w:t>
                  </w:r>
                </w:p>
              </w:tc>
            </w:tr>
            <w:tr w:rsidR="00A64063" w:rsidRPr="0078661F" w14:paraId="1F6BBB14" w14:textId="77777777" w:rsidTr="00A64063">
              <w:tc>
                <w:tcPr>
                  <w:tcW w:w="2467" w:type="dxa"/>
                </w:tcPr>
                <w:p w14:paraId="746242DD" w14:textId="77777777" w:rsidR="00A64063" w:rsidRPr="00AA3093" w:rsidRDefault="00A64063" w:rsidP="00A64063">
                  <w:pPr>
                    <w:rPr>
                      <w:sz w:val="18"/>
                      <w:szCs w:val="18"/>
                    </w:rPr>
                  </w:pPr>
                  <w:r>
                    <w:rPr>
                      <w:sz w:val="18"/>
                      <w:szCs w:val="18"/>
                    </w:rPr>
                    <w:t>discountId</w:t>
                  </w:r>
                </w:p>
              </w:tc>
              <w:tc>
                <w:tcPr>
                  <w:tcW w:w="2126" w:type="dxa"/>
                </w:tcPr>
                <w:p w14:paraId="78AC1603" w14:textId="77777777" w:rsidR="00A64063" w:rsidRPr="00AA3093" w:rsidRDefault="00A64063" w:rsidP="00A64063">
                  <w:pPr>
                    <w:rPr>
                      <w:sz w:val="18"/>
                      <w:szCs w:val="18"/>
                    </w:rPr>
                  </w:pPr>
                  <w:r w:rsidRPr="00AA3093">
                    <w:rPr>
                      <w:sz w:val="18"/>
                      <w:szCs w:val="18"/>
                    </w:rPr>
                    <w:t>string</w:t>
                  </w:r>
                </w:p>
              </w:tc>
              <w:tc>
                <w:tcPr>
                  <w:tcW w:w="1521" w:type="dxa"/>
                </w:tcPr>
                <w:p w14:paraId="7CD5697F" w14:textId="77777777" w:rsidR="00A64063" w:rsidRPr="00AA3093" w:rsidRDefault="00A64063" w:rsidP="00A64063">
                  <w:pPr>
                    <w:rPr>
                      <w:sz w:val="18"/>
                      <w:szCs w:val="18"/>
                    </w:rPr>
                  </w:pPr>
                </w:p>
              </w:tc>
              <w:tc>
                <w:tcPr>
                  <w:tcW w:w="2164" w:type="dxa"/>
                </w:tcPr>
                <w:p w14:paraId="223D2972" w14:textId="77777777" w:rsidR="00A64063" w:rsidRPr="00AA3093" w:rsidRDefault="00A64063" w:rsidP="00A64063">
                  <w:pPr>
                    <w:rPr>
                      <w:sz w:val="18"/>
                      <w:szCs w:val="18"/>
                    </w:rPr>
                  </w:pPr>
                </w:p>
              </w:tc>
            </w:tr>
            <w:tr w:rsidR="00A64063" w:rsidRPr="0078661F" w14:paraId="6677AAE8" w14:textId="77777777" w:rsidTr="00A64063">
              <w:tc>
                <w:tcPr>
                  <w:tcW w:w="2467" w:type="dxa"/>
                </w:tcPr>
                <w:p w14:paraId="02F4BEBE" w14:textId="77777777" w:rsidR="00A64063" w:rsidRPr="007C1AF3" w:rsidRDefault="00A64063" w:rsidP="00A64063">
                  <w:pPr>
                    <w:rPr>
                      <w:sz w:val="18"/>
                      <w:szCs w:val="16"/>
                    </w:rPr>
                  </w:pPr>
                  <w:r>
                    <w:rPr>
                      <w:sz w:val="18"/>
                      <w:szCs w:val="18"/>
                    </w:rPr>
                    <w:t>discountNm</w:t>
                  </w:r>
                </w:p>
              </w:tc>
              <w:tc>
                <w:tcPr>
                  <w:tcW w:w="2126" w:type="dxa"/>
                </w:tcPr>
                <w:p w14:paraId="024635A6" w14:textId="77777777" w:rsidR="00A64063" w:rsidRPr="0078661F" w:rsidRDefault="00A64063" w:rsidP="00A64063">
                  <w:pPr>
                    <w:rPr>
                      <w:sz w:val="18"/>
                      <w:szCs w:val="16"/>
                    </w:rPr>
                  </w:pPr>
                  <w:r w:rsidRPr="0078661F">
                    <w:rPr>
                      <w:sz w:val="18"/>
                      <w:szCs w:val="16"/>
                    </w:rPr>
                    <w:t>string</w:t>
                  </w:r>
                </w:p>
              </w:tc>
              <w:tc>
                <w:tcPr>
                  <w:tcW w:w="1521" w:type="dxa"/>
                </w:tcPr>
                <w:p w14:paraId="5A84E4BE" w14:textId="77777777" w:rsidR="00A64063" w:rsidRPr="0078661F" w:rsidRDefault="00A64063" w:rsidP="00A64063">
                  <w:pPr>
                    <w:rPr>
                      <w:sz w:val="18"/>
                      <w:szCs w:val="16"/>
                    </w:rPr>
                  </w:pPr>
                </w:p>
              </w:tc>
              <w:tc>
                <w:tcPr>
                  <w:tcW w:w="2164" w:type="dxa"/>
                </w:tcPr>
                <w:p w14:paraId="374829C8" w14:textId="77777777" w:rsidR="00A64063" w:rsidRPr="0078661F" w:rsidRDefault="00A64063" w:rsidP="00A64063">
                  <w:pPr>
                    <w:rPr>
                      <w:sz w:val="18"/>
                      <w:szCs w:val="16"/>
                    </w:rPr>
                  </w:pPr>
                </w:p>
              </w:tc>
            </w:tr>
            <w:tr w:rsidR="00A64063" w:rsidRPr="0078661F" w14:paraId="1928314D" w14:textId="77777777" w:rsidTr="00A64063">
              <w:tc>
                <w:tcPr>
                  <w:tcW w:w="2467" w:type="dxa"/>
                </w:tcPr>
                <w:p w14:paraId="17E46A8A" w14:textId="77777777" w:rsidR="00A64063" w:rsidRDefault="00A64063" w:rsidP="00A64063">
                  <w:pPr>
                    <w:rPr>
                      <w:sz w:val="18"/>
                      <w:szCs w:val="18"/>
                    </w:rPr>
                  </w:pPr>
                  <w:r>
                    <w:rPr>
                      <w:sz w:val="18"/>
                      <w:szCs w:val="18"/>
                    </w:rPr>
                    <w:t>discountCd</w:t>
                  </w:r>
                </w:p>
              </w:tc>
              <w:tc>
                <w:tcPr>
                  <w:tcW w:w="2126" w:type="dxa"/>
                </w:tcPr>
                <w:p w14:paraId="30D7E4F5" w14:textId="77777777" w:rsidR="00A64063" w:rsidRPr="0078661F" w:rsidRDefault="00A64063" w:rsidP="00A64063">
                  <w:pPr>
                    <w:rPr>
                      <w:sz w:val="18"/>
                      <w:szCs w:val="16"/>
                    </w:rPr>
                  </w:pPr>
                  <w:r>
                    <w:rPr>
                      <w:sz w:val="18"/>
                      <w:szCs w:val="16"/>
                    </w:rPr>
                    <w:t>string</w:t>
                  </w:r>
                </w:p>
              </w:tc>
              <w:tc>
                <w:tcPr>
                  <w:tcW w:w="1521" w:type="dxa"/>
                </w:tcPr>
                <w:p w14:paraId="65776704" w14:textId="77777777" w:rsidR="00A64063" w:rsidRPr="0078661F" w:rsidRDefault="00A64063" w:rsidP="00A64063">
                  <w:pPr>
                    <w:rPr>
                      <w:sz w:val="18"/>
                      <w:szCs w:val="16"/>
                    </w:rPr>
                  </w:pPr>
                </w:p>
              </w:tc>
              <w:tc>
                <w:tcPr>
                  <w:tcW w:w="2164" w:type="dxa"/>
                </w:tcPr>
                <w:p w14:paraId="30B7E064" w14:textId="77777777" w:rsidR="00A64063" w:rsidRPr="0078661F" w:rsidRDefault="00A64063" w:rsidP="00A64063">
                  <w:pPr>
                    <w:rPr>
                      <w:sz w:val="18"/>
                      <w:szCs w:val="16"/>
                    </w:rPr>
                  </w:pPr>
                </w:p>
              </w:tc>
            </w:tr>
            <w:tr w:rsidR="00A64063" w:rsidRPr="0078661F" w14:paraId="09A0B1E6" w14:textId="77777777" w:rsidTr="00A64063">
              <w:tc>
                <w:tcPr>
                  <w:tcW w:w="2467" w:type="dxa"/>
                </w:tcPr>
                <w:p w14:paraId="35F809B3" w14:textId="77777777" w:rsidR="00A64063" w:rsidRDefault="00A64063" w:rsidP="00A64063">
                  <w:pPr>
                    <w:rPr>
                      <w:sz w:val="18"/>
                      <w:szCs w:val="18"/>
                    </w:rPr>
                  </w:pPr>
                  <w:r>
                    <w:rPr>
                      <w:sz w:val="18"/>
                      <w:szCs w:val="18"/>
                    </w:rPr>
                    <w:t>discountType</w:t>
                  </w:r>
                </w:p>
              </w:tc>
              <w:tc>
                <w:tcPr>
                  <w:tcW w:w="2126" w:type="dxa"/>
                </w:tcPr>
                <w:p w14:paraId="0798F0BF" w14:textId="77777777" w:rsidR="00A64063" w:rsidRPr="0078661F" w:rsidRDefault="00A64063" w:rsidP="00A64063">
                  <w:pPr>
                    <w:rPr>
                      <w:sz w:val="18"/>
                      <w:szCs w:val="16"/>
                    </w:rPr>
                  </w:pPr>
                  <w:r>
                    <w:rPr>
                      <w:sz w:val="18"/>
                      <w:szCs w:val="16"/>
                    </w:rPr>
                    <w:t>string</w:t>
                  </w:r>
                </w:p>
              </w:tc>
              <w:tc>
                <w:tcPr>
                  <w:tcW w:w="1521" w:type="dxa"/>
                </w:tcPr>
                <w:p w14:paraId="11588543" w14:textId="77777777" w:rsidR="00A64063" w:rsidRPr="0078661F" w:rsidRDefault="00A64063" w:rsidP="00A64063">
                  <w:pPr>
                    <w:rPr>
                      <w:sz w:val="18"/>
                      <w:szCs w:val="16"/>
                    </w:rPr>
                  </w:pPr>
                </w:p>
              </w:tc>
              <w:tc>
                <w:tcPr>
                  <w:tcW w:w="2164" w:type="dxa"/>
                </w:tcPr>
                <w:p w14:paraId="0BFD25D2" w14:textId="77777777" w:rsidR="00A64063" w:rsidRPr="0078661F" w:rsidRDefault="00A64063" w:rsidP="00A64063">
                  <w:pPr>
                    <w:rPr>
                      <w:sz w:val="18"/>
                      <w:szCs w:val="16"/>
                    </w:rPr>
                  </w:pPr>
                </w:p>
              </w:tc>
            </w:tr>
            <w:tr w:rsidR="00A64063" w:rsidRPr="0078661F" w14:paraId="3A5123F7" w14:textId="77777777" w:rsidTr="00A64063">
              <w:tc>
                <w:tcPr>
                  <w:tcW w:w="2467" w:type="dxa"/>
                </w:tcPr>
                <w:p w14:paraId="74D57867" w14:textId="77777777" w:rsidR="00A64063" w:rsidRDefault="00A64063" w:rsidP="00A64063">
                  <w:pPr>
                    <w:rPr>
                      <w:sz w:val="18"/>
                      <w:szCs w:val="18"/>
                    </w:rPr>
                  </w:pPr>
                  <w:r>
                    <w:rPr>
                      <w:sz w:val="18"/>
                      <w:szCs w:val="18"/>
                    </w:rPr>
                    <w:t>discountTxt</w:t>
                  </w:r>
                </w:p>
              </w:tc>
              <w:tc>
                <w:tcPr>
                  <w:tcW w:w="2126" w:type="dxa"/>
                </w:tcPr>
                <w:p w14:paraId="3C78FBEF" w14:textId="77777777" w:rsidR="00A64063" w:rsidRPr="0078661F" w:rsidRDefault="00A64063" w:rsidP="00A64063">
                  <w:pPr>
                    <w:rPr>
                      <w:sz w:val="18"/>
                      <w:szCs w:val="16"/>
                    </w:rPr>
                  </w:pPr>
                  <w:r>
                    <w:rPr>
                      <w:sz w:val="18"/>
                      <w:szCs w:val="16"/>
                    </w:rPr>
                    <w:t>string</w:t>
                  </w:r>
                </w:p>
              </w:tc>
              <w:tc>
                <w:tcPr>
                  <w:tcW w:w="1521" w:type="dxa"/>
                </w:tcPr>
                <w:p w14:paraId="0865C4B0" w14:textId="77777777" w:rsidR="00A64063" w:rsidRPr="0078661F" w:rsidRDefault="00A64063" w:rsidP="00A64063">
                  <w:pPr>
                    <w:rPr>
                      <w:sz w:val="18"/>
                      <w:szCs w:val="16"/>
                    </w:rPr>
                  </w:pPr>
                </w:p>
              </w:tc>
              <w:tc>
                <w:tcPr>
                  <w:tcW w:w="2164" w:type="dxa"/>
                </w:tcPr>
                <w:p w14:paraId="433744A4" w14:textId="77777777" w:rsidR="00A64063" w:rsidRPr="0078661F" w:rsidRDefault="00A64063" w:rsidP="00A64063">
                  <w:pPr>
                    <w:rPr>
                      <w:sz w:val="18"/>
                      <w:szCs w:val="16"/>
                    </w:rPr>
                  </w:pPr>
                </w:p>
              </w:tc>
            </w:tr>
            <w:tr w:rsidR="00A64063" w:rsidRPr="0078661F" w14:paraId="6E515BE1" w14:textId="77777777" w:rsidTr="00A64063">
              <w:tc>
                <w:tcPr>
                  <w:tcW w:w="2467" w:type="dxa"/>
                </w:tcPr>
                <w:p w14:paraId="55DD9325" w14:textId="77777777" w:rsidR="00A64063" w:rsidRDefault="00A64063" w:rsidP="00A64063">
                  <w:pPr>
                    <w:rPr>
                      <w:sz w:val="18"/>
                      <w:szCs w:val="18"/>
                    </w:rPr>
                  </w:pPr>
                  <w:r>
                    <w:rPr>
                      <w:sz w:val="18"/>
                      <w:szCs w:val="18"/>
                    </w:rPr>
                    <w:t>discountAmt</w:t>
                  </w:r>
                </w:p>
              </w:tc>
              <w:tc>
                <w:tcPr>
                  <w:tcW w:w="2126" w:type="dxa"/>
                </w:tcPr>
                <w:p w14:paraId="3062D92B" w14:textId="77777777" w:rsidR="00A64063" w:rsidRPr="0078661F" w:rsidRDefault="00A64063" w:rsidP="00A64063">
                  <w:pPr>
                    <w:rPr>
                      <w:sz w:val="18"/>
                      <w:szCs w:val="16"/>
                    </w:rPr>
                  </w:pPr>
                  <w:r>
                    <w:rPr>
                      <w:sz w:val="18"/>
                      <w:szCs w:val="16"/>
                    </w:rPr>
                    <w:t>number</w:t>
                  </w:r>
                </w:p>
              </w:tc>
              <w:tc>
                <w:tcPr>
                  <w:tcW w:w="1521" w:type="dxa"/>
                </w:tcPr>
                <w:p w14:paraId="5B322195" w14:textId="77777777" w:rsidR="00A64063" w:rsidRPr="0078661F" w:rsidRDefault="00A64063" w:rsidP="00A64063">
                  <w:pPr>
                    <w:rPr>
                      <w:sz w:val="18"/>
                      <w:szCs w:val="16"/>
                    </w:rPr>
                  </w:pPr>
                </w:p>
              </w:tc>
              <w:tc>
                <w:tcPr>
                  <w:tcW w:w="2164" w:type="dxa"/>
                </w:tcPr>
                <w:p w14:paraId="2D3F3E9A" w14:textId="77777777" w:rsidR="00A64063" w:rsidRPr="0078661F" w:rsidRDefault="00A64063" w:rsidP="00A64063">
                  <w:pPr>
                    <w:rPr>
                      <w:sz w:val="18"/>
                      <w:szCs w:val="16"/>
                    </w:rPr>
                  </w:pPr>
                </w:p>
              </w:tc>
            </w:tr>
          </w:tbl>
          <w:p w14:paraId="423EC0F2" w14:textId="77777777" w:rsidR="00A64063" w:rsidRDefault="00A64063" w:rsidP="00A64063">
            <w:pPr>
              <w:rPr>
                <w:sz w:val="18"/>
                <w:szCs w:val="18"/>
              </w:rPr>
            </w:pPr>
          </w:p>
          <w:p w14:paraId="7C7CE7A4" w14:textId="77777777" w:rsidR="00A64063" w:rsidRDefault="00A64063" w:rsidP="00A64063">
            <w:pPr>
              <w:rPr>
                <w:sz w:val="18"/>
                <w:szCs w:val="18"/>
              </w:rPr>
            </w:pPr>
            <w:r w:rsidRPr="00041237">
              <w:rPr>
                <w:sz w:val="18"/>
                <w:szCs w:val="18"/>
              </w:rPr>
              <w:t>ProductRelation</w:t>
            </w:r>
            <w:r w:rsidRPr="0078661F">
              <w:rPr>
                <w:sz w:val="18"/>
                <w:szCs w:val="18"/>
              </w:rPr>
              <w:t>:</w:t>
            </w:r>
          </w:p>
          <w:tbl>
            <w:tblPr>
              <w:tblStyle w:val="TableGrid"/>
              <w:tblW w:w="0" w:type="auto"/>
              <w:tblLook w:val="04A0" w:firstRow="1" w:lastRow="0" w:firstColumn="1" w:lastColumn="0" w:noHBand="0" w:noVBand="1"/>
            </w:tblPr>
            <w:tblGrid>
              <w:gridCol w:w="1617"/>
              <w:gridCol w:w="1646"/>
              <w:gridCol w:w="1123"/>
              <w:gridCol w:w="3892"/>
            </w:tblGrid>
            <w:tr w:rsidR="00A64063" w:rsidRPr="0078661F" w14:paraId="65501CBC" w14:textId="77777777" w:rsidTr="00A64063">
              <w:tc>
                <w:tcPr>
                  <w:tcW w:w="1585" w:type="dxa"/>
                  <w:tcBorders>
                    <w:bottom w:val="single" w:sz="4" w:space="0" w:color="auto"/>
                  </w:tcBorders>
                  <w:shd w:val="clear" w:color="auto" w:fill="D9D9D9" w:themeFill="background1" w:themeFillShade="D9"/>
                </w:tcPr>
                <w:p w14:paraId="5ECF75B6" w14:textId="77777777" w:rsidR="00A64063" w:rsidRPr="007C1AF3" w:rsidRDefault="00A64063" w:rsidP="00A64063">
                  <w:pPr>
                    <w:rPr>
                      <w:b/>
                      <w:sz w:val="18"/>
                      <w:szCs w:val="16"/>
                    </w:rPr>
                  </w:pPr>
                  <w:r w:rsidRPr="007C1AF3">
                    <w:rPr>
                      <w:b/>
                      <w:sz w:val="18"/>
                      <w:szCs w:val="16"/>
                    </w:rPr>
                    <w:t>Field</w:t>
                  </w:r>
                </w:p>
              </w:tc>
              <w:tc>
                <w:tcPr>
                  <w:tcW w:w="1614" w:type="dxa"/>
                  <w:tcBorders>
                    <w:bottom w:val="single" w:sz="4" w:space="0" w:color="auto"/>
                  </w:tcBorders>
                  <w:shd w:val="clear" w:color="auto" w:fill="D9D9D9" w:themeFill="background1" w:themeFillShade="D9"/>
                </w:tcPr>
                <w:p w14:paraId="57E3C020" w14:textId="77777777" w:rsidR="00A64063" w:rsidRPr="0078661F" w:rsidRDefault="00A64063" w:rsidP="00A64063">
                  <w:pPr>
                    <w:rPr>
                      <w:b/>
                      <w:sz w:val="18"/>
                      <w:szCs w:val="16"/>
                    </w:rPr>
                  </w:pPr>
                  <w:r w:rsidRPr="0078661F">
                    <w:rPr>
                      <w:b/>
                      <w:sz w:val="18"/>
                      <w:szCs w:val="16"/>
                    </w:rPr>
                    <w:t>Datatype</w:t>
                  </w:r>
                </w:p>
              </w:tc>
              <w:tc>
                <w:tcPr>
                  <w:tcW w:w="1102" w:type="dxa"/>
                  <w:tcBorders>
                    <w:bottom w:val="single" w:sz="4" w:space="0" w:color="auto"/>
                  </w:tcBorders>
                  <w:shd w:val="clear" w:color="auto" w:fill="D9D9D9" w:themeFill="background1" w:themeFillShade="D9"/>
                </w:tcPr>
                <w:p w14:paraId="574E72E0" w14:textId="77777777" w:rsidR="00A64063" w:rsidRPr="0078661F" w:rsidRDefault="00A64063" w:rsidP="00A64063">
                  <w:pPr>
                    <w:rPr>
                      <w:b/>
                      <w:sz w:val="18"/>
                      <w:szCs w:val="16"/>
                    </w:rPr>
                  </w:pPr>
                  <w:r w:rsidRPr="0078661F">
                    <w:rPr>
                      <w:b/>
                      <w:sz w:val="18"/>
                      <w:szCs w:val="16"/>
                    </w:rPr>
                    <w:t>Description</w:t>
                  </w:r>
                </w:p>
              </w:tc>
              <w:tc>
                <w:tcPr>
                  <w:tcW w:w="3997" w:type="dxa"/>
                  <w:tcBorders>
                    <w:bottom w:val="single" w:sz="4" w:space="0" w:color="auto"/>
                  </w:tcBorders>
                  <w:shd w:val="clear" w:color="auto" w:fill="D9D9D9" w:themeFill="background1" w:themeFillShade="D9"/>
                </w:tcPr>
                <w:p w14:paraId="7799E0C0" w14:textId="77777777" w:rsidR="00A64063" w:rsidRPr="0078661F" w:rsidRDefault="00A64063" w:rsidP="00A64063">
                  <w:pPr>
                    <w:rPr>
                      <w:b/>
                      <w:sz w:val="18"/>
                      <w:szCs w:val="16"/>
                    </w:rPr>
                  </w:pPr>
                  <w:r w:rsidRPr="0078661F">
                    <w:rPr>
                      <w:b/>
                      <w:sz w:val="18"/>
                      <w:szCs w:val="16"/>
                    </w:rPr>
                    <w:t>Possible/typical values</w:t>
                  </w:r>
                </w:p>
              </w:tc>
            </w:tr>
            <w:tr w:rsidR="00A64063" w:rsidRPr="0078661F" w14:paraId="7B242266" w14:textId="77777777" w:rsidTr="00A64063">
              <w:tc>
                <w:tcPr>
                  <w:tcW w:w="1585" w:type="dxa"/>
                </w:tcPr>
                <w:p w14:paraId="4D6B4338" w14:textId="77777777" w:rsidR="00A64063" w:rsidRPr="00AA3093" w:rsidRDefault="00A64063" w:rsidP="00A64063">
                  <w:pPr>
                    <w:rPr>
                      <w:sz w:val="18"/>
                      <w:szCs w:val="18"/>
                    </w:rPr>
                  </w:pPr>
                  <w:r>
                    <w:rPr>
                      <w:sz w:val="18"/>
                      <w:szCs w:val="18"/>
                    </w:rPr>
                    <w:t>baseProgram</w:t>
                  </w:r>
                </w:p>
              </w:tc>
              <w:tc>
                <w:tcPr>
                  <w:tcW w:w="1614" w:type="dxa"/>
                </w:tcPr>
                <w:p w14:paraId="26FE9CE7" w14:textId="77777777" w:rsidR="00A64063" w:rsidRPr="00AA3093" w:rsidRDefault="00A64063" w:rsidP="00A64063">
                  <w:pPr>
                    <w:rPr>
                      <w:sz w:val="18"/>
                      <w:szCs w:val="18"/>
                    </w:rPr>
                  </w:pPr>
                  <w:r>
                    <w:rPr>
                      <w:sz w:val="18"/>
                      <w:szCs w:val="18"/>
                    </w:rPr>
                    <w:t>&lt;ProductIdentifier&gt;</w:t>
                  </w:r>
                </w:p>
              </w:tc>
              <w:tc>
                <w:tcPr>
                  <w:tcW w:w="1102" w:type="dxa"/>
                </w:tcPr>
                <w:p w14:paraId="10D6106E" w14:textId="77777777" w:rsidR="00A64063" w:rsidRPr="00AA3093" w:rsidRDefault="00A64063" w:rsidP="00A64063">
                  <w:pPr>
                    <w:rPr>
                      <w:sz w:val="18"/>
                      <w:szCs w:val="18"/>
                    </w:rPr>
                  </w:pPr>
                  <w:r>
                    <w:rPr>
                      <w:sz w:val="18"/>
                      <w:szCs w:val="18"/>
                    </w:rPr>
                    <w:t>Product in order</w:t>
                  </w:r>
                </w:p>
              </w:tc>
              <w:tc>
                <w:tcPr>
                  <w:tcW w:w="3997" w:type="dxa"/>
                </w:tcPr>
                <w:p w14:paraId="7F40FC83" w14:textId="77777777" w:rsidR="00A64063" w:rsidRPr="00AA3093" w:rsidRDefault="00A64063" w:rsidP="00A64063">
                  <w:pPr>
                    <w:rPr>
                      <w:sz w:val="18"/>
                      <w:szCs w:val="18"/>
                    </w:rPr>
                  </w:pPr>
                </w:p>
              </w:tc>
            </w:tr>
            <w:tr w:rsidR="00A64063" w:rsidRPr="0078661F" w14:paraId="35FDD4E7" w14:textId="77777777" w:rsidTr="00A64063">
              <w:tc>
                <w:tcPr>
                  <w:tcW w:w="1585" w:type="dxa"/>
                </w:tcPr>
                <w:p w14:paraId="3448AA27" w14:textId="77777777" w:rsidR="00A64063" w:rsidRPr="007C1AF3" w:rsidRDefault="00A64063" w:rsidP="00A64063">
                  <w:pPr>
                    <w:rPr>
                      <w:sz w:val="18"/>
                      <w:szCs w:val="16"/>
                    </w:rPr>
                  </w:pPr>
                  <w:r>
                    <w:rPr>
                      <w:sz w:val="18"/>
                      <w:szCs w:val="18"/>
                    </w:rPr>
                    <w:t>relationType</w:t>
                  </w:r>
                </w:p>
              </w:tc>
              <w:tc>
                <w:tcPr>
                  <w:tcW w:w="1614" w:type="dxa"/>
                </w:tcPr>
                <w:p w14:paraId="62B460D3" w14:textId="77777777" w:rsidR="00A64063" w:rsidRPr="0078661F" w:rsidRDefault="00A64063" w:rsidP="00A64063">
                  <w:pPr>
                    <w:rPr>
                      <w:sz w:val="18"/>
                      <w:szCs w:val="16"/>
                    </w:rPr>
                  </w:pPr>
                  <w:r w:rsidRPr="0078661F">
                    <w:rPr>
                      <w:sz w:val="18"/>
                      <w:szCs w:val="16"/>
                    </w:rPr>
                    <w:t>string</w:t>
                  </w:r>
                </w:p>
              </w:tc>
              <w:tc>
                <w:tcPr>
                  <w:tcW w:w="1102" w:type="dxa"/>
                </w:tcPr>
                <w:p w14:paraId="3CF36382" w14:textId="77777777" w:rsidR="00A64063" w:rsidRPr="0078661F" w:rsidRDefault="00A64063" w:rsidP="00A64063">
                  <w:pPr>
                    <w:rPr>
                      <w:sz w:val="18"/>
                      <w:szCs w:val="16"/>
                    </w:rPr>
                  </w:pPr>
                  <w:r>
                    <w:rPr>
                      <w:sz w:val="18"/>
                      <w:szCs w:val="16"/>
                    </w:rPr>
                    <w:t>Relationship</w:t>
                  </w:r>
                </w:p>
              </w:tc>
              <w:tc>
                <w:tcPr>
                  <w:tcW w:w="3997" w:type="dxa"/>
                </w:tcPr>
                <w:p w14:paraId="2A57431E" w14:textId="77777777" w:rsidR="00A066C7" w:rsidRPr="00A066C7" w:rsidRDefault="00A066C7" w:rsidP="00A066C7">
                  <w:pPr>
                    <w:rPr>
                      <w:rFonts w:cstheme="minorHAnsi"/>
                      <w:iCs/>
                      <w:color w:val="FF0000"/>
                      <w:sz w:val="18"/>
                      <w:szCs w:val="18"/>
                    </w:rPr>
                  </w:pPr>
                  <w:r w:rsidRPr="00A066C7">
                    <w:rPr>
                      <w:rFonts w:cstheme="minorHAnsi"/>
                      <w:iCs/>
                      <w:color w:val="FF0000"/>
                      <w:sz w:val="18"/>
                      <w:szCs w:val="18"/>
                    </w:rPr>
                    <w:t>THEMEPACK_UP_SELL</w:t>
                  </w:r>
                </w:p>
                <w:p w14:paraId="603D386F" w14:textId="77777777" w:rsidR="00A64063" w:rsidRPr="002A50F7" w:rsidRDefault="00A64063" w:rsidP="00A64063">
                  <w:pPr>
                    <w:rPr>
                      <w:rFonts w:cstheme="minorHAnsi"/>
                      <w:iCs/>
                      <w:sz w:val="18"/>
                      <w:szCs w:val="18"/>
                    </w:rPr>
                  </w:pPr>
                  <w:r w:rsidRPr="002A50F7">
                    <w:rPr>
                      <w:rFonts w:cstheme="minorHAnsi"/>
                      <w:iCs/>
                      <w:sz w:val="18"/>
                      <w:szCs w:val="18"/>
                    </w:rPr>
                    <w:t>INCLUDE_PRODUCT_CONJUNCTION,</w:t>
                  </w:r>
                </w:p>
                <w:p w14:paraId="27AADBBC" w14:textId="77777777" w:rsidR="00A64063" w:rsidRPr="002A50F7" w:rsidRDefault="00A64063" w:rsidP="00A64063">
                  <w:pPr>
                    <w:rPr>
                      <w:rFonts w:cstheme="minorHAnsi"/>
                      <w:iCs/>
                      <w:sz w:val="18"/>
                      <w:szCs w:val="18"/>
                    </w:rPr>
                  </w:pPr>
                  <w:r w:rsidRPr="002A50F7">
                    <w:rPr>
                      <w:rFonts w:cstheme="minorHAnsi"/>
                      <w:iCs/>
                      <w:sz w:val="18"/>
                      <w:szCs w:val="18"/>
                    </w:rPr>
                    <w:t>INCLUDE_PRODUCT_DISJUNCTION,</w:t>
                  </w:r>
                </w:p>
                <w:p w14:paraId="60BC73DE" w14:textId="77777777" w:rsidR="00A64063" w:rsidRPr="002A50F7" w:rsidRDefault="00A64063" w:rsidP="00A64063">
                  <w:pPr>
                    <w:rPr>
                      <w:rFonts w:cstheme="minorHAnsi"/>
                      <w:iCs/>
                      <w:sz w:val="18"/>
                      <w:szCs w:val="18"/>
                    </w:rPr>
                  </w:pPr>
                  <w:r w:rsidRPr="002A50F7">
                    <w:rPr>
                      <w:rFonts w:cstheme="minorHAnsi"/>
                      <w:iCs/>
                      <w:sz w:val="18"/>
                      <w:szCs w:val="18"/>
                    </w:rPr>
                    <w:t>AUTO_PRODUCT_REPLACEMENT</w:t>
                  </w:r>
                </w:p>
                <w:p w14:paraId="38B5EACF" w14:textId="77777777" w:rsidR="00A64063" w:rsidRPr="002A50F7" w:rsidRDefault="00A64063" w:rsidP="00A64063">
                  <w:pPr>
                    <w:rPr>
                      <w:rFonts w:cstheme="minorHAnsi"/>
                      <w:iCs/>
                      <w:sz w:val="18"/>
                      <w:szCs w:val="18"/>
                    </w:rPr>
                  </w:pPr>
                  <w:r w:rsidRPr="002A50F7">
                    <w:rPr>
                      <w:rFonts w:cstheme="minorHAnsi"/>
                      <w:iCs/>
                      <w:sz w:val="18"/>
                      <w:szCs w:val="18"/>
                    </w:rPr>
                    <w:t xml:space="preserve">…. </w:t>
                  </w:r>
                </w:p>
              </w:tc>
            </w:tr>
            <w:tr w:rsidR="00A64063" w:rsidRPr="0078661F" w14:paraId="78C40C28" w14:textId="77777777" w:rsidTr="00A64063">
              <w:tc>
                <w:tcPr>
                  <w:tcW w:w="1585" w:type="dxa"/>
                </w:tcPr>
                <w:p w14:paraId="65DD6341" w14:textId="77777777" w:rsidR="00A64063" w:rsidRDefault="00A64063" w:rsidP="00A64063">
                  <w:pPr>
                    <w:rPr>
                      <w:sz w:val="18"/>
                      <w:szCs w:val="18"/>
                    </w:rPr>
                  </w:pPr>
                  <w:r>
                    <w:rPr>
                      <w:sz w:val="18"/>
                      <w:szCs w:val="18"/>
                    </w:rPr>
                    <w:t>relatedProgramList</w:t>
                  </w:r>
                </w:p>
              </w:tc>
              <w:tc>
                <w:tcPr>
                  <w:tcW w:w="1614" w:type="dxa"/>
                </w:tcPr>
                <w:p w14:paraId="79359D6F" w14:textId="77777777" w:rsidR="00A64063" w:rsidRPr="0078661F" w:rsidRDefault="00A64063" w:rsidP="00A64063">
                  <w:pPr>
                    <w:rPr>
                      <w:sz w:val="18"/>
                      <w:szCs w:val="16"/>
                    </w:rPr>
                  </w:pPr>
                  <w:r>
                    <w:rPr>
                      <w:sz w:val="18"/>
                      <w:szCs w:val="16"/>
                    </w:rPr>
                    <w:t>Array of  &lt;</w:t>
                  </w:r>
                  <w:r>
                    <w:rPr>
                      <w:sz w:val="18"/>
                      <w:szCs w:val="18"/>
                    </w:rPr>
                    <w:t>ProductIdentifier&gt;</w:t>
                  </w:r>
                </w:p>
              </w:tc>
              <w:tc>
                <w:tcPr>
                  <w:tcW w:w="1102" w:type="dxa"/>
                </w:tcPr>
                <w:p w14:paraId="18E5AFF3" w14:textId="77777777" w:rsidR="00A64063" w:rsidRPr="0078661F" w:rsidRDefault="00A64063" w:rsidP="00A64063">
                  <w:pPr>
                    <w:rPr>
                      <w:sz w:val="18"/>
                      <w:szCs w:val="16"/>
                    </w:rPr>
                  </w:pPr>
                  <w:r>
                    <w:rPr>
                      <w:sz w:val="18"/>
                      <w:szCs w:val="16"/>
                    </w:rPr>
                    <w:t>Product(s) related to base product</w:t>
                  </w:r>
                </w:p>
              </w:tc>
              <w:tc>
                <w:tcPr>
                  <w:tcW w:w="3997" w:type="dxa"/>
                </w:tcPr>
                <w:p w14:paraId="3E9BC43C" w14:textId="77777777" w:rsidR="00A64063" w:rsidRPr="0078661F" w:rsidRDefault="00A64063" w:rsidP="00A64063">
                  <w:pPr>
                    <w:rPr>
                      <w:sz w:val="18"/>
                      <w:szCs w:val="16"/>
                    </w:rPr>
                  </w:pPr>
                </w:p>
              </w:tc>
            </w:tr>
          </w:tbl>
          <w:p w14:paraId="14135CFC" w14:textId="77777777" w:rsidR="00A64063" w:rsidRDefault="00A64063" w:rsidP="00A64063">
            <w:pPr>
              <w:rPr>
                <w:sz w:val="18"/>
                <w:szCs w:val="18"/>
              </w:rPr>
            </w:pPr>
          </w:p>
          <w:p w14:paraId="45E2EC2A" w14:textId="77777777" w:rsidR="00A64063" w:rsidRPr="0078661F" w:rsidRDefault="00A64063" w:rsidP="00A64063">
            <w:pPr>
              <w:rPr>
                <w:sz w:val="18"/>
                <w:szCs w:val="18"/>
              </w:rPr>
            </w:pPr>
            <w:r>
              <w:rPr>
                <w:sz w:val="18"/>
                <w:szCs w:val="18"/>
              </w:rPr>
              <w:t>ProductIdentifier</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03F06C39" w14:textId="77777777" w:rsidTr="00A64063">
              <w:tc>
                <w:tcPr>
                  <w:tcW w:w="2467" w:type="dxa"/>
                  <w:tcBorders>
                    <w:bottom w:val="single" w:sz="4" w:space="0" w:color="auto"/>
                  </w:tcBorders>
                  <w:shd w:val="clear" w:color="auto" w:fill="D9D9D9" w:themeFill="background1" w:themeFillShade="D9"/>
                </w:tcPr>
                <w:p w14:paraId="2D8ADF13" w14:textId="77777777" w:rsidR="00A64063" w:rsidRPr="007C1AF3" w:rsidRDefault="00A64063" w:rsidP="00A64063">
                  <w:pPr>
                    <w:rPr>
                      <w:b/>
                      <w:sz w:val="18"/>
                      <w:szCs w:val="16"/>
                    </w:rPr>
                  </w:pPr>
                  <w:r w:rsidRPr="007C1AF3">
                    <w:rPr>
                      <w:b/>
                      <w:sz w:val="18"/>
                      <w:szCs w:val="16"/>
                    </w:rPr>
                    <w:lastRenderedPageBreak/>
                    <w:t>Field</w:t>
                  </w:r>
                </w:p>
              </w:tc>
              <w:tc>
                <w:tcPr>
                  <w:tcW w:w="2126" w:type="dxa"/>
                  <w:tcBorders>
                    <w:bottom w:val="single" w:sz="4" w:space="0" w:color="auto"/>
                  </w:tcBorders>
                  <w:shd w:val="clear" w:color="auto" w:fill="D9D9D9" w:themeFill="background1" w:themeFillShade="D9"/>
                </w:tcPr>
                <w:p w14:paraId="439CB13F"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6D489374"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144DB39E" w14:textId="77777777" w:rsidR="00A64063" w:rsidRPr="0078661F" w:rsidRDefault="00A64063" w:rsidP="00A64063">
                  <w:pPr>
                    <w:rPr>
                      <w:b/>
                      <w:sz w:val="18"/>
                      <w:szCs w:val="16"/>
                    </w:rPr>
                  </w:pPr>
                  <w:r w:rsidRPr="0078661F">
                    <w:rPr>
                      <w:b/>
                      <w:sz w:val="18"/>
                      <w:szCs w:val="16"/>
                    </w:rPr>
                    <w:t>Possible/typical values</w:t>
                  </w:r>
                </w:p>
              </w:tc>
            </w:tr>
            <w:tr w:rsidR="00A64063" w:rsidRPr="0078661F" w14:paraId="709FC7F3" w14:textId="77777777" w:rsidTr="00A64063">
              <w:tc>
                <w:tcPr>
                  <w:tcW w:w="2467" w:type="dxa"/>
                </w:tcPr>
                <w:p w14:paraId="3974868C" w14:textId="77777777" w:rsidR="00A64063" w:rsidRPr="00AA3093" w:rsidRDefault="00A64063" w:rsidP="00A64063">
                  <w:pPr>
                    <w:rPr>
                      <w:sz w:val="18"/>
                      <w:szCs w:val="18"/>
                    </w:rPr>
                  </w:pPr>
                  <w:r>
                    <w:rPr>
                      <w:sz w:val="18"/>
                      <w:szCs w:val="18"/>
                    </w:rPr>
                    <w:t>productType</w:t>
                  </w:r>
                </w:p>
              </w:tc>
              <w:tc>
                <w:tcPr>
                  <w:tcW w:w="2126" w:type="dxa"/>
                </w:tcPr>
                <w:p w14:paraId="465A7968" w14:textId="77777777" w:rsidR="00A64063" w:rsidRPr="00AA3093" w:rsidRDefault="00A64063" w:rsidP="00A64063">
                  <w:pPr>
                    <w:rPr>
                      <w:sz w:val="18"/>
                      <w:szCs w:val="18"/>
                    </w:rPr>
                  </w:pPr>
                  <w:r w:rsidRPr="00AA3093">
                    <w:rPr>
                      <w:sz w:val="18"/>
                      <w:szCs w:val="18"/>
                    </w:rPr>
                    <w:t>string</w:t>
                  </w:r>
                </w:p>
              </w:tc>
              <w:tc>
                <w:tcPr>
                  <w:tcW w:w="1521" w:type="dxa"/>
                </w:tcPr>
                <w:p w14:paraId="17F06EBD" w14:textId="77777777" w:rsidR="00A64063" w:rsidRPr="00AA3093" w:rsidRDefault="00A64063" w:rsidP="00A64063">
                  <w:pPr>
                    <w:rPr>
                      <w:sz w:val="18"/>
                      <w:szCs w:val="18"/>
                    </w:rPr>
                  </w:pPr>
                </w:p>
              </w:tc>
              <w:tc>
                <w:tcPr>
                  <w:tcW w:w="2164" w:type="dxa"/>
                </w:tcPr>
                <w:p w14:paraId="7DD507F9" w14:textId="77777777" w:rsidR="00A64063" w:rsidRPr="00AA3093" w:rsidRDefault="00A64063" w:rsidP="00A64063">
                  <w:pPr>
                    <w:rPr>
                      <w:sz w:val="18"/>
                      <w:szCs w:val="18"/>
                    </w:rPr>
                  </w:pPr>
                </w:p>
              </w:tc>
            </w:tr>
            <w:tr w:rsidR="00A64063" w:rsidRPr="0078661F" w14:paraId="5EC60045" w14:textId="77777777" w:rsidTr="00A64063">
              <w:tc>
                <w:tcPr>
                  <w:tcW w:w="2467" w:type="dxa"/>
                </w:tcPr>
                <w:p w14:paraId="3CC6B614" w14:textId="77777777" w:rsidR="00A64063" w:rsidRPr="007C1AF3" w:rsidRDefault="00A64063" w:rsidP="00A64063">
                  <w:pPr>
                    <w:rPr>
                      <w:sz w:val="18"/>
                      <w:szCs w:val="16"/>
                    </w:rPr>
                  </w:pPr>
                  <w:r>
                    <w:rPr>
                      <w:sz w:val="18"/>
                      <w:szCs w:val="18"/>
                    </w:rPr>
                    <w:t>productCd</w:t>
                  </w:r>
                </w:p>
              </w:tc>
              <w:tc>
                <w:tcPr>
                  <w:tcW w:w="2126" w:type="dxa"/>
                </w:tcPr>
                <w:p w14:paraId="2E440066" w14:textId="77777777" w:rsidR="00A64063" w:rsidRPr="0078661F" w:rsidRDefault="00A64063" w:rsidP="00A64063">
                  <w:pPr>
                    <w:rPr>
                      <w:sz w:val="18"/>
                      <w:szCs w:val="16"/>
                    </w:rPr>
                  </w:pPr>
                  <w:r w:rsidRPr="0078661F">
                    <w:rPr>
                      <w:sz w:val="18"/>
                      <w:szCs w:val="16"/>
                    </w:rPr>
                    <w:t>string</w:t>
                  </w:r>
                </w:p>
              </w:tc>
              <w:tc>
                <w:tcPr>
                  <w:tcW w:w="1521" w:type="dxa"/>
                </w:tcPr>
                <w:p w14:paraId="01D00873" w14:textId="77777777" w:rsidR="00A64063" w:rsidRPr="0078661F" w:rsidRDefault="00A64063" w:rsidP="00A64063">
                  <w:pPr>
                    <w:rPr>
                      <w:sz w:val="18"/>
                      <w:szCs w:val="16"/>
                    </w:rPr>
                  </w:pPr>
                </w:p>
              </w:tc>
              <w:tc>
                <w:tcPr>
                  <w:tcW w:w="2164" w:type="dxa"/>
                </w:tcPr>
                <w:p w14:paraId="24E0CA84" w14:textId="77777777" w:rsidR="00A64063" w:rsidRPr="0078661F" w:rsidRDefault="00A64063" w:rsidP="00A64063">
                  <w:pPr>
                    <w:rPr>
                      <w:sz w:val="18"/>
                      <w:szCs w:val="16"/>
                    </w:rPr>
                  </w:pPr>
                </w:p>
              </w:tc>
            </w:tr>
          </w:tbl>
          <w:p w14:paraId="6D05517F" w14:textId="77777777" w:rsidR="00A64063" w:rsidRDefault="00A64063" w:rsidP="00A64063">
            <w:pPr>
              <w:rPr>
                <w:sz w:val="18"/>
                <w:szCs w:val="18"/>
              </w:rPr>
            </w:pPr>
          </w:p>
          <w:p w14:paraId="2AC1298C" w14:textId="77777777" w:rsidR="00A64063" w:rsidRPr="003A08D7" w:rsidRDefault="00A64063" w:rsidP="00A64063">
            <w:pPr>
              <w:rPr>
                <w:sz w:val="18"/>
                <w:szCs w:val="18"/>
              </w:rPr>
            </w:pPr>
            <w:r w:rsidRPr="00AE331D">
              <w:rPr>
                <w:b/>
                <w:sz w:val="18"/>
                <w:szCs w:val="16"/>
              </w:rPr>
              <w:t>Response sample</w:t>
            </w:r>
            <w:r w:rsidRPr="003A08D7">
              <w:rPr>
                <w:sz w:val="18"/>
                <w:szCs w:val="18"/>
              </w:rPr>
              <w:t>:</w:t>
            </w:r>
          </w:p>
          <w:p w14:paraId="4F639835" w14:textId="77777777" w:rsidR="00A64063" w:rsidRDefault="00A64063" w:rsidP="00A64063">
            <w:pPr>
              <w:rPr>
                <w:rStyle w:val="sbrace"/>
                <w:rFonts w:cstheme="minorHAnsi"/>
                <w:color w:val="666666"/>
                <w:sz w:val="18"/>
                <w:szCs w:val="18"/>
              </w:rPr>
            </w:pPr>
          </w:p>
          <w:p w14:paraId="3AD30125" w14:textId="77777777" w:rsidR="00A64063" w:rsidRPr="00741C6E" w:rsidRDefault="00A64063" w:rsidP="00A64063">
            <w:pPr>
              <w:rPr>
                <w:rFonts w:cstheme="minorHAnsi"/>
                <w:sz w:val="18"/>
                <w:szCs w:val="18"/>
              </w:rPr>
            </w:pPr>
            <w:r w:rsidRPr="00741C6E">
              <w:rPr>
                <w:rStyle w:val="sbrace"/>
                <w:rFonts w:cstheme="minorHAnsi"/>
                <w:color w:val="666666"/>
                <w:sz w:val="18"/>
                <w:szCs w:val="18"/>
              </w:rPr>
              <w:t>{</w:t>
            </w:r>
            <w:r w:rsidRPr="00741C6E">
              <w:rPr>
                <w:rStyle w:val="apple-converted-space"/>
                <w:rFonts w:cstheme="minorHAnsi"/>
                <w:color w:val="666666"/>
                <w:sz w:val="18"/>
                <w:szCs w:val="18"/>
              </w:rPr>
              <w:t>  </w:t>
            </w:r>
            <w:r w:rsidRPr="00741C6E">
              <w:rPr>
                <w:rFonts w:cstheme="minorHAnsi"/>
                <w:color w:val="555555"/>
                <w:sz w:val="18"/>
                <w:szCs w:val="18"/>
              </w:rPr>
              <w:br/>
              <w:t>    </w:t>
            </w:r>
            <w:r w:rsidRPr="00741C6E">
              <w:rPr>
                <w:rStyle w:val="sobjectk"/>
                <w:rFonts w:cstheme="minorHAnsi"/>
                <w:b/>
                <w:bCs/>
                <w:color w:val="333333"/>
                <w:sz w:val="18"/>
                <w:szCs w:val="18"/>
              </w:rPr>
              <w:t>"quoteResult"</w:t>
            </w:r>
            <w:r w:rsidRPr="00741C6E">
              <w:rPr>
                <w:rStyle w:val="scolon"/>
                <w:rFonts w:cstheme="minorHAnsi"/>
                <w:color w:val="666666"/>
                <w:sz w:val="18"/>
                <w:szCs w:val="18"/>
              </w:rPr>
              <w:t>:</w:t>
            </w:r>
            <w:r w:rsidRPr="00741C6E">
              <w:rPr>
                <w:rStyle w:val="sbrace"/>
                <w:rFonts w:cstheme="minorHAnsi"/>
                <w:color w:val="666666"/>
                <w:sz w:val="18"/>
                <w:szCs w:val="18"/>
              </w:rPr>
              <w:t>{</w:t>
            </w:r>
            <w:r w:rsidRPr="00741C6E">
              <w:rPr>
                <w:rStyle w:val="apple-converted-space"/>
                <w:rFonts w:cstheme="minorHAnsi"/>
                <w:color w:val="666666"/>
                <w:sz w:val="18"/>
                <w:szCs w:val="18"/>
              </w:rPr>
              <w:t>  </w:t>
            </w:r>
            <w:r w:rsidRPr="00741C6E">
              <w:rPr>
                <w:rFonts w:cstheme="minorHAnsi"/>
                <w:color w:val="555555"/>
                <w:sz w:val="18"/>
                <w:szCs w:val="18"/>
              </w:rPr>
              <w:br/>
              <w:t>        </w:t>
            </w:r>
            <w:r w:rsidRPr="00741C6E">
              <w:rPr>
                <w:rStyle w:val="sobjectk"/>
                <w:rFonts w:cstheme="minorHAnsi"/>
                <w:b/>
                <w:bCs/>
                <w:color w:val="333333"/>
                <w:sz w:val="18"/>
                <w:szCs w:val="18"/>
              </w:rPr>
              <w:t>"validInd"</w:t>
            </w:r>
            <w:r w:rsidRPr="00741C6E">
              <w:rPr>
                <w:rStyle w:val="scolon"/>
                <w:rFonts w:cstheme="minorHAnsi"/>
                <w:color w:val="666666"/>
                <w:sz w:val="18"/>
                <w:szCs w:val="18"/>
              </w:rPr>
              <w:t>:</w:t>
            </w:r>
            <w:r w:rsidRPr="00741C6E">
              <w:rPr>
                <w:rStyle w:val="sobjectv"/>
                <w:rFonts w:cstheme="minorHAnsi"/>
                <w:color w:val="555555"/>
                <w:sz w:val="18"/>
                <w:szCs w:val="18"/>
              </w:rPr>
              <w:t>"true"</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"rightSizedInd"</w:t>
            </w:r>
            <w:r w:rsidRPr="00741C6E">
              <w:rPr>
                <w:rStyle w:val="scolon"/>
                <w:rFonts w:cstheme="minorHAnsi"/>
                <w:color w:val="666666"/>
                <w:sz w:val="18"/>
                <w:szCs w:val="18"/>
              </w:rPr>
              <w:t>:</w:t>
            </w:r>
            <w:r w:rsidRPr="00741C6E">
              <w:rPr>
                <w:rStyle w:val="sobjectv"/>
                <w:rFonts w:cstheme="minorHAnsi"/>
                <w:color w:val="555555"/>
                <w:sz w:val="18"/>
                <w:szCs w:val="18"/>
              </w:rPr>
              <w:t>"false"</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"protoPriceAmt"</w:t>
            </w:r>
            <w:r w:rsidRPr="00741C6E">
              <w:rPr>
                <w:rStyle w:val="scolon"/>
                <w:rFonts w:cstheme="minorHAnsi"/>
                <w:color w:val="666666"/>
                <w:sz w:val="18"/>
                <w:szCs w:val="18"/>
              </w:rPr>
              <w:t>:</w:t>
            </w:r>
            <w:r w:rsidRPr="00741C6E">
              <w:rPr>
                <w:rStyle w:val="sobjectv"/>
                <w:rFonts w:cstheme="minorHAnsi"/>
                <w:color w:val="555555"/>
                <w:sz w:val="18"/>
                <w:szCs w:val="18"/>
              </w:rPr>
              <w:t>"9"</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"totalPriceAmt"</w:t>
            </w:r>
            <w:r w:rsidRPr="00741C6E">
              <w:rPr>
                <w:rStyle w:val="scolon"/>
                <w:rFonts w:cstheme="minorHAnsi"/>
                <w:color w:val="666666"/>
                <w:sz w:val="18"/>
                <w:szCs w:val="18"/>
              </w:rPr>
              <w:t>:</w:t>
            </w:r>
            <w:r w:rsidRPr="00741C6E">
              <w:rPr>
                <w:rStyle w:val="sobjectv"/>
                <w:rFonts w:cstheme="minorHAnsi"/>
                <w:color w:val="555555"/>
                <w:sz w:val="18"/>
                <w:szCs w:val="18"/>
              </w:rPr>
              <w:t>"68"</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"requisitionNotification"</w:t>
            </w:r>
            <w:r w:rsidRPr="00741C6E">
              <w:rPr>
                <w:rStyle w:val="scolon"/>
                <w:rFonts w:cstheme="minorHAnsi"/>
                <w:color w:val="666666"/>
                <w:sz w:val="18"/>
                <w:szCs w:val="18"/>
              </w:rPr>
              <w:t>:</w:t>
            </w:r>
            <w:r w:rsidRPr="00741C6E">
              <w:rPr>
                <w:rStyle w:val="sbrace"/>
                <w:rFonts w:cstheme="minorHAnsi"/>
                <w:color w:val="666666"/>
                <w:sz w:val="18"/>
                <w:szCs w:val="18"/>
              </w:rPr>
              <w:t>{</w:t>
            </w:r>
            <w:r w:rsidRPr="00741C6E">
              <w:rPr>
                <w:rStyle w:val="apple-converted-space"/>
                <w:rFonts w:cstheme="minorHAnsi"/>
                <w:color w:val="666666"/>
                <w:sz w:val="18"/>
                <w:szCs w:val="18"/>
              </w:rPr>
              <w:t>  </w:t>
            </w:r>
            <w:r w:rsidRPr="00741C6E">
              <w:rPr>
                <w:rFonts w:cstheme="minorHAnsi"/>
                <w:color w:val="555555"/>
                <w:sz w:val="18"/>
                <w:szCs w:val="18"/>
              </w:rPr>
              <w:br/>
              <w:t>            </w:t>
            </w:r>
            <w:r w:rsidRPr="00741C6E">
              <w:rPr>
                <w:rStyle w:val="sobjectk"/>
                <w:rFonts w:cstheme="minorHAnsi"/>
                <w:b/>
                <w:bCs/>
                <w:color w:val="333333"/>
                <w:sz w:val="18"/>
                <w:szCs w:val="18"/>
              </w:rPr>
              <w:t>"</w:t>
            </w:r>
            <w:r>
              <w:rPr>
                <w:rStyle w:val="sobjectk"/>
                <w:rFonts w:cstheme="minorHAnsi"/>
                <w:b/>
                <w:bCs/>
                <w:color w:val="333333"/>
                <w:sz w:val="18"/>
                <w:szCs w:val="18"/>
              </w:rPr>
              <w:t>notificationTxt</w:t>
            </w:r>
            <w:r w:rsidRPr="00741C6E">
              <w:rPr>
                <w:rStyle w:val="sobjectk"/>
                <w:rFonts w:cstheme="minorHAnsi"/>
                <w:b/>
                <w:bCs/>
                <w:color w:val="333333"/>
                <w:sz w:val="18"/>
                <w:szCs w:val="18"/>
              </w:rPr>
              <w:t>"</w:t>
            </w:r>
            <w:r w:rsidRPr="00741C6E">
              <w:rPr>
                <w:rStyle w:val="scolon"/>
                <w:rFonts w:cstheme="minorHAnsi"/>
                <w:color w:val="666666"/>
                <w:sz w:val="18"/>
                <w:szCs w:val="18"/>
              </w:rPr>
              <w:t>:</w:t>
            </w:r>
            <w:r w:rsidRPr="00741C6E">
              <w:rPr>
                <w:rStyle w:val="sobjectv"/>
                <w:rFonts w:cstheme="minorHAnsi"/>
                <w:color w:val="555555"/>
                <w:sz w:val="18"/>
                <w:szCs w:val="18"/>
              </w:rPr>
              <w:t>null</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w:t>
            </w:r>
            <w:r>
              <w:rPr>
                <w:rStyle w:val="sobjectk"/>
                <w:rFonts w:cstheme="minorHAnsi"/>
                <w:b/>
                <w:bCs/>
                <w:color w:val="333333"/>
                <w:sz w:val="18"/>
                <w:szCs w:val="18"/>
              </w:rPr>
              <w:t>notification</w:t>
            </w:r>
            <w:r w:rsidRPr="00741C6E">
              <w:rPr>
                <w:rStyle w:val="sobjectk"/>
                <w:rFonts w:cstheme="minorHAnsi"/>
                <w:b/>
                <w:bCs/>
                <w:color w:val="333333"/>
                <w:sz w:val="18"/>
                <w:szCs w:val="18"/>
              </w:rPr>
              <w:t>List"</w:t>
            </w:r>
            <w:r w:rsidRPr="00741C6E">
              <w:rPr>
                <w:rStyle w:val="scolon"/>
                <w:rFonts w:cstheme="minorHAnsi"/>
                <w:color w:val="666666"/>
                <w:sz w:val="18"/>
                <w:szCs w:val="18"/>
              </w:rPr>
              <w:t>:</w:t>
            </w:r>
            <w:r w:rsidRPr="00741C6E">
              <w:rPr>
                <w:rStyle w:val="sobjectv"/>
                <w:rFonts w:cstheme="minorHAnsi"/>
                <w:color w:val="555555"/>
                <w:sz w:val="18"/>
                <w:szCs w:val="18"/>
              </w:rPr>
              <w:t>null</w:t>
            </w:r>
            <w:r w:rsidRPr="00741C6E">
              <w:rPr>
                <w:rFonts w:cstheme="minorHAnsi"/>
                <w:color w:val="555555"/>
                <w:sz w:val="18"/>
                <w:szCs w:val="18"/>
              </w:rPr>
              <w:br/>
              <w:t>        </w:t>
            </w:r>
            <w:r w:rsidRPr="00741C6E">
              <w:rPr>
                <w:rStyle w:val="sbrace"/>
                <w:rFonts w:cstheme="minorHAnsi"/>
                <w:color w:val="666666"/>
                <w:sz w:val="18"/>
                <w:szCs w:val="18"/>
              </w:rPr>
              <w:t>}</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"applicableDiscount"</w:t>
            </w:r>
            <w:r w:rsidRPr="00741C6E">
              <w:rPr>
                <w:rStyle w:val="scolon"/>
                <w:rFonts w:cstheme="minorHAnsi"/>
                <w:color w:val="666666"/>
                <w:sz w:val="18"/>
                <w:szCs w:val="18"/>
              </w:rPr>
              <w:t>:</w:t>
            </w:r>
            <w:r w:rsidRPr="00741C6E">
              <w:rPr>
                <w:rStyle w:val="sbrace"/>
                <w:rFonts w:cstheme="minorHAnsi"/>
                <w:color w:val="666666"/>
                <w:sz w:val="18"/>
                <w:szCs w:val="18"/>
              </w:rPr>
              <w:t>{</w:t>
            </w:r>
            <w:r w:rsidRPr="00741C6E">
              <w:rPr>
                <w:rStyle w:val="apple-converted-space"/>
                <w:rFonts w:cstheme="minorHAnsi"/>
                <w:color w:val="666666"/>
                <w:sz w:val="18"/>
                <w:szCs w:val="18"/>
              </w:rPr>
              <w:t>  </w:t>
            </w:r>
            <w:r w:rsidRPr="00741C6E">
              <w:rPr>
                <w:rFonts w:cstheme="minorHAnsi"/>
                <w:color w:val="555555"/>
                <w:sz w:val="18"/>
                <w:szCs w:val="18"/>
              </w:rPr>
              <w:br/>
            </w:r>
            <w:r w:rsidRPr="00741C6E">
              <w:rPr>
                <w:rFonts w:cstheme="minorHAnsi"/>
                <w:color w:val="555555"/>
                <w:sz w:val="18"/>
                <w:szCs w:val="18"/>
              </w:rPr>
              <w:br/>
              <w:t>        </w:t>
            </w:r>
            <w:r w:rsidRPr="00741C6E">
              <w:rPr>
                <w:rStyle w:val="sbrace"/>
                <w:rFonts w:cstheme="minorHAnsi"/>
                <w:color w:val="666666"/>
                <w:sz w:val="18"/>
                <w:szCs w:val="18"/>
              </w:rPr>
              <w:t>}</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"lostDiscount"</w:t>
            </w:r>
            <w:r w:rsidRPr="00741C6E">
              <w:rPr>
                <w:rStyle w:val="scolon"/>
                <w:rFonts w:cstheme="minorHAnsi"/>
                <w:color w:val="666666"/>
                <w:sz w:val="18"/>
                <w:szCs w:val="18"/>
              </w:rPr>
              <w:t>:</w:t>
            </w:r>
            <w:r w:rsidRPr="00741C6E">
              <w:rPr>
                <w:rStyle w:val="sbrace"/>
                <w:rFonts w:cstheme="minorHAnsi"/>
                <w:color w:val="666666"/>
                <w:sz w:val="18"/>
                <w:szCs w:val="18"/>
              </w:rPr>
              <w:t>{</w:t>
            </w:r>
            <w:r w:rsidRPr="00741C6E">
              <w:rPr>
                <w:rStyle w:val="apple-converted-space"/>
                <w:rFonts w:cstheme="minorHAnsi"/>
                <w:color w:val="666666"/>
                <w:sz w:val="18"/>
                <w:szCs w:val="18"/>
              </w:rPr>
              <w:t>  </w:t>
            </w:r>
            <w:r w:rsidRPr="00741C6E">
              <w:rPr>
                <w:rFonts w:cstheme="minorHAnsi"/>
                <w:color w:val="555555"/>
                <w:sz w:val="18"/>
                <w:szCs w:val="18"/>
              </w:rPr>
              <w:br/>
            </w:r>
            <w:r w:rsidRPr="00741C6E">
              <w:rPr>
                <w:rFonts w:cstheme="minorHAnsi"/>
                <w:color w:val="555555"/>
                <w:sz w:val="18"/>
                <w:szCs w:val="18"/>
              </w:rPr>
              <w:br/>
              <w:t>        </w:t>
            </w:r>
            <w:r w:rsidRPr="00741C6E">
              <w:rPr>
                <w:rStyle w:val="sbrace"/>
                <w:rFonts w:cstheme="minorHAnsi"/>
                <w:color w:val="666666"/>
                <w:sz w:val="18"/>
                <w:szCs w:val="18"/>
              </w:rPr>
              <w:t>}</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"programOrderList"</w:t>
            </w:r>
            <w:r w:rsidRPr="00741C6E">
              <w:rPr>
                <w:rStyle w:val="scolon"/>
                <w:rFonts w:cstheme="minorHAnsi"/>
                <w:color w:val="666666"/>
                <w:sz w:val="18"/>
                <w:szCs w:val="18"/>
              </w:rPr>
              <w:t>:</w:t>
            </w:r>
            <w:r w:rsidRPr="00741C6E">
              <w:rPr>
                <w:rStyle w:val="sbracket"/>
                <w:rFonts w:cstheme="minorHAnsi"/>
                <w:color w:val="666666"/>
                <w:sz w:val="18"/>
                <w:szCs w:val="18"/>
              </w:rPr>
              <w:t>[</w:t>
            </w:r>
            <w:r w:rsidRPr="00741C6E">
              <w:rPr>
                <w:rStyle w:val="apple-converted-space"/>
                <w:rFonts w:cstheme="minorHAnsi"/>
                <w:color w:val="666666"/>
                <w:sz w:val="18"/>
                <w:szCs w:val="18"/>
              </w:rPr>
              <w:t>  </w:t>
            </w:r>
            <w:r w:rsidRPr="00741C6E">
              <w:rPr>
                <w:rFonts w:cstheme="minorHAnsi"/>
                <w:color w:val="555555"/>
                <w:sz w:val="18"/>
                <w:szCs w:val="18"/>
              </w:rPr>
              <w:br/>
              <w:t>            </w:t>
            </w:r>
            <w:r w:rsidRPr="00741C6E">
              <w:rPr>
                <w:rStyle w:val="sbrace"/>
                <w:rFonts w:cstheme="minorHAnsi"/>
                <w:color w:val="666666"/>
                <w:sz w:val="18"/>
                <w:szCs w:val="18"/>
              </w:rPr>
              <w:t>{</w:t>
            </w:r>
            <w:r w:rsidRPr="00741C6E">
              <w:rPr>
                <w:rStyle w:val="apple-converted-space"/>
                <w:rFonts w:cstheme="minorHAnsi"/>
                <w:color w:val="666666"/>
                <w:sz w:val="18"/>
                <w:szCs w:val="18"/>
              </w:rPr>
              <w:t>  </w:t>
            </w:r>
            <w:r w:rsidRPr="00741C6E">
              <w:rPr>
                <w:rFonts w:cstheme="minorHAnsi"/>
                <w:color w:val="555555"/>
                <w:sz w:val="18"/>
                <w:szCs w:val="18"/>
              </w:rPr>
              <w:br/>
              <w:t>                </w:t>
            </w:r>
            <w:r w:rsidRPr="00741C6E">
              <w:rPr>
                <w:rStyle w:val="sobjectk"/>
                <w:rFonts w:cstheme="minorHAnsi"/>
                <w:b/>
                <w:bCs/>
                <w:color w:val="333333"/>
                <w:sz w:val="18"/>
                <w:szCs w:val="18"/>
              </w:rPr>
              <w:t>"action"</w:t>
            </w:r>
            <w:r w:rsidRPr="00741C6E">
              <w:rPr>
                <w:rStyle w:val="scolon"/>
                <w:rFonts w:cstheme="minorHAnsi"/>
                <w:color w:val="666666"/>
                <w:sz w:val="18"/>
                <w:szCs w:val="18"/>
              </w:rPr>
              <w:t>:</w:t>
            </w:r>
            <w:r w:rsidRPr="00741C6E">
              <w:rPr>
                <w:rStyle w:val="sobjectv"/>
                <w:rFonts w:cstheme="minorHAnsi"/>
                <w:color w:val="555555"/>
                <w:sz w:val="18"/>
                <w:szCs w:val="18"/>
              </w:rPr>
              <w:t>"ADD"</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"programId"</w:t>
            </w:r>
            <w:r w:rsidRPr="00741C6E">
              <w:rPr>
                <w:rStyle w:val="scolon"/>
                <w:rFonts w:cstheme="minorHAnsi"/>
                <w:color w:val="666666"/>
                <w:sz w:val="18"/>
                <w:szCs w:val="18"/>
              </w:rPr>
              <w:t>:</w:t>
            </w:r>
            <w:r w:rsidRPr="00741C6E">
              <w:rPr>
                <w:rStyle w:val="sobjectv"/>
                <w:rFonts w:cstheme="minorHAnsi"/>
                <w:color w:val="555555"/>
                <w:sz w:val="18"/>
                <w:szCs w:val="18"/>
              </w:rPr>
              <w:t>"101254"</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"programNm"</w:t>
            </w:r>
            <w:r w:rsidRPr="00741C6E">
              <w:rPr>
                <w:rStyle w:val="scolon"/>
                <w:rFonts w:cstheme="minorHAnsi"/>
                <w:color w:val="666666"/>
                <w:sz w:val="18"/>
                <w:szCs w:val="18"/>
              </w:rPr>
              <w:t>:</w:t>
            </w:r>
            <w:r w:rsidRPr="00741C6E">
              <w:rPr>
                <w:rStyle w:val="sobjectv"/>
                <w:rFonts w:cstheme="minorHAnsi"/>
                <w:color w:val="555555"/>
                <w:sz w:val="18"/>
                <w:szCs w:val="18"/>
              </w:rPr>
              <w:t>"Animal Planet"</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"programCd"</w:t>
            </w:r>
            <w:r w:rsidRPr="00741C6E">
              <w:rPr>
                <w:rStyle w:val="scolon"/>
                <w:rFonts w:cstheme="minorHAnsi"/>
                <w:color w:val="666666"/>
                <w:sz w:val="18"/>
                <w:szCs w:val="18"/>
              </w:rPr>
              <w:t>:</w:t>
            </w:r>
            <w:r w:rsidRPr="00741C6E">
              <w:rPr>
                <w:rStyle w:val="sobjectv"/>
                <w:rFonts w:cstheme="minorHAnsi"/>
                <w:color w:val="555555"/>
                <w:sz w:val="18"/>
                <w:szCs w:val="18"/>
              </w:rPr>
              <w:t>"Animal Planet"</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"programType"</w:t>
            </w:r>
            <w:r w:rsidRPr="00741C6E">
              <w:rPr>
                <w:rStyle w:val="scolon"/>
                <w:rFonts w:cstheme="minorHAnsi"/>
                <w:color w:val="666666"/>
                <w:sz w:val="18"/>
                <w:szCs w:val="18"/>
              </w:rPr>
              <w:t>:</w:t>
            </w:r>
            <w:r w:rsidRPr="00741C6E">
              <w:rPr>
                <w:rStyle w:val="sobjectv"/>
                <w:rFonts w:cstheme="minorHAnsi"/>
                <w:color w:val="555555"/>
                <w:sz w:val="18"/>
                <w:szCs w:val="18"/>
              </w:rPr>
              <w:t>"THEME_PACK"</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"price"</w:t>
            </w:r>
            <w:r w:rsidRPr="00741C6E">
              <w:rPr>
                <w:rStyle w:val="scolon"/>
                <w:rFonts w:cstheme="minorHAnsi"/>
                <w:color w:val="666666"/>
                <w:sz w:val="18"/>
                <w:szCs w:val="18"/>
              </w:rPr>
              <w:t>:</w:t>
            </w:r>
            <w:r w:rsidRPr="00741C6E">
              <w:rPr>
                <w:rStyle w:val="sobjectv"/>
                <w:rFonts w:cstheme="minorHAnsi"/>
                <w:color w:val="555555"/>
                <w:sz w:val="18"/>
                <w:szCs w:val="18"/>
              </w:rPr>
              <w:t>9.0</w:t>
            </w:r>
            <w:r w:rsidRPr="00741C6E">
              <w:rPr>
                <w:rStyle w:val="scomma"/>
                <w:rFonts w:cstheme="minorHAnsi"/>
                <w:color w:val="666666"/>
                <w:sz w:val="18"/>
                <w:szCs w:val="18"/>
              </w:rPr>
              <w:t>,</w:t>
            </w:r>
            <w:r w:rsidRPr="00741C6E">
              <w:rPr>
                <w:rFonts w:cstheme="minorHAnsi"/>
                <w:color w:val="555555"/>
                <w:sz w:val="18"/>
                <w:szCs w:val="18"/>
              </w:rPr>
              <w:br/>
              <w:t>                </w:t>
            </w:r>
            <w:r>
              <w:rPr>
                <w:rStyle w:val="sobjectk"/>
                <w:rFonts w:cstheme="minorHAnsi"/>
                <w:b/>
                <w:bCs/>
                <w:color w:val="333333"/>
                <w:sz w:val="18"/>
                <w:szCs w:val="18"/>
              </w:rPr>
              <w:t>"pricePlanCd</w:t>
            </w:r>
            <w:r w:rsidRPr="00741C6E">
              <w:rPr>
                <w:rStyle w:val="sobjectk"/>
                <w:rFonts w:cstheme="minorHAnsi"/>
                <w:b/>
                <w:bCs/>
                <w:color w:val="333333"/>
                <w:sz w:val="18"/>
                <w:szCs w:val="18"/>
              </w:rPr>
              <w:t>"</w:t>
            </w:r>
            <w:r w:rsidRPr="00741C6E">
              <w:rPr>
                <w:rStyle w:val="scolon"/>
                <w:rFonts w:cstheme="minorHAnsi"/>
                <w:color w:val="666666"/>
                <w:sz w:val="18"/>
                <w:szCs w:val="18"/>
              </w:rPr>
              <w:t>:</w:t>
            </w:r>
            <w:r w:rsidRPr="00741C6E">
              <w:rPr>
                <w:rStyle w:val="sobjectv"/>
                <w:rFonts w:cstheme="minorHAnsi"/>
                <w:color w:val="555555"/>
                <w:sz w:val="18"/>
                <w:szCs w:val="18"/>
              </w:rPr>
              <w:t>"null"</w:t>
            </w:r>
            <w:r w:rsidRPr="00741C6E">
              <w:rPr>
                <w:rFonts w:cstheme="minorHAnsi"/>
                <w:color w:val="555555"/>
                <w:sz w:val="18"/>
                <w:szCs w:val="18"/>
              </w:rPr>
              <w:br/>
              <w:t>            </w:t>
            </w:r>
            <w:r w:rsidRPr="00741C6E">
              <w:rPr>
                <w:rStyle w:val="sbrace"/>
                <w:rFonts w:cstheme="minorHAnsi"/>
                <w:color w:val="666666"/>
                <w:sz w:val="18"/>
                <w:szCs w:val="18"/>
              </w:rPr>
              <w:t>}</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brace"/>
                <w:rFonts w:cstheme="minorHAnsi"/>
                <w:color w:val="666666"/>
                <w:sz w:val="18"/>
                <w:szCs w:val="18"/>
              </w:rPr>
              <w:t>{</w:t>
            </w:r>
            <w:r w:rsidRPr="00741C6E">
              <w:rPr>
                <w:rStyle w:val="apple-converted-space"/>
                <w:rFonts w:cstheme="minorHAnsi"/>
                <w:color w:val="666666"/>
                <w:sz w:val="18"/>
                <w:szCs w:val="18"/>
              </w:rPr>
              <w:t>  </w:t>
            </w:r>
            <w:r w:rsidRPr="00741C6E">
              <w:rPr>
                <w:rFonts w:cstheme="minorHAnsi"/>
                <w:color w:val="555555"/>
                <w:sz w:val="18"/>
                <w:szCs w:val="18"/>
              </w:rPr>
              <w:br/>
              <w:t>                </w:t>
            </w:r>
            <w:r w:rsidRPr="00741C6E">
              <w:rPr>
                <w:rStyle w:val="sobjectk"/>
                <w:rFonts w:cstheme="minorHAnsi"/>
                <w:b/>
                <w:bCs/>
                <w:color w:val="333333"/>
                <w:sz w:val="18"/>
                <w:szCs w:val="18"/>
              </w:rPr>
              <w:t>"action"</w:t>
            </w:r>
            <w:r w:rsidRPr="00741C6E">
              <w:rPr>
                <w:rStyle w:val="scolon"/>
                <w:rFonts w:cstheme="minorHAnsi"/>
                <w:color w:val="666666"/>
                <w:sz w:val="18"/>
                <w:szCs w:val="18"/>
              </w:rPr>
              <w:t>:</w:t>
            </w:r>
            <w:r w:rsidRPr="00741C6E">
              <w:rPr>
                <w:rStyle w:val="sobjectv"/>
                <w:rFonts w:cstheme="minorHAnsi"/>
                <w:color w:val="555555"/>
                <w:sz w:val="18"/>
                <w:szCs w:val="18"/>
              </w:rPr>
              <w:t>"ADD"</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"programId"</w:t>
            </w:r>
            <w:r w:rsidRPr="00741C6E">
              <w:rPr>
                <w:rStyle w:val="scolon"/>
                <w:rFonts w:cstheme="minorHAnsi"/>
                <w:color w:val="666666"/>
                <w:sz w:val="18"/>
                <w:szCs w:val="18"/>
              </w:rPr>
              <w:t>:</w:t>
            </w:r>
            <w:r w:rsidRPr="00741C6E">
              <w:rPr>
                <w:rStyle w:val="sobjectv"/>
                <w:rFonts w:cstheme="minorHAnsi"/>
                <w:color w:val="555555"/>
                <w:sz w:val="18"/>
                <w:szCs w:val="18"/>
              </w:rPr>
              <w:t>"101305"</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"programNm"</w:t>
            </w:r>
            <w:r w:rsidRPr="00741C6E">
              <w:rPr>
                <w:rStyle w:val="scolon"/>
                <w:rFonts w:cstheme="minorHAnsi"/>
                <w:color w:val="666666"/>
                <w:sz w:val="18"/>
                <w:szCs w:val="18"/>
              </w:rPr>
              <w:t>:</w:t>
            </w:r>
            <w:r w:rsidRPr="00741C6E">
              <w:rPr>
                <w:rStyle w:val="sobjectv"/>
                <w:rFonts w:cstheme="minorHAnsi"/>
                <w:color w:val="555555"/>
                <w:sz w:val="18"/>
                <w:szCs w:val="18"/>
              </w:rPr>
              <w:t>"PakFamily"</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"programCd"</w:t>
            </w:r>
            <w:r w:rsidRPr="00741C6E">
              <w:rPr>
                <w:rStyle w:val="scolon"/>
                <w:rFonts w:cstheme="minorHAnsi"/>
                <w:color w:val="666666"/>
                <w:sz w:val="18"/>
                <w:szCs w:val="18"/>
              </w:rPr>
              <w:t>:</w:t>
            </w:r>
            <w:r w:rsidRPr="00741C6E">
              <w:rPr>
                <w:rStyle w:val="sobjectv"/>
                <w:rFonts w:cstheme="minorHAnsi"/>
                <w:color w:val="555555"/>
                <w:sz w:val="18"/>
                <w:szCs w:val="18"/>
              </w:rPr>
              <w:t>"Family"</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"programType"</w:t>
            </w:r>
            <w:r w:rsidRPr="00741C6E">
              <w:rPr>
                <w:rStyle w:val="scolon"/>
                <w:rFonts w:cstheme="minorHAnsi"/>
                <w:color w:val="666666"/>
                <w:sz w:val="18"/>
                <w:szCs w:val="18"/>
              </w:rPr>
              <w:t>:</w:t>
            </w:r>
            <w:r w:rsidRPr="00741C6E">
              <w:rPr>
                <w:rStyle w:val="sobjectv"/>
                <w:rFonts w:cstheme="minorHAnsi"/>
                <w:color w:val="555555"/>
                <w:sz w:val="18"/>
                <w:szCs w:val="18"/>
              </w:rPr>
              <w:t>"THEME_PACK"</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"price"</w:t>
            </w:r>
            <w:r w:rsidRPr="00741C6E">
              <w:rPr>
                <w:rStyle w:val="scolon"/>
                <w:rFonts w:cstheme="minorHAnsi"/>
                <w:color w:val="666666"/>
                <w:sz w:val="18"/>
                <w:szCs w:val="18"/>
              </w:rPr>
              <w:t>:</w:t>
            </w:r>
            <w:r w:rsidRPr="00741C6E">
              <w:rPr>
                <w:rStyle w:val="sobjectv"/>
                <w:rFonts w:cstheme="minorHAnsi"/>
                <w:color w:val="555555"/>
                <w:sz w:val="18"/>
                <w:szCs w:val="18"/>
              </w:rPr>
              <w:t>9.0</w:t>
            </w:r>
            <w:r w:rsidRPr="00741C6E">
              <w:rPr>
                <w:rStyle w:val="scomma"/>
                <w:rFonts w:cstheme="minorHAnsi"/>
                <w:color w:val="666666"/>
                <w:sz w:val="18"/>
                <w:szCs w:val="18"/>
              </w:rPr>
              <w:t>,</w:t>
            </w:r>
            <w:r w:rsidRPr="00741C6E">
              <w:rPr>
                <w:rFonts w:cstheme="minorHAnsi"/>
                <w:color w:val="555555"/>
                <w:sz w:val="18"/>
                <w:szCs w:val="18"/>
              </w:rPr>
              <w:br/>
              <w:t>                </w:t>
            </w:r>
            <w:r>
              <w:rPr>
                <w:rStyle w:val="sobjectk"/>
                <w:rFonts w:cstheme="minorHAnsi"/>
                <w:b/>
                <w:bCs/>
                <w:color w:val="333333"/>
                <w:sz w:val="18"/>
                <w:szCs w:val="18"/>
              </w:rPr>
              <w:t>"pricePlanCd</w:t>
            </w:r>
            <w:r w:rsidRPr="00741C6E">
              <w:rPr>
                <w:rStyle w:val="sobjectk"/>
                <w:rFonts w:cstheme="minorHAnsi"/>
                <w:b/>
                <w:bCs/>
                <w:color w:val="333333"/>
                <w:sz w:val="18"/>
                <w:szCs w:val="18"/>
              </w:rPr>
              <w:t>"</w:t>
            </w:r>
            <w:r w:rsidRPr="00741C6E">
              <w:rPr>
                <w:rStyle w:val="scolon"/>
                <w:rFonts w:cstheme="minorHAnsi"/>
                <w:color w:val="666666"/>
                <w:sz w:val="18"/>
                <w:szCs w:val="18"/>
              </w:rPr>
              <w:t>:</w:t>
            </w:r>
            <w:r w:rsidRPr="00741C6E">
              <w:rPr>
                <w:rStyle w:val="sobjectv"/>
                <w:rFonts w:cstheme="minorHAnsi"/>
                <w:color w:val="555555"/>
                <w:sz w:val="18"/>
                <w:szCs w:val="18"/>
              </w:rPr>
              <w:t>"null"</w:t>
            </w:r>
            <w:r w:rsidRPr="00741C6E">
              <w:rPr>
                <w:rFonts w:cstheme="minorHAnsi"/>
                <w:color w:val="555555"/>
                <w:sz w:val="18"/>
                <w:szCs w:val="18"/>
              </w:rPr>
              <w:br/>
              <w:t>            </w:t>
            </w:r>
            <w:r w:rsidRPr="00741C6E">
              <w:rPr>
                <w:rStyle w:val="sbrace"/>
                <w:rFonts w:cstheme="minorHAnsi"/>
                <w:color w:val="666666"/>
                <w:sz w:val="18"/>
                <w:szCs w:val="18"/>
              </w:rPr>
              <w:t>}</w:t>
            </w:r>
            <w:r w:rsidRPr="00741C6E">
              <w:rPr>
                <w:rFonts w:cstheme="minorHAnsi"/>
                <w:color w:val="555555"/>
                <w:sz w:val="18"/>
                <w:szCs w:val="18"/>
              </w:rPr>
              <w:br/>
              <w:t>        </w:t>
            </w:r>
            <w:r w:rsidRPr="00741C6E">
              <w:rPr>
                <w:rStyle w:val="sbracket"/>
                <w:rFonts w:cstheme="minorHAnsi"/>
                <w:color w:val="666666"/>
                <w:sz w:val="18"/>
                <w:szCs w:val="18"/>
              </w:rPr>
              <w:t>]</w:t>
            </w:r>
            <w:r w:rsidRPr="00741C6E">
              <w:rPr>
                <w:rFonts w:cstheme="minorHAnsi"/>
                <w:color w:val="555555"/>
                <w:sz w:val="18"/>
                <w:szCs w:val="18"/>
              </w:rPr>
              <w:br/>
              <w:t>    </w:t>
            </w:r>
            <w:r w:rsidRPr="00741C6E">
              <w:rPr>
                <w:rStyle w:val="sbrace"/>
                <w:rFonts w:cstheme="minorHAnsi"/>
                <w:color w:val="666666"/>
                <w:sz w:val="18"/>
                <w:szCs w:val="18"/>
              </w:rPr>
              <w:t>}</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"status"</w:t>
            </w:r>
            <w:r w:rsidRPr="00741C6E">
              <w:rPr>
                <w:rStyle w:val="scolon"/>
                <w:rFonts w:cstheme="minorHAnsi"/>
                <w:color w:val="666666"/>
                <w:sz w:val="18"/>
                <w:szCs w:val="18"/>
              </w:rPr>
              <w:t>:</w:t>
            </w:r>
            <w:r w:rsidRPr="00741C6E">
              <w:rPr>
                <w:rStyle w:val="sbrace"/>
                <w:rFonts w:cstheme="minorHAnsi"/>
                <w:color w:val="666666"/>
                <w:sz w:val="18"/>
                <w:szCs w:val="18"/>
              </w:rPr>
              <w:t>{</w:t>
            </w:r>
            <w:r w:rsidRPr="00741C6E">
              <w:rPr>
                <w:rStyle w:val="apple-converted-space"/>
                <w:rFonts w:cstheme="minorHAnsi"/>
                <w:color w:val="666666"/>
                <w:sz w:val="18"/>
                <w:szCs w:val="18"/>
              </w:rPr>
              <w:t>  </w:t>
            </w:r>
            <w:r w:rsidRPr="00741C6E">
              <w:rPr>
                <w:rFonts w:cstheme="minorHAnsi"/>
                <w:color w:val="555555"/>
                <w:sz w:val="18"/>
                <w:szCs w:val="18"/>
              </w:rPr>
              <w:br/>
              <w:t>        </w:t>
            </w:r>
            <w:r w:rsidRPr="00741C6E">
              <w:rPr>
                <w:rStyle w:val="sobjectk"/>
                <w:rFonts w:cstheme="minorHAnsi"/>
                <w:b/>
                <w:bCs/>
                <w:color w:val="333333"/>
                <w:sz w:val="18"/>
                <w:szCs w:val="18"/>
              </w:rPr>
              <w:t>"statusCd"</w:t>
            </w:r>
            <w:r w:rsidRPr="00741C6E">
              <w:rPr>
                <w:rStyle w:val="scolon"/>
                <w:rFonts w:cstheme="minorHAnsi"/>
                <w:color w:val="666666"/>
                <w:sz w:val="18"/>
                <w:szCs w:val="18"/>
              </w:rPr>
              <w:t>:</w:t>
            </w:r>
            <w:r w:rsidRPr="00741C6E">
              <w:rPr>
                <w:rStyle w:val="sobjectv"/>
                <w:rFonts w:cstheme="minorHAnsi"/>
                <w:color w:val="555555"/>
                <w:sz w:val="18"/>
                <w:szCs w:val="18"/>
              </w:rPr>
              <w:t>"200"</w:t>
            </w:r>
            <w:r w:rsidRPr="00741C6E">
              <w:rPr>
                <w:rStyle w:val="scomma"/>
                <w:rFonts w:cstheme="minorHAnsi"/>
                <w:color w:val="666666"/>
                <w:sz w:val="18"/>
                <w:szCs w:val="18"/>
              </w:rPr>
              <w:t>,</w:t>
            </w:r>
            <w:r w:rsidRPr="00741C6E">
              <w:rPr>
                <w:rFonts w:cstheme="minorHAnsi"/>
                <w:color w:val="555555"/>
                <w:sz w:val="18"/>
                <w:szCs w:val="18"/>
              </w:rPr>
              <w:br/>
              <w:t>        </w:t>
            </w:r>
            <w:r w:rsidRPr="00741C6E">
              <w:rPr>
                <w:rStyle w:val="sobjectk"/>
                <w:rFonts w:cstheme="minorHAnsi"/>
                <w:b/>
                <w:bCs/>
                <w:color w:val="333333"/>
                <w:sz w:val="18"/>
                <w:szCs w:val="18"/>
              </w:rPr>
              <w:t>"statusTxt"</w:t>
            </w:r>
            <w:r w:rsidRPr="00741C6E">
              <w:rPr>
                <w:rStyle w:val="scolon"/>
                <w:rFonts w:cstheme="minorHAnsi"/>
                <w:color w:val="666666"/>
                <w:sz w:val="18"/>
                <w:szCs w:val="18"/>
              </w:rPr>
              <w:t>:</w:t>
            </w:r>
            <w:r w:rsidRPr="00741C6E">
              <w:rPr>
                <w:rStyle w:val="sobjectv"/>
                <w:rFonts w:cstheme="minorHAnsi"/>
                <w:color w:val="555555"/>
                <w:sz w:val="18"/>
                <w:szCs w:val="18"/>
              </w:rPr>
              <w:t>"OK"</w:t>
            </w:r>
            <w:r w:rsidRPr="00741C6E">
              <w:rPr>
                <w:rFonts w:cstheme="minorHAnsi"/>
                <w:color w:val="555555"/>
                <w:sz w:val="18"/>
                <w:szCs w:val="18"/>
              </w:rPr>
              <w:br/>
              <w:t>    </w:t>
            </w:r>
            <w:r w:rsidRPr="00741C6E">
              <w:rPr>
                <w:rStyle w:val="sbrace"/>
                <w:rFonts w:cstheme="minorHAnsi"/>
                <w:color w:val="666666"/>
                <w:sz w:val="18"/>
                <w:szCs w:val="18"/>
              </w:rPr>
              <w:t>}</w:t>
            </w:r>
            <w:r w:rsidRPr="00741C6E">
              <w:rPr>
                <w:rFonts w:cstheme="minorHAnsi"/>
                <w:color w:val="555555"/>
                <w:sz w:val="18"/>
                <w:szCs w:val="18"/>
              </w:rPr>
              <w:br/>
            </w:r>
            <w:r w:rsidRPr="00741C6E">
              <w:rPr>
                <w:rStyle w:val="sbrace"/>
                <w:rFonts w:cstheme="minorHAnsi"/>
                <w:color w:val="666666"/>
                <w:sz w:val="18"/>
                <w:szCs w:val="18"/>
              </w:rPr>
              <w:t>}</w:t>
            </w:r>
          </w:p>
          <w:p w14:paraId="4BDFC4C1" w14:textId="77777777" w:rsidR="00A64063" w:rsidRPr="00B97439" w:rsidRDefault="00A64063" w:rsidP="00A64063">
            <w:pPr>
              <w:rPr>
                <w:rFonts w:cstheme="minorHAnsi"/>
                <w:sz w:val="18"/>
                <w:szCs w:val="18"/>
              </w:rPr>
            </w:pPr>
          </w:p>
        </w:tc>
      </w:tr>
      <w:tr w:rsidR="00A64063" w14:paraId="586ED02C" w14:textId="77777777" w:rsidTr="00A64063">
        <w:tc>
          <w:tcPr>
            <w:tcW w:w="1072" w:type="dxa"/>
            <w:tcBorders>
              <w:top w:val="single" w:sz="4" w:space="0" w:color="auto"/>
              <w:left w:val="single" w:sz="4" w:space="0" w:color="auto"/>
              <w:bottom w:val="single" w:sz="4" w:space="0" w:color="auto"/>
              <w:right w:val="single" w:sz="4" w:space="0" w:color="auto"/>
            </w:tcBorders>
          </w:tcPr>
          <w:p w14:paraId="2DBEE5CC" w14:textId="77777777" w:rsidR="00A64063" w:rsidRDefault="00A64063" w:rsidP="00A64063">
            <w:pPr>
              <w:rPr>
                <w:b/>
                <w:sz w:val="18"/>
                <w:szCs w:val="16"/>
              </w:rPr>
            </w:pPr>
            <w:r>
              <w:rPr>
                <w:b/>
                <w:sz w:val="18"/>
                <w:szCs w:val="16"/>
              </w:rPr>
              <w:lastRenderedPageBreak/>
              <w:t>SLA</w:t>
            </w:r>
          </w:p>
        </w:tc>
        <w:tc>
          <w:tcPr>
            <w:tcW w:w="8504" w:type="dxa"/>
            <w:tcBorders>
              <w:top w:val="single" w:sz="4" w:space="0" w:color="auto"/>
              <w:left w:val="single" w:sz="4" w:space="0" w:color="auto"/>
              <w:bottom w:val="single" w:sz="4" w:space="0" w:color="auto"/>
              <w:right w:val="single" w:sz="4" w:space="0" w:color="auto"/>
            </w:tcBorders>
          </w:tcPr>
          <w:p w14:paraId="0F829DB3" w14:textId="77777777" w:rsidR="00A64063" w:rsidRDefault="00A64063" w:rsidP="00A64063">
            <w:pPr>
              <w:rPr>
                <w:sz w:val="18"/>
                <w:szCs w:val="16"/>
              </w:rPr>
            </w:pPr>
            <w:r>
              <w:rPr>
                <w:sz w:val="18"/>
                <w:szCs w:val="16"/>
              </w:rPr>
              <w:t>Services/APIs called:</w:t>
            </w:r>
          </w:p>
          <w:p w14:paraId="20E8A6A8" w14:textId="77777777" w:rsidR="00A64063" w:rsidRDefault="00A64063" w:rsidP="00A64063">
            <w:pPr>
              <w:rPr>
                <w:sz w:val="18"/>
                <w:szCs w:val="16"/>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04"/>
              <w:gridCol w:w="3574"/>
            </w:tblGrid>
            <w:tr w:rsidR="00A64063" w14:paraId="79449FC5" w14:textId="77777777" w:rsidTr="00A64063">
              <w:tc>
                <w:tcPr>
                  <w:tcW w:w="4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4E5194" w14:textId="77777777" w:rsidR="00A64063" w:rsidRDefault="00A64063" w:rsidP="00A64063">
                  <w:pPr>
                    <w:rPr>
                      <w:b/>
                      <w:sz w:val="18"/>
                      <w:szCs w:val="16"/>
                    </w:rPr>
                  </w:pPr>
                  <w:r>
                    <w:rPr>
                      <w:b/>
                      <w:sz w:val="18"/>
                      <w:szCs w:val="16"/>
                    </w:rPr>
                    <w:t>Service/operation</w:t>
                  </w:r>
                </w:p>
              </w:tc>
              <w:tc>
                <w:tcPr>
                  <w:tcW w:w="35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9C4661" w14:textId="77777777" w:rsidR="00A64063" w:rsidRDefault="00A64063" w:rsidP="00A64063">
                  <w:pPr>
                    <w:rPr>
                      <w:b/>
                      <w:sz w:val="18"/>
                      <w:szCs w:val="16"/>
                    </w:rPr>
                  </w:pPr>
                  <w:r>
                    <w:rPr>
                      <w:b/>
                      <w:sz w:val="18"/>
                      <w:szCs w:val="16"/>
                    </w:rPr>
                    <w:t>SLA</w:t>
                  </w:r>
                </w:p>
              </w:tc>
            </w:tr>
            <w:tr w:rsidR="00A64063" w14:paraId="1A384200" w14:textId="77777777" w:rsidTr="00A64063">
              <w:tc>
                <w:tcPr>
                  <w:tcW w:w="4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25308" w14:textId="77777777" w:rsidR="00A64063" w:rsidRPr="00DA6A7C" w:rsidRDefault="00A64063" w:rsidP="00A64063">
                  <w:pPr>
                    <w:rPr>
                      <w:b/>
                      <w:sz w:val="18"/>
                      <w:szCs w:val="16"/>
                    </w:rPr>
                  </w:pPr>
                  <w:r w:rsidRPr="00DA6A7C">
                    <w:rPr>
                      <w:b/>
                      <w:sz w:val="18"/>
                      <w:szCs w:val="16"/>
                    </w:rPr>
                    <w:t xml:space="preserve">ConsumerCustomerManagementService </w:t>
                  </w:r>
                  <w:r>
                    <w:rPr>
                      <w:b/>
                      <w:sz w:val="18"/>
                      <w:szCs w:val="16"/>
                    </w:rPr>
                    <w:t xml:space="preserve"> v</w:t>
                  </w:r>
                  <w:r w:rsidRPr="00DA6A7C">
                    <w:rPr>
                      <w:b/>
                      <w:sz w:val="18"/>
                      <w:szCs w:val="16"/>
                    </w:rPr>
                    <w:t>2.</w:t>
                  </w:r>
                  <w:r>
                    <w:rPr>
                      <w:b/>
                      <w:sz w:val="18"/>
                      <w:szCs w:val="16"/>
                    </w:rPr>
                    <w:t>3</w:t>
                  </w:r>
                </w:p>
                <w:p w14:paraId="4C284D85" w14:textId="77777777" w:rsidR="00A64063" w:rsidRDefault="00A64063" w:rsidP="00A64063">
                  <w:pPr>
                    <w:rPr>
                      <w:sz w:val="18"/>
                      <w:szCs w:val="16"/>
                    </w:rPr>
                  </w:pPr>
                  <w:r w:rsidRPr="006F4528">
                    <w:rPr>
                      <w:sz w:val="18"/>
                      <w:szCs w:val="16"/>
                    </w:rPr>
                    <w:t>quickSearchCustomer</w:t>
                  </w:r>
                </w:p>
                <w:p w14:paraId="4132CB92" w14:textId="77777777" w:rsidR="00A64063" w:rsidRDefault="00A64063" w:rsidP="00A64063">
                  <w:pPr>
                    <w:rPr>
                      <w:b/>
                      <w:sz w:val="18"/>
                      <w:szCs w:val="16"/>
                    </w:rPr>
                  </w:pPr>
                </w:p>
                <w:p w14:paraId="54B87B3A" w14:textId="77777777" w:rsidR="00A64063" w:rsidRPr="00DA6A7C" w:rsidRDefault="00A64063" w:rsidP="00A64063">
                  <w:pPr>
                    <w:rPr>
                      <w:b/>
                      <w:sz w:val="18"/>
                      <w:szCs w:val="16"/>
                    </w:rPr>
                  </w:pPr>
                  <w:r w:rsidRPr="00DA6A7C">
                    <w:rPr>
                      <w:b/>
                      <w:sz w:val="18"/>
                      <w:szCs w:val="16"/>
                    </w:rPr>
                    <w:t>OrderMgmtRetrievalService  v</w:t>
                  </w:r>
                  <w:r>
                    <w:rPr>
                      <w:b/>
                      <w:sz w:val="18"/>
                      <w:szCs w:val="16"/>
                    </w:rPr>
                    <w:t>6</w:t>
                  </w:r>
                  <w:r w:rsidRPr="00DA6A7C">
                    <w:rPr>
                      <w:b/>
                      <w:sz w:val="18"/>
                      <w:szCs w:val="16"/>
                    </w:rPr>
                    <w:t>.0</w:t>
                  </w:r>
                </w:p>
                <w:p w14:paraId="445C3C15" w14:textId="77777777" w:rsidR="00A64063" w:rsidRPr="007026D4" w:rsidRDefault="00A64063" w:rsidP="00A64063">
                  <w:pPr>
                    <w:rPr>
                      <w:sz w:val="18"/>
                      <w:szCs w:val="16"/>
                    </w:rPr>
                  </w:pPr>
                  <w:r w:rsidRPr="007026D4">
                    <w:rPr>
                      <w:sz w:val="18"/>
                      <w:szCs w:val="16"/>
                    </w:rPr>
                    <w:t>validateProductInstanceAndGetQuoteByOrderAction</w:t>
                  </w:r>
                </w:p>
                <w:p w14:paraId="2179CD91" w14:textId="77777777" w:rsidR="00A64063" w:rsidRDefault="00A64063" w:rsidP="00A64063">
                  <w:pPr>
                    <w:rPr>
                      <w:sz w:val="18"/>
                      <w:szCs w:val="16"/>
                    </w:rPr>
                  </w:pPr>
                  <w:r w:rsidRPr="007026D4">
                    <w:rPr>
                      <w:sz w:val="18"/>
                      <w:szCs w:val="16"/>
                    </w:rPr>
                    <w:t>getProductInstanceForNegotiationByProductInstanceId</w:t>
                  </w:r>
                </w:p>
                <w:p w14:paraId="58D008A5" w14:textId="77777777" w:rsidR="00A64063" w:rsidRDefault="00A64063" w:rsidP="00A64063">
                  <w:pPr>
                    <w:rPr>
                      <w:sz w:val="18"/>
                      <w:szCs w:val="16"/>
                    </w:rPr>
                  </w:pPr>
                </w:p>
              </w:tc>
              <w:tc>
                <w:tcPr>
                  <w:tcW w:w="35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E87B08" w14:textId="77777777" w:rsidR="00A64063" w:rsidRDefault="00A64063" w:rsidP="00A64063">
                  <w:pPr>
                    <w:rPr>
                      <w:sz w:val="18"/>
                      <w:szCs w:val="16"/>
                    </w:rPr>
                  </w:pPr>
                </w:p>
                <w:p w14:paraId="54C4BA9F" w14:textId="77777777" w:rsidR="00A64063" w:rsidRDefault="00A64063" w:rsidP="00A64063">
                  <w:pPr>
                    <w:rPr>
                      <w:sz w:val="18"/>
                      <w:szCs w:val="16"/>
                    </w:rPr>
                  </w:pPr>
                </w:p>
              </w:tc>
            </w:tr>
          </w:tbl>
          <w:p w14:paraId="7B48C47A" w14:textId="77777777" w:rsidR="00A64063" w:rsidRDefault="00A64063" w:rsidP="00A64063">
            <w:pPr>
              <w:rPr>
                <w:sz w:val="18"/>
                <w:szCs w:val="16"/>
              </w:rPr>
            </w:pPr>
          </w:p>
          <w:p w14:paraId="31A66B4A" w14:textId="77777777" w:rsidR="00A64063" w:rsidRDefault="00A64063" w:rsidP="00A64063">
            <w:pPr>
              <w:rPr>
                <w:sz w:val="18"/>
                <w:szCs w:val="16"/>
                <w:highlight w:val="yellow"/>
              </w:rPr>
            </w:pPr>
          </w:p>
        </w:tc>
      </w:tr>
    </w:tbl>
    <w:p w14:paraId="17E4B36F" w14:textId="55B2D84C" w:rsidR="00A64063" w:rsidRDefault="00A64063" w:rsidP="00A64063"/>
    <w:p w14:paraId="3BC45FF3" w14:textId="5330F499" w:rsidR="00A64063" w:rsidRDefault="00A64063" w:rsidP="00A64063">
      <w:pPr>
        <w:pStyle w:val="Heading2"/>
        <w:rPr>
          <w:rFonts w:cstheme="minorHAnsi"/>
        </w:rPr>
      </w:pPr>
      <w:bookmarkStart w:id="212" w:name="_Toc437935999"/>
      <w:del w:id="213" w:author="Yi Lin Chen" w:date="2014-12-01T15:11:00Z">
        <w:r w:rsidDel="006E6A7B">
          <w:delText>Commit</w:delText>
        </w:r>
      </w:del>
      <w:ins w:id="214" w:author="Yi Lin Chen" w:date="2014-12-01T15:11:00Z">
        <w:r>
          <w:t>SaveOrder</w:t>
        </w:r>
      </w:ins>
      <w:bookmarkEnd w:id="212"/>
      <w:r w:rsidR="00DB7E70">
        <w:t xml:space="preserve"> (POST)</w:t>
      </w:r>
    </w:p>
    <w:tbl>
      <w:tblPr>
        <w:tblStyle w:val="TableGrid"/>
        <w:tblW w:w="0" w:type="auto"/>
        <w:tblLook w:val="04A0" w:firstRow="1" w:lastRow="0" w:firstColumn="1" w:lastColumn="0" w:noHBand="0" w:noVBand="1"/>
      </w:tblPr>
      <w:tblGrid>
        <w:gridCol w:w="1072"/>
        <w:gridCol w:w="8504"/>
      </w:tblGrid>
      <w:tr w:rsidR="00A64063" w14:paraId="0CFF5C33" w14:textId="77777777" w:rsidTr="00A64063">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A1B0B6" w14:textId="77777777" w:rsidR="00A64063" w:rsidRDefault="00A64063" w:rsidP="00A64063">
            <w:pPr>
              <w:rPr>
                <w:b/>
                <w:szCs w:val="16"/>
              </w:rPr>
            </w:pPr>
            <w:r>
              <w:rPr>
                <w:b/>
                <w:szCs w:val="16"/>
              </w:rPr>
              <w:t>OPERATION</w:t>
            </w:r>
          </w:p>
          <w:p w14:paraId="1105223E" w14:textId="77777777" w:rsidR="00A64063" w:rsidRPr="009E6B45" w:rsidRDefault="00A64063" w:rsidP="00A64063">
            <w:pPr>
              <w:rPr>
                <w:rFonts w:cstheme="minorHAnsi"/>
                <w:color w:val="1F497D"/>
              </w:rPr>
            </w:pPr>
            <w:r>
              <w:rPr>
                <w:rFonts w:cstheme="minorHAnsi"/>
              </w:rPr>
              <w:t>/tv/requisition</w:t>
            </w:r>
            <w:r w:rsidRPr="0086196A">
              <w:rPr>
                <w:rFonts w:cstheme="minorHAnsi"/>
              </w:rPr>
              <w:t>/</w:t>
            </w:r>
            <w:r>
              <w:rPr>
                <w:rFonts w:cstheme="minorHAnsi"/>
              </w:rPr>
              <w:t>account/{ban}/</w:t>
            </w:r>
            <w:r>
              <w:t>productinstance/{tvproductinstanceid}</w:t>
            </w:r>
          </w:p>
        </w:tc>
      </w:tr>
      <w:tr w:rsidR="00A64063" w14:paraId="549B7EF4"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3B80C26E" w14:textId="77777777" w:rsidR="00A64063" w:rsidRDefault="00A64063" w:rsidP="00A64063">
            <w:pPr>
              <w:rPr>
                <w:b/>
                <w:sz w:val="18"/>
                <w:szCs w:val="16"/>
              </w:rPr>
            </w:pPr>
            <w:r>
              <w:rPr>
                <w:b/>
                <w:sz w:val="18"/>
                <w:szCs w:val="16"/>
              </w:rPr>
              <w:t>Method</w:t>
            </w:r>
          </w:p>
        </w:tc>
        <w:tc>
          <w:tcPr>
            <w:tcW w:w="8504" w:type="dxa"/>
            <w:tcBorders>
              <w:top w:val="single" w:sz="4" w:space="0" w:color="auto"/>
              <w:left w:val="single" w:sz="4" w:space="0" w:color="auto"/>
              <w:bottom w:val="single" w:sz="4" w:space="0" w:color="auto"/>
              <w:right w:val="single" w:sz="4" w:space="0" w:color="auto"/>
            </w:tcBorders>
            <w:hideMark/>
          </w:tcPr>
          <w:p w14:paraId="55AFCEC0" w14:textId="77777777" w:rsidR="00A64063" w:rsidRDefault="00A64063" w:rsidP="00A64063">
            <w:pPr>
              <w:rPr>
                <w:sz w:val="18"/>
                <w:szCs w:val="16"/>
              </w:rPr>
            </w:pPr>
            <w:r>
              <w:rPr>
                <w:sz w:val="18"/>
                <w:szCs w:val="16"/>
              </w:rPr>
              <w:t>POST</w:t>
            </w:r>
          </w:p>
        </w:tc>
      </w:tr>
      <w:tr w:rsidR="00A64063" w14:paraId="0CCCA90C"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6C62435C" w14:textId="77777777" w:rsidR="00A64063" w:rsidRDefault="00A64063" w:rsidP="00A64063">
            <w:pPr>
              <w:rPr>
                <w:b/>
                <w:sz w:val="18"/>
                <w:szCs w:val="16"/>
              </w:rPr>
            </w:pPr>
            <w:r>
              <w:rPr>
                <w:b/>
                <w:sz w:val="18"/>
                <w:szCs w:val="16"/>
              </w:rPr>
              <w:t>Description</w:t>
            </w:r>
          </w:p>
        </w:tc>
        <w:tc>
          <w:tcPr>
            <w:tcW w:w="8504" w:type="dxa"/>
            <w:tcBorders>
              <w:top w:val="single" w:sz="4" w:space="0" w:color="auto"/>
              <w:left w:val="single" w:sz="4" w:space="0" w:color="auto"/>
              <w:bottom w:val="single" w:sz="4" w:space="0" w:color="auto"/>
              <w:right w:val="single" w:sz="4" w:space="0" w:color="auto"/>
            </w:tcBorders>
            <w:hideMark/>
          </w:tcPr>
          <w:p w14:paraId="10BF0FC5" w14:textId="77777777" w:rsidR="00A64063" w:rsidRDefault="00A64063" w:rsidP="00A64063">
            <w:pPr>
              <w:rPr>
                <w:sz w:val="18"/>
                <w:szCs w:val="16"/>
              </w:rPr>
            </w:pPr>
            <w:r>
              <w:rPr>
                <w:sz w:val="18"/>
                <w:szCs w:val="16"/>
              </w:rPr>
              <w:t>Submit TV order to OMS.</w:t>
            </w:r>
          </w:p>
        </w:tc>
      </w:tr>
      <w:tr w:rsidR="00A64063" w14:paraId="28C22BDD"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227DF8D8" w14:textId="77777777" w:rsidR="00A64063" w:rsidRDefault="00A64063" w:rsidP="00A64063">
            <w:pPr>
              <w:rPr>
                <w:b/>
                <w:sz w:val="18"/>
                <w:szCs w:val="16"/>
              </w:rPr>
            </w:pPr>
            <w:r>
              <w:rPr>
                <w:b/>
                <w:sz w:val="18"/>
                <w:szCs w:val="16"/>
              </w:rPr>
              <w:t>Input</w:t>
            </w:r>
          </w:p>
        </w:tc>
        <w:tc>
          <w:tcPr>
            <w:tcW w:w="8504" w:type="dxa"/>
            <w:tcBorders>
              <w:top w:val="single" w:sz="4" w:space="0" w:color="auto"/>
              <w:left w:val="single" w:sz="4" w:space="0" w:color="auto"/>
              <w:bottom w:val="single" w:sz="4" w:space="0" w:color="auto"/>
              <w:right w:val="single" w:sz="4" w:space="0" w:color="auto"/>
            </w:tcBorders>
          </w:tcPr>
          <w:p w14:paraId="55C034E2" w14:textId="77777777" w:rsidR="00A64063" w:rsidRDefault="00A64063" w:rsidP="00A64063">
            <w:pPr>
              <w:rPr>
                <w:b/>
                <w:sz w:val="18"/>
                <w:szCs w:val="16"/>
              </w:rPr>
            </w:pPr>
            <w:r>
              <w:rPr>
                <w:b/>
                <w:sz w:val="18"/>
                <w:szCs w:val="16"/>
              </w:rPr>
              <w:t xml:space="preserve">ban:  </w:t>
            </w:r>
            <w:r>
              <w:rPr>
                <w:rStyle w:val="scolon"/>
                <w:rFonts w:cstheme="minorHAnsi"/>
                <w:color w:val="666666"/>
                <w:sz w:val="18"/>
                <w:szCs w:val="18"/>
              </w:rPr>
              <w:t>account number</w:t>
            </w:r>
          </w:p>
          <w:p w14:paraId="49B9A7B4" w14:textId="77777777" w:rsidR="00A64063" w:rsidRDefault="00A64063" w:rsidP="00A64063">
            <w:pPr>
              <w:rPr>
                <w:b/>
                <w:sz w:val="18"/>
                <w:szCs w:val="16"/>
              </w:rPr>
            </w:pPr>
            <w:r>
              <w:rPr>
                <w:b/>
                <w:sz w:val="18"/>
                <w:szCs w:val="16"/>
              </w:rPr>
              <w:t>tvproductinstanceid</w:t>
            </w:r>
            <w:r w:rsidRPr="0003324C">
              <w:rPr>
                <w:b/>
                <w:sz w:val="18"/>
                <w:szCs w:val="18"/>
              </w:rPr>
              <w:t xml:space="preserve">: </w:t>
            </w:r>
            <w:r w:rsidRPr="0003324C">
              <w:rPr>
                <w:rStyle w:val="scolon"/>
                <w:rFonts w:cstheme="minorHAnsi"/>
                <w:color w:val="666666"/>
                <w:sz w:val="18"/>
                <w:szCs w:val="18"/>
              </w:rPr>
              <w:t>Telus TV product instance ID, unique id represent customer’s TV product information.</w:t>
            </w:r>
          </w:p>
          <w:p w14:paraId="726389EA" w14:textId="77777777" w:rsidR="00A64063" w:rsidRDefault="00A64063" w:rsidP="00A64063">
            <w:pPr>
              <w:rPr>
                <w:b/>
                <w:sz w:val="18"/>
                <w:szCs w:val="16"/>
              </w:rPr>
            </w:pPr>
          </w:p>
          <w:p w14:paraId="6FAEDAEE" w14:textId="77777777" w:rsidR="00A64063" w:rsidRDefault="00A64063" w:rsidP="00A64063">
            <w:pPr>
              <w:rPr>
                <w:rStyle w:val="apple-converted-space"/>
                <w:rFonts w:cstheme="minorHAnsi"/>
                <w:color w:val="666666"/>
                <w:sz w:val="18"/>
                <w:szCs w:val="18"/>
              </w:rPr>
            </w:pPr>
            <w:r w:rsidRPr="0003324C">
              <w:rPr>
                <w:rStyle w:val="sbrace"/>
                <w:rFonts w:cstheme="minorHAnsi"/>
                <w:color w:val="666666"/>
                <w:sz w:val="18"/>
                <w:szCs w:val="18"/>
              </w:rPr>
              <w:t>{</w:t>
            </w:r>
            <w:r w:rsidRPr="0003324C">
              <w:rPr>
                <w:rStyle w:val="apple-converted-space"/>
                <w:rFonts w:cstheme="minorHAnsi"/>
                <w:color w:val="666666"/>
                <w:sz w:val="18"/>
                <w:szCs w:val="18"/>
              </w:rPr>
              <w:t>  </w:t>
            </w:r>
          </w:p>
          <w:p w14:paraId="2211BF4B" w14:textId="77777777" w:rsidR="00A64063" w:rsidRDefault="00A64063" w:rsidP="00A64063">
            <w:pPr>
              <w:rPr>
                <w:sz w:val="18"/>
                <w:szCs w:val="18"/>
              </w:rPr>
            </w:pPr>
            <w:r>
              <w:rPr>
                <w:sz w:val="18"/>
                <w:szCs w:val="18"/>
              </w:rPr>
              <w:t xml:space="preserve">    "customerid": string,</w:t>
            </w:r>
          </w:p>
          <w:p w14:paraId="1DE46A34" w14:textId="77777777" w:rsidR="00A64063" w:rsidRDefault="00A64063" w:rsidP="00A64063">
            <w:pPr>
              <w:rPr>
                <w:sz w:val="18"/>
                <w:szCs w:val="18"/>
              </w:rPr>
            </w:pPr>
            <w:r>
              <w:rPr>
                <w:sz w:val="18"/>
                <w:szCs w:val="18"/>
              </w:rPr>
              <w:t xml:space="preserve">    </w:t>
            </w:r>
            <w:r w:rsidRPr="001F35A6">
              <w:rPr>
                <w:strike/>
                <w:sz w:val="18"/>
                <w:szCs w:val="18"/>
              </w:rPr>
              <w:t>"accountNum": string,</w:t>
            </w:r>
            <w:r w:rsidRPr="0003324C">
              <w:rPr>
                <w:rFonts w:cstheme="minorHAnsi"/>
                <w:color w:val="555555"/>
                <w:sz w:val="18"/>
                <w:szCs w:val="18"/>
              </w:rPr>
              <w:br/>
              <w:t>    </w:t>
            </w:r>
            <w:r>
              <w:rPr>
                <w:sz w:val="18"/>
                <w:szCs w:val="18"/>
              </w:rPr>
              <w:t>"province": string,</w:t>
            </w:r>
            <w:r>
              <w:rPr>
                <w:sz w:val="18"/>
                <w:szCs w:val="18"/>
              </w:rPr>
              <w:br/>
              <w:t>    "geoTargetM</w:t>
            </w:r>
            <w:r w:rsidRPr="00AD780E">
              <w:rPr>
                <w:sz w:val="18"/>
                <w:szCs w:val="18"/>
              </w:rPr>
              <w:t>arket": string,</w:t>
            </w:r>
          </w:p>
          <w:p w14:paraId="5ECB0B14" w14:textId="77777777" w:rsidR="00A64063" w:rsidRPr="00943CF3" w:rsidRDefault="00A64063" w:rsidP="00A64063">
            <w:pPr>
              <w:rPr>
                <w:rStyle w:val="sbrace"/>
                <w:sz w:val="18"/>
                <w:szCs w:val="18"/>
              </w:rPr>
            </w:pPr>
            <w:r>
              <w:rPr>
                <w:sz w:val="18"/>
                <w:szCs w:val="18"/>
              </w:rPr>
              <w:t xml:space="preserve">    </w:t>
            </w:r>
            <w:r w:rsidRPr="00AD780E">
              <w:rPr>
                <w:sz w:val="18"/>
                <w:szCs w:val="18"/>
              </w:rPr>
              <w:t>"</w:t>
            </w:r>
            <w:r w:rsidRPr="00F61799">
              <w:rPr>
                <w:sz w:val="18"/>
                <w:szCs w:val="18"/>
                <w:highlight w:val="yellow"/>
              </w:rPr>
              <w:t>customer</w:t>
            </w:r>
            <w:r>
              <w:rPr>
                <w:sz w:val="18"/>
                <w:szCs w:val="18"/>
                <w:highlight w:val="yellow"/>
              </w:rPr>
              <w:t>E</w:t>
            </w:r>
            <w:r w:rsidRPr="00F61799">
              <w:rPr>
                <w:sz w:val="18"/>
                <w:szCs w:val="18"/>
                <w:highlight w:val="yellow"/>
              </w:rPr>
              <w:t>mail</w:t>
            </w:r>
            <w:r w:rsidRPr="00AD780E">
              <w:rPr>
                <w:sz w:val="18"/>
                <w:szCs w:val="18"/>
              </w:rPr>
              <w:t>": string,</w:t>
            </w:r>
            <w:r w:rsidRPr="00F61799">
              <w:rPr>
                <w:sz w:val="18"/>
                <w:szCs w:val="18"/>
              </w:rPr>
              <w:br/>
              <w:t>    "subscriptionSummary": { &lt;</w:t>
            </w:r>
            <w:r w:rsidRPr="00AD780E">
              <w:rPr>
                <w:sz w:val="18"/>
                <w:szCs w:val="18"/>
              </w:rPr>
              <w:t>SubscriptionSummary&gt; },</w:t>
            </w:r>
            <w:r w:rsidRPr="00AD780E">
              <w:rPr>
                <w:sz w:val="18"/>
                <w:szCs w:val="18"/>
              </w:rPr>
              <w:br/>
              <w:t>    "programOrderList": [ &lt;ProgramOrder&gt; ]</w:t>
            </w:r>
            <w:r w:rsidRPr="00AD780E">
              <w:rPr>
                <w:sz w:val="18"/>
                <w:szCs w:val="18"/>
              </w:rPr>
              <w:br/>
            </w:r>
            <w:r w:rsidRPr="0003324C">
              <w:rPr>
                <w:rStyle w:val="sbrace"/>
                <w:rFonts w:cstheme="minorHAnsi"/>
                <w:color w:val="666666"/>
                <w:sz w:val="18"/>
                <w:szCs w:val="18"/>
              </w:rPr>
              <w:t xml:space="preserve">} </w:t>
            </w:r>
          </w:p>
          <w:p w14:paraId="2E74F554" w14:textId="77777777" w:rsidR="00A64063" w:rsidRDefault="00A64063" w:rsidP="00A64063">
            <w:pPr>
              <w:rPr>
                <w:b/>
                <w:sz w:val="18"/>
                <w:szCs w:val="16"/>
              </w:rPr>
            </w:pPr>
          </w:p>
          <w:p w14:paraId="57F4630B" w14:textId="77777777" w:rsidR="00A64063" w:rsidRDefault="00A64063" w:rsidP="00A64063">
            <w:pPr>
              <w:rPr>
                <w:b/>
                <w:sz w:val="18"/>
                <w:szCs w:val="16"/>
              </w:rPr>
            </w:pPr>
          </w:p>
          <w:tbl>
            <w:tblPr>
              <w:tblStyle w:val="TableGrid"/>
              <w:tblW w:w="8278" w:type="dxa"/>
              <w:tblLook w:val="04A0" w:firstRow="1" w:lastRow="0" w:firstColumn="1" w:lastColumn="0" w:noHBand="0" w:noVBand="1"/>
            </w:tblPr>
            <w:tblGrid>
              <w:gridCol w:w="1795"/>
              <w:gridCol w:w="2192"/>
              <w:gridCol w:w="1629"/>
              <w:gridCol w:w="1137"/>
              <w:gridCol w:w="1525"/>
            </w:tblGrid>
            <w:tr w:rsidR="00A64063" w:rsidRPr="00444190" w14:paraId="60DE1685" w14:textId="77777777" w:rsidTr="00156F26">
              <w:tc>
                <w:tcPr>
                  <w:tcW w:w="1795" w:type="dxa"/>
                  <w:shd w:val="clear" w:color="auto" w:fill="D9D9D9" w:themeFill="background1" w:themeFillShade="D9"/>
                </w:tcPr>
                <w:p w14:paraId="55887A6E" w14:textId="77777777" w:rsidR="00A64063" w:rsidRPr="00444190" w:rsidRDefault="00A64063" w:rsidP="00A64063">
                  <w:pPr>
                    <w:rPr>
                      <w:b/>
                      <w:sz w:val="18"/>
                      <w:szCs w:val="16"/>
                    </w:rPr>
                  </w:pPr>
                  <w:r>
                    <w:rPr>
                      <w:b/>
                      <w:sz w:val="18"/>
                      <w:szCs w:val="16"/>
                    </w:rPr>
                    <w:t>Field</w:t>
                  </w:r>
                </w:p>
              </w:tc>
              <w:tc>
                <w:tcPr>
                  <w:tcW w:w="2191" w:type="dxa"/>
                  <w:shd w:val="clear" w:color="auto" w:fill="D9D9D9" w:themeFill="background1" w:themeFillShade="D9"/>
                </w:tcPr>
                <w:p w14:paraId="6FCDBB34" w14:textId="77777777" w:rsidR="00A64063" w:rsidRPr="00444190" w:rsidRDefault="00A64063" w:rsidP="00A64063">
                  <w:pPr>
                    <w:rPr>
                      <w:b/>
                      <w:sz w:val="18"/>
                      <w:szCs w:val="16"/>
                    </w:rPr>
                  </w:pPr>
                  <w:r>
                    <w:rPr>
                      <w:b/>
                      <w:sz w:val="18"/>
                      <w:szCs w:val="16"/>
                    </w:rPr>
                    <w:t>Datatype</w:t>
                  </w:r>
                </w:p>
              </w:tc>
              <w:tc>
                <w:tcPr>
                  <w:tcW w:w="1630" w:type="dxa"/>
                  <w:shd w:val="clear" w:color="auto" w:fill="D9D9D9" w:themeFill="background1" w:themeFillShade="D9"/>
                </w:tcPr>
                <w:p w14:paraId="4293B3A6" w14:textId="77777777" w:rsidR="00A64063" w:rsidRPr="00444190" w:rsidRDefault="00A64063" w:rsidP="00A64063">
                  <w:pPr>
                    <w:rPr>
                      <w:b/>
                      <w:sz w:val="18"/>
                      <w:szCs w:val="16"/>
                    </w:rPr>
                  </w:pPr>
                  <w:r>
                    <w:rPr>
                      <w:b/>
                      <w:sz w:val="18"/>
                      <w:szCs w:val="16"/>
                    </w:rPr>
                    <w:t>Description</w:t>
                  </w:r>
                </w:p>
              </w:tc>
              <w:tc>
                <w:tcPr>
                  <w:tcW w:w="1137" w:type="dxa"/>
                  <w:shd w:val="clear" w:color="auto" w:fill="D9D9D9" w:themeFill="background1" w:themeFillShade="D9"/>
                </w:tcPr>
                <w:p w14:paraId="375FC797"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525" w:type="dxa"/>
                  <w:shd w:val="clear" w:color="auto" w:fill="D9D9D9" w:themeFill="background1" w:themeFillShade="D9"/>
                </w:tcPr>
                <w:p w14:paraId="7078AEFD" w14:textId="77777777" w:rsidR="00A64063" w:rsidRPr="00444190" w:rsidRDefault="00A64063" w:rsidP="00A64063">
                  <w:pPr>
                    <w:rPr>
                      <w:b/>
                      <w:sz w:val="18"/>
                      <w:szCs w:val="16"/>
                    </w:rPr>
                  </w:pPr>
                  <w:r w:rsidRPr="001B35FC">
                    <w:rPr>
                      <w:b/>
                      <w:sz w:val="18"/>
                      <w:szCs w:val="16"/>
                    </w:rPr>
                    <w:t>Possible/typical values</w:t>
                  </w:r>
                </w:p>
              </w:tc>
            </w:tr>
            <w:tr w:rsidR="00A64063" w14:paraId="24B2EA37" w14:textId="77777777" w:rsidTr="00156F26">
              <w:tc>
                <w:tcPr>
                  <w:tcW w:w="1795" w:type="dxa"/>
                </w:tcPr>
                <w:p w14:paraId="4312DAD6" w14:textId="77777777" w:rsidR="00A64063" w:rsidRPr="00CB0975" w:rsidRDefault="00A64063" w:rsidP="00A64063">
                  <w:pPr>
                    <w:rPr>
                      <w:sz w:val="18"/>
                      <w:szCs w:val="16"/>
                    </w:rPr>
                  </w:pPr>
                  <w:r w:rsidRPr="00CB0975">
                    <w:rPr>
                      <w:sz w:val="18"/>
                      <w:szCs w:val="16"/>
                    </w:rPr>
                    <w:t>customerid</w:t>
                  </w:r>
                </w:p>
              </w:tc>
              <w:tc>
                <w:tcPr>
                  <w:tcW w:w="2191" w:type="dxa"/>
                </w:tcPr>
                <w:p w14:paraId="45621A82" w14:textId="77777777" w:rsidR="00A64063" w:rsidRPr="006B4E68" w:rsidRDefault="00A64063" w:rsidP="00A64063">
                  <w:pPr>
                    <w:rPr>
                      <w:sz w:val="18"/>
                      <w:szCs w:val="16"/>
                    </w:rPr>
                  </w:pPr>
                  <w:r>
                    <w:rPr>
                      <w:sz w:val="18"/>
                      <w:szCs w:val="16"/>
                    </w:rPr>
                    <w:t>string</w:t>
                  </w:r>
                </w:p>
              </w:tc>
              <w:tc>
                <w:tcPr>
                  <w:tcW w:w="1630" w:type="dxa"/>
                </w:tcPr>
                <w:p w14:paraId="5F9FD41A" w14:textId="77777777" w:rsidR="00A64063" w:rsidRPr="006B4E68" w:rsidRDefault="00A64063" w:rsidP="00A64063">
                  <w:pPr>
                    <w:rPr>
                      <w:sz w:val="18"/>
                      <w:szCs w:val="16"/>
                    </w:rPr>
                  </w:pPr>
                  <w:r>
                    <w:rPr>
                      <w:sz w:val="18"/>
                      <w:szCs w:val="16"/>
                    </w:rPr>
                    <w:t>Customer ID</w:t>
                  </w:r>
                </w:p>
              </w:tc>
              <w:tc>
                <w:tcPr>
                  <w:tcW w:w="1137" w:type="dxa"/>
                </w:tcPr>
                <w:p w14:paraId="1198D259" w14:textId="77777777" w:rsidR="00A64063" w:rsidRPr="006B4E68" w:rsidRDefault="00A64063" w:rsidP="00A64063">
                  <w:pPr>
                    <w:rPr>
                      <w:sz w:val="18"/>
                      <w:szCs w:val="16"/>
                    </w:rPr>
                  </w:pPr>
                  <w:r>
                    <w:rPr>
                      <w:sz w:val="18"/>
                      <w:szCs w:val="16"/>
                    </w:rPr>
                    <w:t>N</w:t>
                  </w:r>
                </w:p>
              </w:tc>
              <w:tc>
                <w:tcPr>
                  <w:tcW w:w="1525" w:type="dxa"/>
                </w:tcPr>
                <w:p w14:paraId="2ECA5F33" w14:textId="77777777" w:rsidR="00A64063" w:rsidRPr="006B4E68" w:rsidRDefault="00A64063" w:rsidP="00A64063">
                  <w:pPr>
                    <w:rPr>
                      <w:sz w:val="18"/>
                      <w:szCs w:val="16"/>
                    </w:rPr>
                  </w:pPr>
                </w:p>
              </w:tc>
            </w:tr>
            <w:tr w:rsidR="00A64063" w14:paraId="403A5A71" w14:textId="77777777" w:rsidTr="00156F26">
              <w:tc>
                <w:tcPr>
                  <w:tcW w:w="1795" w:type="dxa"/>
                </w:tcPr>
                <w:p w14:paraId="7ED00CC7" w14:textId="77777777" w:rsidR="00A64063" w:rsidRPr="001F35A6" w:rsidRDefault="00A64063" w:rsidP="00A64063">
                  <w:pPr>
                    <w:rPr>
                      <w:strike/>
                      <w:sz w:val="18"/>
                      <w:szCs w:val="16"/>
                    </w:rPr>
                  </w:pPr>
                  <w:r w:rsidRPr="001F35A6">
                    <w:rPr>
                      <w:strike/>
                      <w:sz w:val="18"/>
                      <w:szCs w:val="16"/>
                    </w:rPr>
                    <w:t>accountNum</w:t>
                  </w:r>
                </w:p>
              </w:tc>
              <w:tc>
                <w:tcPr>
                  <w:tcW w:w="2191" w:type="dxa"/>
                </w:tcPr>
                <w:p w14:paraId="0E873578" w14:textId="77777777" w:rsidR="00A64063" w:rsidRPr="001F35A6" w:rsidRDefault="00A64063" w:rsidP="00A64063">
                  <w:pPr>
                    <w:rPr>
                      <w:strike/>
                      <w:sz w:val="18"/>
                      <w:szCs w:val="16"/>
                    </w:rPr>
                  </w:pPr>
                  <w:r w:rsidRPr="001F35A6">
                    <w:rPr>
                      <w:strike/>
                      <w:sz w:val="18"/>
                      <w:szCs w:val="16"/>
                    </w:rPr>
                    <w:t>string</w:t>
                  </w:r>
                </w:p>
              </w:tc>
              <w:tc>
                <w:tcPr>
                  <w:tcW w:w="1630" w:type="dxa"/>
                </w:tcPr>
                <w:p w14:paraId="741AE3C7" w14:textId="77777777" w:rsidR="00A64063" w:rsidRPr="001F35A6" w:rsidRDefault="00A64063" w:rsidP="00A64063">
                  <w:pPr>
                    <w:rPr>
                      <w:strike/>
                      <w:sz w:val="18"/>
                      <w:szCs w:val="16"/>
                    </w:rPr>
                  </w:pPr>
                  <w:r w:rsidRPr="001F35A6">
                    <w:rPr>
                      <w:strike/>
                      <w:sz w:val="18"/>
                      <w:szCs w:val="16"/>
                    </w:rPr>
                    <w:t>BAN</w:t>
                  </w:r>
                </w:p>
              </w:tc>
              <w:tc>
                <w:tcPr>
                  <w:tcW w:w="1137" w:type="dxa"/>
                </w:tcPr>
                <w:p w14:paraId="46A1496C" w14:textId="77777777" w:rsidR="00A64063" w:rsidRPr="001F35A6" w:rsidRDefault="00A64063" w:rsidP="00A64063">
                  <w:pPr>
                    <w:rPr>
                      <w:strike/>
                      <w:sz w:val="18"/>
                      <w:szCs w:val="16"/>
                    </w:rPr>
                  </w:pPr>
                  <w:r w:rsidRPr="001F35A6">
                    <w:rPr>
                      <w:strike/>
                      <w:sz w:val="18"/>
                      <w:szCs w:val="16"/>
                    </w:rPr>
                    <w:t>Y</w:t>
                  </w:r>
                </w:p>
              </w:tc>
              <w:tc>
                <w:tcPr>
                  <w:tcW w:w="1525" w:type="dxa"/>
                </w:tcPr>
                <w:p w14:paraId="348A7F17" w14:textId="77777777" w:rsidR="00A64063" w:rsidRPr="001F35A6" w:rsidRDefault="00A64063" w:rsidP="00A64063">
                  <w:pPr>
                    <w:rPr>
                      <w:strike/>
                      <w:sz w:val="18"/>
                      <w:szCs w:val="16"/>
                    </w:rPr>
                  </w:pPr>
                </w:p>
              </w:tc>
            </w:tr>
            <w:tr w:rsidR="00A64063" w14:paraId="5B669958" w14:textId="77777777" w:rsidTr="00156F26">
              <w:tc>
                <w:tcPr>
                  <w:tcW w:w="1795" w:type="dxa"/>
                </w:tcPr>
                <w:p w14:paraId="19AC66A9" w14:textId="77777777" w:rsidR="00A64063" w:rsidRPr="006B4E68" w:rsidRDefault="00A64063" w:rsidP="00A64063">
                  <w:pPr>
                    <w:rPr>
                      <w:b/>
                      <w:sz w:val="18"/>
                      <w:szCs w:val="16"/>
                    </w:rPr>
                  </w:pPr>
                  <w:r w:rsidRPr="006B4E68">
                    <w:rPr>
                      <w:sz w:val="18"/>
                      <w:szCs w:val="16"/>
                    </w:rPr>
                    <w:t>province</w:t>
                  </w:r>
                </w:p>
              </w:tc>
              <w:tc>
                <w:tcPr>
                  <w:tcW w:w="2191" w:type="dxa"/>
                </w:tcPr>
                <w:p w14:paraId="05EB316C" w14:textId="77777777" w:rsidR="00A64063" w:rsidRPr="006B4E68" w:rsidRDefault="00A64063" w:rsidP="00A64063">
                  <w:pPr>
                    <w:rPr>
                      <w:sz w:val="18"/>
                      <w:szCs w:val="16"/>
                    </w:rPr>
                  </w:pPr>
                  <w:r>
                    <w:rPr>
                      <w:sz w:val="18"/>
                      <w:szCs w:val="16"/>
                    </w:rPr>
                    <w:t>string</w:t>
                  </w:r>
                </w:p>
              </w:tc>
              <w:tc>
                <w:tcPr>
                  <w:tcW w:w="1630" w:type="dxa"/>
                </w:tcPr>
                <w:p w14:paraId="2AD3AF69" w14:textId="77777777" w:rsidR="00A64063" w:rsidRPr="006B4E68" w:rsidRDefault="00A64063" w:rsidP="00A64063">
                  <w:pPr>
                    <w:rPr>
                      <w:sz w:val="18"/>
                      <w:szCs w:val="16"/>
                    </w:rPr>
                  </w:pPr>
                  <w:r w:rsidRPr="006B4E68">
                    <w:rPr>
                      <w:sz w:val="18"/>
                      <w:szCs w:val="16"/>
                    </w:rPr>
                    <w:t>Province</w:t>
                  </w:r>
                  <w:r>
                    <w:rPr>
                      <w:sz w:val="18"/>
                      <w:szCs w:val="16"/>
                    </w:rPr>
                    <w:t xml:space="preserve"> </w:t>
                  </w:r>
                  <w:r w:rsidRPr="006B4E68">
                    <w:rPr>
                      <w:sz w:val="18"/>
                      <w:szCs w:val="16"/>
                    </w:rPr>
                    <w:t>State code</w:t>
                  </w:r>
                </w:p>
              </w:tc>
              <w:tc>
                <w:tcPr>
                  <w:tcW w:w="1137" w:type="dxa"/>
                </w:tcPr>
                <w:p w14:paraId="15FD2B4F" w14:textId="77777777" w:rsidR="00A64063" w:rsidRPr="006B4E68" w:rsidRDefault="00A64063" w:rsidP="00A64063">
                  <w:pPr>
                    <w:rPr>
                      <w:sz w:val="18"/>
                      <w:szCs w:val="16"/>
                    </w:rPr>
                  </w:pPr>
                  <w:r w:rsidRPr="006B4E68">
                    <w:rPr>
                      <w:sz w:val="18"/>
                      <w:szCs w:val="16"/>
                    </w:rPr>
                    <w:t>Y</w:t>
                  </w:r>
                </w:p>
              </w:tc>
              <w:tc>
                <w:tcPr>
                  <w:tcW w:w="1525" w:type="dxa"/>
                </w:tcPr>
                <w:p w14:paraId="2C733936" w14:textId="77777777" w:rsidR="00A64063" w:rsidRPr="006B4E68" w:rsidRDefault="00A64063" w:rsidP="00A64063">
                  <w:pPr>
                    <w:rPr>
                      <w:sz w:val="18"/>
                      <w:szCs w:val="16"/>
                    </w:rPr>
                  </w:pPr>
                  <w:r>
                    <w:rPr>
                      <w:sz w:val="18"/>
                      <w:szCs w:val="16"/>
                    </w:rPr>
                    <w:t>AB, BC</w:t>
                  </w:r>
                </w:p>
              </w:tc>
            </w:tr>
            <w:tr w:rsidR="00A64063" w14:paraId="01F86889" w14:textId="77777777" w:rsidTr="00156F26">
              <w:tc>
                <w:tcPr>
                  <w:tcW w:w="1795" w:type="dxa"/>
                </w:tcPr>
                <w:p w14:paraId="0A159ED0" w14:textId="77777777" w:rsidR="00A64063" w:rsidRPr="006B4E68" w:rsidRDefault="00A64063" w:rsidP="00A64063">
                  <w:pPr>
                    <w:rPr>
                      <w:b/>
                      <w:sz w:val="18"/>
                      <w:szCs w:val="16"/>
                    </w:rPr>
                  </w:pPr>
                  <w:r>
                    <w:rPr>
                      <w:sz w:val="18"/>
                      <w:szCs w:val="18"/>
                    </w:rPr>
                    <w:t>geoTargetM</w:t>
                  </w:r>
                  <w:r w:rsidRPr="00AD780E">
                    <w:rPr>
                      <w:sz w:val="18"/>
                      <w:szCs w:val="18"/>
                    </w:rPr>
                    <w:t>arket</w:t>
                  </w:r>
                </w:p>
              </w:tc>
              <w:tc>
                <w:tcPr>
                  <w:tcW w:w="2191" w:type="dxa"/>
                </w:tcPr>
                <w:p w14:paraId="7A7A3CDE" w14:textId="77777777" w:rsidR="00A64063" w:rsidRPr="006B4E68" w:rsidRDefault="00A64063" w:rsidP="00A64063">
                  <w:pPr>
                    <w:rPr>
                      <w:sz w:val="18"/>
                      <w:szCs w:val="16"/>
                    </w:rPr>
                  </w:pPr>
                  <w:r>
                    <w:rPr>
                      <w:sz w:val="18"/>
                      <w:szCs w:val="16"/>
                    </w:rPr>
                    <w:t>string</w:t>
                  </w:r>
                </w:p>
              </w:tc>
              <w:tc>
                <w:tcPr>
                  <w:tcW w:w="1630" w:type="dxa"/>
                </w:tcPr>
                <w:p w14:paraId="3E7E1067" w14:textId="77777777" w:rsidR="00A64063" w:rsidRPr="006B4E68" w:rsidRDefault="00A64063" w:rsidP="00A64063">
                  <w:pPr>
                    <w:rPr>
                      <w:sz w:val="18"/>
                      <w:szCs w:val="16"/>
                    </w:rPr>
                  </w:pPr>
                  <w:r>
                    <w:rPr>
                      <w:sz w:val="18"/>
                      <w:szCs w:val="16"/>
                    </w:rPr>
                    <w:t>Region</w:t>
                  </w:r>
                </w:p>
              </w:tc>
              <w:tc>
                <w:tcPr>
                  <w:tcW w:w="1137" w:type="dxa"/>
                </w:tcPr>
                <w:p w14:paraId="05480DB9" w14:textId="77777777" w:rsidR="00A64063" w:rsidRPr="006B4E68" w:rsidRDefault="00A64063" w:rsidP="00A64063">
                  <w:pPr>
                    <w:rPr>
                      <w:sz w:val="18"/>
                      <w:szCs w:val="16"/>
                    </w:rPr>
                  </w:pPr>
                  <w:r w:rsidRPr="006B4E68">
                    <w:rPr>
                      <w:sz w:val="18"/>
                      <w:szCs w:val="16"/>
                    </w:rPr>
                    <w:t>Y</w:t>
                  </w:r>
                </w:p>
              </w:tc>
              <w:tc>
                <w:tcPr>
                  <w:tcW w:w="1525" w:type="dxa"/>
                </w:tcPr>
                <w:p w14:paraId="38431E91" w14:textId="77777777" w:rsidR="00A64063" w:rsidRPr="006B4E68" w:rsidRDefault="00A64063" w:rsidP="00A64063">
                  <w:pPr>
                    <w:rPr>
                      <w:sz w:val="18"/>
                      <w:szCs w:val="16"/>
                    </w:rPr>
                  </w:pPr>
                  <w:r>
                    <w:rPr>
                      <w:sz w:val="18"/>
                      <w:szCs w:val="16"/>
                    </w:rPr>
                    <w:t xml:space="preserve">vancouver </w:t>
                  </w:r>
                </w:p>
              </w:tc>
            </w:tr>
            <w:tr w:rsidR="00A64063" w14:paraId="168CB25C" w14:textId="77777777" w:rsidTr="00A64063">
              <w:tc>
                <w:tcPr>
                  <w:tcW w:w="1795" w:type="dxa"/>
                </w:tcPr>
                <w:p w14:paraId="31CF0AAA" w14:textId="77777777" w:rsidR="00A64063" w:rsidRPr="006B4E68" w:rsidRDefault="00A64063" w:rsidP="00A64063">
                  <w:pPr>
                    <w:rPr>
                      <w:b/>
                      <w:sz w:val="18"/>
                      <w:szCs w:val="16"/>
                    </w:rPr>
                  </w:pPr>
                  <w:r>
                    <w:rPr>
                      <w:sz w:val="18"/>
                      <w:szCs w:val="18"/>
                    </w:rPr>
                    <w:t>lostDiscount</w:t>
                  </w:r>
                </w:p>
              </w:tc>
              <w:tc>
                <w:tcPr>
                  <w:tcW w:w="2191" w:type="dxa"/>
                </w:tcPr>
                <w:p w14:paraId="6ED8ECC1" w14:textId="77777777" w:rsidR="00A64063" w:rsidRPr="006B4E68" w:rsidRDefault="00A64063" w:rsidP="00A64063">
                  <w:pPr>
                    <w:rPr>
                      <w:sz w:val="18"/>
                      <w:szCs w:val="16"/>
                    </w:rPr>
                  </w:pPr>
                  <w:r>
                    <w:rPr>
                      <w:sz w:val="18"/>
                      <w:szCs w:val="16"/>
                    </w:rPr>
                    <w:t xml:space="preserve">&lt;ProductDiscount&gt; </w:t>
                  </w:r>
                  <w:r w:rsidRPr="006D7488">
                    <w:rPr>
                      <w:color w:val="FF0000"/>
                      <w:sz w:val="18"/>
                      <w:szCs w:val="16"/>
                    </w:rPr>
                    <w:t xml:space="preserve"> </w:t>
                  </w:r>
                </w:p>
              </w:tc>
              <w:tc>
                <w:tcPr>
                  <w:tcW w:w="1630" w:type="dxa"/>
                </w:tcPr>
                <w:p w14:paraId="12FFA685" w14:textId="77777777" w:rsidR="00A64063" w:rsidRPr="006B4E68" w:rsidRDefault="00A64063" w:rsidP="00A64063">
                  <w:pPr>
                    <w:rPr>
                      <w:sz w:val="18"/>
                      <w:szCs w:val="16"/>
                    </w:rPr>
                  </w:pPr>
                  <w:r>
                    <w:rPr>
                      <w:sz w:val="18"/>
                      <w:szCs w:val="16"/>
                    </w:rPr>
                    <w:t>For the customer to confirm the lost discount</w:t>
                  </w:r>
                </w:p>
              </w:tc>
              <w:tc>
                <w:tcPr>
                  <w:tcW w:w="1137" w:type="dxa"/>
                </w:tcPr>
                <w:p w14:paraId="74A40046" w14:textId="77777777" w:rsidR="00A64063" w:rsidRPr="006B4E68" w:rsidRDefault="00A64063" w:rsidP="00A64063">
                  <w:pPr>
                    <w:rPr>
                      <w:sz w:val="18"/>
                      <w:szCs w:val="16"/>
                    </w:rPr>
                  </w:pPr>
                  <w:r>
                    <w:rPr>
                      <w:sz w:val="18"/>
                      <w:szCs w:val="16"/>
                    </w:rPr>
                    <w:t>N</w:t>
                  </w:r>
                </w:p>
              </w:tc>
              <w:tc>
                <w:tcPr>
                  <w:tcW w:w="1525" w:type="dxa"/>
                </w:tcPr>
                <w:p w14:paraId="52AB73F7" w14:textId="77777777" w:rsidR="00A64063" w:rsidRPr="006B4E68" w:rsidRDefault="00A64063" w:rsidP="00A64063">
                  <w:pPr>
                    <w:rPr>
                      <w:sz w:val="18"/>
                      <w:szCs w:val="16"/>
                    </w:rPr>
                  </w:pPr>
                </w:p>
              </w:tc>
            </w:tr>
            <w:tr w:rsidR="00A64063" w14:paraId="7409EE00" w14:textId="77777777" w:rsidTr="00156F26">
              <w:tc>
                <w:tcPr>
                  <w:tcW w:w="1795" w:type="dxa"/>
                </w:tcPr>
                <w:p w14:paraId="2EA32EEB" w14:textId="77777777" w:rsidR="00A64063" w:rsidRPr="006B4E68" w:rsidRDefault="00A64063" w:rsidP="00A64063">
                  <w:pPr>
                    <w:rPr>
                      <w:sz w:val="18"/>
                      <w:szCs w:val="18"/>
                    </w:rPr>
                  </w:pPr>
                  <w:r>
                    <w:rPr>
                      <w:sz w:val="18"/>
                      <w:szCs w:val="18"/>
                    </w:rPr>
                    <w:t>customeremail</w:t>
                  </w:r>
                </w:p>
              </w:tc>
              <w:tc>
                <w:tcPr>
                  <w:tcW w:w="2191" w:type="dxa"/>
                </w:tcPr>
                <w:p w14:paraId="454BA963" w14:textId="77777777" w:rsidR="00A64063" w:rsidRDefault="00A64063" w:rsidP="00A64063">
                  <w:pPr>
                    <w:rPr>
                      <w:sz w:val="18"/>
                      <w:szCs w:val="16"/>
                    </w:rPr>
                  </w:pPr>
                  <w:r>
                    <w:rPr>
                      <w:sz w:val="18"/>
                      <w:szCs w:val="16"/>
                    </w:rPr>
                    <w:t>string</w:t>
                  </w:r>
                </w:p>
              </w:tc>
              <w:tc>
                <w:tcPr>
                  <w:tcW w:w="1630" w:type="dxa"/>
                </w:tcPr>
                <w:p w14:paraId="02AE27C4" w14:textId="77777777" w:rsidR="00A64063" w:rsidRDefault="00A64063" w:rsidP="00A64063">
                  <w:pPr>
                    <w:rPr>
                      <w:sz w:val="18"/>
                      <w:szCs w:val="16"/>
                    </w:rPr>
                  </w:pPr>
                  <w:r>
                    <w:rPr>
                      <w:sz w:val="18"/>
                      <w:szCs w:val="16"/>
                    </w:rPr>
                    <w:t>Customer email address for send confirmation letter</w:t>
                  </w:r>
                </w:p>
              </w:tc>
              <w:tc>
                <w:tcPr>
                  <w:tcW w:w="1137" w:type="dxa"/>
                </w:tcPr>
                <w:p w14:paraId="6E3833C9" w14:textId="77777777" w:rsidR="00A64063" w:rsidRPr="006B4E68" w:rsidRDefault="00A64063" w:rsidP="00A64063">
                  <w:pPr>
                    <w:rPr>
                      <w:sz w:val="18"/>
                      <w:szCs w:val="16"/>
                    </w:rPr>
                  </w:pPr>
                  <w:r>
                    <w:rPr>
                      <w:sz w:val="18"/>
                      <w:szCs w:val="16"/>
                    </w:rPr>
                    <w:t>Y</w:t>
                  </w:r>
                </w:p>
              </w:tc>
              <w:tc>
                <w:tcPr>
                  <w:tcW w:w="1525" w:type="dxa"/>
                </w:tcPr>
                <w:p w14:paraId="7D279EF4" w14:textId="77777777" w:rsidR="00A64063" w:rsidRDefault="00A64063" w:rsidP="00A64063">
                  <w:pPr>
                    <w:rPr>
                      <w:sz w:val="18"/>
                      <w:szCs w:val="16"/>
                    </w:rPr>
                  </w:pPr>
                </w:p>
              </w:tc>
            </w:tr>
            <w:tr w:rsidR="00A64063" w14:paraId="0B0A2B64" w14:textId="77777777" w:rsidTr="00156F26">
              <w:tc>
                <w:tcPr>
                  <w:tcW w:w="1795" w:type="dxa"/>
                </w:tcPr>
                <w:p w14:paraId="3BFC5D7A" w14:textId="77777777" w:rsidR="00A64063" w:rsidRPr="00752747" w:rsidRDefault="00A64063" w:rsidP="00A64063">
                  <w:pPr>
                    <w:rPr>
                      <w:sz w:val="18"/>
                      <w:szCs w:val="18"/>
                    </w:rPr>
                  </w:pPr>
                  <w:r>
                    <w:rPr>
                      <w:sz w:val="18"/>
                      <w:szCs w:val="18"/>
                    </w:rPr>
                    <w:t>subscriptionsummary</w:t>
                  </w:r>
                </w:p>
              </w:tc>
              <w:tc>
                <w:tcPr>
                  <w:tcW w:w="2191" w:type="dxa"/>
                </w:tcPr>
                <w:p w14:paraId="5B9AE550" w14:textId="77777777" w:rsidR="00A64063" w:rsidRPr="00752747" w:rsidRDefault="00A64063" w:rsidP="00A64063">
                  <w:pPr>
                    <w:rPr>
                      <w:sz w:val="18"/>
                      <w:szCs w:val="16"/>
                    </w:rPr>
                  </w:pPr>
                  <w:r>
                    <w:rPr>
                      <w:sz w:val="18"/>
                      <w:szCs w:val="16"/>
                    </w:rPr>
                    <w:t>&lt;</w:t>
                  </w:r>
                  <w:r w:rsidRPr="00107233">
                    <w:rPr>
                      <w:b/>
                      <w:color w:val="E36C0A" w:themeColor="accent6" w:themeShade="BF"/>
                      <w:sz w:val="18"/>
                      <w:szCs w:val="16"/>
                    </w:rPr>
                    <w:t>SubscriptionSummary</w:t>
                  </w:r>
                  <w:r>
                    <w:rPr>
                      <w:sz w:val="18"/>
                      <w:szCs w:val="16"/>
                    </w:rPr>
                    <w:t>&gt;</w:t>
                  </w:r>
                </w:p>
              </w:tc>
              <w:tc>
                <w:tcPr>
                  <w:tcW w:w="1630" w:type="dxa"/>
                </w:tcPr>
                <w:p w14:paraId="605C1FA7" w14:textId="77777777" w:rsidR="00A64063" w:rsidRDefault="00A64063" w:rsidP="00A64063">
                  <w:pPr>
                    <w:rPr>
                      <w:sz w:val="18"/>
                      <w:szCs w:val="16"/>
                    </w:rPr>
                  </w:pPr>
                  <w:r>
                    <w:rPr>
                      <w:sz w:val="18"/>
                      <w:szCs w:val="16"/>
                    </w:rPr>
                    <w:t>Existing subscription summary</w:t>
                  </w:r>
                </w:p>
              </w:tc>
              <w:tc>
                <w:tcPr>
                  <w:tcW w:w="1137" w:type="dxa"/>
                </w:tcPr>
                <w:p w14:paraId="49373198" w14:textId="77777777" w:rsidR="00A64063" w:rsidRPr="00752747" w:rsidRDefault="00A64063" w:rsidP="00A64063">
                  <w:pPr>
                    <w:rPr>
                      <w:sz w:val="18"/>
                      <w:szCs w:val="16"/>
                    </w:rPr>
                  </w:pPr>
                  <w:r>
                    <w:rPr>
                      <w:sz w:val="18"/>
                      <w:szCs w:val="16"/>
                    </w:rPr>
                    <w:t>Y</w:t>
                  </w:r>
                </w:p>
              </w:tc>
              <w:tc>
                <w:tcPr>
                  <w:tcW w:w="1525" w:type="dxa"/>
                </w:tcPr>
                <w:p w14:paraId="65766B95" w14:textId="77777777" w:rsidR="00A64063" w:rsidRPr="00C87543" w:rsidRDefault="00A64063" w:rsidP="00A64063">
                  <w:pPr>
                    <w:rPr>
                      <w:sz w:val="18"/>
                      <w:szCs w:val="16"/>
                    </w:rPr>
                  </w:pPr>
                </w:p>
              </w:tc>
            </w:tr>
            <w:tr w:rsidR="00A64063" w14:paraId="7A1B6B0B" w14:textId="77777777" w:rsidTr="00156F26">
              <w:tc>
                <w:tcPr>
                  <w:tcW w:w="1795" w:type="dxa"/>
                </w:tcPr>
                <w:p w14:paraId="202F6343" w14:textId="77777777" w:rsidR="00A64063" w:rsidRDefault="00A64063" w:rsidP="00A64063">
                  <w:pPr>
                    <w:rPr>
                      <w:sz w:val="18"/>
                      <w:szCs w:val="18"/>
                    </w:rPr>
                  </w:pPr>
                  <w:r w:rsidRPr="00AD780E">
                    <w:rPr>
                      <w:sz w:val="18"/>
                      <w:szCs w:val="18"/>
                    </w:rPr>
                    <w:t>programOrderList</w:t>
                  </w:r>
                </w:p>
              </w:tc>
              <w:tc>
                <w:tcPr>
                  <w:tcW w:w="2191" w:type="dxa"/>
                </w:tcPr>
                <w:p w14:paraId="54FFC333" w14:textId="77777777" w:rsidR="00A64063" w:rsidRPr="00752747" w:rsidRDefault="00A64063" w:rsidP="00A64063">
                  <w:pPr>
                    <w:rPr>
                      <w:sz w:val="18"/>
                      <w:szCs w:val="16"/>
                    </w:rPr>
                  </w:pPr>
                  <w:r>
                    <w:rPr>
                      <w:sz w:val="18"/>
                      <w:szCs w:val="16"/>
                    </w:rPr>
                    <w:t>Array of &lt;</w:t>
                  </w:r>
                  <w:r w:rsidRPr="00107233">
                    <w:rPr>
                      <w:b/>
                      <w:color w:val="31849B" w:themeColor="accent5" w:themeShade="BF"/>
                      <w:sz w:val="18"/>
                      <w:szCs w:val="18"/>
                    </w:rPr>
                    <w:t>ProgramOrder</w:t>
                  </w:r>
                  <w:r>
                    <w:rPr>
                      <w:sz w:val="18"/>
                      <w:szCs w:val="16"/>
                    </w:rPr>
                    <w:t>&gt;</w:t>
                  </w:r>
                </w:p>
              </w:tc>
              <w:tc>
                <w:tcPr>
                  <w:tcW w:w="1630" w:type="dxa"/>
                </w:tcPr>
                <w:p w14:paraId="72F06EC4" w14:textId="77777777" w:rsidR="00A64063" w:rsidRDefault="00A64063" w:rsidP="00A64063">
                  <w:pPr>
                    <w:rPr>
                      <w:sz w:val="18"/>
                      <w:szCs w:val="16"/>
                    </w:rPr>
                  </w:pPr>
                  <w:r>
                    <w:rPr>
                      <w:sz w:val="18"/>
                      <w:szCs w:val="16"/>
                    </w:rPr>
                    <w:t>Program information of new order</w:t>
                  </w:r>
                </w:p>
              </w:tc>
              <w:tc>
                <w:tcPr>
                  <w:tcW w:w="1137" w:type="dxa"/>
                </w:tcPr>
                <w:p w14:paraId="0CD63CFB" w14:textId="77777777" w:rsidR="00A64063" w:rsidRPr="00752747" w:rsidRDefault="00A64063" w:rsidP="00A64063">
                  <w:pPr>
                    <w:rPr>
                      <w:sz w:val="18"/>
                      <w:szCs w:val="16"/>
                    </w:rPr>
                  </w:pPr>
                  <w:r>
                    <w:rPr>
                      <w:sz w:val="18"/>
                      <w:szCs w:val="16"/>
                    </w:rPr>
                    <w:t>Y</w:t>
                  </w:r>
                </w:p>
              </w:tc>
              <w:tc>
                <w:tcPr>
                  <w:tcW w:w="1525" w:type="dxa"/>
                </w:tcPr>
                <w:p w14:paraId="11EE32B1" w14:textId="77777777" w:rsidR="00A64063" w:rsidRPr="00C87543" w:rsidRDefault="00A64063" w:rsidP="00A64063">
                  <w:pPr>
                    <w:rPr>
                      <w:sz w:val="18"/>
                      <w:szCs w:val="16"/>
                    </w:rPr>
                  </w:pPr>
                </w:p>
              </w:tc>
            </w:tr>
            <w:tr w:rsidR="00156F26" w:rsidRPr="00361B62" w14:paraId="68F4BD7C" w14:textId="77777777" w:rsidTr="00156F26">
              <w:trPr>
                <w:ins w:id="215" w:author="Sean Li" w:date="2016-08-03T11:04:00Z"/>
              </w:trPr>
              <w:tc>
                <w:tcPr>
                  <w:tcW w:w="1794" w:type="dxa"/>
                </w:tcPr>
                <w:p w14:paraId="4C2D57D3" w14:textId="77777777" w:rsidR="00156F26" w:rsidRPr="00361B62" w:rsidRDefault="00156F26" w:rsidP="00156F26">
                  <w:pPr>
                    <w:rPr>
                      <w:ins w:id="216" w:author="Sean Li" w:date="2016-08-03T11:04:00Z"/>
                      <w:color w:val="FF0000"/>
                      <w:sz w:val="18"/>
                      <w:szCs w:val="18"/>
                    </w:rPr>
                  </w:pPr>
                  <w:ins w:id="217" w:author="Sean Li" w:date="2016-08-03T11:04:00Z">
                    <w:r w:rsidRPr="00361B62">
                      <w:rPr>
                        <w:color w:val="FF0000"/>
                        <w:sz w:val="18"/>
                        <w:szCs w:val="18"/>
                      </w:rPr>
                      <w:t>offer</w:t>
                    </w:r>
                  </w:ins>
                </w:p>
              </w:tc>
              <w:tc>
                <w:tcPr>
                  <w:tcW w:w="2192" w:type="dxa"/>
                </w:tcPr>
                <w:p w14:paraId="028F281A" w14:textId="77777777" w:rsidR="00156F26" w:rsidRPr="00361B62" w:rsidRDefault="00156F26" w:rsidP="00156F26">
                  <w:pPr>
                    <w:rPr>
                      <w:ins w:id="218" w:author="Sean Li" w:date="2016-08-03T11:04:00Z"/>
                      <w:color w:val="FF0000"/>
                      <w:sz w:val="18"/>
                      <w:szCs w:val="16"/>
                    </w:rPr>
                  </w:pPr>
                  <w:ins w:id="219" w:author="Sean Li" w:date="2016-08-03T11:04:00Z">
                    <w:r w:rsidRPr="00361B62">
                      <w:rPr>
                        <w:color w:val="FF0000"/>
                        <w:sz w:val="18"/>
                        <w:szCs w:val="16"/>
                      </w:rPr>
                      <w:t>“MediaroomTV-HS”,</w:t>
                    </w:r>
                    <w:r w:rsidRPr="00361B62">
                      <w:rPr>
                        <w:color w:val="FF0000"/>
                      </w:rPr>
                      <w:t xml:space="preserve"> </w:t>
                    </w:r>
                    <w:r w:rsidRPr="00361B62">
                      <w:rPr>
                        <w:color w:val="FF0000"/>
                        <w:sz w:val="18"/>
                        <w:szCs w:val="16"/>
                      </w:rPr>
                      <w:t>“MediaroomTV-HS2.0”</w:t>
                    </w:r>
                  </w:ins>
                </w:p>
              </w:tc>
              <w:tc>
                <w:tcPr>
                  <w:tcW w:w="1630" w:type="dxa"/>
                </w:tcPr>
                <w:p w14:paraId="490216E1" w14:textId="77777777" w:rsidR="00156F26" w:rsidRPr="00361B62" w:rsidRDefault="00156F26" w:rsidP="00156F26">
                  <w:pPr>
                    <w:rPr>
                      <w:ins w:id="220" w:author="Sean Li" w:date="2016-08-03T11:04:00Z"/>
                      <w:color w:val="FF0000"/>
                      <w:sz w:val="18"/>
                      <w:szCs w:val="16"/>
                    </w:rPr>
                  </w:pPr>
                  <w:ins w:id="221" w:author="Sean Li" w:date="2016-08-03T11:04:00Z">
                    <w:r w:rsidRPr="00361B62">
                      <w:rPr>
                        <w:color w:val="FF0000"/>
                        <w:sz w:val="18"/>
                        <w:szCs w:val="16"/>
                      </w:rPr>
                      <w:t>Offer Code</w:t>
                    </w:r>
                  </w:ins>
                </w:p>
              </w:tc>
              <w:tc>
                <w:tcPr>
                  <w:tcW w:w="1137" w:type="dxa"/>
                </w:tcPr>
                <w:p w14:paraId="7034A0BC" w14:textId="77777777" w:rsidR="00156F26" w:rsidRPr="00361B62" w:rsidRDefault="00156F26" w:rsidP="00156F26">
                  <w:pPr>
                    <w:rPr>
                      <w:ins w:id="222" w:author="Sean Li" w:date="2016-08-03T11:04:00Z"/>
                      <w:color w:val="FF0000"/>
                      <w:sz w:val="18"/>
                      <w:szCs w:val="16"/>
                    </w:rPr>
                  </w:pPr>
                  <w:ins w:id="223" w:author="Sean Li" w:date="2016-08-03T11:04:00Z">
                    <w:r w:rsidRPr="00361B62">
                      <w:rPr>
                        <w:color w:val="FF0000"/>
                        <w:sz w:val="18"/>
                        <w:szCs w:val="16"/>
                      </w:rPr>
                      <w:t>N</w:t>
                    </w:r>
                  </w:ins>
                </w:p>
              </w:tc>
              <w:tc>
                <w:tcPr>
                  <w:tcW w:w="1525" w:type="dxa"/>
                </w:tcPr>
                <w:p w14:paraId="2E074BD4" w14:textId="77777777" w:rsidR="00156F26" w:rsidRPr="00361B62" w:rsidRDefault="00156F26" w:rsidP="00156F26">
                  <w:pPr>
                    <w:rPr>
                      <w:ins w:id="224" w:author="Sean Li" w:date="2016-08-03T11:04:00Z"/>
                      <w:color w:val="FF0000"/>
                      <w:sz w:val="18"/>
                      <w:szCs w:val="16"/>
                    </w:rPr>
                  </w:pPr>
                  <w:ins w:id="225" w:author="Sean Li" w:date="2016-08-03T11:04:00Z">
                    <w:r w:rsidRPr="00361B62">
                      <w:rPr>
                        <w:color w:val="FF0000"/>
                        <w:sz w:val="18"/>
                        <w:szCs w:val="16"/>
                      </w:rPr>
                      <w:t>MediaroomTV-HS 2.0</w:t>
                    </w:r>
                  </w:ins>
                </w:p>
              </w:tc>
            </w:tr>
          </w:tbl>
          <w:p w14:paraId="08E66E6D" w14:textId="77777777" w:rsidR="00A64063" w:rsidRDefault="00A64063" w:rsidP="00A64063">
            <w:pPr>
              <w:rPr>
                <w:b/>
                <w:sz w:val="18"/>
                <w:szCs w:val="16"/>
              </w:rPr>
            </w:pPr>
          </w:p>
          <w:p w14:paraId="0B26EE98" w14:textId="77777777" w:rsidR="00A64063" w:rsidRPr="003411EA" w:rsidRDefault="00A64063" w:rsidP="00A64063">
            <w:pPr>
              <w:rPr>
                <w:b/>
                <w:color w:val="E36C0A" w:themeColor="accent6" w:themeShade="BF"/>
                <w:sz w:val="18"/>
                <w:szCs w:val="16"/>
              </w:rPr>
            </w:pPr>
            <w:r w:rsidRPr="00AD780E">
              <w:rPr>
                <w:sz w:val="18"/>
                <w:szCs w:val="16"/>
              </w:rPr>
              <w:t xml:space="preserve">Where </w:t>
            </w:r>
            <w:r w:rsidRPr="00107233">
              <w:rPr>
                <w:b/>
                <w:color w:val="E36C0A" w:themeColor="accent6" w:themeShade="BF"/>
                <w:sz w:val="18"/>
                <w:szCs w:val="16"/>
              </w:rPr>
              <w:t>SubscriptionSummary</w:t>
            </w:r>
            <w:r>
              <w:rPr>
                <w:b/>
                <w:color w:val="E36C0A" w:themeColor="accent6" w:themeShade="BF"/>
                <w:sz w:val="18"/>
                <w:szCs w:val="16"/>
              </w:rPr>
              <w:t xml:space="preserve">  </w:t>
            </w:r>
            <w:r w:rsidRPr="00AD780E">
              <w:rPr>
                <w:sz w:val="18"/>
                <w:szCs w:val="16"/>
              </w:rPr>
              <w:t>is described as</w:t>
            </w:r>
          </w:p>
          <w:p w14:paraId="6F9BEA06" w14:textId="77777777" w:rsidR="00A64063" w:rsidRDefault="00A64063" w:rsidP="00A64063">
            <w:pPr>
              <w:rPr>
                <w:sz w:val="18"/>
                <w:szCs w:val="16"/>
              </w:rPr>
            </w:pPr>
            <w:r w:rsidRPr="00AD780E">
              <w:rPr>
                <w:sz w:val="18"/>
                <w:szCs w:val="16"/>
              </w:rPr>
              <w:t>{</w:t>
            </w:r>
          </w:p>
          <w:p w14:paraId="4B6DD9D8" w14:textId="77777777" w:rsidR="00A64063" w:rsidRPr="00AA2F78" w:rsidRDefault="00A64063" w:rsidP="00A64063">
            <w:pPr>
              <w:rPr>
                <w:rFonts w:cstheme="minorHAnsi"/>
                <w:sz w:val="18"/>
                <w:szCs w:val="18"/>
              </w:rPr>
            </w:pPr>
            <w:r>
              <w:rPr>
                <w:rStyle w:val="sobjectk"/>
                <w:rFonts w:ascii="Consolas" w:hAnsi="Consolas" w:cs="Consolas"/>
                <w:b/>
                <w:bCs/>
                <w:color w:val="333333"/>
                <w:sz w:val="16"/>
                <w:szCs w:val="16"/>
              </w:rPr>
              <w:t xml:space="preserve">  </w:t>
            </w:r>
            <w:r w:rsidRPr="005A5A29">
              <w:rPr>
                <w:rStyle w:val="sobjectk"/>
                <w:rFonts w:cstheme="minorHAnsi"/>
                <w:b/>
                <w:bCs/>
                <w:color w:val="333333"/>
                <w:sz w:val="18"/>
                <w:szCs w:val="18"/>
              </w:rPr>
              <w:t>"</w:t>
            </w:r>
            <w:r w:rsidRPr="005A5A29">
              <w:rPr>
                <w:rFonts w:cstheme="minorHAnsi"/>
                <w:sz w:val="18"/>
                <w:szCs w:val="18"/>
              </w:rPr>
              <w:t>collectionAggregationList</w:t>
            </w:r>
            <w:r w:rsidRPr="005A5A29">
              <w:rPr>
                <w:rStyle w:val="sobjectk"/>
                <w:rFonts w:cstheme="minorHAnsi"/>
                <w:b/>
                <w:bCs/>
                <w:color w:val="333333"/>
                <w:sz w:val="18"/>
                <w:szCs w:val="18"/>
              </w:rPr>
              <w:t xml:space="preserve"> " </w:t>
            </w:r>
            <w:r w:rsidRPr="005A5A29">
              <w:rPr>
                <w:rStyle w:val="scolon"/>
                <w:rFonts w:cstheme="minorHAnsi"/>
                <w:color w:val="666666"/>
                <w:sz w:val="18"/>
                <w:szCs w:val="18"/>
              </w:rPr>
              <w:t>:</w:t>
            </w:r>
            <w:r w:rsidRPr="005A5A29">
              <w:rPr>
                <w:rStyle w:val="sobjectv"/>
                <w:rFonts w:cstheme="minorHAnsi"/>
                <w:color w:val="555555"/>
                <w:sz w:val="18"/>
                <w:szCs w:val="18"/>
              </w:rPr>
              <w:t xml:space="preserve"> [&lt;</w:t>
            </w:r>
            <w:r w:rsidRPr="005A5A29">
              <w:rPr>
                <w:rFonts w:cstheme="minorHAnsi"/>
                <w:sz w:val="18"/>
                <w:szCs w:val="18"/>
              </w:rPr>
              <w:t>CollectionAggregation</w:t>
            </w:r>
            <w:r w:rsidRPr="005A5A29">
              <w:rPr>
                <w:rStyle w:val="sobjectv"/>
                <w:rFonts w:cstheme="minorHAnsi"/>
                <w:color w:val="555555"/>
                <w:sz w:val="18"/>
                <w:szCs w:val="18"/>
              </w:rPr>
              <w:t>&gt;]</w:t>
            </w:r>
            <w:r w:rsidRPr="005A5A29">
              <w:rPr>
                <w:rStyle w:val="scomma"/>
                <w:rFonts w:cstheme="minorHAnsi"/>
                <w:color w:val="666666"/>
                <w:sz w:val="18"/>
                <w:szCs w:val="18"/>
              </w:rPr>
              <w:t>,</w:t>
            </w:r>
            <w:r w:rsidRPr="005A5A29">
              <w:rPr>
                <w:rFonts w:cstheme="minorHAnsi"/>
                <w:color w:val="555555"/>
                <w:sz w:val="18"/>
                <w:szCs w:val="18"/>
              </w:rPr>
              <w:br/>
              <w:t xml:space="preserve">     </w:t>
            </w:r>
            <w:r w:rsidRPr="005A5A29">
              <w:rPr>
                <w:rStyle w:val="sobjectk"/>
                <w:rFonts w:cstheme="minorHAnsi"/>
                <w:b/>
                <w:bCs/>
                <w:color w:val="333333"/>
                <w:sz w:val="18"/>
                <w:szCs w:val="18"/>
              </w:rPr>
              <w:t>"</w:t>
            </w:r>
            <w:r w:rsidRPr="007F5E82">
              <w:rPr>
                <w:rFonts w:cstheme="minorHAnsi"/>
                <w:sz w:val="18"/>
                <w:szCs w:val="18"/>
              </w:rPr>
              <w:t>packCdList</w:t>
            </w:r>
            <w:r w:rsidRPr="007F5E82">
              <w:rPr>
                <w:rStyle w:val="sobjectk"/>
                <w:rFonts w:cstheme="minorHAnsi"/>
                <w:b/>
                <w:bCs/>
                <w:color w:val="333333"/>
                <w:sz w:val="18"/>
                <w:szCs w:val="18"/>
              </w:rPr>
              <w:t xml:space="preserve">" </w:t>
            </w:r>
            <w:r w:rsidRPr="007F5E82">
              <w:rPr>
                <w:rStyle w:val="scolon"/>
                <w:rFonts w:cstheme="minorHAnsi"/>
                <w:color w:val="666666"/>
                <w:sz w:val="18"/>
                <w:szCs w:val="18"/>
              </w:rPr>
              <w:t xml:space="preserve">: </w:t>
            </w:r>
            <w:r w:rsidRPr="007F5E82">
              <w:rPr>
                <w:sz w:val="18"/>
                <w:szCs w:val="18"/>
              </w:rPr>
              <w:t>[&lt;String&gt;</w:t>
            </w:r>
            <w:r w:rsidRPr="007F5E82">
              <w:rPr>
                <w:rFonts w:cstheme="minorHAnsi"/>
                <w:sz w:val="18"/>
                <w:szCs w:val="18"/>
              </w:rPr>
              <w:t> </w:t>
            </w:r>
            <w:r w:rsidRPr="007F5E82">
              <w:rPr>
                <w:sz w:val="18"/>
                <w:szCs w:val="18"/>
              </w:rPr>
              <w:t>],</w:t>
            </w:r>
            <w:r w:rsidRPr="007F5E82">
              <w:rPr>
                <w:rFonts w:cstheme="minorHAnsi"/>
                <w:sz w:val="18"/>
                <w:szCs w:val="18"/>
              </w:rPr>
              <w:br/>
              <w:t>     </w:t>
            </w:r>
            <w:r w:rsidRPr="007F5E82">
              <w:rPr>
                <w:sz w:val="18"/>
                <w:szCs w:val="18"/>
              </w:rPr>
              <w:t>"</w:t>
            </w:r>
            <w:r w:rsidRPr="007F5E82">
              <w:rPr>
                <w:rFonts w:cstheme="minorHAnsi"/>
                <w:sz w:val="18"/>
                <w:szCs w:val="18"/>
              </w:rPr>
              <w:t>channelCdList</w:t>
            </w:r>
            <w:r w:rsidRPr="007F5E82">
              <w:rPr>
                <w:sz w:val="18"/>
                <w:szCs w:val="18"/>
              </w:rPr>
              <w:t>" : [&lt;string&gt;</w:t>
            </w:r>
            <w:r w:rsidRPr="007F5E82">
              <w:rPr>
                <w:rFonts w:cstheme="minorHAnsi"/>
                <w:sz w:val="18"/>
                <w:szCs w:val="18"/>
              </w:rPr>
              <w:t> </w:t>
            </w:r>
            <w:r w:rsidRPr="007F5E82">
              <w:rPr>
                <w:sz w:val="18"/>
                <w:szCs w:val="18"/>
              </w:rPr>
              <w:t>],</w:t>
            </w:r>
            <w:r w:rsidRPr="007F5E82">
              <w:rPr>
                <w:rFonts w:cstheme="minorHAnsi"/>
                <w:sz w:val="18"/>
                <w:szCs w:val="18"/>
              </w:rPr>
              <w:br/>
              <w:t>     </w:t>
            </w:r>
            <w:r w:rsidRPr="007F5E82">
              <w:rPr>
                <w:sz w:val="18"/>
                <w:szCs w:val="18"/>
              </w:rPr>
              <w:t>"</w:t>
            </w:r>
            <w:r w:rsidRPr="007F5E82">
              <w:rPr>
                <w:rFonts w:cstheme="minorHAnsi"/>
                <w:sz w:val="18"/>
                <w:szCs w:val="18"/>
              </w:rPr>
              <w:t>unRemovableProductCd</w:t>
            </w:r>
            <w:r>
              <w:rPr>
                <w:rFonts w:cstheme="minorHAnsi"/>
                <w:sz w:val="18"/>
                <w:szCs w:val="18"/>
              </w:rPr>
              <w:t>List</w:t>
            </w:r>
            <w:r w:rsidRPr="007F5E82">
              <w:rPr>
                <w:sz w:val="18"/>
                <w:szCs w:val="18"/>
              </w:rPr>
              <w:t>" : [ &lt;string&gt;</w:t>
            </w:r>
            <w:r w:rsidRPr="007F5E82">
              <w:rPr>
                <w:rFonts w:cstheme="minorHAnsi"/>
                <w:sz w:val="18"/>
                <w:szCs w:val="18"/>
              </w:rPr>
              <w:t> </w:t>
            </w:r>
            <w:r w:rsidRPr="007F5E82">
              <w:rPr>
                <w:sz w:val="18"/>
                <w:szCs w:val="18"/>
              </w:rPr>
              <w:t>]</w:t>
            </w:r>
          </w:p>
          <w:p w14:paraId="504B2270" w14:textId="77777777" w:rsidR="00A64063" w:rsidRPr="00AD780E" w:rsidRDefault="00A64063" w:rsidP="00A64063">
            <w:pPr>
              <w:rPr>
                <w:sz w:val="18"/>
                <w:szCs w:val="16"/>
              </w:rPr>
            </w:pPr>
            <w:r w:rsidRPr="00AD780E">
              <w:rPr>
                <w:sz w:val="18"/>
                <w:szCs w:val="16"/>
              </w:rPr>
              <w:t>}</w:t>
            </w:r>
          </w:p>
          <w:p w14:paraId="6D74FCE6" w14:textId="77777777" w:rsidR="00A64063" w:rsidRDefault="00A64063" w:rsidP="00A64063">
            <w:pPr>
              <w:rPr>
                <w:b/>
                <w:sz w:val="18"/>
                <w:szCs w:val="16"/>
              </w:rPr>
            </w:pPr>
          </w:p>
          <w:p w14:paraId="3C16F812" w14:textId="77777777" w:rsidR="00A64063" w:rsidRPr="00107233" w:rsidRDefault="00A64063" w:rsidP="00A64063">
            <w:pPr>
              <w:rPr>
                <w:b/>
                <w:color w:val="E36C0A" w:themeColor="accent6" w:themeShade="BF"/>
                <w:sz w:val="18"/>
                <w:szCs w:val="16"/>
              </w:rPr>
            </w:pPr>
            <w:r w:rsidRPr="00107233">
              <w:rPr>
                <w:b/>
                <w:color w:val="E36C0A" w:themeColor="accent6" w:themeShade="BF"/>
                <w:sz w:val="18"/>
                <w:szCs w:val="16"/>
              </w:rPr>
              <w:t>SubscriptionSummary</w:t>
            </w:r>
          </w:p>
          <w:tbl>
            <w:tblPr>
              <w:tblStyle w:val="TableGrid"/>
              <w:tblW w:w="8278" w:type="dxa"/>
              <w:tblLook w:val="04A0" w:firstRow="1" w:lastRow="0" w:firstColumn="1" w:lastColumn="0" w:noHBand="0" w:noVBand="1"/>
            </w:tblPr>
            <w:tblGrid>
              <w:gridCol w:w="2239"/>
              <w:gridCol w:w="2014"/>
              <w:gridCol w:w="1416"/>
              <w:gridCol w:w="1137"/>
              <w:gridCol w:w="1472"/>
            </w:tblGrid>
            <w:tr w:rsidR="00A64063" w:rsidRPr="00444190" w14:paraId="10AB3115" w14:textId="77777777" w:rsidTr="00A64063">
              <w:tc>
                <w:tcPr>
                  <w:tcW w:w="2063" w:type="dxa"/>
                  <w:shd w:val="clear" w:color="auto" w:fill="D9D9D9" w:themeFill="background1" w:themeFillShade="D9"/>
                </w:tcPr>
                <w:p w14:paraId="58378F66" w14:textId="77777777" w:rsidR="00A64063" w:rsidRPr="00444190" w:rsidRDefault="00A64063" w:rsidP="00A64063">
                  <w:pPr>
                    <w:rPr>
                      <w:b/>
                      <w:sz w:val="18"/>
                      <w:szCs w:val="16"/>
                    </w:rPr>
                  </w:pPr>
                  <w:r w:rsidRPr="00444190">
                    <w:rPr>
                      <w:b/>
                      <w:sz w:val="18"/>
                      <w:szCs w:val="16"/>
                    </w:rPr>
                    <w:t>Name</w:t>
                  </w:r>
                </w:p>
              </w:tc>
              <w:tc>
                <w:tcPr>
                  <w:tcW w:w="2014" w:type="dxa"/>
                  <w:shd w:val="clear" w:color="auto" w:fill="D9D9D9" w:themeFill="background1" w:themeFillShade="D9"/>
                </w:tcPr>
                <w:p w14:paraId="6685131F" w14:textId="77777777" w:rsidR="00A64063" w:rsidRDefault="00A64063" w:rsidP="00A64063">
                  <w:pPr>
                    <w:rPr>
                      <w:b/>
                      <w:sz w:val="18"/>
                      <w:szCs w:val="16"/>
                    </w:rPr>
                  </w:pPr>
                  <w:r>
                    <w:rPr>
                      <w:b/>
                      <w:sz w:val="18"/>
                      <w:szCs w:val="16"/>
                    </w:rPr>
                    <w:t>DataType</w:t>
                  </w:r>
                </w:p>
              </w:tc>
              <w:tc>
                <w:tcPr>
                  <w:tcW w:w="1650" w:type="dxa"/>
                  <w:shd w:val="clear" w:color="auto" w:fill="D9D9D9" w:themeFill="background1" w:themeFillShade="D9"/>
                </w:tcPr>
                <w:p w14:paraId="1A3B68A7" w14:textId="77777777" w:rsidR="00A64063" w:rsidRPr="00444190" w:rsidRDefault="00A64063" w:rsidP="00A64063">
                  <w:pPr>
                    <w:rPr>
                      <w:b/>
                      <w:sz w:val="18"/>
                      <w:szCs w:val="16"/>
                    </w:rPr>
                  </w:pPr>
                  <w:r>
                    <w:rPr>
                      <w:b/>
                      <w:sz w:val="18"/>
                      <w:szCs w:val="16"/>
                    </w:rPr>
                    <w:t>Description</w:t>
                  </w:r>
                </w:p>
              </w:tc>
              <w:tc>
                <w:tcPr>
                  <w:tcW w:w="1031" w:type="dxa"/>
                  <w:shd w:val="clear" w:color="auto" w:fill="D9D9D9" w:themeFill="background1" w:themeFillShade="D9"/>
                </w:tcPr>
                <w:p w14:paraId="742A80B8"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520" w:type="dxa"/>
                  <w:shd w:val="clear" w:color="auto" w:fill="D9D9D9" w:themeFill="background1" w:themeFillShade="D9"/>
                </w:tcPr>
                <w:p w14:paraId="1D98F993" w14:textId="77777777" w:rsidR="00A64063" w:rsidRPr="00444190" w:rsidRDefault="00A64063" w:rsidP="00A64063">
                  <w:pPr>
                    <w:rPr>
                      <w:b/>
                      <w:sz w:val="18"/>
                      <w:szCs w:val="16"/>
                    </w:rPr>
                  </w:pPr>
                  <w:r w:rsidRPr="001B35FC">
                    <w:rPr>
                      <w:b/>
                      <w:sz w:val="18"/>
                      <w:szCs w:val="16"/>
                    </w:rPr>
                    <w:t xml:space="preserve">Possible/typical </w:t>
                  </w:r>
                  <w:r w:rsidRPr="001B35FC">
                    <w:rPr>
                      <w:b/>
                      <w:sz w:val="18"/>
                      <w:szCs w:val="16"/>
                    </w:rPr>
                    <w:lastRenderedPageBreak/>
                    <w:t>values</w:t>
                  </w:r>
                </w:p>
              </w:tc>
            </w:tr>
            <w:tr w:rsidR="00A64063" w14:paraId="363C58A2" w14:textId="77777777" w:rsidTr="00A64063">
              <w:tc>
                <w:tcPr>
                  <w:tcW w:w="2063" w:type="dxa"/>
                </w:tcPr>
                <w:p w14:paraId="12869A58" w14:textId="77777777" w:rsidR="00A64063" w:rsidRPr="006B4E68" w:rsidRDefault="00A64063" w:rsidP="00A64063">
                  <w:pPr>
                    <w:rPr>
                      <w:b/>
                      <w:sz w:val="18"/>
                      <w:szCs w:val="16"/>
                    </w:rPr>
                  </w:pPr>
                  <w:r w:rsidRPr="005A5A29">
                    <w:rPr>
                      <w:rFonts w:cstheme="minorHAnsi"/>
                      <w:sz w:val="18"/>
                      <w:szCs w:val="18"/>
                    </w:rPr>
                    <w:lastRenderedPageBreak/>
                    <w:t>collectionAggregationList</w:t>
                  </w:r>
                </w:p>
              </w:tc>
              <w:tc>
                <w:tcPr>
                  <w:tcW w:w="2014" w:type="dxa"/>
                </w:tcPr>
                <w:p w14:paraId="50DBDFC9" w14:textId="77777777" w:rsidR="00A64063" w:rsidRDefault="00A64063" w:rsidP="00A64063">
                  <w:pPr>
                    <w:rPr>
                      <w:sz w:val="18"/>
                      <w:szCs w:val="16"/>
                    </w:rPr>
                  </w:pPr>
                  <w:r>
                    <w:rPr>
                      <w:sz w:val="18"/>
                      <w:szCs w:val="16"/>
                    </w:rPr>
                    <w:t xml:space="preserve">Array of </w:t>
                  </w:r>
                </w:p>
                <w:p w14:paraId="1E24F63E" w14:textId="77777777" w:rsidR="00A64063" w:rsidRDefault="00A64063" w:rsidP="00A64063">
                  <w:pPr>
                    <w:rPr>
                      <w:sz w:val="18"/>
                      <w:szCs w:val="16"/>
                    </w:rPr>
                  </w:pPr>
                  <w:r>
                    <w:rPr>
                      <w:sz w:val="18"/>
                      <w:szCs w:val="16"/>
                    </w:rPr>
                    <w:t>&lt;</w:t>
                  </w:r>
                  <w:r w:rsidRPr="005A5A29">
                    <w:rPr>
                      <w:rFonts w:cstheme="minorHAnsi"/>
                      <w:sz w:val="18"/>
                      <w:szCs w:val="18"/>
                    </w:rPr>
                    <w:t>CollectionAggregation</w:t>
                  </w:r>
                  <w:r>
                    <w:rPr>
                      <w:sz w:val="18"/>
                      <w:szCs w:val="16"/>
                    </w:rPr>
                    <w:t>&gt;</w:t>
                  </w:r>
                </w:p>
              </w:tc>
              <w:tc>
                <w:tcPr>
                  <w:tcW w:w="1650" w:type="dxa"/>
                </w:tcPr>
                <w:p w14:paraId="0B07624C" w14:textId="77777777" w:rsidR="00A64063" w:rsidRPr="006B4E68" w:rsidRDefault="00A64063" w:rsidP="00A64063">
                  <w:pPr>
                    <w:rPr>
                      <w:sz w:val="18"/>
                      <w:szCs w:val="16"/>
                    </w:rPr>
                  </w:pPr>
                  <w:r>
                    <w:rPr>
                      <w:sz w:val="18"/>
                      <w:szCs w:val="16"/>
                    </w:rPr>
                    <w:t>In 2.0 world, allow customer order multiple collections.</w:t>
                  </w:r>
                </w:p>
              </w:tc>
              <w:tc>
                <w:tcPr>
                  <w:tcW w:w="1031" w:type="dxa"/>
                </w:tcPr>
                <w:p w14:paraId="3552B2CF" w14:textId="77777777" w:rsidR="00A64063" w:rsidRPr="006B4E68" w:rsidRDefault="00A64063" w:rsidP="00A64063">
                  <w:pPr>
                    <w:rPr>
                      <w:sz w:val="18"/>
                      <w:szCs w:val="16"/>
                    </w:rPr>
                  </w:pPr>
                  <w:r>
                    <w:rPr>
                      <w:sz w:val="18"/>
                      <w:szCs w:val="16"/>
                    </w:rPr>
                    <w:t>N</w:t>
                  </w:r>
                </w:p>
              </w:tc>
              <w:tc>
                <w:tcPr>
                  <w:tcW w:w="1520" w:type="dxa"/>
                </w:tcPr>
                <w:p w14:paraId="40A287B1" w14:textId="77777777" w:rsidR="00A64063" w:rsidRPr="006B4E68" w:rsidRDefault="00A64063" w:rsidP="00A64063">
                  <w:pPr>
                    <w:rPr>
                      <w:sz w:val="18"/>
                      <w:szCs w:val="16"/>
                    </w:rPr>
                  </w:pPr>
                </w:p>
              </w:tc>
            </w:tr>
            <w:tr w:rsidR="00A64063" w14:paraId="2775589D" w14:textId="77777777" w:rsidTr="00A64063">
              <w:tc>
                <w:tcPr>
                  <w:tcW w:w="2063" w:type="dxa"/>
                </w:tcPr>
                <w:p w14:paraId="442115B2" w14:textId="77777777" w:rsidR="00A64063" w:rsidRDefault="00A64063" w:rsidP="00A64063">
                  <w:pPr>
                    <w:rPr>
                      <w:sz w:val="18"/>
                      <w:szCs w:val="18"/>
                    </w:rPr>
                  </w:pPr>
                  <w:r>
                    <w:rPr>
                      <w:sz w:val="18"/>
                      <w:szCs w:val="16"/>
                    </w:rPr>
                    <w:t>packCdList</w:t>
                  </w:r>
                </w:p>
              </w:tc>
              <w:tc>
                <w:tcPr>
                  <w:tcW w:w="2014" w:type="dxa"/>
                </w:tcPr>
                <w:p w14:paraId="444A1525" w14:textId="77777777" w:rsidR="00A64063" w:rsidRDefault="00A64063" w:rsidP="00A64063">
                  <w:pPr>
                    <w:rPr>
                      <w:sz w:val="18"/>
                      <w:szCs w:val="16"/>
                    </w:rPr>
                  </w:pPr>
                  <w:r>
                    <w:rPr>
                      <w:sz w:val="18"/>
                      <w:szCs w:val="16"/>
                    </w:rPr>
                    <w:t>Array of &lt;string&gt;</w:t>
                  </w:r>
                </w:p>
              </w:tc>
              <w:tc>
                <w:tcPr>
                  <w:tcW w:w="1650" w:type="dxa"/>
                </w:tcPr>
                <w:p w14:paraId="691A1138" w14:textId="77777777" w:rsidR="00A64063" w:rsidRPr="00752747" w:rsidRDefault="00A64063" w:rsidP="00A64063">
                  <w:pPr>
                    <w:rPr>
                      <w:sz w:val="18"/>
                      <w:szCs w:val="16"/>
                    </w:rPr>
                  </w:pPr>
                  <w:r>
                    <w:rPr>
                      <w:sz w:val="18"/>
                      <w:szCs w:val="16"/>
                    </w:rPr>
                    <w:t>Individual pack code</w:t>
                  </w:r>
                </w:p>
              </w:tc>
              <w:tc>
                <w:tcPr>
                  <w:tcW w:w="1031" w:type="dxa"/>
                </w:tcPr>
                <w:p w14:paraId="281376F3" w14:textId="77777777" w:rsidR="00A64063" w:rsidRPr="00752747" w:rsidRDefault="00A64063" w:rsidP="00A64063">
                  <w:pPr>
                    <w:rPr>
                      <w:sz w:val="18"/>
                      <w:szCs w:val="16"/>
                    </w:rPr>
                  </w:pPr>
                  <w:r>
                    <w:rPr>
                      <w:sz w:val="18"/>
                      <w:szCs w:val="16"/>
                    </w:rPr>
                    <w:t>N</w:t>
                  </w:r>
                </w:p>
              </w:tc>
              <w:tc>
                <w:tcPr>
                  <w:tcW w:w="1520" w:type="dxa"/>
                </w:tcPr>
                <w:p w14:paraId="0DC70772" w14:textId="77777777" w:rsidR="00A64063" w:rsidRPr="00C87543" w:rsidRDefault="00A64063" w:rsidP="00A64063">
                  <w:pPr>
                    <w:rPr>
                      <w:sz w:val="18"/>
                      <w:szCs w:val="16"/>
                    </w:rPr>
                  </w:pPr>
                </w:p>
              </w:tc>
            </w:tr>
            <w:tr w:rsidR="00A64063" w:rsidRPr="00B32783" w14:paraId="6A00C351" w14:textId="77777777" w:rsidTr="00A64063">
              <w:tc>
                <w:tcPr>
                  <w:tcW w:w="2063" w:type="dxa"/>
                </w:tcPr>
                <w:p w14:paraId="5BD53B5A" w14:textId="77777777" w:rsidR="00A64063" w:rsidRDefault="00A64063" w:rsidP="00A64063">
                  <w:pPr>
                    <w:rPr>
                      <w:sz w:val="18"/>
                      <w:szCs w:val="16"/>
                    </w:rPr>
                  </w:pPr>
                  <w:r>
                    <w:rPr>
                      <w:sz w:val="18"/>
                      <w:szCs w:val="16"/>
                    </w:rPr>
                    <w:t>channelCdList</w:t>
                  </w:r>
                </w:p>
              </w:tc>
              <w:tc>
                <w:tcPr>
                  <w:tcW w:w="2014" w:type="dxa"/>
                </w:tcPr>
                <w:p w14:paraId="1E52CE01" w14:textId="77777777" w:rsidR="00A64063" w:rsidRDefault="00A64063" w:rsidP="00A64063">
                  <w:pPr>
                    <w:rPr>
                      <w:sz w:val="18"/>
                      <w:szCs w:val="16"/>
                    </w:rPr>
                  </w:pPr>
                  <w:r>
                    <w:rPr>
                      <w:sz w:val="18"/>
                      <w:szCs w:val="16"/>
                    </w:rPr>
                    <w:t>Array of &lt;string&gt;</w:t>
                  </w:r>
                </w:p>
              </w:tc>
              <w:tc>
                <w:tcPr>
                  <w:tcW w:w="1650" w:type="dxa"/>
                </w:tcPr>
                <w:p w14:paraId="69B5BBD3" w14:textId="77777777" w:rsidR="00A64063" w:rsidRPr="00676224" w:rsidRDefault="00A64063" w:rsidP="00A64063">
                  <w:pPr>
                    <w:rPr>
                      <w:sz w:val="18"/>
                      <w:szCs w:val="16"/>
                      <w:lang w:val="fr-CA"/>
                    </w:rPr>
                  </w:pPr>
                  <w:r w:rsidRPr="00676224">
                    <w:rPr>
                      <w:sz w:val="18"/>
                      <w:szCs w:val="16"/>
                      <w:lang w:val="fr-CA"/>
                    </w:rPr>
                    <w:t xml:space="preserve">A </w:t>
                  </w:r>
                  <w:r>
                    <w:rPr>
                      <w:sz w:val="18"/>
                      <w:szCs w:val="16"/>
                      <w:lang w:val="fr-CA"/>
                    </w:rPr>
                    <w:t>la cart channel code</w:t>
                  </w:r>
                </w:p>
              </w:tc>
              <w:tc>
                <w:tcPr>
                  <w:tcW w:w="1031" w:type="dxa"/>
                </w:tcPr>
                <w:p w14:paraId="7BF38815" w14:textId="77777777" w:rsidR="00A64063" w:rsidRPr="00676224" w:rsidRDefault="00A64063" w:rsidP="00A64063">
                  <w:pPr>
                    <w:rPr>
                      <w:sz w:val="18"/>
                      <w:szCs w:val="16"/>
                      <w:lang w:val="fr-CA"/>
                    </w:rPr>
                  </w:pPr>
                </w:p>
              </w:tc>
              <w:tc>
                <w:tcPr>
                  <w:tcW w:w="1520" w:type="dxa"/>
                </w:tcPr>
                <w:p w14:paraId="48B88630" w14:textId="77777777" w:rsidR="00A64063" w:rsidRPr="00676224" w:rsidRDefault="00A64063" w:rsidP="00A64063">
                  <w:pPr>
                    <w:rPr>
                      <w:sz w:val="18"/>
                      <w:szCs w:val="16"/>
                      <w:lang w:val="fr-CA"/>
                    </w:rPr>
                  </w:pPr>
                </w:p>
              </w:tc>
            </w:tr>
            <w:tr w:rsidR="00A64063" w14:paraId="3BBB38A9" w14:textId="77777777" w:rsidTr="00A64063">
              <w:tc>
                <w:tcPr>
                  <w:tcW w:w="2063" w:type="dxa"/>
                </w:tcPr>
                <w:p w14:paraId="3A51D923" w14:textId="77777777" w:rsidR="00A64063" w:rsidRDefault="00A64063" w:rsidP="00A64063">
                  <w:pPr>
                    <w:rPr>
                      <w:sz w:val="18"/>
                      <w:szCs w:val="16"/>
                    </w:rPr>
                  </w:pPr>
                  <w:r>
                    <w:rPr>
                      <w:sz w:val="18"/>
                      <w:szCs w:val="16"/>
                    </w:rPr>
                    <w:t>unRemovableProductCdList</w:t>
                  </w:r>
                </w:p>
              </w:tc>
              <w:tc>
                <w:tcPr>
                  <w:tcW w:w="2014" w:type="dxa"/>
                </w:tcPr>
                <w:p w14:paraId="7103DDF7" w14:textId="77777777" w:rsidR="00A64063" w:rsidRDefault="00A64063" w:rsidP="00A64063">
                  <w:pPr>
                    <w:rPr>
                      <w:sz w:val="18"/>
                      <w:szCs w:val="16"/>
                    </w:rPr>
                  </w:pPr>
                  <w:r>
                    <w:rPr>
                      <w:sz w:val="18"/>
                      <w:szCs w:val="16"/>
                    </w:rPr>
                    <w:t>Array of &lt;string&gt;</w:t>
                  </w:r>
                </w:p>
              </w:tc>
              <w:tc>
                <w:tcPr>
                  <w:tcW w:w="1650" w:type="dxa"/>
                </w:tcPr>
                <w:p w14:paraId="3C674D28" w14:textId="77777777" w:rsidR="00A64063" w:rsidRPr="00752747" w:rsidRDefault="00A64063" w:rsidP="00A64063">
                  <w:pPr>
                    <w:rPr>
                      <w:sz w:val="18"/>
                      <w:szCs w:val="16"/>
                    </w:rPr>
                  </w:pPr>
                  <w:r>
                    <w:rPr>
                      <w:sz w:val="18"/>
                      <w:szCs w:val="16"/>
                    </w:rPr>
                    <w:t>*</w:t>
                  </w:r>
                </w:p>
              </w:tc>
              <w:tc>
                <w:tcPr>
                  <w:tcW w:w="1031" w:type="dxa"/>
                </w:tcPr>
                <w:p w14:paraId="6207DE42" w14:textId="77777777" w:rsidR="00A64063" w:rsidRDefault="00A64063" w:rsidP="00A64063">
                  <w:pPr>
                    <w:rPr>
                      <w:sz w:val="18"/>
                      <w:szCs w:val="16"/>
                    </w:rPr>
                  </w:pPr>
                </w:p>
              </w:tc>
              <w:tc>
                <w:tcPr>
                  <w:tcW w:w="1520" w:type="dxa"/>
                </w:tcPr>
                <w:p w14:paraId="62E664F0" w14:textId="77777777" w:rsidR="00A64063" w:rsidRPr="00C87543" w:rsidRDefault="00A64063" w:rsidP="00A64063">
                  <w:pPr>
                    <w:rPr>
                      <w:sz w:val="18"/>
                      <w:szCs w:val="16"/>
                    </w:rPr>
                  </w:pPr>
                </w:p>
              </w:tc>
            </w:tr>
          </w:tbl>
          <w:p w14:paraId="18796D56" w14:textId="77777777" w:rsidR="00A64063" w:rsidRPr="000666BE" w:rsidRDefault="00A64063" w:rsidP="00A64063">
            <w:pPr>
              <w:rPr>
                <w:rFonts w:ascii="Times New Roman" w:eastAsia="Times New Roman" w:hAnsi="Times New Roman" w:cs="Times New Roman"/>
                <w:sz w:val="16"/>
                <w:szCs w:val="16"/>
                <w:lang w:eastAsia="en-CA"/>
              </w:rPr>
            </w:pPr>
            <w:r w:rsidRPr="000666BE">
              <w:rPr>
                <w:i/>
                <w:sz w:val="18"/>
                <w:szCs w:val="16"/>
              </w:rPr>
              <w:t xml:space="preserve">* </w:t>
            </w:r>
            <w:r w:rsidRPr="003A1BDF">
              <w:rPr>
                <w:b/>
                <w:i/>
                <w:sz w:val="18"/>
                <w:szCs w:val="16"/>
              </w:rPr>
              <w:t>unRemovable product</w:t>
            </w:r>
            <w:r>
              <w:rPr>
                <w:sz w:val="18"/>
                <w:szCs w:val="16"/>
              </w:rPr>
              <w:t>: 1</w:t>
            </w:r>
            <w:r w:rsidRPr="000666BE">
              <w:rPr>
                <w:sz w:val="16"/>
                <w:szCs w:val="16"/>
              </w:rPr>
              <w:t xml:space="preserve">) </w:t>
            </w:r>
            <w:r w:rsidRPr="000666BE">
              <w:rPr>
                <w:rFonts w:ascii="Times New Roman" w:eastAsia="Times New Roman" w:hAnsi="Times New Roman" w:cs="Times New Roman"/>
                <w:sz w:val="16"/>
                <w:szCs w:val="16"/>
                <w:lang w:eastAsia="en-CA"/>
              </w:rPr>
              <w:t>If the subscription was modified in last 30 days. We will not allow customers</w:t>
            </w:r>
            <w:r>
              <w:rPr>
                <w:rFonts w:ascii="Times New Roman" w:eastAsia="Times New Roman" w:hAnsi="Times New Roman" w:cs="Times New Roman"/>
                <w:sz w:val="16"/>
                <w:szCs w:val="16"/>
                <w:lang w:eastAsia="en-CA"/>
              </w:rPr>
              <w:t xml:space="preserve"> to change their subscription. </w:t>
            </w:r>
            <w:r w:rsidRPr="000666BE">
              <w:rPr>
                <w:rFonts w:ascii="Times New Roman" w:eastAsia="Times New Roman" w:hAnsi="Times New Roman" w:cs="Times New Roman"/>
                <w:sz w:val="16"/>
                <w:szCs w:val="16"/>
                <w:lang w:eastAsia="en-CA"/>
              </w:rPr>
              <w:t xml:space="preserve">Therefore all elements </w:t>
            </w:r>
            <w:r>
              <w:rPr>
                <w:rFonts w:ascii="Times New Roman" w:eastAsia="Times New Roman" w:hAnsi="Times New Roman" w:cs="Times New Roman"/>
                <w:sz w:val="16"/>
                <w:szCs w:val="16"/>
                <w:lang w:eastAsia="en-CA"/>
              </w:rPr>
              <w:t xml:space="preserve">of subscription </w:t>
            </w:r>
            <w:r w:rsidRPr="000666BE">
              <w:rPr>
                <w:rFonts w:ascii="Times New Roman" w:eastAsia="Times New Roman" w:hAnsi="Times New Roman" w:cs="Times New Roman"/>
                <w:sz w:val="16"/>
                <w:szCs w:val="16"/>
                <w:lang w:eastAsia="en-CA"/>
              </w:rPr>
              <w:t>are un</w:t>
            </w:r>
            <w:r>
              <w:rPr>
                <w:rFonts w:ascii="Times New Roman" w:eastAsia="Times New Roman" w:hAnsi="Times New Roman" w:cs="Times New Roman"/>
                <w:sz w:val="16"/>
                <w:szCs w:val="16"/>
                <w:lang w:eastAsia="en-CA"/>
              </w:rPr>
              <w:t>-</w:t>
            </w:r>
            <w:r w:rsidRPr="000666BE">
              <w:rPr>
                <w:rFonts w:ascii="Times New Roman" w:eastAsia="Times New Roman" w:hAnsi="Times New Roman" w:cs="Times New Roman"/>
                <w:sz w:val="16"/>
                <w:szCs w:val="16"/>
                <w:lang w:eastAsia="en-CA"/>
              </w:rPr>
              <w:t>removable</w:t>
            </w:r>
            <w:r>
              <w:rPr>
                <w:rFonts w:ascii="Times New Roman" w:eastAsia="Times New Roman" w:hAnsi="Times New Roman" w:cs="Times New Roman"/>
                <w:sz w:val="16"/>
                <w:szCs w:val="16"/>
                <w:lang w:eastAsia="en-CA"/>
              </w:rPr>
              <w:t xml:space="preserve"> products</w:t>
            </w:r>
            <w:r w:rsidRPr="000666BE">
              <w:rPr>
                <w:rFonts w:ascii="Times New Roman" w:eastAsia="Times New Roman" w:hAnsi="Times New Roman" w:cs="Times New Roman"/>
                <w:sz w:val="16"/>
                <w:szCs w:val="16"/>
                <w:lang w:eastAsia="en-CA"/>
              </w:rPr>
              <w:t>. </w:t>
            </w:r>
            <w:r>
              <w:rPr>
                <w:rFonts w:ascii="Times New Roman" w:eastAsia="Times New Roman" w:hAnsi="Times New Roman" w:cs="Times New Roman"/>
                <w:sz w:val="16"/>
                <w:szCs w:val="16"/>
                <w:lang w:eastAsia="en-CA"/>
              </w:rPr>
              <w:t>2)</w:t>
            </w:r>
            <w:r w:rsidRPr="000666BE">
              <w:rPr>
                <w:rFonts w:ascii="Times New Roman" w:eastAsia="Times New Roman" w:hAnsi="Times New Roman" w:cs="Times New Roman"/>
                <w:sz w:val="16"/>
                <w:szCs w:val="16"/>
                <w:lang w:eastAsia="en-CA"/>
              </w:rPr>
              <w:t xml:space="preserve"> In 1.0 world, if </w:t>
            </w:r>
            <w:r>
              <w:rPr>
                <w:rFonts w:ascii="Times New Roman" w:eastAsia="Times New Roman" w:hAnsi="Times New Roman" w:cs="Times New Roman"/>
                <w:sz w:val="16"/>
                <w:szCs w:val="16"/>
                <w:lang w:eastAsia="en-CA"/>
              </w:rPr>
              <w:t>subscription is</w:t>
            </w:r>
            <w:r w:rsidRPr="000666BE">
              <w:rPr>
                <w:rFonts w:ascii="Times New Roman" w:eastAsia="Times New Roman" w:hAnsi="Times New Roman" w:cs="Times New Roman"/>
                <w:sz w:val="16"/>
                <w:szCs w:val="16"/>
                <w:lang w:eastAsia="en-CA"/>
              </w:rPr>
              <w:t xml:space="preserve"> all-in combo</w:t>
            </w:r>
            <w:r>
              <w:rPr>
                <w:rFonts w:ascii="Times New Roman" w:eastAsia="Times New Roman" w:hAnsi="Times New Roman" w:cs="Times New Roman"/>
                <w:sz w:val="16"/>
                <w:szCs w:val="16"/>
                <w:lang w:eastAsia="en-CA"/>
              </w:rPr>
              <w:t>,</w:t>
            </w:r>
            <w:r w:rsidRPr="000666BE">
              <w:rPr>
                <w:rFonts w:ascii="Times New Roman" w:eastAsia="Times New Roman" w:hAnsi="Times New Roman" w:cs="Times New Roman"/>
                <w:sz w:val="16"/>
                <w:szCs w:val="16"/>
                <w:lang w:eastAsia="en-CA"/>
              </w:rPr>
              <w:t xml:space="preserve"> th</w:t>
            </w:r>
            <w:r>
              <w:rPr>
                <w:rFonts w:ascii="Times New Roman" w:eastAsia="Times New Roman" w:hAnsi="Times New Roman" w:cs="Times New Roman"/>
                <w:sz w:val="16"/>
                <w:szCs w:val="16"/>
                <w:lang w:eastAsia="en-CA"/>
              </w:rPr>
              <w:t>en all elements will be un-remov</w:t>
            </w:r>
            <w:r w:rsidRPr="000666BE">
              <w:rPr>
                <w:rFonts w:ascii="Times New Roman" w:eastAsia="Times New Roman" w:hAnsi="Times New Roman" w:cs="Times New Roman"/>
                <w:sz w:val="16"/>
                <w:szCs w:val="16"/>
                <w:lang w:eastAsia="en-CA"/>
              </w:rPr>
              <w:t>able sinc</w:t>
            </w:r>
            <w:r>
              <w:rPr>
                <w:rFonts w:ascii="Times New Roman" w:eastAsia="Times New Roman" w:hAnsi="Times New Roman" w:cs="Times New Roman"/>
                <w:sz w:val="16"/>
                <w:szCs w:val="16"/>
                <w:lang w:eastAsia="en-CA"/>
              </w:rPr>
              <w:t>e the combo contains everything and it is not allowed downgrade.</w:t>
            </w:r>
            <w:r w:rsidRPr="000666BE">
              <w:rPr>
                <w:rFonts w:ascii="Times New Roman" w:eastAsia="Times New Roman" w:hAnsi="Times New Roman" w:cs="Times New Roman"/>
                <w:sz w:val="16"/>
                <w:szCs w:val="16"/>
                <w:lang w:eastAsia="en-CA"/>
              </w:rPr>
              <w:t> </w:t>
            </w:r>
          </w:p>
          <w:p w14:paraId="056429BA" w14:textId="77777777" w:rsidR="00A64063" w:rsidRDefault="00A64063" w:rsidP="00A64063">
            <w:pPr>
              <w:rPr>
                <w:sz w:val="18"/>
                <w:szCs w:val="16"/>
              </w:rPr>
            </w:pPr>
          </w:p>
          <w:p w14:paraId="6EA181DC" w14:textId="77777777" w:rsidR="00A64063" w:rsidRDefault="00A64063" w:rsidP="00A64063">
            <w:pPr>
              <w:rPr>
                <w:sz w:val="18"/>
                <w:szCs w:val="16"/>
              </w:rPr>
            </w:pPr>
            <w:r>
              <w:rPr>
                <w:sz w:val="18"/>
                <w:szCs w:val="16"/>
              </w:rPr>
              <w:t>CollectionAggregation</w:t>
            </w:r>
          </w:p>
          <w:tbl>
            <w:tblPr>
              <w:tblStyle w:val="TableGrid"/>
              <w:tblW w:w="8278" w:type="dxa"/>
              <w:tblLook w:val="04A0" w:firstRow="1" w:lastRow="0" w:firstColumn="1" w:lastColumn="0" w:noHBand="0" w:noVBand="1"/>
            </w:tblPr>
            <w:tblGrid>
              <w:gridCol w:w="2042"/>
              <w:gridCol w:w="2110"/>
              <w:gridCol w:w="1072"/>
              <w:gridCol w:w="1192"/>
              <w:gridCol w:w="1862"/>
            </w:tblGrid>
            <w:tr w:rsidR="00A64063" w:rsidRPr="00444190" w14:paraId="1B9CAD06" w14:textId="77777777" w:rsidTr="00A64063">
              <w:tc>
                <w:tcPr>
                  <w:tcW w:w="2042" w:type="dxa"/>
                  <w:shd w:val="clear" w:color="auto" w:fill="D9D9D9" w:themeFill="background1" w:themeFillShade="D9"/>
                </w:tcPr>
                <w:p w14:paraId="44FFC517" w14:textId="77777777" w:rsidR="00A64063" w:rsidRPr="00444190" w:rsidRDefault="00A64063" w:rsidP="00A64063">
                  <w:pPr>
                    <w:rPr>
                      <w:b/>
                      <w:sz w:val="18"/>
                      <w:szCs w:val="16"/>
                    </w:rPr>
                  </w:pPr>
                  <w:r w:rsidRPr="00444190">
                    <w:rPr>
                      <w:b/>
                      <w:sz w:val="18"/>
                      <w:szCs w:val="16"/>
                    </w:rPr>
                    <w:t>Name</w:t>
                  </w:r>
                </w:p>
              </w:tc>
              <w:tc>
                <w:tcPr>
                  <w:tcW w:w="2110" w:type="dxa"/>
                  <w:shd w:val="clear" w:color="auto" w:fill="D9D9D9" w:themeFill="background1" w:themeFillShade="D9"/>
                </w:tcPr>
                <w:p w14:paraId="2338DA0D" w14:textId="77777777" w:rsidR="00A64063" w:rsidRDefault="00A64063" w:rsidP="00A64063">
                  <w:pPr>
                    <w:rPr>
                      <w:b/>
                      <w:sz w:val="18"/>
                      <w:szCs w:val="16"/>
                    </w:rPr>
                  </w:pPr>
                  <w:r>
                    <w:rPr>
                      <w:b/>
                      <w:sz w:val="18"/>
                      <w:szCs w:val="16"/>
                    </w:rPr>
                    <w:t>DataType</w:t>
                  </w:r>
                </w:p>
              </w:tc>
              <w:tc>
                <w:tcPr>
                  <w:tcW w:w="1072" w:type="dxa"/>
                  <w:shd w:val="clear" w:color="auto" w:fill="D9D9D9" w:themeFill="background1" w:themeFillShade="D9"/>
                </w:tcPr>
                <w:p w14:paraId="5711DE44" w14:textId="77777777" w:rsidR="00A64063" w:rsidRPr="00444190" w:rsidRDefault="00A64063" w:rsidP="00A64063">
                  <w:pPr>
                    <w:rPr>
                      <w:b/>
                      <w:sz w:val="18"/>
                      <w:szCs w:val="16"/>
                    </w:rPr>
                  </w:pPr>
                  <w:r>
                    <w:rPr>
                      <w:b/>
                      <w:sz w:val="18"/>
                      <w:szCs w:val="16"/>
                    </w:rPr>
                    <w:t>Description</w:t>
                  </w:r>
                </w:p>
              </w:tc>
              <w:tc>
                <w:tcPr>
                  <w:tcW w:w="1192" w:type="dxa"/>
                  <w:shd w:val="clear" w:color="auto" w:fill="D9D9D9" w:themeFill="background1" w:themeFillShade="D9"/>
                </w:tcPr>
                <w:p w14:paraId="6388C3B9"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862" w:type="dxa"/>
                  <w:shd w:val="clear" w:color="auto" w:fill="D9D9D9" w:themeFill="background1" w:themeFillShade="D9"/>
                </w:tcPr>
                <w:p w14:paraId="10C97510" w14:textId="77777777" w:rsidR="00A64063" w:rsidRPr="00444190" w:rsidRDefault="00A64063" w:rsidP="00A64063">
                  <w:pPr>
                    <w:rPr>
                      <w:b/>
                      <w:sz w:val="18"/>
                      <w:szCs w:val="16"/>
                    </w:rPr>
                  </w:pPr>
                  <w:r w:rsidRPr="001B35FC">
                    <w:rPr>
                      <w:b/>
                      <w:sz w:val="18"/>
                      <w:szCs w:val="16"/>
                    </w:rPr>
                    <w:t>Possible/typical values</w:t>
                  </w:r>
                </w:p>
              </w:tc>
            </w:tr>
            <w:tr w:rsidR="00A64063" w14:paraId="6E2FE015" w14:textId="77777777" w:rsidTr="00A64063">
              <w:tc>
                <w:tcPr>
                  <w:tcW w:w="2042" w:type="dxa"/>
                </w:tcPr>
                <w:p w14:paraId="64A67A39" w14:textId="77777777" w:rsidR="00A64063" w:rsidRPr="006B4E68" w:rsidRDefault="00A64063" w:rsidP="00A64063">
                  <w:pPr>
                    <w:rPr>
                      <w:b/>
                      <w:sz w:val="18"/>
                      <w:szCs w:val="16"/>
                    </w:rPr>
                  </w:pPr>
                  <w:r>
                    <w:rPr>
                      <w:sz w:val="18"/>
                      <w:szCs w:val="16"/>
                    </w:rPr>
                    <w:t>collectionCd</w:t>
                  </w:r>
                </w:p>
              </w:tc>
              <w:tc>
                <w:tcPr>
                  <w:tcW w:w="2110" w:type="dxa"/>
                </w:tcPr>
                <w:p w14:paraId="61ABBBA4" w14:textId="77777777" w:rsidR="00A64063" w:rsidRDefault="00A64063" w:rsidP="00A64063">
                  <w:pPr>
                    <w:rPr>
                      <w:sz w:val="18"/>
                      <w:szCs w:val="16"/>
                    </w:rPr>
                  </w:pPr>
                  <w:r>
                    <w:rPr>
                      <w:sz w:val="18"/>
                      <w:szCs w:val="16"/>
                    </w:rPr>
                    <w:t>Array of &lt;string&gt;</w:t>
                  </w:r>
                </w:p>
              </w:tc>
              <w:tc>
                <w:tcPr>
                  <w:tcW w:w="1072" w:type="dxa"/>
                </w:tcPr>
                <w:p w14:paraId="144A61BD" w14:textId="77777777" w:rsidR="00A64063" w:rsidRPr="006B4E68" w:rsidRDefault="00A64063" w:rsidP="00A64063">
                  <w:pPr>
                    <w:rPr>
                      <w:sz w:val="18"/>
                      <w:szCs w:val="16"/>
                    </w:rPr>
                  </w:pPr>
                </w:p>
              </w:tc>
              <w:tc>
                <w:tcPr>
                  <w:tcW w:w="1192" w:type="dxa"/>
                </w:tcPr>
                <w:p w14:paraId="04945D5D" w14:textId="77777777" w:rsidR="00A64063" w:rsidRPr="006B4E68" w:rsidRDefault="00A64063" w:rsidP="00A64063">
                  <w:pPr>
                    <w:rPr>
                      <w:sz w:val="18"/>
                      <w:szCs w:val="16"/>
                    </w:rPr>
                  </w:pPr>
                  <w:r>
                    <w:rPr>
                      <w:sz w:val="18"/>
                      <w:szCs w:val="16"/>
                    </w:rPr>
                    <w:t>N</w:t>
                  </w:r>
                </w:p>
              </w:tc>
              <w:tc>
                <w:tcPr>
                  <w:tcW w:w="1862" w:type="dxa"/>
                </w:tcPr>
                <w:p w14:paraId="4ACE7A1F" w14:textId="77777777" w:rsidR="00A64063" w:rsidRPr="006B4E68" w:rsidRDefault="00A64063" w:rsidP="00A64063">
                  <w:pPr>
                    <w:rPr>
                      <w:sz w:val="18"/>
                      <w:szCs w:val="16"/>
                    </w:rPr>
                  </w:pPr>
                </w:p>
              </w:tc>
            </w:tr>
            <w:tr w:rsidR="00A64063" w14:paraId="5860415C" w14:textId="77777777" w:rsidTr="00A64063">
              <w:tc>
                <w:tcPr>
                  <w:tcW w:w="2042" w:type="dxa"/>
                </w:tcPr>
                <w:p w14:paraId="3DB48A41" w14:textId="77777777" w:rsidR="00A64063" w:rsidRPr="006B4E68" w:rsidRDefault="00A64063" w:rsidP="00A64063">
                  <w:pPr>
                    <w:rPr>
                      <w:b/>
                      <w:sz w:val="18"/>
                      <w:szCs w:val="16"/>
                    </w:rPr>
                  </w:pPr>
                  <w:r>
                    <w:rPr>
                      <w:sz w:val="18"/>
                      <w:szCs w:val="16"/>
                    </w:rPr>
                    <w:t>c</w:t>
                  </w:r>
                  <w:r w:rsidRPr="00AC129B">
                    <w:rPr>
                      <w:sz w:val="18"/>
                      <w:szCs w:val="16"/>
                    </w:rPr>
                    <w:t>ollectionPricePlanCd</w:t>
                  </w:r>
                </w:p>
              </w:tc>
              <w:tc>
                <w:tcPr>
                  <w:tcW w:w="2110" w:type="dxa"/>
                </w:tcPr>
                <w:p w14:paraId="5228A692" w14:textId="77777777" w:rsidR="00A64063" w:rsidRPr="006B4E68" w:rsidRDefault="00A64063" w:rsidP="00A64063">
                  <w:pPr>
                    <w:rPr>
                      <w:sz w:val="18"/>
                      <w:szCs w:val="16"/>
                    </w:rPr>
                  </w:pPr>
                  <w:r>
                    <w:rPr>
                      <w:sz w:val="18"/>
                      <w:szCs w:val="16"/>
                    </w:rPr>
                    <w:t xml:space="preserve">String </w:t>
                  </w:r>
                </w:p>
              </w:tc>
              <w:tc>
                <w:tcPr>
                  <w:tcW w:w="1072" w:type="dxa"/>
                </w:tcPr>
                <w:p w14:paraId="7C8B0966" w14:textId="77777777" w:rsidR="00A64063" w:rsidRPr="006B4E68" w:rsidRDefault="00A64063" w:rsidP="00A64063">
                  <w:pPr>
                    <w:rPr>
                      <w:sz w:val="18"/>
                      <w:szCs w:val="16"/>
                    </w:rPr>
                  </w:pPr>
                </w:p>
              </w:tc>
              <w:tc>
                <w:tcPr>
                  <w:tcW w:w="1192" w:type="dxa"/>
                </w:tcPr>
                <w:p w14:paraId="7CF49080" w14:textId="77777777" w:rsidR="00A64063" w:rsidRPr="006B4E68" w:rsidRDefault="00A64063" w:rsidP="00A64063">
                  <w:pPr>
                    <w:rPr>
                      <w:sz w:val="18"/>
                      <w:szCs w:val="16"/>
                    </w:rPr>
                  </w:pPr>
                  <w:r>
                    <w:rPr>
                      <w:sz w:val="18"/>
                      <w:szCs w:val="16"/>
                    </w:rPr>
                    <w:t>N</w:t>
                  </w:r>
                </w:p>
              </w:tc>
              <w:tc>
                <w:tcPr>
                  <w:tcW w:w="1862" w:type="dxa"/>
                </w:tcPr>
                <w:p w14:paraId="4D5887D8" w14:textId="77777777" w:rsidR="00A64063" w:rsidRPr="006B4E68" w:rsidRDefault="00A64063" w:rsidP="00A64063">
                  <w:pPr>
                    <w:rPr>
                      <w:sz w:val="18"/>
                      <w:szCs w:val="16"/>
                    </w:rPr>
                  </w:pPr>
                </w:p>
              </w:tc>
            </w:tr>
            <w:tr w:rsidR="00A64063" w14:paraId="73259725" w14:textId="77777777" w:rsidTr="00A64063">
              <w:tc>
                <w:tcPr>
                  <w:tcW w:w="2042" w:type="dxa"/>
                </w:tcPr>
                <w:p w14:paraId="7FB842BB" w14:textId="77777777" w:rsidR="00A64063" w:rsidRPr="00752747" w:rsidRDefault="00A64063" w:rsidP="00A64063">
                  <w:pPr>
                    <w:rPr>
                      <w:sz w:val="18"/>
                      <w:szCs w:val="18"/>
                    </w:rPr>
                  </w:pPr>
                  <w:r>
                    <w:rPr>
                      <w:sz w:val="18"/>
                      <w:szCs w:val="16"/>
                    </w:rPr>
                    <w:t>collection</w:t>
                  </w:r>
                  <w:r w:rsidRPr="00AC129B">
                    <w:rPr>
                      <w:sz w:val="18"/>
                      <w:szCs w:val="16"/>
                    </w:rPr>
                    <w:t>PackC</w:t>
                  </w:r>
                  <w:r>
                    <w:rPr>
                      <w:sz w:val="18"/>
                      <w:szCs w:val="16"/>
                    </w:rPr>
                    <w:t>d</w:t>
                  </w:r>
                  <w:r w:rsidRPr="00AC129B">
                    <w:rPr>
                      <w:sz w:val="18"/>
                      <w:szCs w:val="16"/>
                    </w:rPr>
                    <w:t>List</w:t>
                  </w:r>
                </w:p>
              </w:tc>
              <w:tc>
                <w:tcPr>
                  <w:tcW w:w="2110" w:type="dxa"/>
                </w:tcPr>
                <w:p w14:paraId="5AE4F7BE" w14:textId="77777777" w:rsidR="00A64063" w:rsidRDefault="00A64063" w:rsidP="00A64063">
                  <w:pPr>
                    <w:rPr>
                      <w:sz w:val="18"/>
                      <w:szCs w:val="16"/>
                    </w:rPr>
                  </w:pPr>
                  <w:r>
                    <w:rPr>
                      <w:sz w:val="18"/>
                      <w:szCs w:val="16"/>
                    </w:rPr>
                    <w:t>Array of &lt;string&gt;</w:t>
                  </w:r>
                </w:p>
              </w:tc>
              <w:tc>
                <w:tcPr>
                  <w:tcW w:w="1072" w:type="dxa"/>
                </w:tcPr>
                <w:p w14:paraId="1D011EF3" w14:textId="77777777" w:rsidR="00A64063" w:rsidRPr="00752747" w:rsidRDefault="00A64063" w:rsidP="00A64063">
                  <w:pPr>
                    <w:rPr>
                      <w:sz w:val="18"/>
                      <w:szCs w:val="16"/>
                    </w:rPr>
                  </w:pPr>
                </w:p>
              </w:tc>
              <w:tc>
                <w:tcPr>
                  <w:tcW w:w="1192" w:type="dxa"/>
                </w:tcPr>
                <w:p w14:paraId="4F0D0B78" w14:textId="77777777" w:rsidR="00A64063" w:rsidRPr="00752747" w:rsidRDefault="00A64063" w:rsidP="00A64063">
                  <w:pPr>
                    <w:rPr>
                      <w:sz w:val="18"/>
                      <w:szCs w:val="16"/>
                    </w:rPr>
                  </w:pPr>
                  <w:r>
                    <w:rPr>
                      <w:sz w:val="18"/>
                      <w:szCs w:val="16"/>
                    </w:rPr>
                    <w:t>N</w:t>
                  </w:r>
                </w:p>
              </w:tc>
              <w:tc>
                <w:tcPr>
                  <w:tcW w:w="1862" w:type="dxa"/>
                </w:tcPr>
                <w:p w14:paraId="427DE777" w14:textId="77777777" w:rsidR="00A64063" w:rsidRPr="00C87543" w:rsidRDefault="00A64063" w:rsidP="00A64063">
                  <w:pPr>
                    <w:rPr>
                      <w:sz w:val="18"/>
                      <w:szCs w:val="16"/>
                    </w:rPr>
                  </w:pPr>
                </w:p>
              </w:tc>
            </w:tr>
            <w:tr w:rsidR="00A64063" w14:paraId="24F1BDA6" w14:textId="77777777" w:rsidTr="00A64063">
              <w:tc>
                <w:tcPr>
                  <w:tcW w:w="2042" w:type="dxa"/>
                </w:tcPr>
                <w:p w14:paraId="04245B42" w14:textId="77777777" w:rsidR="00A64063" w:rsidRDefault="00A64063" w:rsidP="00A64063">
                  <w:pPr>
                    <w:rPr>
                      <w:sz w:val="18"/>
                      <w:szCs w:val="18"/>
                    </w:rPr>
                  </w:pPr>
                  <w:r>
                    <w:rPr>
                      <w:sz w:val="18"/>
                      <w:szCs w:val="16"/>
                    </w:rPr>
                    <w:t>collectionChannel</w:t>
                  </w:r>
                  <w:r w:rsidRPr="00AC129B">
                    <w:rPr>
                      <w:sz w:val="18"/>
                      <w:szCs w:val="16"/>
                    </w:rPr>
                    <w:t>C</w:t>
                  </w:r>
                  <w:r>
                    <w:rPr>
                      <w:sz w:val="18"/>
                      <w:szCs w:val="16"/>
                    </w:rPr>
                    <w:t>d</w:t>
                  </w:r>
                  <w:r w:rsidRPr="00AC129B">
                    <w:rPr>
                      <w:sz w:val="18"/>
                      <w:szCs w:val="16"/>
                    </w:rPr>
                    <w:t>List</w:t>
                  </w:r>
                </w:p>
              </w:tc>
              <w:tc>
                <w:tcPr>
                  <w:tcW w:w="2110" w:type="dxa"/>
                </w:tcPr>
                <w:p w14:paraId="01CDAD5A" w14:textId="77777777" w:rsidR="00A64063" w:rsidRDefault="00A64063" w:rsidP="00A64063">
                  <w:pPr>
                    <w:rPr>
                      <w:sz w:val="18"/>
                      <w:szCs w:val="16"/>
                    </w:rPr>
                  </w:pPr>
                  <w:r>
                    <w:rPr>
                      <w:sz w:val="18"/>
                      <w:szCs w:val="16"/>
                    </w:rPr>
                    <w:t>Array of &lt;string&gt;</w:t>
                  </w:r>
                </w:p>
              </w:tc>
              <w:tc>
                <w:tcPr>
                  <w:tcW w:w="1072" w:type="dxa"/>
                </w:tcPr>
                <w:p w14:paraId="4A7FF5EA" w14:textId="77777777" w:rsidR="00A64063" w:rsidRPr="00752747" w:rsidRDefault="00A64063" w:rsidP="00A64063">
                  <w:pPr>
                    <w:rPr>
                      <w:sz w:val="18"/>
                      <w:szCs w:val="16"/>
                    </w:rPr>
                  </w:pPr>
                </w:p>
              </w:tc>
              <w:tc>
                <w:tcPr>
                  <w:tcW w:w="1192" w:type="dxa"/>
                </w:tcPr>
                <w:p w14:paraId="2A09EFE6" w14:textId="77777777" w:rsidR="00A64063" w:rsidRPr="00752747" w:rsidRDefault="00A64063" w:rsidP="00A64063">
                  <w:pPr>
                    <w:rPr>
                      <w:sz w:val="18"/>
                      <w:szCs w:val="16"/>
                    </w:rPr>
                  </w:pPr>
                  <w:r>
                    <w:rPr>
                      <w:sz w:val="18"/>
                      <w:szCs w:val="16"/>
                    </w:rPr>
                    <w:t>N</w:t>
                  </w:r>
                </w:p>
              </w:tc>
              <w:tc>
                <w:tcPr>
                  <w:tcW w:w="1862" w:type="dxa"/>
                </w:tcPr>
                <w:p w14:paraId="5A450586" w14:textId="77777777" w:rsidR="00A64063" w:rsidRPr="00C87543" w:rsidRDefault="00A64063" w:rsidP="00A64063">
                  <w:pPr>
                    <w:rPr>
                      <w:sz w:val="18"/>
                      <w:szCs w:val="16"/>
                    </w:rPr>
                  </w:pPr>
                </w:p>
              </w:tc>
            </w:tr>
          </w:tbl>
          <w:p w14:paraId="69054638" w14:textId="77777777" w:rsidR="00A64063" w:rsidRDefault="00A64063" w:rsidP="00A64063">
            <w:pPr>
              <w:rPr>
                <w:sz w:val="18"/>
                <w:szCs w:val="16"/>
              </w:rPr>
            </w:pPr>
          </w:p>
          <w:p w14:paraId="0A63C609" w14:textId="77777777" w:rsidR="00A64063" w:rsidRDefault="00A64063" w:rsidP="00A64063">
            <w:pPr>
              <w:rPr>
                <w:sz w:val="18"/>
                <w:szCs w:val="16"/>
              </w:rPr>
            </w:pPr>
          </w:p>
          <w:p w14:paraId="30B10C21" w14:textId="77777777" w:rsidR="00A64063" w:rsidRPr="00AD780E" w:rsidRDefault="00A64063" w:rsidP="00A64063">
            <w:pPr>
              <w:rPr>
                <w:sz w:val="18"/>
                <w:szCs w:val="16"/>
              </w:rPr>
            </w:pPr>
            <w:r w:rsidRPr="00AD780E">
              <w:rPr>
                <w:sz w:val="18"/>
                <w:szCs w:val="16"/>
              </w:rPr>
              <w:t xml:space="preserve">Where </w:t>
            </w:r>
            <w:r w:rsidRPr="00107233">
              <w:rPr>
                <w:b/>
                <w:color w:val="31849B" w:themeColor="accent5" w:themeShade="BF"/>
                <w:sz w:val="18"/>
                <w:szCs w:val="18"/>
              </w:rPr>
              <w:t>ProgramOrder</w:t>
            </w:r>
            <w:r w:rsidRPr="00AD780E">
              <w:rPr>
                <w:sz w:val="18"/>
                <w:szCs w:val="16"/>
              </w:rPr>
              <w:t xml:space="preserve"> is described as</w:t>
            </w:r>
          </w:p>
          <w:p w14:paraId="132B250F" w14:textId="77777777" w:rsidR="00A64063" w:rsidRDefault="00A64063" w:rsidP="00A64063">
            <w:pPr>
              <w:rPr>
                <w:sz w:val="18"/>
                <w:szCs w:val="16"/>
              </w:rPr>
            </w:pPr>
            <w:r w:rsidRPr="00AD780E">
              <w:rPr>
                <w:sz w:val="18"/>
                <w:szCs w:val="16"/>
              </w:rPr>
              <w:t>{</w:t>
            </w:r>
          </w:p>
          <w:p w14:paraId="79396678" w14:textId="77777777" w:rsidR="00A64063" w:rsidRDefault="00A64063" w:rsidP="00A64063">
            <w:pPr>
              <w:rPr>
                <w:sz w:val="18"/>
                <w:szCs w:val="18"/>
              </w:rPr>
            </w:pPr>
            <w:r>
              <w:rPr>
                <w:rStyle w:val="sobjectk"/>
                <w:rFonts w:ascii="Consolas" w:hAnsi="Consolas" w:cs="Consolas"/>
                <w:b/>
                <w:bCs/>
                <w:color w:val="333333"/>
                <w:sz w:val="16"/>
                <w:szCs w:val="16"/>
              </w:rPr>
              <w:t xml:space="preserve">  </w:t>
            </w:r>
            <w:r w:rsidRPr="005A5A29">
              <w:rPr>
                <w:rStyle w:val="sobjectk"/>
                <w:rFonts w:cstheme="minorHAnsi"/>
                <w:b/>
                <w:bCs/>
                <w:color w:val="333333"/>
                <w:sz w:val="18"/>
                <w:szCs w:val="18"/>
              </w:rPr>
              <w:t>"</w:t>
            </w:r>
            <w:r>
              <w:rPr>
                <w:rFonts w:cstheme="minorHAnsi"/>
                <w:sz w:val="18"/>
                <w:szCs w:val="18"/>
              </w:rPr>
              <w:t>action</w:t>
            </w:r>
            <w:r w:rsidRPr="005A5A29">
              <w:rPr>
                <w:rStyle w:val="sobjectk"/>
                <w:rFonts w:cstheme="minorHAnsi"/>
                <w:b/>
                <w:bCs/>
                <w:color w:val="333333"/>
                <w:sz w:val="18"/>
                <w:szCs w:val="18"/>
              </w:rPr>
              <w:t xml:space="preserve">" </w:t>
            </w:r>
            <w:r w:rsidRPr="005A5A29">
              <w:rPr>
                <w:rStyle w:val="scolon"/>
                <w:rFonts w:cstheme="minorHAnsi"/>
                <w:color w:val="666666"/>
                <w:sz w:val="18"/>
                <w:szCs w:val="18"/>
              </w:rPr>
              <w:t>:</w:t>
            </w:r>
            <w:r w:rsidRPr="005A5A29">
              <w:rPr>
                <w:rStyle w:val="sobjectv"/>
                <w:rFonts w:cstheme="minorHAnsi"/>
                <w:color w:val="555555"/>
                <w:sz w:val="18"/>
                <w:szCs w:val="18"/>
              </w:rPr>
              <w:t xml:space="preserve"> </w:t>
            </w:r>
            <w:r>
              <w:rPr>
                <w:rStyle w:val="sobjectv"/>
                <w:rFonts w:cstheme="minorHAnsi"/>
                <w:color w:val="555555"/>
                <w:sz w:val="18"/>
                <w:szCs w:val="18"/>
              </w:rPr>
              <w:t>string</w:t>
            </w:r>
            <w:r w:rsidRPr="005A5A29">
              <w:rPr>
                <w:rStyle w:val="scomma"/>
                <w:rFonts w:cstheme="minorHAnsi"/>
                <w:color w:val="666666"/>
                <w:sz w:val="18"/>
                <w:szCs w:val="18"/>
              </w:rPr>
              <w:t>,</w:t>
            </w:r>
            <w:r w:rsidRPr="005A5A29">
              <w:rPr>
                <w:rFonts w:cstheme="minorHAnsi"/>
                <w:color w:val="555555"/>
                <w:sz w:val="18"/>
                <w:szCs w:val="18"/>
              </w:rPr>
              <w:br/>
              <w:t xml:space="preserve">     </w:t>
            </w:r>
            <w:r w:rsidRPr="005A5A29">
              <w:rPr>
                <w:rStyle w:val="sobjectk"/>
                <w:rFonts w:cstheme="minorHAnsi"/>
                <w:b/>
                <w:bCs/>
                <w:color w:val="333333"/>
                <w:sz w:val="18"/>
                <w:szCs w:val="18"/>
              </w:rPr>
              <w:t>"</w:t>
            </w:r>
            <w:r>
              <w:rPr>
                <w:color w:val="000000"/>
                <w:sz w:val="18"/>
                <w:szCs w:val="18"/>
              </w:rPr>
              <w:t>programId</w:t>
            </w:r>
            <w:r w:rsidRPr="007F5E82">
              <w:rPr>
                <w:rStyle w:val="sobjectk"/>
                <w:rFonts w:cstheme="minorHAnsi"/>
                <w:b/>
                <w:bCs/>
                <w:color w:val="333333"/>
                <w:sz w:val="18"/>
                <w:szCs w:val="18"/>
              </w:rPr>
              <w:t xml:space="preserve">" </w:t>
            </w:r>
            <w:r w:rsidRPr="007F5E82">
              <w:rPr>
                <w:rStyle w:val="scolon"/>
                <w:rFonts w:cstheme="minorHAnsi"/>
                <w:color w:val="666666"/>
                <w:sz w:val="18"/>
                <w:szCs w:val="18"/>
              </w:rPr>
              <w:t xml:space="preserve">: </w:t>
            </w:r>
            <w:r>
              <w:rPr>
                <w:rStyle w:val="sobjectv"/>
                <w:rFonts w:cstheme="minorHAnsi"/>
                <w:color w:val="555555"/>
                <w:sz w:val="18"/>
                <w:szCs w:val="18"/>
              </w:rPr>
              <w:t>string,</w:t>
            </w:r>
            <w:r w:rsidRPr="007F5E82">
              <w:rPr>
                <w:rFonts w:cstheme="minorHAnsi"/>
                <w:sz w:val="18"/>
                <w:szCs w:val="18"/>
              </w:rPr>
              <w:br/>
              <w:t>     </w:t>
            </w:r>
            <w:r w:rsidRPr="007F5E82">
              <w:rPr>
                <w:sz w:val="18"/>
                <w:szCs w:val="18"/>
              </w:rPr>
              <w:t>"</w:t>
            </w:r>
            <w:r>
              <w:rPr>
                <w:color w:val="000000"/>
                <w:sz w:val="18"/>
                <w:szCs w:val="18"/>
              </w:rPr>
              <w:t>programNm</w:t>
            </w:r>
            <w:r w:rsidRPr="007F5E82">
              <w:rPr>
                <w:sz w:val="18"/>
                <w:szCs w:val="18"/>
              </w:rPr>
              <w:t xml:space="preserve">" : </w:t>
            </w:r>
            <w:r>
              <w:rPr>
                <w:rStyle w:val="sobjectv"/>
                <w:rFonts w:cstheme="minorHAnsi"/>
                <w:color w:val="555555"/>
                <w:sz w:val="18"/>
                <w:szCs w:val="18"/>
              </w:rPr>
              <w:t>string</w:t>
            </w:r>
            <w:r w:rsidRPr="007F5E82">
              <w:rPr>
                <w:sz w:val="18"/>
                <w:szCs w:val="18"/>
              </w:rPr>
              <w:t>,</w:t>
            </w:r>
            <w:r w:rsidRPr="007F5E82">
              <w:rPr>
                <w:rFonts w:cstheme="minorHAnsi"/>
                <w:sz w:val="18"/>
                <w:szCs w:val="18"/>
              </w:rPr>
              <w:br/>
              <w:t>     </w:t>
            </w:r>
            <w:r w:rsidRPr="007F5E82">
              <w:rPr>
                <w:sz w:val="18"/>
                <w:szCs w:val="18"/>
              </w:rPr>
              <w:t>"</w:t>
            </w:r>
            <w:r>
              <w:rPr>
                <w:color w:val="000000"/>
                <w:sz w:val="18"/>
                <w:szCs w:val="18"/>
              </w:rPr>
              <w:t>programCd</w:t>
            </w:r>
            <w:r w:rsidRPr="007F5E82">
              <w:rPr>
                <w:sz w:val="18"/>
                <w:szCs w:val="18"/>
              </w:rPr>
              <w:t xml:space="preserve">" : </w:t>
            </w:r>
            <w:r>
              <w:rPr>
                <w:rStyle w:val="sobjectv"/>
                <w:rFonts w:cstheme="minorHAnsi"/>
                <w:color w:val="555555"/>
                <w:sz w:val="18"/>
                <w:szCs w:val="18"/>
              </w:rPr>
              <w:t>string</w:t>
            </w:r>
            <w:r>
              <w:rPr>
                <w:sz w:val="18"/>
                <w:szCs w:val="18"/>
              </w:rPr>
              <w:t>,</w:t>
            </w:r>
          </w:p>
          <w:p w14:paraId="2A1D0860"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programType</w:t>
            </w:r>
            <w:r w:rsidRPr="007F5E82">
              <w:rPr>
                <w:sz w:val="18"/>
                <w:szCs w:val="18"/>
              </w:rPr>
              <w:t xml:space="preserve">" : </w:t>
            </w:r>
            <w:r>
              <w:rPr>
                <w:rStyle w:val="sobjectv"/>
                <w:rFonts w:cstheme="minorHAnsi"/>
                <w:color w:val="555555"/>
                <w:sz w:val="18"/>
                <w:szCs w:val="18"/>
              </w:rPr>
              <w:t>string</w:t>
            </w:r>
            <w:r>
              <w:rPr>
                <w:sz w:val="18"/>
                <w:szCs w:val="18"/>
              </w:rPr>
              <w:t>,</w:t>
            </w:r>
          </w:p>
          <w:p w14:paraId="36D70B3D"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priceAmt</w:t>
            </w:r>
            <w:r w:rsidRPr="007F5E82">
              <w:rPr>
                <w:sz w:val="18"/>
                <w:szCs w:val="18"/>
              </w:rPr>
              <w:t xml:space="preserve">" : </w:t>
            </w:r>
            <w:r>
              <w:rPr>
                <w:rStyle w:val="sobjectv"/>
                <w:rFonts w:cstheme="minorHAnsi"/>
                <w:color w:val="555555"/>
                <w:sz w:val="18"/>
                <w:szCs w:val="18"/>
              </w:rPr>
              <w:t>number</w:t>
            </w:r>
            <w:r>
              <w:rPr>
                <w:sz w:val="18"/>
                <w:szCs w:val="18"/>
              </w:rPr>
              <w:t>,</w:t>
            </w:r>
          </w:p>
          <w:p w14:paraId="72D6FE1F" w14:textId="77777777" w:rsidR="00A64063" w:rsidRDefault="00A64063" w:rsidP="00A64063">
            <w:pPr>
              <w:rPr>
                <w:sz w:val="18"/>
                <w:szCs w:val="18"/>
              </w:rPr>
            </w:pPr>
            <w:r w:rsidRPr="007F5E82">
              <w:rPr>
                <w:rFonts w:cstheme="minorHAnsi"/>
                <w:sz w:val="18"/>
                <w:szCs w:val="18"/>
              </w:rPr>
              <w:t>     </w:t>
            </w:r>
            <w:r w:rsidRPr="007F5E82">
              <w:rPr>
                <w:sz w:val="18"/>
                <w:szCs w:val="18"/>
              </w:rPr>
              <w:t>"</w:t>
            </w:r>
            <w:r>
              <w:rPr>
                <w:color w:val="000000"/>
                <w:sz w:val="18"/>
                <w:szCs w:val="18"/>
              </w:rPr>
              <w:t>priceplanCd</w:t>
            </w:r>
            <w:r w:rsidRPr="007F5E82">
              <w:rPr>
                <w:sz w:val="18"/>
                <w:szCs w:val="18"/>
              </w:rPr>
              <w:t xml:space="preserve">" </w:t>
            </w:r>
            <w:r>
              <w:rPr>
                <w:sz w:val="18"/>
                <w:szCs w:val="18"/>
              </w:rPr>
              <w:t>:</w:t>
            </w:r>
            <w:r>
              <w:rPr>
                <w:rStyle w:val="sobjectv"/>
                <w:rFonts w:cstheme="minorHAnsi"/>
                <w:color w:val="555555"/>
                <w:sz w:val="18"/>
                <w:szCs w:val="18"/>
              </w:rPr>
              <w:t xml:space="preserve"> string</w:t>
            </w:r>
          </w:p>
          <w:p w14:paraId="3CDFD8BC" w14:textId="77777777" w:rsidR="00A64063" w:rsidRDefault="00A64063" w:rsidP="00A64063">
            <w:pPr>
              <w:rPr>
                <w:sz w:val="18"/>
                <w:szCs w:val="16"/>
              </w:rPr>
            </w:pPr>
            <w:r w:rsidRPr="00AD780E">
              <w:rPr>
                <w:sz w:val="18"/>
                <w:szCs w:val="16"/>
              </w:rPr>
              <w:t>}</w:t>
            </w:r>
          </w:p>
          <w:p w14:paraId="728A664E" w14:textId="77777777" w:rsidR="00A64063" w:rsidRPr="00C642E5" w:rsidRDefault="00A64063" w:rsidP="00A64063">
            <w:pPr>
              <w:rPr>
                <w:b/>
                <w:color w:val="E36C0A" w:themeColor="accent6" w:themeShade="BF"/>
                <w:sz w:val="18"/>
                <w:szCs w:val="16"/>
              </w:rPr>
            </w:pPr>
            <w:r w:rsidRPr="00C642E5">
              <w:rPr>
                <w:b/>
                <w:color w:val="31849B" w:themeColor="accent5" w:themeShade="BF"/>
                <w:sz w:val="18"/>
                <w:szCs w:val="18"/>
              </w:rPr>
              <w:t>ProgramOrder</w:t>
            </w:r>
          </w:p>
          <w:tbl>
            <w:tblPr>
              <w:tblStyle w:val="TableGrid"/>
              <w:tblW w:w="8278" w:type="dxa"/>
              <w:tblLook w:val="04A0" w:firstRow="1" w:lastRow="0" w:firstColumn="1" w:lastColumn="0" w:noHBand="0" w:noVBand="1"/>
            </w:tblPr>
            <w:tblGrid>
              <w:gridCol w:w="1612"/>
              <w:gridCol w:w="2029"/>
              <w:gridCol w:w="1872"/>
              <w:gridCol w:w="1137"/>
              <w:gridCol w:w="1628"/>
            </w:tblGrid>
            <w:tr w:rsidR="00A64063" w:rsidRPr="00444190" w14:paraId="6A3E188B" w14:textId="77777777" w:rsidTr="00A64063">
              <w:tc>
                <w:tcPr>
                  <w:tcW w:w="1612" w:type="dxa"/>
                  <w:shd w:val="clear" w:color="auto" w:fill="D9D9D9" w:themeFill="background1" w:themeFillShade="D9"/>
                </w:tcPr>
                <w:p w14:paraId="4283BF83" w14:textId="77777777" w:rsidR="00A64063" w:rsidRPr="00444190" w:rsidRDefault="00A64063" w:rsidP="00A64063">
                  <w:pPr>
                    <w:rPr>
                      <w:b/>
                      <w:sz w:val="18"/>
                      <w:szCs w:val="16"/>
                    </w:rPr>
                  </w:pPr>
                  <w:r w:rsidRPr="00444190">
                    <w:rPr>
                      <w:b/>
                      <w:sz w:val="18"/>
                      <w:szCs w:val="16"/>
                    </w:rPr>
                    <w:t>Name</w:t>
                  </w:r>
                </w:p>
              </w:tc>
              <w:tc>
                <w:tcPr>
                  <w:tcW w:w="2029" w:type="dxa"/>
                  <w:shd w:val="clear" w:color="auto" w:fill="D9D9D9" w:themeFill="background1" w:themeFillShade="D9"/>
                </w:tcPr>
                <w:p w14:paraId="5356E41F" w14:textId="77777777" w:rsidR="00A64063" w:rsidRDefault="00A64063" w:rsidP="00A64063">
                  <w:pPr>
                    <w:rPr>
                      <w:b/>
                      <w:sz w:val="18"/>
                      <w:szCs w:val="16"/>
                    </w:rPr>
                  </w:pPr>
                  <w:r>
                    <w:rPr>
                      <w:b/>
                      <w:sz w:val="18"/>
                      <w:szCs w:val="16"/>
                    </w:rPr>
                    <w:t>DataType</w:t>
                  </w:r>
                </w:p>
              </w:tc>
              <w:tc>
                <w:tcPr>
                  <w:tcW w:w="1872" w:type="dxa"/>
                  <w:shd w:val="clear" w:color="auto" w:fill="D9D9D9" w:themeFill="background1" w:themeFillShade="D9"/>
                </w:tcPr>
                <w:p w14:paraId="477A69CE" w14:textId="77777777" w:rsidR="00A64063" w:rsidRPr="00444190" w:rsidRDefault="00A64063" w:rsidP="00A64063">
                  <w:pPr>
                    <w:rPr>
                      <w:b/>
                      <w:sz w:val="18"/>
                      <w:szCs w:val="16"/>
                    </w:rPr>
                  </w:pPr>
                  <w:r>
                    <w:rPr>
                      <w:b/>
                      <w:sz w:val="18"/>
                      <w:szCs w:val="16"/>
                    </w:rPr>
                    <w:t>Description</w:t>
                  </w:r>
                </w:p>
              </w:tc>
              <w:tc>
                <w:tcPr>
                  <w:tcW w:w="1137" w:type="dxa"/>
                  <w:shd w:val="clear" w:color="auto" w:fill="D9D9D9" w:themeFill="background1" w:themeFillShade="D9"/>
                </w:tcPr>
                <w:p w14:paraId="3E39D6EF" w14:textId="77777777" w:rsidR="00A64063" w:rsidRPr="00444190" w:rsidRDefault="00A64063" w:rsidP="00A64063">
                  <w:pPr>
                    <w:rPr>
                      <w:b/>
                      <w:sz w:val="18"/>
                      <w:szCs w:val="16"/>
                    </w:rPr>
                  </w:pPr>
                  <w:r w:rsidRPr="00444190">
                    <w:rPr>
                      <w:b/>
                      <w:sz w:val="18"/>
                      <w:szCs w:val="16"/>
                    </w:rPr>
                    <w:t>Mandatory</w:t>
                  </w:r>
                  <w:r>
                    <w:rPr>
                      <w:b/>
                      <w:sz w:val="18"/>
                      <w:szCs w:val="16"/>
                    </w:rPr>
                    <w:t>?</w:t>
                  </w:r>
                </w:p>
              </w:tc>
              <w:tc>
                <w:tcPr>
                  <w:tcW w:w="1628" w:type="dxa"/>
                  <w:shd w:val="clear" w:color="auto" w:fill="D9D9D9" w:themeFill="background1" w:themeFillShade="D9"/>
                </w:tcPr>
                <w:p w14:paraId="4BF75329" w14:textId="77777777" w:rsidR="00A64063" w:rsidRPr="00444190" w:rsidRDefault="00A64063" w:rsidP="00A64063">
                  <w:pPr>
                    <w:rPr>
                      <w:b/>
                      <w:sz w:val="18"/>
                      <w:szCs w:val="16"/>
                    </w:rPr>
                  </w:pPr>
                  <w:r w:rsidRPr="001B35FC">
                    <w:rPr>
                      <w:b/>
                      <w:sz w:val="18"/>
                      <w:szCs w:val="16"/>
                    </w:rPr>
                    <w:t>Possible/typical values</w:t>
                  </w:r>
                </w:p>
              </w:tc>
            </w:tr>
            <w:tr w:rsidR="00A64063" w14:paraId="24883EBC" w14:textId="77777777" w:rsidTr="00A64063">
              <w:tc>
                <w:tcPr>
                  <w:tcW w:w="1612" w:type="dxa"/>
                </w:tcPr>
                <w:p w14:paraId="6B4085BA" w14:textId="77777777" w:rsidR="00A64063" w:rsidRPr="00D205F7" w:rsidRDefault="00A64063" w:rsidP="00A64063">
                  <w:pPr>
                    <w:rPr>
                      <w:b/>
                      <w:sz w:val="18"/>
                      <w:szCs w:val="18"/>
                    </w:rPr>
                  </w:pPr>
                  <w:r w:rsidRPr="00D205F7">
                    <w:rPr>
                      <w:color w:val="000000"/>
                      <w:sz w:val="18"/>
                      <w:szCs w:val="18"/>
                    </w:rPr>
                    <w:t>action</w:t>
                  </w:r>
                </w:p>
              </w:tc>
              <w:tc>
                <w:tcPr>
                  <w:tcW w:w="2029" w:type="dxa"/>
                </w:tcPr>
                <w:p w14:paraId="25572CBA" w14:textId="77777777" w:rsidR="00A64063" w:rsidRPr="00D205F7" w:rsidRDefault="00A64063" w:rsidP="00A64063">
                  <w:pPr>
                    <w:rPr>
                      <w:sz w:val="18"/>
                      <w:szCs w:val="18"/>
                    </w:rPr>
                  </w:pPr>
                  <w:r>
                    <w:rPr>
                      <w:sz w:val="18"/>
                      <w:szCs w:val="18"/>
                    </w:rPr>
                    <w:t>string</w:t>
                  </w:r>
                </w:p>
              </w:tc>
              <w:tc>
                <w:tcPr>
                  <w:tcW w:w="1872" w:type="dxa"/>
                </w:tcPr>
                <w:p w14:paraId="1C5BB4AA" w14:textId="77777777" w:rsidR="00A64063" w:rsidRPr="006B4E68" w:rsidRDefault="00A64063" w:rsidP="00A64063">
                  <w:pPr>
                    <w:rPr>
                      <w:sz w:val="18"/>
                      <w:szCs w:val="16"/>
                    </w:rPr>
                  </w:pPr>
                  <w:r>
                    <w:rPr>
                      <w:sz w:val="18"/>
                      <w:szCs w:val="16"/>
                    </w:rPr>
                    <w:t>Indicate remove or add program</w:t>
                  </w:r>
                </w:p>
              </w:tc>
              <w:tc>
                <w:tcPr>
                  <w:tcW w:w="1137" w:type="dxa"/>
                </w:tcPr>
                <w:p w14:paraId="052E901D" w14:textId="77777777" w:rsidR="00A64063" w:rsidRPr="006B4E68" w:rsidRDefault="00A64063" w:rsidP="00A64063">
                  <w:pPr>
                    <w:rPr>
                      <w:sz w:val="18"/>
                      <w:szCs w:val="16"/>
                    </w:rPr>
                  </w:pPr>
                  <w:r w:rsidRPr="006B4E68">
                    <w:rPr>
                      <w:sz w:val="18"/>
                      <w:szCs w:val="16"/>
                    </w:rPr>
                    <w:t>Y</w:t>
                  </w:r>
                </w:p>
              </w:tc>
              <w:tc>
                <w:tcPr>
                  <w:tcW w:w="1628" w:type="dxa"/>
                </w:tcPr>
                <w:p w14:paraId="665B5E68" w14:textId="77777777" w:rsidR="00A64063" w:rsidRDefault="00A64063" w:rsidP="00A64063">
                  <w:pPr>
                    <w:rPr>
                      <w:sz w:val="18"/>
                      <w:szCs w:val="16"/>
                    </w:rPr>
                  </w:pPr>
                  <w:r>
                    <w:rPr>
                      <w:sz w:val="18"/>
                      <w:szCs w:val="16"/>
                    </w:rPr>
                    <w:t>ADD</w:t>
                  </w:r>
                </w:p>
                <w:p w14:paraId="5A41AC9F" w14:textId="77777777" w:rsidR="00A64063" w:rsidRPr="006B4E68" w:rsidRDefault="00A64063" w:rsidP="00A64063">
                  <w:pPr>
                    <w:rPr>
                      <w:sz w:val="18"/>
                      <w:szCs w:val="16"/>
                    </w:rPr>
                  </w:pPr>
                  <w:r>
                    <w:rPr>
                      <w:sz w:val="18"/>
                      <w:szCs w:val="16"/>
                    </w:rPr>
                    <w:t>REMOVE</w:t>
                  </w:r>
                </w:p>
              </w:tc>
            </w:tr>
            <w:tr w:rsidR="00A64063" w14:paraId="48C9E3D7" w14:textId="77777777" w:rsidTr="00A64063">
              <w:tc>
                <w:tcPr>
                  <w:tcW w:w="1612" w:type="dxa"/>
                </w:tcPr>
                <w:p w14:paraId="19DB6626" w14:textId="77777777" w:rsidR="00A64063" w:rsidRPr="00D205F7" w:rsidRDefault="00A64063" w:rsidP="00A64063">
                  <w:pPr>
                    <w:rPr>
                      <w:b/>
                      <w:sz w:val="18"/>
                      <w:szCs w:val="18"/>
                    </w:rPr>
                  </w:pPr>
                  <w:r>
                    <w:rPr>
                      <w:color w:val="000000"/>
                      <w:sz w:val="18"/>
                      <w:szCs w:val="18"/>
                    </w:rPr>
                    <w:t>programId</w:t>
                  </w:r>
                </w:p>
              </w:tc>
              <w:tc>
                <w:tcPr>
                  <w:tcW w:w="2029" w:type="dxa"/>
                </w:tcPr>
                <w:p w14:paraId="10EA8DF5" w14:textId="77777777" w:rsidR="00A64063" w:rsidRPr="00D205F7" w:rsidRDefault="00A64063" w:rsidP="00A64063">
                  <w:pPr>
                    <w:rPr>
                      <w:sz w:val="18"/>
                      <w:szCs w:val="18"/>
                    </w:rPr>
                  </w:pPr>
                  <w:r>
                    <w:rPr>
                      <w:sz w:val="18"/>
                      <w:szCs w:val="18"/>
                    </w:rPr>
                    <w:t>string</w:t>
                  </w:r>
                </w:p>
              </w:tc>
              <w:tc>
                <w:tcPr>
                  <w:tcW w:w="1872" w:type="dxa"/>
                </w:tcPr>
                <w:p w14:paraId="1154B4CB" w14:textId="77777777" w:rsidR="00A64063" w:rsidRPr="006B4E68" w:rsidRDefault="00A64063" w:rsidP="00A64063">
                  <w:pPr>
                    <w:rPr>
                      <w:sz w:val="18"/>
                      <w:szCs w:val="16"/>
                    </w:rPr>
                  </w:pPr>
                </w:p>
              </w:tc>
              <w:tc>
                <w:tcPr>
                  <w:tcW w:w="1137" w:type="dxa"/>
                </w:tcPr>
                <w:p w14:paraId="79A8797A" w14:textId="77777777" w:rsidR="00A64063" w:rsidRPr="006B4E68" w:rsidRDefault="00A64063" w:rsidP="00A64063">
                  <w:pPr>
                    <w:rPr>
                      <w:sz w:val="18"/>
                      <w:szCs w:val="16"/>
                    </w:rPr>
                  </w:pPr>
                  <w:r w:rsidRPr="006B4E68">
                    <w:rPr>
                      <w:sz w:val="18"/>
                      <w:szCs w:val="16"/>
                    </w:rPr>
                    <w:t>Y</w:t>
                  </w:r>
                </w:p>
              </w:tc>
              <w:tc>
                <w:tcPr>
                  <w:tcW w:w="1628" w:type="dxa"/>
                </w:tcPr>
                <w:p w14:paraId="4F494431" w14:textId="77777777" w:rsidR="00A64063" w:rsidRPr="006B4E68" w:rsidRDefault="00A64063" w:rsidP="00A64063">
                  <w:pPr>
                    <w:rPr>
                      <w:sz w:val="18"/>
                      <w:szCs w:val="16"/>
                    </w:rPr>
                  </w:pPr>
                </w:p>
              </w:tc>
            </w:tr>
            <w:tr w:rsidR="00A64063" w14:paraId="4661B18E" w14:textId="77777777" w:rsidTr="00A64063">
              <w:tc>
                <w:tcPr>
                  <w:tcW w:w="1612" w:type="dxa"/>
                </w:tcPr>
                <w:p w14:paraId="0436995C" w14:textId="77777777" w:rsidR="00A64063" w:rsidRPr="00D205F7" w:rsidRDefault="00A64063" w:rsidP="00A64063">
                  <w:pPr>
                    <w:rPr>
                      <w:b/>
                      <w:sz w:val="18"/>
                      <w:szCs w:val="18"/>
                    </w:rPr>
                  </w:pPr>
                  <w:r>
                    <w:rPr>
                      <w:color w:val="000000"/>
                      <w:sz w:val="18"/>
                      <w:szCs w:val="18"/>
                    </w:rPr>
                    <w:t>programNm</w:t>
                  </w:r>
                </w:p>
              </w:tc>
              <w:tc>
                <w:tcPr>
                  <w:tcW w:w="2029" w:type="dxa"/>
                </w:tcPr>
                <w:p w14:paraId="3DA60144" w14:textId="77777777" w:rsidR="00A64063" w:rsidRPr="00D205F7" w:rsidRDefault="00A64063" w:rsidP="00A64063">
                  <w:pPr>
                    <w:rPr>
                      <w:sz w:val="18"/>
                      <w:szCs w:val="18"/>
                    </w:rPr>
                  </w:pPr>
                  <w:r>
                    <w:rPr>
                      <w:sz w:val="18"/>
                      <w:szCs w:val="18"/>
                    </w:rPr>
                    <w:t>string</w:t>
                  </w:r>
                </w:p>
              </w:tc>
              <w:tc>
                <w:tcPr>
                  <w:tcW w:w="1872" w:type="dxa"/>
                </w:tcPr>
                <w:p w14:paraId="248B52F0" w14:textId="77777777" w:rsidR="00A64063" w:rsidRPr="006B4E68" w:rsidRDefault="00A64063" w:rsidP="00A64063">
                  <w:pPr>
                    <w:rPr>
                      <w:sz w:val="18"/>
                      <w:szCs w:val="16"/>
                    </w:rPr>
                  </w:pPr>
                </w:p>
              </w:tc>
              <w:tc>
                <w:tcPr>
                  <w:tcW w:w="1137" w:type="dxa"/>
                </w:tcPr>
                <w:p w14:paraId="0FF994BC" w14:textId="77777777" w:rsidR="00A64063" w:rsidRPr="006B4E68" w:rsidRDefault="00A64063" w:rsidP="00A64063">
                  <w:pPr>
                    <w:rPr>
                      <w:sz w:val="18"/>
                      <w:szCs w:val="16"/>
                    </w:rPr>
                  </w:pPr>
                  <w:r w:rsidRPr="006B4E68">
                    <w:rPr>
                      <w:sz w:val="18"/>
                      <w:szCs w:val="16"/>
                    </w:rPr>
                    <w:t>Y</w:t>
                  </w:r>
                </w:p>
              </w:tc>
              <w:tc>
                <w:tcPr>
                  <w:tcW w:w="1628" w:type="dxa"/>
                </w:tcPr>
                <w:p w14:paraId="74CBB813" w14:textId="77777777" w:rsidR="00A64063" w:rsidRPr="006B4E68" w:rsidRDefault="00A64063" w:rsidP="00A64063">
                  <w:pPr>
                    <w:rPr>
                      <w:sz w:val="18"/>
                      <w:szCs w:val="16"/>
                    </w:rPr>
                  </w:pPr>
                </w:p>
              </w:tc>
            </w:tr>
            <w:tr w:rsidR="00A64063" w14:paraId="0B73719C" w14:textId="77777777" w:rsidTr="00A64063">
              <w:tc>
                <w:tcPr>
                  <w:tcW w:w="1612" w:type="dxa"/>
                </w:tcPr>
                <w:p w14:paraId="2CE569C8" w14:textId="77777777" w:rsidR="00A64063" w:rsidRPr="00D205F7" w:rsidRDefault="00A64063" w:rsidP="00A64063">
                  <w:pPr>
                    <w:rPr>
                      <w:sz w:val="18"/>
                      <w:szCs w:val="18"/>
                    </w:rPr>
                  </w:pPr>
                  <w:r>
                    <w:rPr>
                      <w:color w:val="000000"/>
                      <w:sz w:val="18"/>
                      <w:szCs w:val="18"/>
                    </w:rPr>
                    <w:t>programCd</w:t>
                  </w:r>
                </w:p>
              </w:tc>
              <w:tc>
                <w:tcPr>
                  <w:tcW w:w="2029" w:type="dxa"/>
                </w:tcPr>
                <w:p w14:paraId="7817E549" w14:textId="77777777" w:rsidR="00A64063" w:rsidRPr="00D205F7" w:rsidRDefault="00A64063" w:rsidP="00A64063">
                  <w:pPr>
                    <w:rPr>
                      <w:sz w:val="18"/>
                      <w:szCs w:val="18"/>
                    </w:rPr>
                  </w:pPr>
                  <w:r>
                    <w:rPr>
                      <w:sz w:val="18"/>
                      <w:szCs w:val="18"/>
                    </w:rPr>
                    <w:t>string</w:t>
                  </w:r>
                </w:p>
              </w:tc>
              <w:tc>
                <w:tcPr>
                  <w:tcW w:w="1872" w:type="dxa"/>
                </w:tcPr>
                <w:p w14:paraId="47C4143C" w14:textId="77777777" w:rsidR="00A64063" w:rsidRPr="00752747" w:rsidRDefault="00A64063" w:rsidP="00A64063">
                  <w:pPr>
                    <w:rPr>
                      <w:sz w:val="18"/>
                      <w:szCs w:val="16"/>
                    </w:rPr>
                  </w:pPr>
                </w:p>
              </w:tc>
              <w:tc>
                <w:tcPr>
                  <w:tcW w:w="1137" w:type="dxa"/>
                </w:tcPr>
                <w:p w14:paraId="48491F3B" w14:textId="77777777" w:rsidR="00A64063" w:rsidRPr="00752747" w:rsidRDefault="00A64063" w:rsidP="00A64063">
                  <w:pPr>
                    <w:rPr>
                      <w:sz w:val="18"/>
                      <w:szCs w:val="16"/>
                    </w:rPr>
                  </w:pPr>
                  <w:r>
                    <w:rPr>
                      <w:sz w:val="18"/>
                      <w:szCs w:val="16"/>
                    </w:rPr>
                    <w:t>Y</w:t>
                  </w:r>
                </w:p>
              </w:tc>
              <w:tc>
                <w:tcPr>
                  <w:tcW w:w="1628" w:type="dxa"/>
                </w:tcPr>
                <w:p w14:paraId="384007AE" w14:textId="77777777" w:rsidR="00A64063" w:rsidRPr="00C87543" w:rsidRDefault="00A64063" w:rsidP="00A64063">
                  <w:pPr>
                    <w:rPr>
                      <w:sz w:val="18"/>
                      <w:szCs w:val="16"/>
                    </w:rPr>
                  </w:pPr>
                </w:p>
              </w:tc>
            </w:tr>
            <w:tr w:rsidR="00A64063" w14:paraId="7CC72359" w14:textId="77777777" w:rsidTr="00A64063">
              <w:tc>
                <w:tcPr>
                  <w:tcW w:w="1612" w:type="dxa"/>
                </w:tcPr>
                <w:p w14:paraId="66DA2784" w14:textId="77777777" w:rsidR="00A64063" w:rsidRDefault="00A64063" w:rsidP="00A64063">
                  <w:pPr>
                    <w:rPr>
                      <w:color w:val="000000"/>
                      <w:sz w:val="18"/>
                      <w:szCs w:val="18"/>
                    </w:rPr>
                  </w:pPr>
                  <w:r>
                    <w:rPr>
                      <w:color w:val="000000"/>
                      <w:sz w:val="18"/>
                      <w:szCs w:val="18"/>
                    </w:rPr>
                    <w:t>programType</w:t>
                  </w:r>
                </w:p>
              </w:tc>
              <w:tc>
                <w:tcPr>
                  <w:tcW w:w="2029" w:type="dxa"/>
                </w:tcPr>
                <w:p w14:paraId="5A2AD57C" w14:textId="77777777" w:rsidR="00A64063" w:rsidRPr="00D205F7" w:rsidRDefault="00A64063" w:rsidP="00A64063">
                  <w:pPr>
                    <w:rPr>
                      <w:sz w:val="18"/>
                      <w:szCs w:val="18"/>
                    </w:rPr>
                  </w:pPr>
                  <w:r>
                    <w:rPr>
                      <w:sz w:val="18"/>
                      <w:szCs w:val="18"/>
                    </w:rPr>
                    <w:t>string</w:t>
                  </w:r>
                </w:p>
              </w:tc>
              <w:tc>
                <w:tcPr>
                  <w:tcW w:w="1872" w:type="dxa"/>
                </w:tcPr>
                <w:p w14:paraId="384CCA6B" w14:textId="77777777" w:rsidR="00A64063" w:rsidRPr="00752747" w:rsidRDefault="00A64063" w:rsidP="00A64063">
                  <w:pPr>
                    <w:rPr>
                      <w:sz w:val="18"/>
                      <w:szCs w:val="16"/>
                    </w:rPr>
                  </w:pPr>
                </w:p>
              </w:tc>
              <w:tc>
                <w:tcPr>
                  <w:tcW w:w="1137" w:type="dxa"/>
                </w:tcPr>
                <w:p w14:paraId="74FE3293" w14:textId="77777777" w:rsidR="00A64063" w:rsidRDefault="00A64063" w:rsidP="00A64063">
                  <w:pPr>
                    <w:rPr>
                      <w:sz w:val="18"/>
                      <w:szCs w:val="16"/>
                    </w:rPr>
                  </w:pPr>
                </w:p>
              </w:tc>
              <w:tc>
                <w:tcPr>
                  <w:tcW w:w="1628" w:type="dxa"/>
                </w:tcPr>
                <w:p w14:paraId="56E72B16" w14:textId="77777777" w:rsidR="00A64063" w:rsidRPr="009F3D1D" w:rsidRDefault="00A64063" w:rsidP="00A64063">
                  <w:pPr>
                    <w:rPr>
                      <w:sz w:val="18"/>
                      <w:szCs w:val="16"/>
                    </w:rPr>
                  </w:pPr>
                  <w:r w:rsidRPr="009F3D1D">
                    <w:rPr>
                      <w:sz w:val="18"/>
                      <w:szCs w:val="16"/>
                    </w:rPr>
                    <w:t>COMBO</w:t>
                  </w:r>
                </w:p>
                <w:p w14:paraId="7D6CC43A" w14:textId="77777777" w:rsidR="00A64063" w:rsidRDefault="00A64063" w:rsidP="00A64063">
                  <w:pPr>
                    <w:rPr>
                      <w:sz w:val="18"/>
                      <w:szCs w:val="16"/>
                    </w:rPr>
                  </w:pPr>
                  <w:r>
                    <w:rPr>
                      <w:sz w:val="18"/>
                      <w:szCs w:val="16"/>
                    </w:rPr>
                    <w:t>COMBO</w:t>
                  </w:r>
                  <w:r w:rsidRPr="009F3D1D">
                    <w:rPr>
                      <w:sz w:val="18"/>
                      <w:szCs w:val="16"/>
                    </w:rPr>
                    <w:t xml:space="preserve"> _PACK</w:t>
                  </w:r>
                </w:p>
                <w:p w14:paraId="50B0F216" w14:textId="77777777" w:rsidR="00A64063" w:rsidRPr="009F3D1D" w:rsidRDefault="00A64063" w:rsidP="00A64063">
                  <w:pPr>
                    <w:rPr>
                      <w:sz w:val="18"/>
                      <w:szCs w:val="16"/>
                    </w:rPr>
                  </w:pPr>
                  <w:r w:rsidRPr="00990DD7">
                    <w:rPr>
                      <w:sz w:val="18"/>
                      <w:szCs w:val="16"/>
                    </w:rPr>
                    <w:t>COMBO_CHANNEL</w:t>
                  </w:r>
                </w:p>
                <w:p w14:paraId="2F440A23" w14:textId="77777777" w:rsidR="00A64063" w:rsidRPr="009F3D1D" w:rsidRDefault="00A64063" w:rsidP="00A64063">
                  <w:pPr>
                    <w:rPr>
                      <w:sz w:val="18"/>
                      <w:szCs w:val="16"/>
                    </w:rPr>
                  </w:pPr>
                  <w:r w:rsidRPr="009F3D1D">
                    <w:rPr>
                      <w:sz w:val="18"/>
                      <w:szCs w:val="16"/>
                    </w:rPr>
                    <w:t>THEME_PACK</w:t>
                  </w:r>
                </w:p>
                <w:p w14:paraId="6045B9E1" w14:textId="77777777" w:rsidR="00A64063" w:rsidRPr="009F3D1D" w:rsidRDefault="00A64063" w:rsidP="00A64063">
                  <w:pPr>
                    <w:rPr>
                      <w:sz w:val="18"/>
                      <w:szCs w:val="16"/>
                    </w:rPr>
                  </w:pPr>
                  <w:r w:rsidRPr="009F3D1D">
                    <w:rPr>
                      <w:sz w:val="18"/>
                      <w:szCs w:val="16"/>
                    </w:rPr>
                    <w:t>CHANNEL</w:t>
                  </w:r>
                </w:p>
                <w:p w14:paraId="6DF8CC6B" w14:textId="77777777" w:rsidR="00A64063" w:rsidRPr="00C87543" w:rsidRDefault="00A64063" w:rsidP="00A64063">
                  <w:pPr>
                    <w:rPr>
                      <w:sz w:val="18"/>
                      <w:szCs w:val="16"/>
                    </w:rPr>
                  </w:pPr>
                  <w:r w:rsidRPr="009F3D1D">
                    <w:rPr>
                      <w:sz w:val="18"/>
                      <w:szCs w:val="16"/>
                    </w:rPr>
                    <w:t>PRICE_PLAN</w:t>
                  </w:r>
                </w:p>
              </w:tc>
            </w:tr>
            <w:tr w:rsidR="00A64063" w14:paraId="799A7C03" w14:textId="77777777" w:rsidTr="00A64063">
              <w:tc>
                <w:tcPr>
                  <w:tcW w:w="1612" w:type="dxa"/>
                </w:tcPr>
                <w:p w14:paraId="7EA3FE8C" w14:textId="77777777" w:rsidR="00A64063" w:rsidRDefault="00A64063" w:rsidP="00A64063">
                  <w:pPr>
                    <w:rPr>
                      <w:color w:val="000000"/>
                      <w:sz w:val="18"/>
                      <w:szCs w:val="18"/>
                    </w:rPr>
                  </w:pPr>
                  <w:r>
                    <w:rPr>
                      <w:color w:val="000000"/>
                      <w:sz w:val="18"/>
                      <w:szCs w:val="18"/>
                    </w:rPr>
                    <w:t>priceAmt</w:t>
                  </w:r>
                </w:p>
              </w:tc>
              <w:tc>
                <w:tcPr>
                  <w:tcW w:w="2029" w:type="dxa"/>
                </w:tcPr>
                <w:p w14:paraId="74692C61" w14:textId="77777777" w:rsidR="00A64063" w:rsidRPr="00D205F7" w:rsidRDefault="00A64063" w:rsidP="00A64063">
                  <w:pPr>
                    <w:rPr>
                      <w:sz w:val="18"/>
                      <w:szCs w:val="18"/>
                    </w:rPr>
                  </w:pPr>
                  <w:r>
                    <w:rPr>
                      <w:sz w:val="18"/>
                      <w:szCs w:val="18"/>
                    </w:rPr>
                    <w:t>number</w:t>
                  </w:r>
                </w:p>
              </w:tc>
              <w:tc>
                <w:tcPr>
                  <w:tcW w:w="1872" w:type="dxa"/>
                </w:tcPr>
                <w:p w14:paraId="01D87842" w14:textId="77777777" w:rsidR="00A64063" w:rsidRPr="00752747" w:rsidRDefault="00A64063" w:rsidP="00A64063">
                  <w:pPr>
                    <w:rPr>
                      <w:sz w:val="18"/>
                      <w:szCs w:val="16"/>
                    </w:rPr>
                  </w:pPr>
                </w:p>
              </w:tc>
              <w:tc>
                <w:tcPr>
                  <w:tcW w:w="1137" w:type="dxa"/>
                </w:tcPr>
                <w:p w14:paraId="688A288F" w14:textId="77777777" w:rsidR="00A64063" w:rsidRDefault="00A64063" w:rsidP="00A64063">
                  <w:pPr>
                    <w:rPr>
                      <w:sz w:val="18"/>
                      <w:szCs w:val="16"/>
                    </w:rPr>
                  </w:pPr>
                </w:p>
              </w:tc>
              <w:tc>
                <w:tcPr>
                  <w:tcW w:w="1628" w:type="dxa"/>
                </w:tcPr>
                <w:p w14:paraId="1742D2B7" w14:textId="77777777" w:rsidR="00A64063" w:rsidRPr="00C87543" w:rsidRDefault="00A64063" w:rsidP="00A64063">
                  <w:pPr>
                    <w:rPr>
                      <w:sz w:val="18"/>
                      <w:szCs w:val="16"/>
                    </w:rPr>
                  </w:pPr>
                </w:p>
              </w:tc>
            </w:tr>
            <w:tr w:rsidR="00A64063" w14:paraId="0BFE018D" w14:textId="77777777" w:rsidTr="00A64063">
              <w:tc>
                <w:tcPr>
                  <w:tcW w:w="1612" w:type="dxa"/>
                </w:tcPr>
                <w:p w14:paraId="36946E82" w14:textId="77777777" w:rsidR="00A64063" w:rsidRDefault="00A64063" w:rsidP="00A64063">
                  <w:pPr>
                    <w:rPr>
                      <w:color w:val="000000"/>
                      <w:sz w:val="18"/>
                      <w:szCs w:val="18"/>
                    </w:rPr>
                  </w:pPr>
                  <w:r>
                    <w:rPr>
                      <w:color w:val="000000"/>
                      <w:sz w:val="18"/>
                      <w:szCs w:val="18"/>
                    </w:rPr>
                    <w:t>priceplanCd</w:t>
                  </w:r>
                </w:p>
              </w:tc>
              <w:tc>
                <w:tcPr>
                  <w:tcW w:w="2029" w:type="dxa"/>
                </w:tcPr>
                <w:p w14:paraId="77604EF5" w14:textId="77777777" w:rsidR="00A64063" w:rsidRPr="00D205F7" w:rsidRDefault="00A64063" w:rsidP="00A64063">
                  <w:pPr>
                    <w:rPr>
                      <w:sz w:val="18"/>
                      <w:szCs w:val="18"/>
                    </w:rPr>
                  </w:pPr>
                  <w:r>
                    <w:rPr>
                      <w:sz w:val="18"/>
                      <w:szCs w:val="18"/>
                    </w:rPr>
                    <w:t>string</w:t>
                  </w:r>
                </w:p>
              </w:tc>
              <w:tc>
                <w:tcPr>
                  <w:tcW w:w="1872" w:type="dxa"/>
                </w:tcPr>
                <w:p w14:paraId="44C2161F" w14:textId="77777777" w:rsidR="00A64063" w:rsidRPr="00752747" w:rsidRDefault="00A64063" w:rsidP="00A64063">
                  <w:pPr>
                    <w:rPr>
                      <w:sz w:val="18"/>
                      <w:szCs w:val="16"/>
                    </w:rPr>
                  </w:pPr>
                </w:p>
              </w:tc>
              <w:tc>
                <w:tcPr>
                  <w:tcW w:w="1137" w:type="dxa"/>
                </w:tcPr>
                <w:p w14:paraId="64D78CAF" w14:textId="77777777" w:rsidR="00A64063" w:rsidRDefault="00A64063" w:rsidP="00A64063">
                  <w:pPr>
                    <w:rPr>
                      <w:sz w:val="18"/>
                      <w:szCs w:val="16"/>
                    </w:rPr>
                  </w:pPr>
                </w:p>
              </w:tc>
              <w:tc>
                <w:tcPr>
                  <w:tcW w:w="1628" w:type="dxa"/>
                </w:tcPr>
                <w:p w14:paraId="3C3D0538" w14:textId="77777777" w:rsidR="00A64063" w:rsidRPr="00C87543" w:rsidRDefault="00A64063" w:rsidP="00A64063">
                  <w:pPr>
                    <w:rPr>
                      <w:sz w:val="18"/>
                      <w:szCs w:val="16"/>
                    </w:rPr>
                  </w:pPr>
                </w:p>
              </w:tc>
            </w:tr>
          </w:tbl>
          <w:p w14:paraId="2A8E2749" w14:textId="77777777" w:rsidR="00A64063" w:rsidRDefault="00A64063" w:rsidP="00A64063">
            <w:pPr>
              <w:rPr>
                <w:sz w:val="18"/>
                <w:szCs w:val="16"/>
              </w:rPr>
            </w:pPr>
          </w:p>
          <w:p w14:paraId="2A85E3AD" w14:textId="77777777" w:rsidR="00A64063" w:rsidRDefault="00A64063" w:rsidP="00A64063">
            <w:pPr>
              <w:rPr>
                <w:sz w:val="18"/>
                <w:szCs w:val="16"/>
              </w:rPr>
            </w:pPr>
          </w:p>
          <w:p w14:paraId="6D7C3A9D" w14:textId="77777777" w:rsidR="00A64063" w:rsidRPr="0078661F" w:rsidRDefault="00A64063" w:rsidP="00A64063">
            <w:pPr>
              <w:rPr>
                <w:sz w:val="18"/>
                <w:szCs w:val="18"/>
              </w:rPr>
            </w:pPr>
            <w:r>
              <w:rPr>
                <w:sz w:val="18"/>
                <w:szCs w:val="16"/>
              </w:rPr>
              <w:t>ProductDiscount</w:t>
            </w:r>
            <w:r w:rsidRPr="0078661F">
              <w:rPr>
                <w:sz w:val="18"/>
                <w:szCs w:val="18"/>
              </w:rPr>
              <w:t>:</w:t>
            </w:r>
          </w:p>
          <w:tbl>
            <w:tblPr>
              <w:tblStyle w:val="TableGrid"/>
              <w:tblW w:w="0" w:type="auto"/>
              <w:tblLook w:val="04A0" w:firstRow="1" w:lastRow="0" w:firstColumn="1" w:lastColumn="0" w:noHBand="0" w:noVBand="1"/>
            </w:tblPr>
            <w:tblGrid>
              <w:gridCol w:w="2467"/>
              <w:gridCol w:w="2126"/>
              <w:gridCol w:w="1521"/>
              <w:gridCol w:w="2164"/>
            </w:tblGrid>
            <w:tr w:rsidR="00A64063" w:rsidRPr="0078661F" w14:paraId="7F39E9FA" w14:textId="77777777" w:rsidTr="00A64063">
              <w:tc>
                <w:tcPr>
                  <w:tcW w:w="2467" w:type="dxa"/>
                  <w:tcBorders>
                    <w:bottom w:val="single" w:sz="4" w:space="0" w:color="auto"/>
                  </w:tcBorders>
                  <w:shd w:val="clear" w:color="auto" w:fill="D9D9D9" w:themeFill="background1" w:themeFillShade="D9"/>
                </w:tcPr>
                <w:p w14:paraId="51E17FE9" w14:textId="77777777" w:rsidR="00A64063" w:rsidRPr="007C1AF3" w:rsidRDefault="00A64063" w:rsidP="00A64063">
                  <w:pPr>
                    <w:rPr>
                      <w:b/>
                      <w:sz w:val="18"/>
                      <w:szCs w:val="16"/>
                    </w:rPr>
                  </w:pPr>
                  <w:r w:rsidRPr="007C1AF3">
                    <w:rPr>
                      <w:b/>
                      <w:sz w:val="18"/>
                      <w:szCs w:val="16"/>
                    </w:rPr>
                    <w:t>Field</w:t>
                  </w:r>
                </w:p>
              </w:tc>
              <w:tc>
                <w:tcPr>
                  <w:tcW w:w="2126" w:type="dxa"/>
                  <w:tcBorders>
                    <w:bottom w:val="single" w:sz="4" w:space="0" w:color="auto"/>
                  </w:tcBorders>
                  <w:shd w:val="clear" w:color="auto" w:fill="D9D9D9" w:themeFill="background1" w:themeFillShade="D9"/>
                </w:tcPr>
                <w:p w14:paraId="52F4F69E" w14:textId="77777777" w:rsidR="00A64063" w:rsidRPr="0078661F" w:rsidRDefault="00A64063" w:rsidP="00A64063">
                  <w:pPr>
                    <w:rPr>
                      <w:b/>
                      <w:sz w:val="18"/>
                      <w:szCs w:val="16"/>
                    </w:rPr>
                  </w:pPr>
                  <w:r w:rsidRPr="0078661F">
                    <w:rPr>
                      <w:b/>
                      <w:sz w:val="18"/>
                      <w:szCs w:val="16"/>
                    </w:rPr>
                    <w:t>Datatype</w:t>
                  </w:r>
                </w:p>
              </w:tc>
              <w:tc>
                <w:tcPr>
                  <w:tcW w:w="1521" w:type="dxa"/>
                  <w:tcBorders>
                    <w:bottom w:val="single" w:sz="4" w:space="0" w:color="auto"/>
                  </w:tcBorders>
                  <w:shd w:val="clear" w:color="auto" w:fill="D9D9D9" w:themeFill="background1" w:themeFillShade="D9"/>
                </w:tcPr>
                <w:p w14:paraId="1AA5F799" w14:textId="77777777" w:rsidR="00A64063" w:rsidRPr="0078661F" w:rsidRDefault="00A64063" w:rsidP="00A64063">
                  <w:pPr>
                    <w:rPr>
                      <w:b/>
                      <w:sz w:val="18"/>
                      <w:szCs w:val="16"/>
                    </w:rPr>
                  </w:pPr>
                  <w:r w:rsidRPr="0078661F">
                    <w:rPr>
                      <w:b/>
                      <w:sz w:val="18"/>
                      <w:szCs w:val="16"/>
                    </w:rPr>
                    <w:t>Description</w:t>
                  </w:r>
                </w:p>
              </w:tc>
              <w:tc>
                <w:tcPr>
                  <w:tcW w:w="2164" w:type="dxa"/>
                  <w:tcBorders>
                    <w:bottom w:val="single" w:sz="4" w:space="0" w:color="auto"/>
                  </w:tcBorders>
                  <w:shd w:val="clear" w:color="auto" w:fill="D9D9D9" w:themeFill="background1" w:themeFillShade="D9"/>
                </w:tcPr>
                <w:p w14:paraId="6C186725" w14:textId="77777777" w:rsidR="00A64063" w:rsidRPr="0078661F" w:rsidRDefault="00A64063" w:rsidP="00A64063">
                  <w:pPr>
                    <w:rPr>
                      <w:b/>
                      <w:sz w:val="18"/>
                      <w:szCs w:val="16"/>
                    </w:rPr>
                  </w:pPr>
                  <w:r w:rsidRPr="0078661F">
                    <w:rPr>
                      <w:b/>
                      <w:sz w:val="18"/>
                      <w:szCs w:val="16"/>
                    </w:rPr>
                    <w:t>Possible/typical values</w:t>
                  </w:r>
                </w:p>
              </w:tc>
            </w:tr>
            <w:tr w:rsidR="00A64063" w:rsidRPr="0078661F" w14:paraId="73A19545" w14:textId="77777777" w:rsidTr="00A64063">
              <w:tc>
                <w:tcPr>
                  <w:tcW w:w="2467" w:type="dxa"/>
                </w:tcPr>
                <w:p w14:paraId="6BD21F9E" w14:textId="77777777" w:rsidR="00A64063" w:rsidRPr="00AA3093" w:rsidRDefault="00A64063" w:rsidP="00A64063">
                  <w:pPr>
                    <w:rPr>
                      <w:sz w:val="18"/>
                      <w:szCs w:val="18"/>
                    </w:rPr>
                  </w:pPr>
                  <w:r>
                    <w:rPr>
                      <w:sz w:val="18"/>
                      <w:szCs w:val="18"/>
                    </w:rPr>
                    <w:t>discountId</w:t>
                  </w:r>
                </w:p>
              </w:tc>
              <w:tc>
                <w:tcPr>
                  <w:tcW w:w="2126" w:type="dxa"/>
                </w:tcPr>
                <w:p w14:paraId="7713DDB7" w14:textId="77777777" w:rsidR="00A64063" w:rsidRPr="00AA3093" w:rsidRDefault="00A64063" w:rsidP="00A64063">
                  <w:pPr>
                    <w:rPr>
                      <w:sz w:val="18"/>
                      <w:szCs w:val="18"/>
                    </w:rPr>
                  </w:pPr>
                  <w:r w:rsidRPr="00AA3093">
                    <w:rPr>
                      <w:sz w:val="18"/>
                      <w:szCs w:val="18"/>
                    </w:rPr>
                    <w:t>string</w:t>
                  </w:r>
                </w:p>
              </w:tc>
              <w:tc>
                <w:tcPr>
                  <w:tcW w:w="1521" w:type="dxa"/>
                </w:tcPr>
                <w:p w14:paraId="502DB648" w14:textId="77777777" w:rsidR="00A64063" w:rsidRPr="00AA3093" w:rsidRDefault="00A64063" w:rsidP="00A64063">
                  <w:pPr>
                    <w:rPr>
                      <w:sz w:val="18"/>
                      <w:szCs w:val="18"/>
                    </w:rPr>
                  </w:pPr>
                </w:p>
              </w:tc>
              <w:tc>
                <w:tcPr>
                  <w:tcW w:w="2164" w:type="dxa"/>
                </w:tcPr>
                <w:p w14:paraId="04B6CB4A" w14:textId="77777777" w:rsidR="00A64063" w:rsidRPr="00AA3093" w:rsidRDefault="00A64063" w:rsidP="00A64063">
                  <w:pPr>
                    <w:rPr>
                      <w:sz w:val="18"/>
                      <w:szCs w:val="18"/>
                    </w:rPr>
                  </w:pPr>
                </w:p>
              </w:tc>
            </w:tr>
            <w:tr w:rsidR="00A64063" w:rsidRPr="0078661F" w14:paraId="3E1F8D81" w14:textId="77777777" w:rsidTr="00A64063">
              <w:tc>
                <w:tcPr>
                  <w:tcW w:w="2467" w:type="dxa"/>
                </w:tcPr>
                <w:p w14:paraId="18E86B89" w14:textId="77777777" w:rsidR="00A64063" w:rsidRPr="007C1AF3" w:rsidRDefault="00A64063" w:rsidP="00A64063">
                  <w:pPr>
                    <w:rPr>
                      <w:sz w:val="18"/>
                      <w:szCs w:val="16"/>
                    </w:rPr>
                  </w:pPr>
                  <w:r>
                    <w:rPr>
                      <w:sz w:val="18"/>
                      <w:szCs w:val="18"/>
                    </w:rPr>
                    <w:t>discountNm</w:t>
                  </w:r>
                </w:p>
              </w:tc>
              <w:tc>
                <w:tcPr>
                  <w:tcW w:w="2126" w:type="dxa"/>
                </w:tcPr>
                <w:p w14:paraId="277216CD" w14:textId="77777777" w:rsidR="00A64063" w:rsidRPr="0078661F" w:rsidRDefault="00A64063" w:rsidP="00A64063">
                  <w:pPr>
                    <w:rPr>
                      <w:sz w:val="18"/>
                      <w:szCs w:val="16"/>
                    </w:rPr>
                  </w:pPr>
                  <w:r w:rsidRPr="0078661F">
                    <w:rPr>
                      <w:sz w:val="18"/>
                      <w:szCs w:val="16"/>
                    </w:rPr>
                    <w:t>string</w:t>
                  </w:r>
                </w:p>
              </w:tc>
              <w:tc>
                <w:tcPr>
                  <w:tcW w:w="1521" w:type="dxa"/>
                </w:tcPr>
                <w:p w14:paraId="5EE17A82" w14:textId="77777777" w:rsidR="00A64063" w:rsidRPr="0078661F" w:rsidRDefault="00A64063" w:rsidP="00A64063">
                  <w:pPr>
                    <w:rPr>
                      <w:sz w:val="18"/>
                      <w:szCs w:val="16"/>
                    </w:rPr>
                  </w:pPr>
                </w:p>
              </w:tc>
              <w:tc>
                <w:tcPr>
                  <w:tcW w:w="2164" w:type="dxa"/>
                </w:tcPr>
                <w:p w14:paraId="0B25A45F" w14:textId="77777777" w:rsidR="00A64063" w:rsidRPr="0078661F" w:rsidRDefault="00A64063" w:rsidP="00A64063">
                  <w:pPr>
                    <w:rPr>
                      <w:sz w:val="18"/>
                      <w:szCs w:val="16"/>
                    </w:rPr>
                  </w:pPr>
                </w:p>
              </w:tc>
            </w:tr>
            <w:tr w:rsidR="00A64063" w:rsidRPr="0078661F" w14:paraId="63282EE2" w14:textId="77777777" w:rsidTr="00A64063">
              <w:tc>
                <w:tcPr>
                  <w:tcW w:w="2467" w:type="dxa"/>
                </w:tcPr>
                <w:p w14:paraId="5B846228" w14:textId="77777777" w:rsidR="00A64063" w:rsidRDefault="00A64063" w:rsidP="00A64063">
                  <w:pPr>
                    <w:rPr>
                      <w:sz w:val="18"/>
                      <w:szCs w:val="18"/>
                    </w:rPr>
                  </w:pPr>
                  <w:r>
                    <w:rPr>
                      <w:sz w:val="18"/>
                      <w:szCs w:val="18"/>
                    </w:rPr>
                    <w:t>discountCd</w:t>
                  </w:r>
                </w:p>
              </w:tc>
              <w:tc>
                <w:tcPr>
                  <w:tcW w:w="2126" w:type="dxa"/>
                </w:tcPr>
                <w:p w14:paraId="00B67FA3" w14:textId="77777777" w:rsidR="00A64063" w:rsidRPr="0078661F" w:rsidRDefault="00A64063" w:rsidP="00A64063">
                  <w:pPr>
                    <w:rPr>
                      <w:sz w:val="18"/>
                      <w:szCs w:val="16"/>
                    </w:rPr>
                  </w:pPr>
                  <w:r>
                    <w:rPr>
                      <w:sz w:val="18"/>
                      <w:szCs w:val="16"/>
                    </w:rPr>
                    <w:t>string</w:t>
                  </w:r>
                </w:p>
              </w:tc>
              <w:tc>
                <w:tcPr>
                  <w:tcW w:w="1521" w:type="dxa"/>
                </w:tcPr>
                <w:p w14:paraId="744B414A" w14:textId="77777777" w:rsidR="00A64063" w:rsidRPr="0078661F" w:rsidRDefault="00A64063" w:rsidP="00A64063">
                  <w:pPr>
                    <w:rPr>
                      <w:sz w:val="18"/>
                      <w:szCs w:val="16"/>
                    </w:rPr>
                  </w:pPr>
                </w:p>
              </w:tc>
              <w:tc>
                <w:tcPr>
                  <w:tcW w:w="2164" w:type="dxa"/>
                </w:tcPr>
                <w:p w14:paraId="0614B31E" w14:textId="77777777" w:rsidR="00A64063" w:rsidRPr="0078661F" w:rsidRDefault="00A64063" w:rsidP="00A64063">
                  <w:pPr>
                    <w:rPr>
                      <w:sz w:val="18"/>
                      <w:szCs w:val="16"/>
                    </w:rPr>
                  </w:pPr>
                </w:p>
              </w:tc>
            </w:tr>
            <w:tr w:rsidR="00A64063" w:rsidRPr="0078661F" w14:paraId="7B0EFBFA" w14:textId="77777777" w:rsidTr="00A64063">
              <w:tc>
                <w:tcPr>
                  <w:tcW w:w="2467" w:type="dxa"/>
                </w:tcPr>
                <w:p w14:paraId="179B7BA8" w14:textId="77777777" w:rsidR="00A64063" w:rsidRDefault="00A64063" w:rsidP="00A64063">
                  <w:pPr>
                    <w:rPr>
                      <w:sz w:val="18"/>
                      <w:szCs w:val="18"/>
                    </w:rPr>
                  </w:pPr>
                  <w:r>
                    <w:rPr>
                      <w:sz w:val="18"/>
                      <w:szCs w:val="18"/>
                    </w:rPr>
                    <w:t>discountType</w:t>
                  </w:r>
                </w:p>
              </w:tc>
              <w:tc>
                <w:tcPr>
                  <w:tcW w:w="2126" w:type="dxa"/>
                </w:tcPr>
                <w:p w14:paraId="42E3908E" w14:textId="77777777" w:rsidR="00A64063" w:rsidRPr="0078661F" w:rsidRDefault="00A64063" w:rsidP="00A64063">
                  <w:pPr>
                    <w:rPr>
                      <w:sz w:val="18"/>
                      <w:szCs w:val="16"/>
                    </w:rPr>
                  </w:pPr>
                  <w:r>
                    <w:rPr>
                      <w:sz w:val="18"/>
                      <w:szCs w:val="16"/>
                    </w:rPr>
                    <w:t>string</w:t>
                  </w:r>
                </w:p>
              </w:tc>
              <w:tc>
                <w:tcPr>
                  <w:tcW w:w="1521" w:type="dxa"/>
                </w:tcPr>
                <w:p w14:paraId="2F2D7E17" w14:textId="77777777" w:rsidR="00A64063" w:rsidRPr="0078661F" w:rsidRDefault="00A64063" w:rsidP="00A64063">
                  <w:pPr>
                    <w:rPr>
                      <w:sz w:val="18"/>
                      <w:szCs w:val="16"/>
                    </w:rPr>
                  </w:pPr>
                </w:p>
              </w:tc>
              <w:tc>
                <w:tcPr>
                  <w:tcW w:w="2164" w:type="dxa"/>
                </w:tcPr>
                <w:p w14:paraId="7F4AFE69" w14:textId="77777777" w:rsidR="00A64063" w:rsidRPr="0078661F" w:rsidRDefault="00A64063" w:rsidP="00A64063">
                  <w:pPr>
                    <w:rPr>
                      <w:sz w:val="18"/>
                      <w:szCs w:val="16"/>
                    </w:rPr>
                  </w:pPr>
                </w:p>
              </w:tc>
            </w:tr>
            <w:tr w:rsidR="00A64063" w:rsidRPr="0078661F" w14:paraId="0812454C" w14:textId="77777777" w:rsidTr="00A64063">
              <w:tc>
                <w:tcPr>
                  <w:tcW w:w="2467" w:type="dxa"/>
                </w:tcPr>
                <w:p w14:paraId="08E58D26" w14:textId="77777777" w:rsidR="00A64063" w:rsidRDefault="00A64063" w:rsidP="00A64063">
                  <w:pPr>
                    <w:rPr>
                      <w:sz w:val="18"/>
                      <w:szCs w:val="18"/>
                    </w:rPr>
                  </w:pPr>
                  <w:r>
                    <w:rPr>
                      <w:sz w:val="18"/>
                      <w:szCs w:val="18"/>
                    </w:rPr>
                    <w:lastRenderedPageBreak/>
                    <w:t>discountTxt</w:t>
                  </w:r>
                </w:p>
              </w:tc>
              <w:tc>
                <w:tcPr>
                  <w:tcW w:w="2126" w:type="dxa"/>
                </w:tcPr>
                <w:p w14:paraId="6964B0DC" w14:textId="77777777" w:rsidR="00A64063" w:rsidRPr="0078661F" w:rsidRDefault="00A64063" w:rsidP="00A64063">
                  <w:pPr>
                    <w:rPr>
                      <w:sz w:val="18"/>
                      <w:szCs w:val="16"/>
                    </w:rPr>
                  </w:pPr>
                  <w:r>
                    <w:rPr>
                      <w:sz w:val="18"/>
                      <w:szCs w:val="16"/>
                    </w:rPr>
                    <w:t>string</w:t>
                  </w:r>
                </w:p>
              </w:tc>
              <w:tc>
                <w:tcPr>
                  <w:tcW w:w="1521" w:type="dxa"/>
                </w:tcPr>
                <w:p w14:paraId="56E1E1C1" w14:textId="77777777" w:rsidR="00A64063" w:rsidRPr="0078661F" w:rsidRDefault="00A64063" w:rsidP="00A64063">
                  <w:pPr>
                    <w:rPr>
                      <w:sz w:val="18"/>
                      <w:szCs w:val="16"/>
                    </w:rPr>
                  </w:pPr>
                </w:p>
              </w:tc>
              <w:tc>
                <w:tcPr>
                  <w:tcW w:w="2164" w:type="dxa"/>
                </w:tcPr>
                <w:p w14:paraId="329E904A" w14:textId="77777777" w:rsidR="00A64063" w:rsidRPr="0078661F" w:rsidRDefault="00A64063" w:rsidP="00A64063">
                  <w:pPr>
                    <w:rPr>
                      <w:sz w:val="18"/>
                      <w:szCs w:val="16"/>
                    </w:rPr>
                  </w:pPr>
                </w:p>
              </w:tc>
            </w:tr>
            <w:tr w:rsidR="00A64063" w:rsidRPr="0078661F" w14:paraId="74E5AD90" w14:textId="77777777" w:rsidTr="00A64063">
              <w:tc>
                <w:tcPr>
                  <w:tcW w:w="2467" w:type="dxa"/>
                </w:tcPr>
                <w:p w14:paraId="3FF922FE" w14:textId="77777777" w:rsidR="00A64063" w:rsidRDefault="00A64063" w:rsidP="00A64063">
                  <w:pPr>
                    <w:rPr>
                      <w:sz w:val="18"/>
                      <w:szCs w:val="18"/>
                    </w:rPr>
                  </w:pPr>
                  <w:r>
                    <w:rPr>
                      <w:sz w:val="18"/>
                      <w:szCs w:val="18"/>
                    </w:rPr>
                    <w:t>discountAmt</w:t>
                  </w:r>
                </w:p>
              </w:tc>
              <w:tc>
                <w:tcPr>
                  <w:tcW w:w="2126" w:type="dxa"/>
                </w:tcPr>
                <w:p w14:paraId="53C02E75" w14:textId="77777777" w:rsidR="00A64063" w:rsidRPr="0078661F" w:rsidRDefault="00A64063" w:rsidP="00A64063">
                  <w:pPr>
                    <w:rPr>
                      <w:sz w:val="18"/>
                      <w:szCs w:val="16"/>
                    </w:rPr>
                  </w:pPr>
                  <w:r>
                    <w:rPr>
                      <w:sz w:val="18"/>
                      <w:szCs w:val="16"/>
                    </w:rPr>
                    <w:t>number</w:t>
                  </w:r>
                </w:p>
              </w:tc>
              <w:tc>
                <w:tcPr>
                  <w:tcW w:w="1521" w:type="dxa"/>
                </w:tcPr>
                <w:p w14:paraId="0EC32396" w14:textId="77777777" w:rsidR="00A64063" w:rsidRPr="0078661F" w:rsidRDefault="00A64063" w:rsidP="00A64063">
                  <w:pPr>
                    <w:rPr>
                      <w:sz w:val="18"/>
                      <w:szCs w:val="16"/>
                    </w:rPr>
                  </w:pPr>
                </w:p>
              </w:tc>
              <w:tc>
                <w:tcPr>
                  <w:tcW w:w="2164" w:type="dxa"/>
                </w:tcPr>
                <w:p w14:paraId="6F38E63D" w14:textId="77777777" w:rsidR="00A64063" w:rsidRPr="0078661F" w:rsidRDefault="00A64063" w:rsidP="00A64063">
                  <w:pPr>
                    <w:rPr>
                      <w:sz w:val="18"/>
                      <w:szCs w:val="16"/>
                    </w:rPr>
                  </w:pPr>
                </w:p>
              </w:tc>
            </w:tr>
          </w:tbl>
          <w:p w14:paraId="2A4073CF" w14:textId="77777777" w:rsidR="00A64063" w:rsidRDefault="00A64063" w:rsidP="00A64063">
            <w:pPr>
              <w:rPr>
                <w:sz w:val="18"/>
                <w:szCs w:val="16"/>
              </w:rPr>
            </w:pPr>
          </w:p>
          <w:p w14:paraId="05A7A7D7" w14:textId="77777777" w:rsidR="00A64063" w:rsidRDefault="00A64063" w:rsidP="00A64063">
            <w:pPr>
              <w:rPr>
                <w:sz w:val="18"/>
                <w:szCs w:val="16"/>
              </w:rPr>
            </w:pPr>
          </w:p>
          <w:p w14:paraId="0BDE9C34" w14:textId="77777777" w:rsidR="00A64063" w:rsidRPr="00D54B34" w:rsidRDefault="00A64063" w:rsidP="00A64063">
            <w:pPr>
              <w:rPr>
                <w:sz w:val="18"/>
                <w:szCs w:val="16"/>
              </w:rPr>
            </w:pPr>
          </w:p>
          <w:p w14:paraId="761B3A19" w14:textId="77777777" w:rsidR="00A64063" w:rsidRDefault="00A64063" w:rsidP="00A64063">
            <w:pPr>
              <w:rPr>
                <w:b/>
                <w:sz w:val="18"/>
                <w:szCs w:val="16"/>
              </w:rPr>
            </w:pPr>
            <w:r>
              <w:rPr>
                <w:b/>
                <w:sz w:val="18"/>
                <w:szCs w:val="16"/>
              </w:rPr>
              <w:t xml:space="preserve">Request Sample: </w:t>
            </w:r>
          </w:p>
          <w:p w14:paraId="0D90CEAA" w14:textId="77777777" w:rsidR="00A64063" w:rsidRDefault="00A64063" w:rsidP="00A64063">
            <w:pPr>
              <w:rPr>
                <w:rStyle w:val="scomma"/>
                <w:rFonts w:cstheme="minorHAnsi"/>
                <w:color w:val="666666"/>
                <w:sz w:val="18"/>
                <w:szCs w:val="18"/>
              </w:rPr>
            </w:pP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"customerId"</w:t>
            </w:r>
            <w:r w:rsidRPr="0032042F">
              <w:rPr>
                <w:rStyle w:val="scolon"/>
                <w:rFonts w:cstheme="minorHAnsi"/>
                <w:color w:val="666666"/>
                <w:sz w:val="18"/>
                <w:szCs w:val="18"/>
              </w:rPr>
              <w:t>:</w:t>
            </w:r>
            <w:r w:rsidRPr="0032042F">
              <w:rPr>
                <w:rStyle w:val="sobjectv"/>
                <w:rFonts w:cstheme="minorHAnsi"/>
                <w:color w:val="555555"/>
                <w:sz w:val="18"/>
                <w:szCs w:val="18"/>
              </w:rPr>
              <w:t>"75231400"</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"tvProductInstanceId"</w:t>
            </w:r>
            <w:r w:rsidRPr="0032042F">
              <w:rPr>
                <w:rStyle w:val="scolon"/>
                <w:rFonts w:cstheme="minorHAnsi"/>
                <w:color w:val="666666"/>
                <w:sz w:val="18"/>
                <w:szCs w:val="18"/>
              </w:rPr>
              <w:t>:</w:t>
            </w:r>
            <w:r w:rsidRPr="0032042F">
              <w:rPr>
                <w:rStyle w:val="sobjectv"/>
                <w:rFonts w:cstheme="minorHAnsi"/>
                <w:color w:val="555555"/>
                <w:sz w:val="18"/>
                <w:szCs w:val="18"/>
              </w:rPr>
              <w:t>"791998925"</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"province"</w:t>
            </w:r>
            <w:r w:rsidRPr="0032042F">
              <w:rPr>
                <w:rStyle w:val="scolon"/>
                <w:rFonts w:cstheme="minorHAnsi"/>
                <w:color w:val="666666"/>
                <w:sz w:val="18"/>
                <w:szCs w:val="18"/>
              </w:rPr>
              <w:t>:</w:t>
            </w:r>
            <w:r w:rsidRPr="0032042F">
              <w:rPr>
                <w:rStyle w:val="sobjectv"/>
                <w:rFonts w:cstheme="minorHAnsi"/>
                <w:color w:val="555555"/>
                <w:sz w:val="18"/>
                <w:szCs w:val="18"/>
              </w:rPr>
              <w:t>"AB"</w:t>
            </w:r>
            <w:r w:rsidRPr="0032042F">
              <w:rPr>
                <w:rStyle w:val="scomma"/>
                <w:rFonts w:cstheme="minorHAnsi"/>
                <w:color w:val="666666"/>
                <w:sz w:val="18"/>
                <w:szCs w:val="18"/>
              </w:rPr>
              <w:t>,</w:t>
            </w:r>
          </w:p>
          <w:p w14:paraId="075513B9" w14:textId="77777777" w:rsidR="00A64063" w:rsidRDefault="00A64063" w:rsidP="00A64063">
            <w:pPr>
              <w:rPr>
                <w:rStyle w:val="sobjectk"/>
                <w:b/>
                <w:bCs/>
                <w:color w:val="333333"/>
              </w:rPr>
            </w:pPr>
            <w:r>
              <w:rPr>
                <w:rStyle w:val="sobjectk"/>
                <w:rFonts w:cstheme="minorHAnsi"/>
                <w:b/>
                <w:bCs/>
                <w:color w:val="333333"/>
                <w:sz w:val="18"/>
                <w:szCs w:val="18"/>
              </w:rPr>
              <w:t xml:space="preserve">    </w:t>
            </w:r>
            <w:r w:rsidRPr="0032042F">
              <w:rPr>
                <w:rStyle w:val="sobjectk"/>
                <w:rFonts w:cstheme="minorHAnsi"/>
                <w:b/>
                <w:bCs/>
                <w:color w:val="333333"/>
                <w:sz w:val="18"/>
                <w:szCs w:val="18"/>
              </w:rPr>
              <w:t>"</w:t>
            </w:r>
            <w:r>
              <w:rPr>
                <w:rStyle w:val="sobjectk"/>
                <w:rFonts w:cstheme="minorHAnsi"/>
                <w:b/>
                <w:bCs/>
                <w:color w:val="333333"/>
                <w:sz w:val="18"/>
                <w:szCs w:val="18"/>
              </w:rPr>
              <w:t>customerEmail</w:t>
            </w:r>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objectv"/>
                <w:rFonts w:cstheme="minorHAnsi"/>
                <w:color w:val="555555"/>
                <w:sz w:val="18"/>
                <w:szCs w:val="18"/>
              </w:rPr>
              <w:t>"</w:t>
            </w:r>
            <w:r>
              <w:rPr>
                <w:rStyle w:val="sobjectv"/>
                <w:rFonts w:cstheme="minorHAnsi"/>
                <w:color w:val="555555"/>
                <w:sz w:val="18"/>
                <w:szCs w:val="18"/>
              </w:rPr>
              <w:t>abc@gmail.com</w:t>
            </w:r>
            <w:r w:rsidRPr="0032042F">
              <w:rPr>
                <w:rStyle w:val="sobjectv"/>
                <w:rFonts w:cstheme="minorHAnsi"/>
                <w:color w:val="555555"/>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Pr>
                <w:rStyle w:val="sobjectk"/>
                <w:rFonts w:cstheme="minorHAnsi"/>
                <w:b/>
                <w:bCs/>
                <w:color w:val="333333"/>
                <w:sz w:val="18"/>
                <w:szCs w:val="18"/>
              </w:rPr>
              <w:t>"geoTargetM</w:t>
            </w:r>
            <w:r w:rsidRPr="0032042F">
              <w:rPr>
                <w:rStyle w:val="sobjectk"/>
                <w:rFonts w:cstheme="minorHAnsi"/>
                <w:b/>
                <w:bCs/>
                <w:color w:val="333333"/>
                <w:sz w:val="18"/>
                <w:szCs w:val="18"/>
              </w:rPr>
              <w:t>arket"</w:t>
            </w:r>
            <w:r w:rsidRPr="0032042F">
              <w:rPr>
                <w:rStyle w:val="scolon"/>
                <w:rFonts w:cstheme="minorHAnsi"/>
                <w:color w:val="666666"/>
                <w:sz w:val="18"/>
                <w:szCs w:val="18"/>
              </w:rPr>
              <w:t>:</w:t>
            </w:r>
            <w:r w:rsidRPr="0032042F">
              <w:rPr>
                <w:rStyle w:val="sobjectv"/>
                <w:rFonts w:cstheme="minorHAnsi"/>
                <w:color w:val="555555"/>
                <w:sz w:val="18"/>
                <w:szCs w:val="18"/>
              </w:rPr>
              <w:t>"Fort McMurray Consumer"</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"subscriptionSummary"</w:t>
            </w:r>
            <w:r w:rsidRPr="0032042F">
              <w:rPr>
                <w:rStyle w:val="scolon"/>
                <w:rFonts w:cstheme="minorHAnsi"/>
                <w:color w:val="666666"/>
                <w:sz w:val="18"/>
                <w:szCs w:val="18"/>
              </w:rPr>
              <w:t>:</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"collectionAggregationList"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"collectionCd"</w:t>
            </w:r>
            <w:r w:rsidRPr="0032042F">
              <w:rPr>
                <w:rStyle w:val="scolon"/>
                <w:rFonts w:cstheme="minorHAnsi"/>
                <w:color w:val="666666"/>
                <w:sz w:val="18"/>
                <w:szCs w:val="18"/>
              </w:rPr>
              <w:t>:</w:t>
            </w:r>
            <w:r w:rsidRPr="0032042F">
              <w:rPr>
                <w:rStyle w:val="sobjectv"/>
                <w:rFonts w:cstheme="minorHAnsi"/>
                <w:color w:val="555555"/>
                <w:sz w:val="18"/>
                <w:szCs w:val="18"/>
              </w:rPr>
              <w:t>"YouPick8"</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"collectionPricePlanCd"</w:t>
            </w:r>
            <w:r w:rsidRPr="0032042F">
              <w:rPr>
                <w:rStyle w:val="scolon"/>
                <w:rFonts w:cstheme="minorHAnsi"/>
                <w:color w:val="666666"/>
                <w:sz w:val="18"/>
                <w:szCs w:val="18"/>
              </w:rPr>
              <w:t>:</w:t>
            </w:r>
            <w:r w:rsidRPr="0032042F">
              <w:rPr>
                <w:rStyle w:val="sobjectv"/>
                <w:rFonts w:cstheme="minorHAnsi"/>
                <w:color w:val="555555"/>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"collectionPackCdList"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arrayv"/>
                <w:rFonts w:cstheme="minorHAnsi"/>
                <w:color w:val="555555"/>
                <w:sz w:val="18"/>
                <w:szCs w:val="18"/>
              </w:rPr>
              <w:t>"PakPopularSport"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arrayv"/>
                <w:rFonts w:cstheme="minorHAnsi"/>
                <w:color w:val="555555"/>
                <w:sz w:val="18"/>
                <w:szCs w:val="18"/>
              </w:rPr>
              <w:t>"PakPrimeTime"</w:t>
            </w:r>
            <w:r w:rsidRPr="0032042F">
              <w:rPr>
                <w:rFonts w:cstheme="minorHAnsi"/>
                <w:color w:val="555555"/>
                <w:sz w:val="18"/>
                <w:szCs w:val="18"/>
              </w:rPr>
              <w:br/>
              <w:t>                </w:t>
            </w:r>
            <w:r w:rsidRPr="0032042F">
              <w:rPr>
                <w:rStyle w:val="sbracket"/>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"collectionChannelCdList"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bracket"/>
                <w:rFonts w:cstheme="minorHAnsi"/>
                <w:color w:val="666666"/>
                <w:sz w:val="18"/>
                <w:szCs w:val="18"/>
              </w:rPr>
              <w:t>]</w:t>
            </w:r>
            <w:r w:rsidRPr="0032042F">
              <w:rPr>
                <w:rFonts w:cstheme="minorHAnsi"/>
                <w:color w:val="555555"/>
                <w:sz w:val="18"/>
                <w:szCs w:val="18"/>
              </w:rPr>
              <w:br/>
              <w:t>            </w:t>
            </w:r>
            <w:r w:rsidRPr="0032042F">
              <w:rPr>
                <w:rStyle w:val="sbrace"/>
                <w:rFonts w:cstheme="minorHAnsi"/>
                <w:color w:val="666666"/>
                <w:sz w:val="18"/>
                <w:szCs w:val="18"/>
              </w:rPr>
              <w:t>}</w:t>
            </w:r>
            <w:r w:rsidRPr="0032042F">
              <w:rPr>
                <w:rFonts w:cstheme="minorHAnsi"/>
                <w:color w:val="555555"/>
                <w:sz w:val="18"/>
                <w:szCs w:val="18"/>
              </w:rPr>
              <w:br/>
              <w:t>        </w:t>
            </w:r>
            <w:r w:rsidRPr="0032042F">
              <w:rPr>
                <w:rStyle w:val="sbracket"/>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"packCdList"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arrayv"/>
                <w:rFonts w:cstheme="minorHAnsi"/>
                <w:color w:val="555555"/>
                <w:sz w:val="18"/>
                <w:szCs w:val="18"/>
              </w:rPr>
              <w:t>"PakEntertain"</w:t>
            </w:r>
            <w:r w:rsidRPr="0032042F">
              <w:rPr>
                <w:rFonts w:cstheme="minorHAnsi"/>
                <w:color w:val="555555"/>
                <w:sz w:val="18"/>
                <w:szCs w:val="18"/>
              </w:rPr>
              <w:br/>
              <w:t>        </w:t>
            </w:r>
            <w:r w:rsidRPr="0032042F">
              <w:rPr>
                <w:rStyle w:val="sbracket"/>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"channelCdList"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arrayv"/>
                <w:rFonts w:cstheme="minorHAnsi"/>
                <w:color w:val="555555"/>
                <w:sz w:val="18"/>
                <w:szCs w:val="18"/>
              </w:rPr>
              <w:t>"AE"</w:t>
            </w:r>
            <w:r w:rsidRPr="0032042F">
              <w:rPr>
                <w:rFonts w:cstheme="minorHAnsi"/>
                <w:color w:val="555555"/>
                <w:sz w:val="18"/>
                <w:szCs w:val="18"/>
              </w:rPr>
              <w:br/>
              <w:t>        </w:t>
            </w:r>
            <w:r w:rsidRPr="0032042F">
              <w:rPr>
                <w:rStyle w:val="sbracket"/>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"unremovableProductC</w:t>
            </w:r>
            <w:r>
              <w:rPr>
                <w:rStyle w:val="sobjectk"/>
                <w:rFonts w:cstheme="minorHAnsi"/>
                <w:b/>
                <w:bCs/>
                <w:color w:val="333333"/>
                <w:sz w:val="18"/>
                <w:szCs w:val="18"/>
              </w:rPr>
              <w:t>dList</w:t>
            </w:r>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bracket"/>
                <w:rFonts w:cstheme="minorHAnsi"/>
                <w:color w:val="666666"/>
                <w:sz w:val="18"/>
                <w:szCs w:val="18"/>
              </w:rPr>
              <w:t>]</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"programOrderList"</w:t>
            </w:r>
            <w:r w:rsidRPr="0032042F">
              <w:rPr>
                <w:rStyle w:val="scolon"/>
                <w:rFonts w:cstheme="minorHAnsi"/>
                <w:color w:val="666666"/>
                <w:sz w:val="18"/>
                <w:szCs w:val="18"/>
              </w:rPr>
              <w:t>:</w:t>
            </w:r>
            <w:r w:rsidRPr="0032042F">
              <w:rPr>
                <w:rStyle w:val="sbracket"/>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"action"</w:t>
            </w:r>
            <w:r w:rsidRPr="0032042F">
              <w:rPr>
                <w:rStyle w:val="scolon"/>
                <w:rFonts w:cstheme="minorHAnsi"/>
                <w:color w:val="666666"/>
                <w:sz w:val="18"/>
                <w:szCs w:val="18"/>
              </w:rPr>
              <w:t>:</w:t>
            </w:r>
            <w:r w:rsidRPr="0032042F">
              <w:rPr>
                <w:rStyle w:val="sobjectv"/>
                <w:rFonts w:cstheme="minorHAnsi"/>
                <w:color w:val="555555"/>
                <w:sz w:val="18"/>
                <w:szCs w:val="18"/>
              </w:rPr>
              <w:t>"ADD"</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"programId"</w:t>
            </w:r>
            <w:r w:rsidRPr="0032042F">
              <w:rPr>
                <w:rStyle w:val="scolon"/>
                <w:rFonts w:cstheme="minorHAnsi"/>
                <w:color w:val="666666"/>
                <w:sz w:val="18"/>
                <w:szCs w:val="18"/>
              </w:rPr>
              <w:t>:</w:t>
            </w:r>
            <w:r w:rsidRPr="0032042F">
              <w:rPr>
                <w:rStyle w:val="sobjectv"/>
                <w:rFonts w:cstheme="minorHAnsi"/>
                <w:color w:val="555555"/>
                <w:sz w:val="18"/>
                <w:szCs w:val="18"/>
              </w:rPr>
              <w:t>"101291"</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"programNm"</w:t>
            </w:r>
            <w:r w:rsidRPr="0032042F">
              <w:rPr>
                <w:rStyle w:val="scolon"/>
                <w:rFonts w:cstheme="minorHAnsi"/>
                <w:color w:val="666666"/>
                <w:sz w:val="18"/>
                <w:szCs w:val="18"/>
              </w:rPr>
              <w:t>:</w:t>
            </w:r>
            <w:r w:rsidRPr="0032042F">
              <w:rPr>
                <w:rStyle w:val="sobjectv"/>
                <w:rFonts w:cstheme="minorHAnsi"/>
                <w:color w:val="555555"/>
                <w:sz w:val="18"/>
                <w:szCs w:val="18"/>
              </w:rPr>
              <w:t>"Entertainment Extra"</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"programCd"</w:t>
            </w:r>
            <w:r w:rsidRPr="0032042F">
              <w:rPr>
                <w:rStyle w:val="scolon"/>
                <w:rFonts w:cstheme="minorHAnsi"/>
                <w:color w:val="666666"/>
                <w:sz w:val="18"/>
                <w:szCs w:val="18"/>
              </w:rPr>
              <w:t>:</w:t>
            </w:r>
            <w:r w:rsidRPr="0032042F">
              <w:rPr>
                <w:rStyle w:val="sobjectv"/>
                <w:rFonts w:cstheme="minorHAnsi"/>
                <w:color w:val="555555"/>
                <w:sz w:val="18"/>
                <w:szCs w:val="18"/>
              </w:rPr>
              <w:t>"PakEntertainEx"</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"programType"</w:t>
            </w:r>
            <w:r w:rsidRPr="0032042F">
              <w:rPr>
                <w:rStyle w:val="scolon"/>
                <w:rFonts w:cstheme="minorHAnsi"/>
                <w:color w:val="666666"/>
                <w:sz w:val="18"/>
                <w:szCs w:val="18"/>
              </w:rPr>
              <w:t>:</w:t>
            </w:r>
            <w:r w:rsidRPr="0032042F">
              <w:rPr>
                <w:rStyle w:val="sobjectv"/>
                <w:rFonts w:cstheme="minorHAnsi"/>
                <w:color w:val="555555"/>
                <w:sz w:val="18"/>
                <w:szCs w:val="18"/>
              </w:rPr>
              <w:t>"THEME_PACK"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"price"</w:t>
            </w:r>
            <w:r w:rsidRPr="0032042F">
              <w:rPr>
                <w:rStyle w:val="scolon"/>
                <w:rFonts w:cstheme="minorHAnsi"/>
                <w:color w:val="666666"/>
                <w:sz w:val="18"/>
                <w:szCs w:val="18"/>
              </w:rPr>
              <w:t>:</w:t>
            </w:r>
            <w:r w:rsidRPr="0032042F">
              <w:rPr>
                <w:rStyle w:val="sobjectv"/>
                <w:rFonts w:cstheme="minorHAnsi"/>
                <w:color w:val="555555"/>
                <w:sz w:val="18"/>
                <w:szCs w:val="18"/>
              </w:rPr>
              <w:t>9.0</w:t>
            </w:r>
            <w:r w:rsidRPr="0032042F">
              <w:rPr>
                <w:rStyle w:val="scomma"/>
                <w:rFonts w:cstheme="minorHAnsi"/>
                <w:color w:val="666666"/>
                <w:sz w:val="18"/>
                <w:szCs w:val="18"/>
              </w:rPr>
              <w:t>,</w:t>
            </w:r>
          </w:p>
          <w:p w14:paraId="65E24A04" w14:textId="77777777" w:rsidR="00A64063" w:rsidRDefault="00A64063" w:rsidP="00A64063">
            <w:pPr>
              <w:rPr>
                <w:rStyle w:val="sobjectk"/>
                <w:b/>
                <w:bCs/>
                <w:color w:val="333333"/>
              </w:rPr>
            </w:pPr>
            <w:r w:rsidRPr="0032042F">
              <w:rPr>
                <w:rFonts w:cstheme="minorHAnsi"/>
                <w:color w:val="555555"/>
                <w:sz w:val="18"/>
                <w:szCs w:val="18"/>
              </w:rPr>
              <w:t>            </w:t>
            </w:r>
            <w:r>
              <w:rPr>
                <w:rStyle w:val="sobjectk"/>
                <w:rFonts w:cstheme="minorHAnsi"/>
                <w:b/>
                <w:bCs/>
                <w:color w:val="333333"/>
                <w:sz w:val="18"/>
                <w:szCs w:val="18"/>
              </w:rPr>
              <w:t>"pricePlanCd</w:t>
            </w:r>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objectv"/>
                <w:rFonts w:cstheme="minorHAnsi"/>
                <w:color w:val="555555"/>
                <w:sz w:val="18"/>
                <w:szCs w:val="18"/>
              </w:rPr>
              <w:t>"null"</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brace"/>
                <w:rFonts w:cstheme="minorHAnsi"/>
                <w:color w:val="666666"/>
                <w:sz w:val="18"/>
                <w:szCs w:val="18"/>
              </w:rPr>
              <w:t>{</w:t>
            </w:r>
            <w:r w:rsidRPr="0032042F">
              <w:rPr>
                <w:rStyle w:val="apple-converted-space"/>
                <w:rFonts w:cstheme="minorHAnsi"/>
                <w:color w:val="666666"/>
                <w:sz w:val="18"/>
                <w:szCs w:val="18"/>
              </w:rPr>
              <w:t>  </w:t>
            </w:r>
            <w:r w:rsidRPr="0032042F">
              <w:rPr>
                <w:rFonts w:cstheme="minorHAnsi"/>
                <w:color w:val="555555"/>
                <w:sz w:val="18"/>
                <w:szCs w:val="18"/>
              </w:rPr>
              <w:br/>
              <w:t>            </w:t>
            </w:r>
            <w:r w:rsidRPr="0032042F">
              <w:rPr>
                <w:rStyle w:val="sobjectk"/>
                <w:rFonts w:cstheme="minorHAnsi"/>
                <w:b/>
                <w:bCs/>
                <w:color w:val="333333"/>
                <w:sz w:val="18"/>
                <w:szCs w:val="18"/>
              </w:rPr>
              <w:t>"action"</w:t>
            </w:r>
            <w:r w:rsidRPr="0032042F">
              <w:rPr>
                <w:rStyle w:val="scolon"/>
                <w:rFonts w:cstheme="minorHAnsi"/>
                <w:color w:val="666666"/>
                <w:sz w:val="18"/>
                <w:szCs w:val="18"/>
              </w:rPr>
              <w:t>:</w:t>
            </w:r>
            <w:r w:rsidRPr="0032042F">
              <w:rPr>
                <w:rStyle w:val="sobjectv"/>
                <w:rFonts w:cstheme="minorHAnsi"/>
                <w:color w:val="555555"/>
                <w:sz w:val="18"/>
                <w:szCs w:val="18"/>
              </w:rPr>
              <w:t>"ADD"</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"programId"</w:t>
            </w:r>
            <w:r w:rsidRPr="0032042F">
              <w:rPr>
                <w:rStyle w:val="scolon"/>
                <w:rFonts w:cstheme="minorHAnsi"/>
                <w:color w:val="666666"/>
                <w:sz w:val="18"/>
                <w:szCs w:val="18"/>
              </w:rPr>
              <w:t>:</w:t>
            </w:r>
            <w:r w:rsidRPr="0032042F">
              <w:rPr>
                <w:rStyle w:val="sobjectv"/>
                <w:rFonts w:cstheme="minorHAnsi"/>
                <w:color w:val="555555"/>
                <w:sz w:val="18"/>
                <w:szCs w:val="18"/>
              </w:rPr>
              <w:t>"101291"</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"programNm"</w:t>
            </w:r>
            <w:r w:rsidRPr="0032042F">
              <w:rPr>
                <w:rStyle w:val="scolon"/>
                <w:rFonts w:cstheme="minorHAnsi"/>
                <w:color w:val="666666"/>
                <w:sz w:val="18"/>
                <w:szCs w:val="18"/>
              </w:rPr>
              <w:t>:</w:t>
            </w:r>
            <w:r w:rsidRPr="0032042F">
              <w:rPr>
                <w:rStyle w:val="sobjectv"/>
                <w:rFonts w:cstheme="minorHAnsi"/>
                <w:color w:val="555555"/>
                <w:sz w:val="18"/>
                <w:szCs w:val="18"/>
              </w:rPr>
              <w:t>"Great Wall 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"programCd"</w:t>
            </w:r>
            <w:r w:rsidRPr="0032042F">
              <w:rPr>
                <w:rStyle w:val="scolon"/>
                <w:rFonts w:cstheme="minorHAnsi"/>
                <w:color w:val="666666"/>
                <w:sz w:val="18"/>
                <w:szCs w:val="18"/>
              </w:rPr>
              <w:t>:</w:t>
            </w:r>
            <w:r w:rsidRPr="0032042F">
              <w:rPr>
                <w:rStyle w:val="sobjectv"/>
                <w:rFonts w:cstheme="minorHAnsi"/>
                <w:color w:val="555555"/>
                <w:sz w:val="18"/>
                <w:szCs w:val="18"/>
              </w:rPr>
              <w:t>"PakGreatWall"</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"programType"</w:t>
            </w:r>
            <w:r w:rsidRPr="0032042F">
              <w:rPr>
                <w:rStyle w:val="scolon"/>
                <w:rFonts w:cstheme="minorHAnsi"/>
                <w:color w:val="666666"/>
                <w:sz w:val="18"/>
                <w:szCs w:val="18"/>
              </w:rPr>
              <w:t>:</w:t>
            </w:r>
            <w:r w:rsidRPr="0032042F">
              <w:rPr>
                <w:rStyle w:val="sobjectv"/>
                <w:rFonts w:cstheme="minorHAnsi"/>
                <w:color w:val="555555"/>
                <w:sz w:val="18"/>
                <w:szCs w:val="18"/>
              </w:rPr>
              <w:t>"THEME_PACK"</w:t>
            </w:r>
            <w:r w:rsidRPr="0032042F">
              <w:rPr>
                <w:rStyle w:val="scomma"/>
                <w:rFonts w:cstheme="minorHAnsi"/>
                <w:color w:val="666666"/>
                <w:sz w:val="18"/>
                <w:szCs w:val="18"/>
              </w:rPr>
              <w:t>,</w:t>
            </w:r>
            <w:r w:rsidRPr="0032042F">
              <w:rPr>
                <w:rFonts w:cstheme="minorHAnsi"/>
                <w:color w:val="555555"/>
                <w:sz w:val="18"/>
                <w:szCs w:val="18"/>
              </w:rPr>
              <w:br/>
              <w:t>            </w:t>
            </w:r>
            <w:r w:rsidRPr="0032042F">
              <w:rPr>
                <w:rStyle w:val="sobjectk"/>
                <w:rFonts w:cstheme="minorHAnsi"/>
                <w:b/>
                <w:bCs/>
                <w:color w:val="333333"/>
                <w:sz w:val="18"/>
                <w:szCs w:val="18"/>
              </w:rPr>
              <w:t>"price"</w:t>
            </w:r>
            <w:r w:rsidRPr="0032042F">
              <w:rPr>
                <w:rStyle w:val="scolon"/>
                <w:rFonts w:cstheme="minorHAnsi"/>
                <w:color w:val="666666"/>
                <w:sz w:val="18"/>
                <w:szCs w:val="18"/>
              </w:rPr>
              <w:t>:</w:t>
            </w:r>
            <w:r w:rsidRPr="0032042F">
              <w:rPr>
                <w:rStyle w:val="sobjectv"/>
                <w:rFonts w:cstheme="minorHAnsi"/>
                <w:color w:val="555555"/>
                <w:sz w:val="18"/>
                <w:szCs w:val="18"/>
              </w:rPr>
              <w:t>9.0</w:t>
            </w:r>
            <w:r w:rsidRPr="0032042F">
              <w:rPr>
                <w:rStyle w:val="scomma"/>
                <w:rFonts w:cstheme="minorHAnsi"/>
                <w:color w:val="666666"/>
                <w:sz w:val="18"/>
                <w:szCs w:val="18"/>
              </w:rPr>
              <w:t>,</w:t>
            </w:r>
          </w:p>
          <w:p w14:paraId="353E62EE" w14:textId="77777777" w:rsidR="00A64063" w:rsidRPr="0032042F" w:rsidRDefault="00A64063" w:rsidP="00A64063">
            <w:pPr>
              <w:rPr>
                <w:rStyle w:val="sbrace"/>
                <w:rFonts w:cstheme="minorHAnsi"/>
                <w:color w:val="666666"/>
                <w:sz w:val="18"/>
                <w:szCs w:val="18"/>
              </w:rPr>
            </w:pPr>
            <w:r w:rsidRPr="0032042F">
              <w:rPr>
                <w:rFonts w:cstheme="minorHAnsi"/>
                <w:color w:val="555555"/>
                <w:sz w:val="18"/>
                <w:szCs w:val="18"/>
              </w:rPr>
              <w:t>            </w:t>
            </w:r>
            <w:r>
              <w:rPr>
                <w:rStyle w:val="sobjectk"/>
                <w:rFonts w:cstheme="minorHAnsi"/>
                <w:b/>
                <w:bCs/>
                <w:color w:val="333333"/>
                <w:sz w:val="18"/>
                <w:szCs w:val="18"/>
              </w:rPr>
              <w:t>"pricePlanCd</w:t>
            </w:r>
            <w:r w:rsidRPr="0032042F">
              <w:rPr>
                <w:rStyle w:val="sobjectk"/>
                <w:rFonts w:cstheme="minorHAnsi"/>
                <w:b/>
                <w:bCs/>
                <w:color w:val="333333"/>
                <w:sz w:val="18"/>
                <w:szCs w:val="18"/>
              </w:rPr>
              <w:t>"</w:t>
            </w:r>
            <w:r w:rsidRPr="0032042F">
              <w:rPr>
                <w:rStyle w:val="scolon"/>
                <w:rFonts w:cstheme="minorHAnsi"/>
                <w:color w:val="666666"/>
                <w:sz w:val="18"/>
                <w:szCs w:val="18"/>
              </w:rPr>
              <w:t>:</w:t>
            </w:r>
            <w:r w:rsidRPr="0032042F">
              <w:rPr>
                <w:rStyle w:val="sobjectv"/>
                <w:rFonts w:cstheme="minorHAnsi"/>
                <w:color w:val="555555"/>
                <w:sz w:val="18"/>
                <w:szCs w:val="18"/>
              </w:rPr>
              <w:t>"null"</w:t>
            </w:r>
            <w:r w:rsidRPr="0032042F">
              <w:rPr>
                <w:rFonts w:cstheme="minorHAnsi"/>
                <w:color w:val="555555"/>
                <w:sz w:val="18"/>
                <w:szCs w:val="18"/>
              </w:rPr>
              <w:br/>
              <w:t>        </w:t>
            </w:r>
            <w:r w:rsidRPr="0032042F">
              <w:rPr>
                <w:rStyle w:val="sbrace"/>
                <w:rFonts w:cstheme="minorHAnsi"/>
                <w:color w:val="666666"/>
                <w:sz w:val="18"/>
                <w:szCs w:val="18"/>
              </w:rPr>
              <w:t>}</w:t>
            </w:r>
            <w:r w:rsidRPr="0032042F">
              <w:rPr>
                <w:rFonts w:cstheme="minorHAnsi"/>
                <w:color w:val="555555"/>
                <w:sz w:val="18"/>
                <w:szCs w:val="18"/>
              </w:rPr>
              <w:br/>
              <w:t>    </w:t>
            </w:r>
            <w:r w:rsidRPr="0032042F">
              <w:rPr>
                <w:rStyle w:val="sbracket"/>
                <w:rFonts w:cstheme="minorHAnsi"/>
                <w:color w:val="666666"/>
                <w:sz w:val="18"/>
                <w:szCs w:val="18"/>
              </w:rPr>
              <w:t>]</w:t>
            </w:r>
            <w:r w:rsidRPr="0032042F">
              <w:rPr>
                <w:rFonts w:cstheme="minorHAnsi"/>
                <w:color w:val="555555"/>
                <w:sz w:val="18"/>
                <w:szCs w:val="18"/>
              </w:rPr>
              <w:br/>
            </w:r>
            <w:r w:rsidRPr="0032042F">
              <w:rPr>
                <w:rStyle w:val="sbrace"/>
                <w:rFonts w:cstheme="minorHAnsi"/>
                <w:color w:val="666666"/>
                <w:sz w:val="18"/>
                <w:szCs w:val="18"/>
              </w:rPr>
              <w:t xml:space="preserve">} </w:t>
            </w:r>
          </w:p>
          <w:p w14:paraId="35661862" w14:textId="77777777" w:rsidR="00A64063" w:rsidRDefault="00A64063" w:rsidP="00A64063">
            <w:pPr>
              <w:rPr>
                <w:sz w:val="18"/>
                <w:szCs w:val="16"/>
              </w:rPr>
            </w:pPr>
          </w:p>
        </w:tc>
      </w:tr>
      <w:tr w:rsidR="00A64063" w14:paraId="101F4C09"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3C1982F8" w14:textId="77777777" w:rsidR="00A64063" w:rsidRDefault="00A64063" w:rsidP="00A64063">
            <w:pPr>
              <w:rPr>
                <w:b/>
                <w:sz w:val="18"/>
                <w:szCs w:val="16"/>
              </w:rPr>
            </w:pPr>
            <w:r>
              <w:rPr>
                <w:b/>
                <w:sz w:val="18"/>
                <w:szCs w:val="16"/>
              </w:rPr>
              <w:lastRenderedPageBreak/>
              <w:t>Status Codes</w:t>
            </w:r>
          </w:p>
        </w:tc>
        <w:tc>
          <w:tcPr>
            <w:tcW w:w="8504" w:type="dxa"/>
            <w:tcBorders>
              <w:top w:val="single" w:sz="4" w:space="0" w:color="auto"/>
              <w:left w:val="single" w:sz="4" w:space="0" w:color="auto"/>
              <w:bottom w:val="single" w:sz="4" w:space="0" w:color="auto"/>
              <w:right w:val="single" w:sz="4" w:space="0" w:color="auto"/>
            </w:tcBorders>
          </w:tcPr>
          <w:p w14:paraId="39C23B16" w14:textId="77777777" w:rsidR="00A64063" w:rsidRDefault="00A64063" w:rsidP="00A64063">
            <w:pPr>
              <w:rPr>
                <w:sz w:val="18"/>
                <w:szCs w:val="16"/>
              </w:rPr>
            </w:pPr>
          </w:p>
          <w:tbl>
            <w:tblPr>
              <w:tblStyle w:val="TableGrid"/>
              <w:tblW w:w="0" w:type="auto"/>
              <w:tblLook w:val="04A0" w:firstRow="1" w:lastRow="0" w:firstColumn="1" w:lastColumn="0" w:noHBand="0" w:noVBand="1"/>
            </w:tblPr>
            <w:tblGrid>
              <w:gridCol w:w="742"/>
              <w:gridCol w:w="818"/>
              <w:gridCol w:w="1818"/>
              <w:gridCol w:w="1191"/>
              <w:gridCol w:w="1229"/>
              <w:gridCol w:w="2480"/>
            </w:tblGrid>
            <w:tr w:rsidR="00A64063" w:rsidRPr="001963A0" w14:paraId="1C846E7C" w14:textId="77777777" w:rsidTr="00A64063">
              <w:tc>
                <w:tcPr>
                  <w:tcW w:w="759" w:type="dxa"/>
                  <w:shd w:val="clear" w:color="auto" w:fill="D9D9D9" w:themeFill="background1" w:themeFillShade="D9"/>
                </w:tcPr>
                <w:p w14:paraId="6B619068" w14:textId="77777777" w:rsidR="00A64063" w:rsidRPr="001963A0" w:rsidRDefault="00A64063" w:rsidP="00A64063">
                  <w:pPr>
                    <w:rPr>
                      <w:b/>
                      <w:sz w:val="16"/>
                      <w:szCs w:val="16"/>
                    </w:rPr>
                  </w:pPr>
                  <w:r w:rsidRPr="001963A0">
                    <w:rPr>
                      <w:b/>
                      <w:sz w:val="16"/>
                      <w:szCs w:val="16"/>
                    </w:rPr>
                    <w:t>status</w:t>
                  </w:r>
                </w:p>
                <w:p w14:paraId="18EDE8AF" w14:textId="77777777" w:rsidR="00A64063" w:rsidRPr="001963A0" w:rsidRDefault="00A64063" w:rsidP="00A64063">
                  <w:pPr>
                    <w:rPr>
                      <w:b/>
                      <w:sz w:val="16"/>
                      <w:szCs w:val="16"/>
                    </w:rPr>
                  </w:pPr>
                  <w:r w:rsidRPr="001963A0">
                    <w:rPr>
                      <w:b/>
                      <w:sz w:val="16"/>
                      <w:szCs w:val="16"/>
                    </w:rPr>
                    <w:lastRenderedPageBreak/>
                    <w:t>Cd</w:t>
                  </w:r>
                </w:p>
              </w:tc>
              <w:tc>
                <w:tcPr>
                  <w:tcW w:w="842" w:type="dxa"/>
                  <w:shd w:val="clear" w:color="auto" w:fill="D9D9D9" w:themeFill="background1" w:themeFillShade="D9"/>
                </w:tcPr>
                <w:p w14:paraId="7A0441A2" w14:textId="77777777" w:rsidR="00A64063" w:rsidRPr="001963A0" w:rsidRDefault="00A64063" w:rsidP="00A64063">
                  <w:pPr>
                    <w:rPr>
                      <w:b/>
                      <w:sz w:val="16"/>
                      <w:szCs w:val="16"/>
                    </w:rPr>
                  </w:pPr>
                  <w:r w:rsidRPr="001963A0">
                    <w:rPr>
                      <w:b/>
                      <w:sz w:val="16"/>
                      <w:szCs w:val="16"/>
                    </w:rPr>
                    <w:lastRenderedPageBreak/>
                    <w:t>status</w:t>
                  </w:r>
                </w:p>
                <w:p w14:paraId="1056EFAC" w14:textId="77777777" w:rsidR="00A64063" w:rsidRPr="001963A0" w:rsidRDefault="00A64063" w:rsidP="00A64063">
                  <w:pPr>
                    <w:rPr>
                      <w:b/>
                      <w:sz w:val="16"/>
                      <w:szCs w:val="16"/>
                    </w:rPr>
                  </w:pPr>
                  <w:r w:rsidRPr="001963A0">
                    <w:rPr>
                      <w:b/>
                      <w:sz w:val="16"/>
                      <w:szCs w:val="16"/>
                    </w:rPr>
                    <w:lastRenderedPageBreak/>
                    <w:t>SubCd</w:t>
                  </w:r>
                </w:p>
              </w:tc>
              <w:tc>
                <w:tcPr>
                  <w:tcW w:w="1858" w:type="dxa"/>
                  <w:shd w:val="clear" w:color="auto" w:fill="D9D9D9" w:themeFill="background1" w:themeFillShade="D9"/>
                </w:tcPr>
                <w:p w14:paraId="72354ADC" w14:textId="77777777" w:rsidR="00A64063" w:rsidRPr="001963A0" w:rsidRDefault="00A64063" w:rsidP="00A64063">
                  <w:pPr>
                    <w:rPr>
                      <w:b/>
                      <w:sz w:val="16"/>
                      <w:szCs w:val="16"/>
                    </w:rPr>
                  </w:pPr>
                  <w:r w:rsidRPr="001963A0">
                    <w:rPr>
                      <w:b/>
                      <w:sz w:val="16"/>
                      <w:szCs w:val="16"/>
                    </w:rPr>
                    <w:lastRenderedPageBreak/>
                    <w:t>statusTxt</w:t>
                  </w:r>
                </w:p>
              </w:tc>
              <w:tc>
                <w:tcPr>
                  <w:tcW w:w="898" w:type="dxa"/>
                  <w:shd w:val="clear" w:color="auto" w:fill="D9D9D9" w:themeFill="background1" w:themeFillShade="D9"/>
                </w:tcPr>
                <w:p w14:paraId="0185CEAA" w14:textId="77777777" w:rsidR="00A64063" w:rsidRPr="001963A0" w:rsidRDefault="00A64063" w:rsidP="00A64063">
                  <w:pPr>
                    <w:rPr>
                      <w:b/>
                      <w:sz w:val="16"/>
                      <w:szCs w:val="16"/>
                    </w:rPr>
                  </w:pPr>
                  <w:r w:rsidRPr="001963A0">
                    <w:rPr>
                      <w:b/>
                      <w:sz w:val="16"/>
                      <w:szCs w:val="16"/>
                    </w:rPr>
                    <w:t>systemErrorCd</w:t>
                  </w:r>
                </w:p>
              </w:tc>
              <w:tc>
                <w:tcPr>
                  <w:tcW w:w="1229" w:type="dxa"/>
                  <w:shd w:val="clear" w:color="auto" w:fill="D9D9D9" w:themeFill="background1" w:themeFillShade="D9"/>
                </w:tcPr>
                <w:p w14:paraId="0556033D" w14:textId="77777777" w:rsidR="00A64063" w:rsidRPr="001963A0" w:rsidRDefault="00A64063" w:rsidP="00A64063">
                  <w:pPr>
                    <w:rPr>
                      <w:b/>
                      <w:sz w:val="16"/>
                      <w:szCs w:val="16"/>
                    </w:rPr>
                  </w:pPr>
                  <w:r w:rsidRPr="001963A0">
                    <w:rPr>
                      <w:b/>
                      <w:sz w:val="16"/>
                      <w:szCs w:val="16"/>
                    </w:rPr>
                    <w:t>systemErrorTxt</w:t>
                  </w:r>
                </w:p>
              </w:tc>
              <w:tc>
                <w:tcPr>
                  <w:tcW w:w="2692" w:type="dxa"/>
                  <w:shd w:val="clear" w:color="auto" w:fill="D9D9D9" w:themeFill="background1" w:themeFillShade="D9"/>
                </w:tcPr>
                <w:p w14:paraId="4FC6E678" w14:textId="77777777" w:rsidR="00A64063" w:rsidRPr="001963A0" w:rsidRDefault="00A64063" w:rsidP="00A64063">
                  <w:pPr>
                    <w:rPr>
                      <w:b/>
                      <w:i/>
                      <w:sz w:val="16"/>
                      <w:szCs w:val="16"/>
                    </w:rPr>
                  </w:pPr>
                  <w:r w:rsidRPr="001963A0">
                    <w:rPr>
                      <w:b/>
                      <w:i/>
                      <w:sz w:val="16"/>
                      <w:szCs w:val="16"/>
                    </w:rPr>
                    <w:t>Notes</w:t>
                  </w:r>
                </w:p>
              </w:tc>
            </w:tr>
            <w:tr w:rsidR="00A64063" w:rsidRPr="001963A0" w14:paraId="134939EA" w14:textId="77777777" w:rsidTr="00A64063">
              <w:tc>
                <w:tcPr>
                  <w:tcW w:w="759" w:type="dxa"/>
                </w:tcPr>
                <w:p w14:paraId="1F8F39F4" w14:textId="77777777" w:rsidR="00A64063" w:rsidRPr="001963A0" w:rsidRDefault="00A64063" w:rsidP="00A64063">
                  <w:pPr>
                    <w:rPr>
                      <w:sz w:val="16"/>
                      <w:szCs w:val="16"/>
                    </w:rPr>
                  </w:pPr>
                  <w:r w:rsidRPr="001963A0">
                    <w:rPr>
                      <w:sz w:val="16"/>
                      <w:szCs w:val="16"/>
                    </w:rPr>
                    <w:lastRenderedPageBreak/>
                    <w:t>200</w:t>
                  </w:r>
                </w:p>
              </w:tc>
              <w:tc>
                <w:tcPr>
                  <w:tcW w:w="842" w:type="dxa"/>
                </w:tcPr>
                <w:p w14:paraId="54AF143D" w14:textId="77777777" w:rsidR="00A64063" w:rsidRPr="001963A0" w:rsidRDefault="00A64063" w:rsidP="00A64063">
                  <w:pPr>
                    <w:rPr>
                      <w:sz w:val="16"/>
                      <w:szCs w:val="16"/>
                    </w:rPr>
                  </w:pPr>
                </w:p>
              </w:tc>
              <w:tc>
                <w:tcPr>
                  <w:tcW w:w="1858" w:type="dxa"/>
                </w:tcPr>
                <w:p w14:paraId="5BA856C1" w14:textId="77777777" w:rsidR="00A64063" w:rsidRPr="001963A0" w:rsidRDefault="00A64063" w:rsidP="00A64063">
                  <w:pPr>
                    <w:rPr>
                      <w:sz w:val="16"/>
                      <w:szCs w:val="16"/>
                    </w:rPr>
                  </w:pPr>
                  <w:r w:rsidRPr="001963A0">
                    <w:rPr>
                      <w:sz w:val="16"/>
                      <w:szCs w:val="16"/>
                    </w:rPr>
                    <w:t>OK</w:t>
                  </w:r>
                </w:p>
              </w:tc>
              <w:tc>
                <w:tcPr>
                  <w:tcW w:w="898" w:type="dxa"/>
                </w:tcPr>
                <w:p w14:paraId="641507D9" w14:textId="77777777" w:rsidR="00A64063" w:rsidRPr="001963A0" w:rsidRDefault="00A64063" w:rsidP="00A64063">
                  <w:pPr>
                    <w:rPr>
                      <w:sz w:val="16"/>
                      <w:szCs w:val="16"/>
                    </w:rPr>
                  </w:pPr>
                </w:p>
              </w:tc>
              <w:tc>
                <w:tcPr>
                  <w:tcW w:w="1229" w:type="dxa"/>
                </w:tcPr>
                <w:p w14:paraId="15DAF297" w14:textId="77777777" w:rsidR="00A64063" w:rsidRPr="001963A0" w:rsidRDefault="00A64063" w:rsidP="00A64063">
                  <w:pPr>
                    <w:rPr>
                      <w:sz w:val="16"/>
                      <w:szCs w:val="16"/>
                    </w:rPr>
                  </w:pPr>
                </w:p>
              </w:tc>
              <w:tc>
                <w:tcPr>
                  <w:tcW w:w="2692" w:type="dxa"/>
                </w:tcPr>
                <w:p w14:paraId="0B994DC5" w14:textId="77777777" w:rsidR="00A64063" w:rsidRPr="001963A0" w:rsidRDefault="00A64063" w:rsidP="00A64063">
                  <w:pPr>
                    <w:rPr>
                      <w:sz w:val="16"/>
                      <w:szCs w:val="16"/>
                    </w:rPr>
                  </w:pPr>
                  <w:r>
                    <w:rPr>
                      <w:sz w:val="16"/>
                      <w:szCs w:val="16"/>
                    </w:rPr>
                    <w:t>Eligible</w:t>
                  </w:r>
                </w:p>
              </w:tc>
            </w:tr>
            <w:tr w:rsidR="00A64063" w:rsidRPr="001963A0" w14:paraId="2804C145" w14:textId="77777777" w:rsidTr="00A64063">
              <w:tc>
                <w:tcPr>
                  <w:tcW w:w="759" w:type="dxa"/>
                </w:tcPr>
                <w:p w14:paraId="7B3F7416" w14:textId="77777777" w:rsidR="00A64063" w:rsidRPr="001963A0" w:rsidRDefault="00A64063" w:rsidP="00A64063">
                  <w:pPr>
                    <w:rPr>
                      <w:sz w:val="16"/>
                      <w:szCs w:val="16"/>
                    </w:rPr>
                  </w:pPr>
                  <w:r w:rsidRPr="001963A0">
                    <w:rPr>
                      <w:sz w:val="16"/>
                      <w:szCs w:val="16"/>
                    </w:rPr>
                    <w:t>500</w:t>
                  </w:r>
                </w:p>
              </w:tc>
              <w:tc>
                <w:tcPr>
                  <w:tcW w:w="842" w:type="dxa"/>
                </w:tcPr>
                <w:p w14:paraId="4C556508" w14:textId="77777777" w:rsidR="00A64063" w:rsidRDefault="00A64063" w:rsidP="00A64063">
                  <w:pPr>
                    <w:rPr>
                      <w:sz w:val="16"/>
                      <w:szCs w:val="16"/>
                    </w:rPr>
                  </w:pPr>
                </w:p>
              </w:tc>
              <w:tc>
                <w:tcPr>
                  <w:tcW w:w="1858" w:type="dxa"/>
                </w:tcPr>
                <w:p w14:paraId="0311B342" w14:textId="77777777" w:rsidR="00A64063" w:rsidRDefault="00A64063" w:rsidP="00A64063">
                  <w:pPr>
                    <w:rPr>
                      <w:sz w:val="16"/>
                      <w:szCs w:val="16"/>
                    </w:rPr>
                  </w:pPr>
                  <w:r w:rsidRPr="001963A0">
                    <w:rPr>
                      <w:sz w:val="16"/>
                      <w:szCs w:val="16"/>
                    </w:rPr>
                    <w:t>general error</w:t>
                  </w:r>
                </w:p>
              </w:tc>
              <w:tc>
                <w:tcPr>
                  <w:tcW w:w="898" w:type="dxa"/>
                </w:tcPr>
                <w:p w14:paraId="5916AC2A" w14:textId="77777777" w:rsidR="00A64063" w:rsidRPr="001963A0" w:rsidRDefault="00A64063" w:rsidP="00A64063">
                  <w:pPr>
                    <w:rPr>
                      <w:sz w:val="16"/>
                      <w:szCs w:val="16"/>
                    </w:rPr>
                  </w:pPr>
                </w:p>
              </w:tc>
              <w:tc>
                <w:tcPr>
                  <w:tcW w:w="1229" w:type="dxa"/>
                </w:tcPr>
                <w:p w14:paraId="55D7A226" w14:textId="77777777" w:rsidR="00A64063" w:rsidRPr="001963A0" w:rsidRDefault="00A64063" w:rsidP="00A64063">
                  <w:pPr>
                    <w:rPr>
                      <w:sz w:val="16"/>
                      <w:szCs w:val="16"/>
                    </w:rPr>
                  </w:pPr>
                </w:p>
              </w:tc>
              <w:tc>
                <w:tcPr>
                  <w:tcW w:w="2692" w:type="dxa"/>
                </w:tcPr>
                <w:p w14:paraId="4C7462F2" w14:textId="77777777" w:rsidR="00A64063" w:rsidRDefault="00A64063" w:rsidP="00A64063">
                  <w:pPr>
                    <w:rPr>
                      <w:sz w:val="16"/>
                      <w:szCs w:val="16"/>
                    </w:rPr>
                  </w:pPr>
                  <w:r>
                    <w:rPr>
                      <w:sz w:val="16"/>
                      <w:szCs w:val="16"/>
                    </w:rPr>
                    <w:t>Any caught exception not captured elsewhere</w:t>
                  </w:r>
                </w:p>
              </w:tc>
            </w:tr>
            <w:tr w:rsidR="00A64063" w:rsidRPr="001963A0" w14:paraId="79DE4C1F" w14:textId="77777777" w:rsidTr="00A64063">
              <w:tc>
                <w:tcPr>
                  <w:tcW w:w="759" w:type="dxa"/>
                </w:tcPr>
                <w:p w14:paraId="5977485C" w14:textId="77777777" w:rsidR="00A64063" w:rsidRPr="001963A0" w:rsidRDefault="00A64063" w:rsidP="00A64063">
                  <w:pPr>
                    <w:rPr>
                      <w:sz w:val="16"/>
                      <w:szCs w:val="16"/>
                    </w:rPr>
                  </w:pPr>
                  <w:r w:rsidRPr="001963A0">
                    <w:rPr>
                      <w:sz w:val="16"/>
                      <w:szCs w:val="16"/>
                    </w:rPr>
                    <w:t>500</w:t>
                  </w:r>
                </w:p>
              </w:tc>
              <w:tc>
                <w:tcPr>
                  <w:tcW w:w="842" w:type="dxa"/>
                </w:tcPr>
                <w:p w14:paraId="501FD886" w14:textId="77777777" w:rsidR="00A64063" w:rsidRPr="00C82D0D" w:rsidRDefault="00A64063" w:rsidP="00A64063">
                  <w:pPr>
                    <w:rPr>
                      <w:strike/>
                      <w:sz w:val="16"/>
                      <w:szCs w:val="16"/>
                    </w:rPr>
                  </w:pPr>
                </w:p>
              </w:tc>
              <w:tc>
                <w:tcPr>
                  <w:tcW w:w="1858" w:type="dxa"/>
                </w:tcPr>
                <w:p w14:paraId="70C2641E" w14:textId="77777777" w:rsidR="00A64063" w:rsidRPr="001963A0" w:rsidRDefault="00A64063" w:rsidP="00A64063">
                  <w:pPr>
                    <w:rPr>
                      <w:sz w:val="16"/>
                      <w:szCs w:val="16"/>
                    </w:rPr>
                  </w:pPr>
                  <w:r>
                    <w:rPr>
                      <w:sz w:val="16"/>
                      <w:szCs w:val="16"/>
                    </w:rPr>
                    <w:t>Call OrderMgmRetrieval failed.</w:t>
                  </w:r>
                </w:p>
              </w:tc>
              <w:tc>
                <w:tcPr>
                  <w:tcW w:w="898" w:type="dxa"/>
                </w:tcPr>
                <w:p w14:paraId="6C87D220" w14:textId="77777777" w:rsidR="00A64063" w:rsidRPr="001963A0" w:rsidRDefault="00A64063" w:rsidP="00A64063">
                  <w:pPr>
                    <w:rPr>
                      <w:sz w:val="16"/>
                      <w:szCs w:val="16"/>
                    </w:rPr>
                  </w:pPr>
                </w:p>
              </w:tc>
              <w:tc>
                <w:tcPr>
                  <w:tcW w:w="1229" w:type="dxa"/>
                </w:tcPr>
                <w:p w14:paraId="3194FFF3" w14:textId="77777777" w:rsidR="00A64063" w:rsidRPr="001963A0" w:rsidRDefault="00A64063" w:rsidP="00A64063">
                  <w:pPr>
                    <w:rPr>
                      <w:sz w:val="16"/>
                      <w:szCs w:val="16"/>
                    </w:rPr>
                  </w:pPr>
                </w:p>
              </w:tc>
              <w:tc>
                <w:tcPr>
                  <w:tcW w:w="2692" w:type="dxa"/>
                </w:tcPr>
                <w:p w14:paraId="3C2BDD87" w14:textId="77777777" w:rsidR="00A64063" w:rsidRPr="001963A0" w:rsidRDefault="00A64063" w:rsidP="00A64063">
                  <w:pPr>
                    <w:rPr>
                      <w:sz w:val="16"/>
                      <w:szCs w:val="16"/>
                    </w:rPr>
                  </w:pPr>
                  <w:r>
                    <w:rPr>
                      <w:sz w:val="16"/>
                      <w:szCs w:val="16"/>
                    </w:rPr>
                    <w:t>service P</w:t>
                  </w:r>
                  <w:r w:rsidRPr="001963A0">
                    <w:rPr>
                      <w:sz w:val="16"/>
                      <w:szCs w:val="16"/>
                    </w:rPr>
                    <w:t>olicy or Service Exception</w:t>
                  </w:r>
                  <w:r>
                    <w:rPr>
                      <w:sz w:val="16"/>
                      <w:szCs w:val="16"/>
                    </w:rPr>
                    <w:t xml:space="preserve"> error</w:t>
                  </w:r>
                </w:p>
              </w:tc>
            </w:tr>
            <w:tr w:rsidR="00A64063" w:rsidRPr="001963A0" w14:paraId="6609CB13" w14:textId="77777777" w:rsidTr="00A64063">
              <w:tc>
                <w:tcPr>
                  <w:tcW w:w="759" w:type="dxa"/>
                </w:tcPr>
                <w:p w14:paraId="601B376C" w14:textId="77777777" w:rsidR="00A64063" w:rsidRPr="001963A0" w:rsidRDefault="00A64063" w:rsidP="00A64063">
                  <w:pPr>
                    <w:rPr>
                      <w:sz w:val="16"/>
                      <w:szCs w:val="16"/>
                    </w:rPr>
                  </w:pPr>
                  <w:r>
                    <w:rPr>
                      <w:sz w:val="16"/>
                      <w:szCs w:val="16"/>
                    </w:rPr>
                    <w:t>500</w:t>
                  </w:r>
                </w:p>
              </w:tc>
              <w:tc>
                <w:tcPr>
                  <w:tcW w:w="842" w:type="dxa"/>
                </w:tcPr>
                <w:p w14:paraId="0F2A154F" w14:textId="77777777" w:rsidR="00A64063" w:rsidRPr="00C82D0D" w:rsidRDefault="00A64063" w:rsidP="00A64063">
                  <w:pPr>
                    <w:rPr>
                      <w:strike/>
                      <w:sz w:val="16"/>
                      <w:szCs w:val="16"/>
                    </w:rPr>
                  </w:pPr>
                </w:p>
              </w:tc>
              <w:tc>
                <w:tcPr>
                  <w:tcW w:w="1858" w:type="dxa"/>
                </w:tcPr>
                <w:p w14:paraId="5C8040D4" w14:textId="77777777" w:rsidR="00A64063" w:rsidRDefault="00A64063" w:rsidP="00A64063">
                  <w:pPr>
                    <w:rPr>
                      <w:sz w:val="16"/>
                      <w:szCs w:val="16"/>
                    </w:rPr>
                  </w:pPr>
                  <w:r>
                    <w:rPr>
                      <w:sz w:val="16"/>
                      <w:szCs w:val="16"/>
                    </w:rPr>
                    <w:t>Call OrderMgmSubmit failed.</w:t>
                  </w:r>
                </w:p>
              </w:tc>
              <w:tc>
                <w:tcPr>
                  <w:tcW w:w="898" w:type="dxa"/>
                </w:tcPr>
                <w:p w14:paraId="3F43E9A5" w14:textId="77777777" w:rsidR="00A64063" w:rsidRPr="001963A0" w:rsidRDefault="00A64063" w:rsidP="00A64063">
                  <w:pPr>
                    <w:rPr>
                      <w:sz w:val="16"/>
                      <w:szCs w:val="16"/>
                    </w:rPr>
                  </w:pPr>
                </w:p>
              </w:tc>
              <w:tc>
                <w:tcPr>
                  <w:tcW w:w="1229" w:type="dxa"/>
                </w:tcPr>
                <w:p w14:paraId="2B67369C" w14:textId="77777777" w:rsidR="00A64063" w:rsidRPr="001963A0" w:rsidRDefault="00A64063" w:rsidP="00A64063">
                  <w:pPr>
                    <w:rPr>
                      <w:sz w:val="16"/>
                      <w:szCs w:val="16"/>
                    </w:rPr>
                  </w:pPr>
                </w:p>
              </w:tc>
              <w:tc>
                <w:tcPr>
                  <w:tcW w:w="2692" w:type="dxa"/>
                </w:tcPr>
                <w:p w14:paraId="31A6C614" w14:textId="77777777" w:rsidR="00A64063" w:rsidRDefault="00A64063" w:rsidP="00A64063">
                  <w:pPr>
                    <w:rPr>
                      <w:sz w:val="16"/>
                      <w:szCs w:val="16"/>
                    </w:rPr>
                  </w:pPr>
                  <w:r>
                    <w:rPr>
                      <w:sz w:val="16"/>
                      <w:szCs w:val="16"/>
                    </w:rPr>
                    <w:t>service P</w:t>
                  </w:r>
                  <w:r w:rsidRPr="001963A0">
                    <w:rPr>
                      <w:sz w:val="16"/>
                      <w:szCs w:val="16"/>
                    </w:rPr>
                    <w:t>olicy or Service Exception</w:t>
                  </w:r>
                  <w:r>
                    <w:rPr>
                      <w:sz w:val="16"/>
                      <w:szCs w:val="16"/>
                    </w:rPr>
                    <w:t xml:space="preserve"> error</w:t>
                  </w:r>
                </w:p>
              </w:tc>
            </w:tr>
            <w:tr w:rsidR="00A64063" w:rsidRPr="001963A0" w14:paraId="27EDA48C" w14:textId="77777777" w:rsidTr="00A64063">
              <w:tc>
                <w:tcPr>
                  <w:tcW w:w="759" w:type="dxa"/>
                </w:tcPr>
                <w:p w14:paraId="20C081A1" w14:textId="77777777" w:rsidR="00A64063" w:rsidRDefault="00A64063" w:rsidP="00A64063">
                  <w:pPr>
                    <w:rPr>
                      <w:sz w:val="16"/>
                      <w:szCs w:val="16"/>
                    </w:rPr>
                  </w:pPr>
                  <w:r>
                    <w:rPr>
                      <w:sz w:val="16"/>
                      <w:szCs w:val="16"/>
                    </w:rPr>
                    <w:t>500</w:t>
                  </w:r>
                </w:p>
              </w:tc>
              <w:tc>
                <w:tcPr>
                  <w:tcW w:w="842" w:type="dxa"/>
                </w:tcPr>
                <w:p w14:paraId="1439BC48" w14:textId="77777777" w:rsidR="00A64063" w:rsidRPr="00C82D0D" w:rsidRDefault="00A64063" w:rsidP="00A64063">
                  <w:pPr>
                    <w:rPr>
                      <w:strike/>
                      <w:sz w:val="16"/>
                      <w:szCs w:val="16"/>
                    </w:rPr>
                  </w:pPr>
                </w:p>
              </w:tc>
              <w:tc>
                <w:tcPr>
                  <w:tcW w:w="1858" w:type="dxa"/>
                </w:tcPr>
                <w:p w14:paraId="05F8D1E1" w14:textId="77777777" w:rsidR="00A64063" w:rsidRDefault="00A64063" w:rsidP="00A64063">
                  <w:pPr>
                    <w:rPr>
                      <w:sz w:val="16"/>
                      <w:szCs w:val="16"/>
                    </w:rPr>
                  </w:pPr>
                  <w:r>
                    <w:rPr>
                      <w:sz w:val="16"/>
                      <w:szCs w:val="16"/>
                    </w:rPr>
                    <w:t>Call FormLetterService failed.</w:t>
                  </w:r>
                </w:p>
              </w:tc>
              <w:tc>
                <w:tcPr>
                  <w:tcW w:w="898" w:type="dxa"/>
                </w:tcPr>
                <w:p w14:paraId="35984F4C" w14:textId="77777777" w:rsidR="00A64063" w:rsidRPr="001963A0" w:rsidRDefault="00A64063" w:rsidP="00A64063">
                  <w:pPr>
                    <w:rPr>
                      <w:sz w:val="16"/>
                      <w:szCs w:val="16"/>
                    </w:rPr>
                  </w:pPr>
                </w:p>
              </w:tc>
              <w:tc>
                <w:tcPr>
                  <w:tcW w:w="1229" w:type="dxa"/>
                </w:tcPr>
                <w:p w14:paraId="2F26F70B" w14:textId="77777777" w:rsidR="00A64063" w:rsidRPr="001963A0" w:rsidRDefault="00A64063" w:rsidP="00A64063">
                  <w:pPr>
                    <w:rPr>
                      <w:sz w:val="16"/>
                      <w:szCs w:val="16"/>
                    </w:rPr>
                  </w:pPr>
                </w:p>
              </w:tc>
              <w:tc>
                <w:tcPr>
                  <w:tcW w:w="2692" w:type="dxa"/>
                </w:tcPr>
                <w:p w14:paraId="04E03213" w14:textId="77777777" w:rsidR="00A64063" w:rsidRDefault="00A64063" w:rsidP="00A64063">
                  <w:pPr>
                    <w:rPr>
                      <w:sz w:val="16"/>
                      <w:szCs w:val="16"/>
                    </w:rPr>
                  </w:pPr>
                  <w:r>
                    <w:rPr>
                      <w:sz w:val="16"/>
                      <w:szCs w:val="16"/>
                    </w:rPr>
                    <w:t>service P</w:t>
                  </w:r>
                  <w:r w:rsidRPr="001963A0">
                    <w:rPr>
                      <w:sz w:val="16"/>
                      <w:szCs w:val="16"/>
                    </w:rPr>
                    <w:t>olicy or Service Exception</w:t>
                  </w:r>
                  <w:r>
                    <w:rPr>
                      <w:sz w:val="16"/>
                      <w:szCs w:val="16"/>
                    </w:rPr>
                    <w:t xml:space="preserve"> error</w:t>
                  </w:r>
                </w:p>
              </w:tc>
            </w:tr>
            <w:tr w:rsidR="00A64063" w:rsidRPr="001963A0" w14:paraId="6CA54EA9" w14:textId="77777777" w:rsidTr="00A64063">
              <w:tc>
                <w:tcPr>
                  <w:tcW w:w="759" w:type="dxa"/>
                </w:tcPr>
                <w:p w14:paraId="62CE57B0" w14:textId="77777777" w:rsidR="00A64063" w:rsidRDefault="00A64063" w:rsidP="00A64063">
                  <w:pPr>
                    <w:rPr>
                      <w:sz w:val="16"/>
                      <w:szCs w:val="16"/>
                    </w:rPr>
                  </w:pPr>
                  <w:r>
                    <w:rPr>
                      <w:sz w:val="16"/>
                      <w:szCs w:val="16"/>
                    </w:rPr>
                    <w:t>400</w:t>
                  </w:r>
                </w:p>
              </w:tc>
              <w:tc>
                <w:tcPr>
                  <w:tcW w:w="842" w:type="dxa"/>
                </w:tcPr>
                <w:p w14:paraId="2106EA0F" w14:textId="77777777" w:rsidR="00A64063" w:rsidRPr="00C82D0D" w:rsidRDefault="00A64063" w:rsidP="00A64063">
                  <w:pPr>
                    <w:rPr>
                      <w:strike/>
                      <w:sz w:val="16"/>
                      <w:szCs w:val="16"/>
                    </w:rPr>
                  </w:pPr>
                </w:p>
              </w:tc>
              <w:tc>
                <w:tcPr>
                  <w:tcW w:w="1858" w:type="dxa"/>
                </w:tcPr>
                <w:p w14:paraId="214E033D" w14:textId="77777777" w:rsidR="00A64063" w:rsidRPr="00DE51FE" w:rsidRDefault="00A64063" w:rsidP="00A64063">
                  <w:pPr>
                    <w:rPr>
                      <w:i/>
                      <w:sz w:val="16"/>
                      <w:szCs w:val="16"/>
                    </w:rPr>
                  </w:pPr>
                  <w:r w:rsidRPr="00DE51FE">
                    <w:rPr>
                      <w:i/>
                      <w:sz w:val="16"/>
                      <w:szCs w:val="16"/>
                    </w:rPr>
                    <w:t>TBD</w:t>
                  </w:r>
                </w:p>
              </w:tc>
              <w:tc>
                <w:tcPr>
                  <w:tcW w:w="898" w:type="dxa"/>
                </w:tcPr>
                <w:p w14:paraId="48DF0111" w14:textId="77777777" w:rsidR="00A64063" w:rsidRPr="001963A0" w:rsidRDefault="00A64063" w:rsidP="00A64063">
                  <w:pPr>
                    <w:rPr>
                      <w:sz w:val="16"/>
                      <w:szCs w:val="16"/>
                    </w:rPr>
                  </w:pPr>
                </w:p>
              </w:tc>
              <w:tc>
                <w:tcPr>
                  <w:tcW w:w="1229" w:type="dxa"/>
                </w:tcPr>
                <w:p w14:paraId="2E38D513" w14:textId="77777777" w:rsidR="00A64063" w:rsidRPr="001963A0" w:rsidRDefault="00A64063" w:rsidP="00A64063">
                  <w:pPr>
                    <w:rPr>
                      <w:sz w:val="16"/>
                      <w:szCs w:val="16"/>
                    </w:rPr>
                  </w:pPr>
                </w:p>
              </w:tc>
              <w:tc>
                <w:tcPr>
                  <w:tcW w:w="2692" w:type="dxa"/>
                </w:tcPr>
                <w:p w14:paraId="555302F5" w14:textId="77777777" w:rsidR="00A64063" w:rsidRDefault="00A64063" w:rsidP="00A64063">
                  <w:pPr>
                    <w:rPr>
                      <w:sz w:val="16"/>
                      <w:szCs w:val="16"/>
                    </w:rPr>
                  </w:pPr>
                  <w:r>
                    <w:rPr>
                      <w:sz w:val="16"/>
                      <w:szCs w:val="16"/>
                    </w:rPr>
                    <w:t>errors comes from OMS for order change.</w:t>
                  </w:r>
                </w:p>
              </w:tc>
            </w:tr>
          </w:tbl>
          <w:p w14:paraId="1CC7AB8C" w14:textId="77777777" w:rsidR="00A64063" w:rsidRDefault="00A64063" w:rsidP="00A64063">
            <w:pPr>
              <w:rPr>
                <w:sz w:val="18"/>
                <w:szCs w:val="16"/>
              </w:rPr>
            </w:pPr>
          </w:p>
          <w:p w14:paraId="330CE0F8" w14:textId="77777777" w:rsidR="00A64063" w:rsidRDefault="00A64063" w:rsidP="00A64063">
            <w:pPr>
              <w:rPr>
                <w:sz w:val="18"/>
                <w:szCs w:val="16"/>
              </w:rPr>
            </w:pPr>
          </w:p>
        </w:tc>
      </w:tr>
      <w:tr w:rsidR="00A64063" w14:paraId="65046901" w14:textId="77777777" w:rsidTr="00A64063">
        <w:tc>
          <w:tcPr>
            <w:tcW w:w="1072" w:type="dxa"/>
            <w:tcBorders>
              <w:top w:val="single" w:sz="4" w:space="0" w:color="auto"/>
              <w:left w:val="single" w:sz="4" w:space="0" w:color="auto"/>
              <w:bottom w:val="single" w:sz="4" w:space="0" w:color="auto"/>
              <w:right w:val="single" w:sz="4" w:space="0" w:color="auto"/>
            </w:tcBorders>
            <w:hideMark/>
          </w:tcPr>
          <w:p w14:paraId="1BB4A2C1" w14:textId="77777777" w:rsidR="00A64063" w:rsidRDefault="00A64063" w:rsidP="00A64063">
            <w:pPr>
              <w:rPr>
                <w:sz w:val="18"/>
                <w:szCs w:val="16"/>
              </w:rPr>
            </w:pPr>
            <w:r>
              <w:rPr>
                <w:b/>
                <w:sz w:val="18"/>
                <w:szCs w:val="16"/>
              </w:rPr>
              <w:lastRenderedPageBreak/>
              <w:t>Output</w:t>
            </w:r>
          </w:p>
        </w:tc>
        <w:tc>
          <w:tcPr>
            <w:tcW w:w="8504" w:type="dxa"/>
            <w:tcBorders>
              <w:top w:val="single" w:sz="4" w:space="0" w:color="auto"/>
              <w:left w:val="single" w:sz="4" w:space="0" w:color="auto"/>
              <w:bottom w:val="single" w:sz="4" w:space="0" w:color="auto"/>
              <w:right w:val="single" w:sz="4" w:space="0" w:color="auto"/>
            </w:tcBorders>
          </w:tcPr>
          <w:p w14:paraId="7BD48367" w14:textId="77777777" w:rsidR="00A64063" w:rsidRPr="00B1398A" w:rsidRDefault="00A64063" w:rsidP="00A64063">
            <w:pPr>
              <w:rPr>
                <w:sz w:val="16"/>
                <w:szCs w:val="16"/>
              </w:rPr>
            </w:pPr>
            <w:r w:rsidRPr="00B1398A">
              <w:rPr>
                <w:sz w:val="16"/>
                <w:szCs w:val="16"/>
              </w:rPr>
              <w:t>{</w:t>
            </w:r>
          </w:p>
          <w:p w14:paraId="22C1F696" w14:textId="77777777" w:rsidR="00A64063" w:rsidRPr="00B1398A" w:rsidRDefault="00A64063" w:rsidP="00A64063">
            <w:pPr>
              <w:rPr>
                <w:sz w:val="18"/>
                <w:szCs w:val="18"/>
              </w:rPr>
            </w:pPr>
            <w:r>
              <w:rPr>
                <w:sz w:val="18"/>
                <w:szCs w:val="18"/>
              </w:rPr>
              <w:t xml:space="preserve"> “submitOrderResult”: </w:t>
            </w:r>
            <w:r w:rsidRPr="003E3F6F">
              <w:rPr>
                <w:sz w:val="18"/>
                <w:szCs w:val="18"/>
              </w:rPr>
              <w:t>&lt;</w:t>
            </w:r>
            <w:r>
              <w:rPr>
                <w:sz w:val="18"/>
                <w:szCs w:val="18"/>
              </w:rPr>
              <w:t xml:space="preserve"> SubmitOrderResult</w:t>
            </w:r>
            <w:r w:rsidRPr="00B1398A">
              <w:rPr>
                <w:sz w:val="18"/>
                <w:szCs w:val="18"/>
              </w:rPr>
              <w:t xml:space="preserve"> &gt; ,</w:t>
            </w:r>
          </w:p>
          <w:p w14:paraId="061DAF30" w14:textId="77777777" w:rsidR="00A64063" w:rsidRPr="00B1398A" w:rsidRDefault="00A64063" w:rsidP="00A64063">
            <w:pPr>
              <w:rPr>
                <w:sz w:val="18"/>
                <w:szCs w:val="18"/>
              </w:rPr>
            </w:pPr>
            <w:r w:rsidRPr="00B1398A">
              <w:rPr>
                <w:sz w:val="18"/>
                <w:szCs w:val="18"/>
              </w:rPr>
              <w:t xml:space="preserve"> </w:t>
            </w:r>
            <w:r w:rsidRPr="00B1398A">
              <w:rPr>
                <w:sz w:val="18"/>
                <w:szCs w:val="16"/>
              </w:rPr>
              <w:t>“status”: &lt;status&gt;</w:t>
            </w:r>
          </w:p>
          <w:p w14:paraId="3BD67DFC" w14:textId="77777777" w:rsidR="00A64063" w:rsidRDefault="00A64063" w:rsidP="00A64063">
            <w:pPr>
              <w:rPr>
                <w:sz w:val="18"/>
                <w:szCs w:val="18"/>
              </w:rPr>
            </w:pPr>
            <w:r w:rsidRPr="00B1398A">
              <w:rPr>
                <w:sz w:val="18"/>
                <w:szCs w:val="18"/>
              </w:rPr>
              <w:t>}</w:t>
            </w:r>
          </w:p>
          <w:p w14:paraId="2EABF335" w14:textId="77777777" w:rsidR="00A64063" w:rsidRDefault="00A64063" w:rsidP="00A64063">
            <w:pPr>
              <w:rPr>
                <w:sz w:val="18"/>
                <w:szCs w:val="18"/>
              </w:rPr>
            </w:pPr>
          </w:p>
          <w:p w14:paraId="159DF6BF" w14:textId="77777777" w:rsidR="00A64063" w:rsidRDefault="00A64063" w:rsidP="00A64063">
            <w:pPr>
              <w:rPr>
                <w:sz w:val="18"/>
                <w:szCs w:val="18"/>
              </w:rPr>
            </w:pPr>
            <w:r>
              <w:rPr>
                <w:sz w:val="18"/>
                <w:szCs w:val="18"/>
              </w:rPr>
              <w:t>SubmitOrderResult:</w:t>
            </w:r>
          </w:p>
          <w:tbl>
            <w:tblPr>
              <w:tblStyle w:val="TableGrid"/>
              <w:tblW w:w="0" w:type="auto"/>
              <w:tblLook w:val="04A0" w:firstRow="1" w:lastRow="0" w:firstColumn="1" w:lastColumn="0" w:noHBand="0" w:noVBand="1"/>
            </w:tblPr>
            <w:tblGrid>
              <w:gridCol w:w="3558"/>
              <w:gridCol w:w="1557"/>
              <w:gridCol w:w="1481"/>
              <w:gridCol w:w="1682"/>
            </w:tblGrid>
            <w:tr w:rsidR="00A64063" w:rsidRPr="001B35FC" w14:paraId="207EF060" w14:textId="77777777" w:rsidTr="00A64063">
              <w:tc>
                <w:tcPr>
                  <w:tcW w:w="2474" w:type="dxa"/>
                  <w:shd w:val="clear" w:color="auto" w:fill="D9D9D9" w:themeFill="background1" w:themeFillShade="D9"/>
                </w:tcPr>
                <w:p w14:paraId="680FC398" w14:textId="77777777" w:rsidR="00A64063" w:rsidRPr="001B35FC" w:rsidRDefault="00A64063" w:rsidP="00A64063">
                  <w:pPr>
                    <w:rPr>
                      <w:b/>
                      <w:sz w:val="18"/>
                      <w:szCs w:val="16"/>
                    </w:rPr>
                  </w:pPr>
                  <w:r w:rsidRPr="001B35FC">
                    <w:rPr>
                      <w:b/>
                      <w:sz w:val="18"/>
                      <w:szCs w:val="16"/>
                    </w:rPr>
                    <w:t>Field</w:t>
                  </w:r>
                </w:p>
              </w:tc>
              <w:tc>
                <w:tcPr>
                  <w:tcW w:w="2119" w:type="dxa"/>
                  <w:shd w:val="clear" w:color="auto" w:fill="D9D9D9" w:themeFill="background1" w:themeFillShade="D9"/>
                </w:tcPr>
                <w:p w14:paraId="3FCF7FA0" w14:textId="77777777" w:rsidR="00A64063" w:rsidRPr="001B35FC" w:rsidRDefault="00A64063" w:rsidP="00A64063">
                  <w:pPr>
                    <w:rPr>
                      <w:b/>
                      <w:sz w:val="18"/>
                      <w:szCs w:val="16"/>
                    </w:rPr>
                  </w:pPr>
                  <w:r w:rsidRPr="001B35FC">
                    <w:rPr>
                      <w:b/>
                      <w:sz w:val="18"/>
                      <w:szCs w:val="16"/>
                    </w:rPr>
                    <w:t>D</w:t>
                  </w:r>
                  <w:r>
                    <w:rPr>
                      <w:b/>
                      <w:sz w:val="18"/>
                      <w:szCs w:val="16"/>
                    </w:rPr>
                    <w:t>ata</w:t>
                  </w:r>
                  <w:r w:rsidRPr="001B35FC">
                    <w:rPr>
                      <w:b/>
                      <w:sz w:val="18"/>
                      <w:szCs w:val="16"/>
                    </w:rPr>
                    <w:t>type</w:t>
                  </w:r>
                </w:p>
              </w:tc>
              <w:tc>
                <w:tcPr>
                  <w:tcW w:w="1761" w:type="dxa"/>
                  <w:shd w:val="clear" w:color="auto" w:fill="D9D9D9" w:themeFill="background1" w:themeFillShade="D9"/>
                </w:tcPr>
                <w:p w14:paraId="165FFC10" w14:textId="77777777" w:rsidR="00A64063" w:rsidRPr="001B35FC" w:rsidRDefault="00A64063" w:rsidP="00A64063">
                  <w:pPr>
                    <w:rPr>
                      <w:b/>
                      <w:sz w:val="18"/>
                      <w:szCs w:val="16"/>
                    </w:rPr>
                  </w:pPr>
                  <w:r w:rsidRPr="001B35FC">
                    <w:rPr>
                      <w:b/>
                      <w:sz w:val="18"/>
                      <w:szCs w:val="16"/>
                    </w:rPr>
                    <w:t>Description</w:t>
                  </w:r>
                </w:p>
              </w:tc>
              <w:tc>
                <w:tcPr>
                  <w:tcW w:w="1924" w:type="dxa"/>
                  <w:shd w:val="clear" w:color="auto" w:fill="D9D9D9" w:themeFill="background1" w:themeFillShade="D9"/>
                </w:tcPr>
                <w:p w14:paraId="7B55AA9B" w14:textId="77777777" w:rsidR="00A64063" w:rsidRPr="001B35FC" w:rsidRDefault="00A64063" w:rsidP="00A64063">
                  <w:pPr>
                    <w:rPr>
                      <w:b/>
                      <w:sz w:val="18"/>
                      <w:szCs w:val="16"/>
                    </w:rPr>
                  </w:pPr>
                  <w:r w:rsidRPr="001B35FC">
                    <w:rPr>
                      <w:b/>
                      <w:sz w:val="18"/>
                      <w:szCs w:val="16"/>
                    </w:rPr>
                    <w:t>Possible/typical values</w:t>
                  </w:r>
                </w:p>
              </w:tc>
            </w:tr>
            <w:tr w:rsidR="00A64063" w14:paraId="4E506ECF" w14:textId="77777777" w:rsidTr="00A64063">
              <w:tc>
                <w:tcPr>
                  <w:tcW w:w="2474" w:type="dxa"/>
                </w:tcPr>
                <w:p w14:paraId="40D8544A" w14:textId="77777777" w:rsidR="00A64063" w:rsidRDefault="00A64063" w:rsidP="00A64063">
                  <w:pPr>
                    <w:rPr>
                      <w:sz w:val="18"/>
                      <w:szCs w:val="18"/>
                    </w:rPr>
                  </w:pPr>
                  <w:r>
                    <w:rPr>
                      <w:sz w:val="18"/>
                      <w:szCs w:val="18"/>
                    </w:rPr>
                    <w:t>deltaPriceAmt</w:t>
                  </w:r>
                </w:p>
              </w:tc>
              <w:tc>
                <w:tcPr>
                  <w:tcW w:w="2119" w:type="dxa"/>
                </w:tcPr>
                <w:p w14:paraId="46266450" w14:textId="77777777" w:rsidR="00A64063" w:rsidRDefault="00A64063" w:rsidP="00A64063">
                  <w:pPr>
                    <w:rPr>
                      <w:sz w:val="18"/>
                      <w:szCs w:val="16"/>
                    </w:rPr>
                  </w:pPr>
                  <w:r>
                    <w:rPr>
                      <w:sz w:val="18"/>
                      <w:szCs w:val="16"/>
                    </w:rPr>
                    <w:t>number</w:t>
                  </w:r>
                </w:p>
              </w:tc>
              <w:tc>
                <w:tcPr>
                  <w:tcW w:w="1761" w:type="dxa"/>
                </w:tcPr>
                <w:p w14:paraId="49E32B33" w14:textId="77777777" w:rsidR="00A64063" w:rsidRDefault="00A64063" w:rsidP="00A64063">
                  <w:pPr>
                    <w:rPr>
                      <w:sz w:val="18"/>
                      <w:szCs w:val="16"/>
                    </w:rPr>
                  </w:pPr>
                  <w:r>
                    <w:rPr>
                      <w:sz w:val="18"/>
                      <w:szCs w:val="16"/>
                    </w:rPr>
                    <w:t>Delta price from OMS</w:t>
                  </w:r>
                </w:p>
              </w:tc>
              <w:tc>
                <w:tcPr>
                  <w:tcW w:w="1924" w:type="dxa"/>
                </w:tcPr>
                <w:p w14:paraId="2AFD3113" w14:textId="77777777" w:rsidR="00A64063" w:rsidRDefault="00A64063" w:rsidP="00A64063">
                  <w:pPr>
                    <w:rPr>
                      <w:sz w:val="18"/>
                      <w:szCs w:val="16"/>
                    </w:rPr>
                  </w:pPr>
                </w:p>
              </w:tc>
            </w:tr>
            <w:tr w:rsidR="00A64063" w14:paraId="10D7F8D0" w14:textId="77777777" w:rsidTr="00A64063">
              <w:tc>
                <w:tcPr>
                  <w:tcW w:w="2474" w:type="dxa"/>
                </w:tcPr>
                <w:p w14:paraId="7EB7CAEB" w14:textId="77777777" w:rsidR="00A64063" w:rsidRDefault="00A64063" w:rsidP="00A64063">
                  <w:pPr>
                    <w:rPr>
                      <w:sz w:val="18"/>
                      <w:szCs w:val="18"/>
                    </w:rPr>
                  </w:pPr>
                  <w:r>
                    <w:rPr>
                      <w:sz w:val="18"/>
                      <w:szCs w:val="18"/>
                    </w:rPr>
                    <w:t>totalPriceAmt</w:t>
                  </w:r>
                </w:p>
              </w:tc>
              <w:tc>
                <w:tcPr>
                  <w:tcW w:w="2119" w:type="dxa"/>
                </w:tcPr>
                <w:p w14:paraId="6BF0A3C3" w14:textId="77777777" w:rsidR="00A64063" w:rsidRDefault="00A64063" w:rsidP="00A64063">
                  <w:pPr>
                    <w:rPr>
                      <w:sz w:val="18"/>
                      <w:szCs w:val="16"/>
                    </w:rPr>
                  </w:pPr>
                  <w:r>
                    <w:rPr>
                      <w:sz w:val="18"/>
                      <w:szCs w:val="16"/>
                    </w:rPr>
                    <w:t>number</w:t>
                  </w:r>
                </w:p>
              </w:tc>
              <w:tc>
                <w:tcPr>
                  <w:tcW w:w="1761" w:type="dxa"/>
                </w:tcPr>
                <w:p w14:paraId="09C75C90" w14:textId="77777777" w:rsidR="00A64063" w:rsidRDefault="00A64063" w:rsidP="00A64063">
                  <w:pPr>
                    <w:rPr>
                      <w:sz w:val="18"/>
                      <w:szCs w:val="16"/>
                    </w:rPr>
                  </w:pPr>
                  <w:r>
                    <w:rPr>
                      <w:sz w:val="18"/>
                      <w:szCs w:val="16"/>
                    </w:rPr>
                    <w:t>Price of modified subscription, from OMS</w:t>
                  </w:r>
                </w:p>
              </w:tc>
              <w:tc>
                <w:tcPr>
                  <w:tcW w:w="1924" w:type="dxa"/>
                </w:tcPr>
                <w:p w14:paraId="4036C95E" w14:textId="77777777" w:rsidR="00A64063" w:rsidRDefault="00A64063" w:rsidP="00A64063">
                  <w:pPr>
                    <w:rPr>
                      <w:sz w:val="18"/>
                      <w:szCs w:val="16"/>
                    </w:rPr>
                  </w:pPr>
                </w:p>
              </w:tc>
            </w:tr>
            <w:tr w:rsidR="00A64063" w14:paraId="3A88E375" w14:textId="77777777" w:rsidTr="00A64063">
              <w:trPr>
                <w:trHeight w:val="205"/>
              </w:trPr>
              <w:tc>
                <w:tcPr>
                  <w:tcW w:w="2474" w:type="dxa"/>
                </w:tcPr>
                <w:p w14:paraId="4870F8FC" w14:textId="77777777" w:rsidR="00A64063" w:rsidRDefault="00A64063" w:rsidP="00A64063">
                  <w:pPr>
                    <w:rPr>
                      <w:sz w:val="18"/>
                      <w:szCs w:val="18"/>
                    </w:rPr>
                  </w:pPr>
                  <w:del w:id="226" w:author="Yi Lin Chen" w:date="2014-12-01T15:12:00Z">
                    <w:r w:rsidRPr="00D67B4B" w:rsidDel="003F0BB9">
                      <w:rPr>
                        <w:sz w:val="18"/>
                        <w:szCs w:val="18"/>
                        <w:highlight w:val="yellow"/>
                      </w:rPr>
                      <w:delText>omsOrderReferenceNum</w:delText>
                    </w:r>
                  </w:del>
                  <w:ins w:id="227" w:author="Yi Lin Chen" w:date="2014-12-01T15:12:00Z">
                    <w:r>
                      <w:rPr>
                        <w:sz w:val="18"/>
                        <w:szCs w:val="18"/>
                        <w:highlight w:val="yellow"/>
                      </w:rPr>
                      <w:t>o</w:t>
                    </w:r>
                    <w:r w:rsidRPr="00D67B4B">
                      <w:rPr>
                        <w:sz w:val="18"/>
                        <w:szCs w:val="18"/>
                        <w:highlight w:val="yellow"/>
                      </w:rPr>
                      <w:t>rderReferenceNum</w:t>
                    </w:r>
                  </w:ins>
                </w:p>
              </w:tc>
              <w:tc>
                <w:tcPr>
                  <w:tcW w:w="2119" w:type="dxa"/>
                </w:tcPr>
                <w:p w14:paraId="310CC8F2" w14:textId="77777777" w:rsidR="00A64063" w:rsidRDefault="00A64063" w:rsidP="00A64063">
                  <w:pPr>
                    <w:rPr>
                      <w:sz w:val="18"/>
                      <w:szCs w:val="16"/>
                    </w:rPr>
                  </w:pPr>
                  <w:r>
                    <w:rPr>
                      <w:sz w:val="18"/>
                      <w:szCs w:val="16"/>
                    </w:rPr>
                    <w:t>string</w:t>
                  </w:r>
                </w:p>
              </w:tc>
              <w:tc>
                <w:tcPr>
                  <w:tcW w:w="1761" w:type="dxa"/>
                </w:tcPr>
                <w:p w14:paraId="5285A6E2" w14:textId="77777777" w:rsidR="00A64063" w:rsidRDefault="00A64063" w:rsidP="00A64063">
                  <w:pPr>
                    <w:rPr>
                      <w:sz w:val="18"/>
                      <w:szCs w:val="16"/>
                    </w:rPr>
                  </w:pPr>
                  <w:r>
                    <w:rPr>
                      <w:sz w:val="18"/>
                      <w:szCs w:val="16"/>
                    </w:rPr>
                    <w:t>Reference number for order change, from OMS</w:t>
                  </w:r>
                </w:p>
              </w:tc>
              <w:tc>
                <w:tcPr>
                  <w:tcW w:w="1924" w:type="dxa"/>
                </w:tcPr>
                <w:p w14:paraId="6C600411" w14:textId="77777777" w:rsidR="00A64063" w:rsidRDefault="00A64063" w:rsidP="00A64063">
                  <w:pPr>
                    <w:rPr>
                      <w:sz w:val="18"/>
                      <w:szCs w:val="16"/>
                    </w:rPr>
                  </w:pPr>
                </w:p>
              </w:tc>
            </w:tr>
          </w:tbl>
          <w:p w14:paraId="308ACCE8" w14:textId="77777777" w:rsidR="00A64063" w:rsidRDefault="00A64063" w:rsidP="00A64063">
            <w:pPr>
              <w:rPr>
                <w:sz w:val="18"/>
                <w:szCs w:val="18"/>
              </w:rPr>
            </w:pPr>
          </w:p>
          <w:p w14:paraId="57E3AC1C" w14:textId="77777777" w:rsidR="00A64063" w:rsidRPr="000A65DA" w:rsidRDefault="00A64063" w:rsidP="00A64063">
            <w:pPr>
              <w:rPr>
                <w:b/>
                <w:sz w:val="18"/>
                <w:szCs w:val="16"/>
              </w:rPr>
            </w:pPr>
            <w:r w:rsidRPr="000A65DA">
              <w:rPr>
                <w:b/>
                <w:sz w:val="18"/>
                <w:szCs w:val="16"/>
              </w:rPr>
              <w:t>Response sample:</w:t>
            </w:r>
          </w:p>
          <w:p w14:paraId="544E811E" w14:textId="77777777" w:rsidR="00A64063" w:rsidRPr="003A08D7" w:rsidRDefault="00A64063" w:rsidP="00A64063">
            <w:pPr>
              <w:rPr>
                <w:sz w:val="18"/>
                <w:szCs w:val="18"/>
              </w:rPr>
            </w:pPr>
          </w:p>
          <w:p w14:paraId="62BC38A8" w14:textId="77777777" w:rsidR="00A64063" w:rsidRDefault="00A64063" w:rsidP="00A64063">
            <w:pPr>
              <w:rPr>
                <w:rFonts w:cstheme="minorHAnsi"/>
                <w:sz w:val="18"/>
                <w:szCs w:val="18"/>
              </w:rPr>
            </w:pPr>
            <w:r w:rsidRPr="00B6556A">
              <w:rPr>
                <w:rStyle w:val="sbrace"/>
                <w:rFonts w:cstheme="minorHAnsi"/>
                <w:color w:val="666666"/>
                <w:sz w:val="18"/>
                <w:szCs w:val="18"/>
              </w:rPr>
              <w:t>{</w:t>
            </w:r>
            <w:r w:rsidRPr="00B6556A">
              <w:rPr>
                <w:rStyle w:val="apple-converted-space"/>
                <w:rFonts w:cstheme="minorHAnsi"/>
                <w:color w:val="666666"/>
                <w:sz w:val="18"/>
                <w:szCs w:val="18"/>
              </w:rPr>
              <w:t>  </w:t>
            </w:r>
            <w:r w:rsidRPr="00B6556A">
              <w:rPr>
                <w:rFonts w:cstheme="minorHAnsi"/>
                <w:color w:val="555555"/>
                <w:sz w:val="18"/>
                <w:szCs w:val="18"/>
              </w:rPr>
              <w:br/>
              <w:t>    </w:t>
            </w:r>
            <w:r w:rsidRPr="00B6556A">
              <w:rPr>
                <w:rStyle w:val="sobjectk"/>
                <w:rFonts w:cstheme="minorHAnsi"/>
                <w:b/>
                <w:bCs/>
                <w:color w:val="333333"/>
                <w:sz w:val="18"/>
                <w:szCs w:val="18"/>
              </w:rPr>
              <w:t>"submitOrderResult"</w:t>
            </w:r>
            <w:r w:rsidRPr="00B6556A">
              <w:rPr>
                <w:rStyle w:val="scolon"/>
                <w:rFonts w:cstheme="minorHAnsi"/>
                <w:color w:val="666666"/>
                <w:sz w:val="18"/>
                <w:szCs w:val="18"/>
              </w:rPr>
              <w:t>:</w:t>
            </w:r>
            <w:r w:rsidRPr="00B6556A">
              <w:rPr>
                <w:rStyle w:val="sbrace"/>
                <w:rFonts w:cstheme="minorHAnsi"/>
                <w:color w:val="666666"/>
                <w:sz w:val="18"/>
                <w:szCs w:val="18"/>
              </w:rPr>
              <w:t>{</w:t>
            </w:r>
            <w:r w:rsidRPr="00B6556A">
              <w:rPr>
                <w:rStyle w:val="apple-converted-space"/>
                <w:rFonts w:cstheme="minorHAnsi"/>
                <w:color w:val="666666"/>
                <w:sz w:val="18"/>
                <w:szCs w:val="18"/>
              </w:rPr>
              <w:t>  </w:t>
            </w:r>
            <w:r w:rsidRPr="00B6556A">
              <w:rPr>
                <w:rFonts w:cstheme="minorHAnsi"/>
                <w:color w:val="555555"/>
                <w:sz w:val="18"/>
                <w:szCs w:val="18"/>
              </w:rPr>
              <w:br/>
              <w:t>        </w:t>
            </w:r>
            <w:r w:rsidRPr="00B6556A">
              <w:rPr>
                <w:rStyle w:val="sobjectk"/>
                <w:rFonts w:cstheme="minorHAnsi"/>
                <w:b/>
                <w:bCs/>
                <w:color w:val="333333"/>
                <w:sz w:val="18"/>
                <w:szCs w:val="18"/>
              </w:rPr>
              <w:t>"</w:t>
            </w:r>
            <w:r>
              <w:rPr>
                <w:rStyle w:val="sobjectk"/>
                <w:rFonts w:cstheme="minorHAnsi"/>
                <w:b/>
                <w:bCs/>
                <w:color w:val="333333"/>
                <w:sz w:val="18"/>
                <w:szCs w:val="18"/>
              </w:rPr>
              <w:t>delta</w:t>
            </w:r>
            <w:r w:rsidRPr="00B6556A">
              <w:rPr>
                <w:rStyle w:val="sobjectk"/>
                <w:rFonts w:cstheme="minorHAnsi"/>
                <w:b/>
                <w:bCs/>
                <w:color w:val="333333"/>
                <w:sz w:val="18"/>
                <w:szCs w:val="18"/>
              </w:rPr>
              <w:t>PriceAmt"</w:t>
            </w:r>
            <w:r w:rsidRPr="00B6556A">
              <w:rPr>
                <w:rStyle w:val="scolon"/>
                <w:rFonts w:cstheme="minorHAnsi"/>
                <w:color w:val="666666"/>
                <w:sz w:val="18"/>
                <w:szCs w:val="18"/>
              </w:rPr>
              <w:t>:</w:t>
            </w:r>
            <w:r w:rsidRPr="00B6556A">
              <w:rPr>
                <w:rStyle w:val="sobjectv"/>
                <w:rFonts w:cstheme="minorHAnsi"/>
                <w:color w:val="555555"/>
                <w:sz w:val="18"/>
                <w:szCs w:val="18"/>
              </w:rPr>
              <w:t>"9"</w:t>
            </w:r>
            <w:r w:rsidRPr="00B6556A">
              <w:rPr>
                <w:rStyle w:val="scomma"/>
                <w:rFonts w:cstheme="minorHAnsi"/>
                <w:color w:val="666666"/>
                <w:sz w:val="18"/>
                <w:szCs w:val="18"/>
              </w:rPr>
              <w:t>,</w:t>
            </w:r>
            <w:r w:rsidRPr="00B6556A">
              <w:rPr>
                <w:rFonts w:cstheme="minorHAnsi"/>
                <w:color w:val="555555"/>
                <w:sz w:val="18"/>
                <w:szCs w:val="18"/>
              </w:rPr>
              <w:br/>
              <w:t>        </w:t>
            </w:r>
            <w:r w:rsidRPr="00B6556A">
              <w:rPr>
                <w:rStyle w:val="sobjectk"/>
                <w:rFonts w:cstheme="minorHAnsi"/>
                <w:b/>
                <w:bCs/>
                <w:color w:val="333333"/>
                <w:sz w:val="18"/>
                <w:szCs w:val="18"/>
              </w:rPr>
              <w:t>"totalPriceAmt"</w:t>
            </w:r>
            <w:r w:rsidRPr="00B6556A">
              <w:rPr>
                <w:rStyle w:val="scolon"/>
                <w:rFonts w:cstheme="minorHAnsi"/>
                <w:color w:val="666666"/>
                <w:sz w:val="18"/>
                <w:szCs w:val="18"/>
              </w:rPr>
              <w:t>:</w:t>
            </w:r>
            <w:r w:rsidRPr="00B6556A">
              <w:rPr>
                <w:rStyle w:val="sobjectv"/>
                <w:rFonts w:cstheme="minorHAnsi"/>
                <w:color w:val="555555"/>
                <w:sz w:val="18"/>
                <w:szCs w:val="18"/>
              </w:rPr>
              <w:t>"68"</w:t>
            </w:r>
            <w:r w:rsidRPr="00B6556A">
              <w:rPr>
                <w:rStyle w:val="scomma"/>
                <w:rFonts w:cstheme="minorHAnsi"/>
                <w:color w:val="666666"/>
                <w:sz w:val="18"/>
                <w:szCs w:val="18"/>
              </w:rPr>
              <w:t>,</w:t>
            </w:r>
            <w:r w:rsidRPr="00B6556A">
              <w:rPr>
                <w:rFonts w:cstheme="minorHAnsi"/>
                <w:color w:val="555555"/>
                <w:sz w:val="18"/>
                <w:szCs w:val="18"/>
              </w:rPr>
              <w:br/>
              <w:t>        </w:t>
            </w:r>
            <w:r w:rsidRPr="00B6556A">
              <w:rPr>
                <w:rStyle w:val="sobjectk"/>
                <w:rFonts w:cstheme="minorHAnsi"/>
                <w:b/>
                <w:bCs/>
                <w:color w:val="333333"/>
                <w:sz w:val="18"/>
                <w:szCs w:val="18"/>
              </w:rPr>
              <w:t>"omsOrderReferenceNum"</w:t>
            </w:r>
            <w:r w:rsidRPr="00B6556A">
              <w:rPr>
                <w:rStyle w:val="scolon"/>
                <w:rFonts w:cstheme="minorHAnsi"/>
                <w:color w:val="666666"/>
                <w:sz w:val="18"/>
                <w:szCs w:val="18"/>
              </w:rPr>
              <w:t>:</w:t>
            </w:r>
            <w:r w:rsidRPr="00B6556A">
              <w:rPr>
                <w:rStyle w:val="sobjectv"/>
                <w:rFonts w:cstheme="minorHAnsi"/>
                <w:color w:val="555555"/>
                <w:sz w:val="18"/>
                <w:szCs w:val="18"/>
              </w:rPr>
              <w:t>"123456789"</w:t>
            </w:r>
            <w:r w:rsidRPr="00B6556A">
              <w:rPr>
                <w:rFonts w:cstheme="minorHAnsi"/>
                <w:color w:val="555555"/>
                <w:sz w:val="18"/>
                <w:szCs w:val="18"/>
              </w:rPr>
              <w:br/>
              <w:t>    </w:t>
            </w:r>
            <w:r w:rsidRPr="00B6556A">
              <w:rPr>
                <w:rStyle w:val="sbrace"/>
                <w:rFonts w:cstheme="minorHAnsi"/>
                <w:color w:val="666666"/>
                <w:sz w:val="18"/>
                <w:szCs w:val="18"/>
              </w:rPr>
              <w:t>}</w:t>
            </w:r>
            <w:r w:rsidRPr="00B6556A">
              <w:rPr>
                <w:rStyle w:val="scomma"/>
                <w:rFonts w:cstheme="minorHAnsi"/>
                <w:color w:val="666666"/>
                <w:sz w:val="18"/>
                <w:szCs w:val="18"/>
              </w:rPr>
              <w:t>,</w:t>
            </w:r>
            <w:r w:rsidRPr="00B6556A">
              <w:rPr>
                <w:rFonts w:cstheme="minorHAnsi"/>
                <w:color w:val="555555"/>
                <w:sz w:val="18"/>
                <w:szCs w:val="18"/>
              </w:rPr>
              <w:br/>
              <w:t>    </w:t>
            </w:r>
            <w:r w:rsidRPr="00B6556A">
              <w:rPr>
                <w:rStyle w:val="sobjectk"/>
                <w:rFonts w:cstheme="minorHAnsi"/>
                <w:b/>
                <w:bCs/>
                <w:color w:val="333333"/>
                <w:sz w:val="18"/>
                <w:szCs w:val="18"/>
              </w:rPr>
              <w:t>"status"</w:t>
            </w:r>
            <w:r w:rsidRPr="00B6556A">
              <w:rPr>
                <w:rStyle w:val="scolon"/>
                <w:rFonts w:cstheme="minorHAnsi"/>
                <w:color w:val="666666"/>
                <w:sz w:val="18"/>
                <w:szCs w:val="18"/>
              </w:rPr>
              <w:t>:</w:t>
            </w:r>
            <w:r w:rsidRPr="00B6556A">
              <w:rPr>
                <w:rStyle w:val="sbrace"/>
                <w:rFonts w:cstheme="minorHAnsi"/>
                <w:color w:val="666666"/>
                <w:sz w:val="18"/>
                <w:szCs w:val="18"/>
              </w:rPr>
              <w:t>{</w:t>
            </w:r>
            <w:r w:rsidRPr="00B6556A">
              <w:rPr>
                <w:rStyle w:val="apple-converted-space"/>
                <w:rFonts w:cstheme="minorHAnsi"/>
                <w:color w:val="666666"/>
                <w:sz w:val="18"/>
                <w:szCs w:val="18"/>
              </w:rPr>
              <w:t>  </w:t>
            </w:r>
            <w:r w:rsidRPr="00B6556A">
              <w:rPr>
                <w:rFonts w:cstheme="minorHAnsi"/>
                <w:color w:val="555555"/>
                <w:sz w:val="18"/>
                <w:szCs w:val="18"/>
              </w:rPr>
              <w:br/>
              <w:t>        </w:t>
            </w:r>
            <w:r w:rsidRPr="00B6556A">
              <w:rPr>
                <w:rStyle w:val="sobjectk"/>
                <w:rFonts w:cstheme="minorHAnsi"/>
                <w:b/>
                <w:bCs/>
                <w:color w:val="333333"/>
                <w:sz w:val="18"/>
                <w:szCs w:val="18"/>
              </w:rPr>
              <w:t>"statusCd"</w:t>
            </w:r>
            <w:r w:rsidRPr="00B6556A">
              <w:rPr>
                <w:rStyle w:val="scolon"/>
                <w:rFonts w:cstheme="minorHAnsi"/>
                <w:color w:val="666666"/>
                <w:sz w:val="18"/>
                <w:szCs w:val="18"/>
              </w:rPr>
              <w:t>:</w:t>
            </w:r>
            <w:r w:rsidRPr="00B6556A">
              <w:rPr>
                <w:rStyle w:val="sobjectv"/>
                <w:rFonts w:cstheme="minorHAnsi"/>
                <w:color w:val="555555"/>
                <w:sz w:val="18"/>
                <w:szCs w:val="18"/>
              </w:rPr>
              <w:t>"200"</w:t>
            </w:r>
            <w:r w:rsidRPr="00B6556A">
              <w:rPr>
                <w:rStyle w:val="scomma"/>
                <w:rFonts w:cstheme="minorHAnsi"/>
                <w:color w:val="666666"/>
                <w:sz w:val="18"/>
                <w:szCs w:val="18"/>
              </w:rPr>
              <w:t>,</w:t>
            </w:r>
            <w:r w:rsidRPr="00B6556A">
              <w:rPr>
                <w:rFonts w:cstheme="minorHAnsi"/>
                <w:color w:val="555555"/>
                <w:sz w:val="18"/>
                <w:szCs w:val="18"/>
              </w:rPr>
              <w:br/>
              <w:t>        </w:t>
            </w:r>
            <w:r w:rsidRPr="00B6556A">
              <w:rPr>
                <w:rStyle w:val="sobjectk"/>
                <w:rFonts w:cstheme="minorHAnsi"/>
                <w:b/>
                <w:bCs/>
                <w:color w:val="333333"/>
                <w:sz w:val="18"/>
                <w:szCs w:val="18"/>
              </w:rPr>
              <w:t>"statusTxt"</w:t>
            </w:r>
            <w:r w:rsidRPr="00B6556A">
              <w:rPr>
                <w:rStyle w:val="scolon"/>
                <w:rFonts w:cstheme="minorHAnsi"/>
                <w:color w:val="666666"/>
                <w:sz w:val="18"/>
                <w:szCs w:val="18"/>
              </w:rPr>
              <w:t>:</w:t>
            </w:r>
            <w:r w:rsidRPr="00B6556A">
              <w:rPr>
                <w:rStyle w:val="sobjectv"/>
                <w:rFonts w:cstheme="minorHAnsi"/>
                <w:color w:val="555555"/>
                <w:sz w:val="18"/>
                <w:szCs w:val="18"/>
              </w:rPr>
              <w:t>"OK"</w:t>
            </w:r>
            <w:r w:rsidRPr="00B6556A">
              <w:rPr>
                <w:rFonts w:cstheme="minorHAnsi"/>
                <w:color w:val="555555"/>
                <w:sz w:val="18"/>
                <w:szCs w:val="18"/>
              </w:rPr>
              <w:br/>
              <w:t>    </w:t>
            </w:r>
            <w:r w:rsidRPr="00B6556A">
              <w:rPr>
                <w:rStyle w:val="sbrace"/>
                <w:rFonts w:cstheme="minorHAnsi"/>
                <w:color w:val="666666"/>
                <w:sz w:val="18"/>
                <w:szCs w:val="18"/>
              </w:rPr>
              <w:t>}</w:t>
            </w:r>
            <w:r w:rsidRPr="00B6556A">
              <w:rPr>
                <w:rFonts w:cstheme="minorHAnsi"/>
                <w:color w:val="555555"/>
                <w:sz w:val="18"/>
                <w:szCs w:val="18"/>
              </w:rPr>
              <w:br/>
            </w:r>
            <w:r w:rsidRPr="00B6556A">
              <w:rPr>
                <w:rStyle w:val="sbrace"/>
                <w:rFonts w:cstheme="minorHAnsi"/>
                <w:color w:val="666666"/>
                <w:sz w:val="18"/>
                <w:szCs w:val="18"/>
              </w:rPr>
              <w:t>}</w:t>
            </w:r>
            <w:r w:rsidRPr="00B6556A">
              <w:rPr>
                <w:rFonts w:cstheme="minorHAnsi"/>
                <w:sz w:val="18"/>
                <w:szCs w:val="18"/>
              </w:rPr>
              <w:t xml:space="preserve"> </w:t>
            </w:r>
          </w:p>
          <w:p w14:paraId="69D68049" w14:textId="77777777" w:rsidR="00A64063" w:rsidRPr="00B6556A" w:rsidRDefault="00A64063" w:rsidP="00A64063">
            <w:pPr>
              <w:rPr>
                <w:rFonts w:cstheme="minorHAnsi"/>
                <w:sz w:val="18"/>
                <w:szCs w:val="18"/>
              </w:rPr>
            </w:pPr>
          </w:p>
        </w:tc>
      </w:tr>
      <w:tr w:rsidR="00A64063" w14:paraId="46EA13F5" w14:textId="77777777" w:rsidTr="00A64063">
        <w:tc>
          <w:tcPr>
            <w:tcW w:w="1072" w:type="dxa"/>
            <w:tcBorders>
              <w:top w:val="single" w:sz="4" w:space="0" w:color="auto"/>
              <w:left w:val="single" w:sz="4" w:space="0" w:color="auto"/>
              <w:bottom w:val="single" w:sz="4" w:space="0" w:color="auto"/>
              <w:right w:val="single" w:sz="4" w:space="0" w:color="auto"/>
            </w:tcBorders>
          </w:tcPr>
          <w:p w14:paraId="753D2832" w14:textId="77777777" w:rsidR="00A64063" w:rsidRDefault="00A64063" w:rsidP="00A64063">
            <w:pPr>
              <w:rPr>
                <w:b/>
                <w:sz w:val="18"/>
                <w:szCs w:val="16"/>
              </w:rPr>
            </w:pPr>
            <w:r>
              <w:rPr>
                <w:b/>
                <w:sz w:val="18"/>
                <w:szCs w:val="16"/>
              </w:rPr>
              <w:t>SLA</w:t>
            </w:r>
          </w:p>
        </w:tc>
        <w:tc>
          <w:tcPr>
            <w:tcW w:w="8504" w:type="dxa"/>
            <w:tcBorders>
              <w:top w:val="single" w:sz="4" w:space="0" w:color="auto"/>
              <w:left w:val="single" w:sz="4" w:space="0" w:color="auto"/>
              <w:bottom w:val="single" w:sz="4" w:space="0" w:color="auto"/>
              <w:right w:val="single" w:sz="4" w:space="0" w:color="auto"/>
            </w:tcBorders>
          </w:tcPr>
          <w:p w14:paraId="081AB27B" w14:textId="591EEA4F" w:rsidR="00A64063" w:rsidRDefault="003325E4" w:rsidP="00A64063">
            <w:pPr>
              <w:rPr>
                <w:sz w:val="18"/>
                <w:szCs w:val="16"/>
              </w:rPr>
            </w:pPr>
            <w:r>
              <w:rPr>
                <w:sz w:val="18"/>
                <w:szCs w:val="16"/>
              </w:rPr>
              <w:t>Services/APIs called:</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04"/>
              <w:gridCol w:w="3574"/>
            </w:tblGrid>
            <w:tr w:rsidR="00A64063" w14:paraId="2234AAD0" w14:textId="77777777" w:rsidTr="00A64063">
              <w:tc>
                <w:tcPr>
                  <w:tcW w:w="4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3DDD79" w14:textId="77777777" w:rsidR="00A64063" w:rsidRDefault="00A64063" w:rsidP="00A64063">
                  <w:pPr>
                    <w:rPr>
                      <w:b/>
                      <w:sz w:val="18"/>
                      <w:szCs w:val="16"/>
                    </w:rPr>
                  </w:pPr>
                  <w:r>
                    <w:rPr>
                      <w:b/>
                      <w:sz w:val="18"/>
                      <w:szCs w:val="16"/>
                    </w:rPr>
                    <w:t>Service/operation</w:t>
                  </w:r>
                </w:p>
              </w:tc>
              <w:tc>
                <w:tcPr>
                  <w:tcW w:w="35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6614B0" w14:textId="77777777" w:rsidR="00A64063" w:rsidRDefault="00A64063" w:rsidP="00A64063">
                  <w:pPr>
                    <w:rPr>
                      <w:b/>
                      <w:sz w:val="18"/>
                      <w:szCs w:val="16"/>
                    </w:rPr>
                  </w:pPr>
                  <w:r>
                    <w:rPr>
                      <w:b/>
                      <w:sz w:val="18"/>
                      <w:szCs w:val="16"/>
                    </w:rPr>
                    <w:t>SLA</w:t>
                  </w:r>
                </w:p>
              </w:tc>
            </w:tr>
            <w:tr w:rsidR="00A64063" w14:paraId="6319615A" w14:textId="77777777" w:rsidTr="00A64063">
              <w:tc>
                <w:tcPr>
                  <w:tcW w:w="47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89B651" w14:textId="77777777" w:rsidR="00A64063" w:rsidRPr="00DA6A7C" w:rsidRDefault="00A64063" w:rsidP="00A64063">
                  <w:pPr>
                    <w:rPr>
                      <w:b/>
                      <w:sz w:val="18"/>
                      <w:szCs w:val="16"/>
                    </w:rPr>
                  </w:pPr>
                  <w:r w:rsidRPr="00DA6A7C">
                    <w:rPr>
                      <w:b/>
                      <w:sz w:val="18"/>
                      <w:szCs w:val="16"/>
                    </w:rPr>
                    <w:t xml:space="preserve">ConsumerCustomerManagementService </w:t>
                  </w:r>
                  <w:r>
                    <w:rPr>
                      <w:b/>
                      <w:sz w:val="18"/>
                      <w:szCs w:val="16"/>
                    </w:rPr>
                    <w:t xml:space="preserve"> v</w:t>
                  </w:r>
                  <w:r w:rsidRPr="00DA6A7C">
                    <w:rPr>
                      <w:b/>
                      <w:sz w:val="18"/>
                      <w:szCs w:val="16"/>
                    </w:rPr>
                    <w:t>2.</w:t>
                  </w:r>
                  <w:r>
                    <w:rPr>
                      <w:b/>
                      <w:sz w:val="18"/>
                      <w:szCs w:val="16"/>
                    </w:rPr>
                    <w:t>3</w:t>
                  </w:r>
                </w:p>
                <w:p w14:paraId="13242994" w14:textId="77777777" w:rsidR="00A64063" w:rsidRDefault="00A64063" w:rsidP="00A64063">
                  <w:pPr>
                    <w:rPr>
                      <w:sz w:val="18"/>
                      <w:szCs w:val="16"/>
                    </w:rPr>
                  </w:pPr>
                  <w:r w:rsidRPr="00E0641F">
                    <w:rPr>
                      <w:sz w:val="18"/>
                      <w:szCs w:val="16"/>
                    </w:rPr>
                    <w:t>quickSearchCustomer</w:t>
                  </w:r>
                </w:p>
                <w:p w14:paraId="6D5BD8AC" w14:textId="77777777" w:rsidR="00A64063" w:rsidRDefault="00A64063" w:rsidP="00A64063">
                  <w:pPr>
                    <w:rPr>
                      <w:b/>
                      <w:sz w:val="18"/>
                      <w:szCs w:val="16"/>
                    </w:rPr>
                  </w:pPr>
                </w:p>
                <w:p w14:paraId="77942A61" w14:textId="77777777" w:rsidR="00A64063" w:rsidRPr="00DA6A7C" w:rsidRDefault="00A64063" w:rsidP="00A64063">
                  <w:pPr>
                    <w:rPr>
                      <w:b/>
                      <w:sz w:val="18"/>
                      <w:szCs w:val="16"/>
                    </w:rPr>
                  </w:pPr>
                  <w:r w:rsidRPr="00DA6A7C">
                    <w:rPr>
                      <w:b/>
                      <w:sz w:val="18"/>
                      <w:szCs w:val="16"/>
                    </w:rPr>
                    <w:t>OrderMgmtRetrievalService  v</w:t>
                  </w:r>
                  <w:r>
                    <w:rPr>
                      <w:b/>
                      <w:sz w:val="18"/>
                      <w:szCs w:val="16"/>
                    </w:rPr>
                    <w:t>6</w:t>
                  </w:r>
                  <w:r w:rsidRPr="00DA6A7C">
                    <w:rPr>
                      <w:b/>
                      <w:sz w:val="18"/>
                      <w:szCs w:val="16"/>
                    </w:rPr>
                    <w:t>.0</w:t>
                  </w:r>
                </w:p>
                <w:p w14:paraId="0A2ABAA9" w14:textId="77777777" w:rsidR="00A64063" w:rsidRDefault="00A64063" w:rsidP="00A64063">
                  <w:pPr>
                    <w:rPr>
                      <w:sz w:val="18"/>
                      <w:szCs w:val="16"/>
                    </w:rPr>
                  </w:pPr>
                  <w:r w:rsidRPr="00DA6A7C">
                    <w:rPr>
                      <w:sz w:val="18"/>
                      <w:szCs w:val="16"/>
                    </w:rPr>
                    <w:t>getOrderListByCustomerId</w:t>
                  </w:r>
                </w:p>
                <w:p w14:paraId="24479CC5" w14:textId="77777777" w:rsidR="00A64063" w:rsidRPr="00480728" w:rsidRDefault="00A64063" w:rsidP="00A64063">
                  <w:pPr>
                    <w:rPr>
                      <w:sz w:val="18"/>
                      <w:szCs w:val="16"/>
                    </w:rPr>
                  </w:pPr>
                  <w:r w:rsidRPr="00480728">
                    <w:rPr>
                      <w:sz w:val="18"/>
                      <w:szCs w:val="16"/>
                    </w:rPr>
                    <w:t>validateProductInstanceAndGetQuoteByOrderAction</w:t>
                  </w:r>
                </w:p>
                <w:p w14:paraId="6A55EDF5" w14:textId="77777777" w:rsidR="00A64063" w:rsidRPr="00480728" w:rsidRDefault="00A64063" w:rsidP="00A64063">
                  <w:pPr>
                    <w:rPr>
                      <w:sz w:val="18"/>
                      <w:szCs w:val="16"/>
                    </w:rPr>
                  </w:pPr>
                  <w:r w:rsidRPr="00480728">
                    <w:rPr>
                      <w:sz w:val="18"/>
                      <w:szCs w:val="16"/>
                    </w:rPr>
                    <w:t>getProductInstanceForNegotiationByProductInstanceId</w:t>
                  </w:r>
                </w:p>
                <w:p w14:paraId="7D96B946" w14:textId="77777777" w:rsidR="00A64063" w:rsidRDefault="00A64063" w:rsidP="00A64063">
                  <w:pPr>
                    <w:rPr>
                      <w:rFonts w:ascii="Courier New" w:hAnsi="Courier New" w:cs="Courier New"/>
                      <w:color w:val="000000"/>
                      <w:sz w:val="20"/>
                      <w:szCs w:val="20"/>
                    </w:rPr>
                  </w:pPr>
                </w:p>
                <w:p w14:paraId="1A4EBA81" w14:textId="77777777" w:rsidR="00A64063" w:rsidRPr="00DA6A7C" w:rsidRDefault="00A64063" w:rsidP="00A64063">
                  <w:pPr>
                    <w:rPr>
                      <w:b/>
                      <w:sz w:val="18"/>
                      <w:szCs w:val="16"/>
                    </w:rPr>
                  </w:pPr>
                  <w:r w:rsidRPr="00DA6A7C">
                    <w:rPr>
                      <w:b/>
                      <w:sz w:val="18"/>
                      <w:szCs w:val="16"/>
                    </w:rPr>
                    <w:t>OrderMgmt</w:t>
                  </w:r>
                  <w:r>
                    <w:rPr>
                      <w:b/>
                      <w:sz w:val="18"/>
                      <w:szCs w:val="16"/>
                    </w:rPr>
                    <w:t>Submit</w:t>
                  </w:r>
                  <w:r w:rsidRPr="00DA6A7C">
                    <w:rPr>
                      <w:b/>
                      <w:sz w:val="18"/>
                      <w:szCs w:val="16"/>
                    </w:rPr>
                    <w:t>Service  v</w:t>
                  </w:r>
                  <w:r>
                    <w:rPr>
                      <w:b/>
                      <w:sz w:val="18"/>
                      <w:szCs w:val="16"/>
                    </w:rPr>
                    <w:t>6</w:t>
                  </w:r>
                  <w:r w:rsidRPr="00DA6A7C">
                    <w:rPr>
                      <w:b/>
                      <w:sz w:val="18"/>
                      <w:szCs w:val="16"/>
                    </w:rPr>
                    <w:t>.0</w:t>
                  </w:r>
                </w:p>
                <w:p w14:paraId="595594F1" w14:textId="77777777" w:rsidR="00A64063" w:rsidRDefault="00A64063" w:rsidP="00A64063">
                  <w:pPr>
                    <w:rPr>
                      <w:sz w:val="18"/>
                      <w:szCs w:val="16"/>
                    </w:rPr>
                  </w:pPr>
                  <w:r w:rsidRPr="00480728">
                    <w:rPr>
                      <w:sz w:val="18"/>
                      <w:szCs w:val="16"/>
                    </w:rPr>
                    <w:t>submitCustomerOrder</w:t>
                  </w:r>
                </w:p>
                <w:p w14:paraId="433FD697" w14:textId="77777777" w:rsidR="00A64063" w:rsidRPr="00DB0B1F" w:rsidRDefault="00A64063" w:rsidP="00A64063">
                  <w:pPr>
                    <w:rPr>
                      <w:sz w:val="18"/>
                      <w:szCs w:val="16"/>
                    </w:rPr>
                  </w:pPr>
                </w:p>
                <w:p w14:paraId="03182E0F" w14:textId="77777777" w:rsidR="00A64063" w:rsidRPr="00DB0B1F" w:rsidRDefault="00A64063" w:rsidP="00A64063">
                  <w:pPr>
                    <w:rPr>
                      <w:b/>
                      <w:sz w:val="18"/>
                      <w:szCs w:val="16"/>
                    </w:rPr>
                  </w:pPr>
                  <w:r w:rsidRPr="00DB0B1F">
                    <w:rPr>
                      <w:b/>
                      <w:sz w:val="18"/>
                      <w:szCs w:val="16"/>
                    </w:rPr>
                    <w:lastRenderedPageBreak/>
                    <w:t>FormLetterManagementService</w:t>
                  </w:r>
                  <w:r>
                    <w:rPr>
                      <w:b/>
                      <w:sz w:val="18"/>
                      <w:szCs w:val="16"/>
                    </w:rPr>
                    <w:t xml:space="preserve">  </w:t>
                  </w:r>
                  <w:r w:rsidRPr="00DB0B1F">
                    <w:rPr>
                      <w:b/>
                      <w:sz w:val="18"/>
                      <w:szCs w:val="16"/>
                    </w:rPr>
                    <w:t>v1</w:t>
                  </w:r>
                  <w:r>
                    <w:rPr>
                      <w:b/>
                      <w:sz w:val="18"/>
                      <w:szCs w:val="16"/>
                    </w:rPr>
                    <w:t>.0.</w:t>
                  </w:r>
                  <w:r w:rsidRPr="00DB0B1F">
                    <w:rPr>
                      <w:b/>
                      <w:sz w:val="18"/>
                      <w:szCs w:val="16"/>
                    </w:rPr>
                    <w:t>1</w:t>
                  </w:r>
                </w:p>
                <w:p w14:paraId="51ABA8B3" w14:textId="77777777" w:rsidR="00A64063" w:rsidRPr="007A208B" w:rsidRDefault="00A64063" w:rsidP="00A64063">
                  <w:pPr>
                    <w:rPr>
                      <w:sz w:val="18"/>
                      <w:szCs w:val="16"/>
                    </w:rPr>
                  </w:pPr>
                  <w:r w:rsidRPr="00DB0B1F">
                    <w:rPr>
                      <w:sz w:val="18"/>
                      <w:szCs w:val="16"/>
                    </w:rPr>
                    <w:t>submitFormLetter</w:t>
                  </w:r>
                </w:p>
                <w:p w14:paraId="4173BE29" w14:textId="77777777" w:rsidR="00A64063" w:rsidRDefault="00A64063" w:rsidP="00A64063">
                  <w:pPr>
                    <w:rPr>
                      <w:sz w:val="18"/>
                      <w:szCs w:val="16"/>
                    </w:rPr>
                  </w:pPr>
                </w:p>
                <w:p w14:paraId="1053014A" w14:textId="77777777" w:rsidR="00A64063" w:rsidRPr="00BA0C58" w:rsidRDefault="00A64063" w:rsidP="00A64063">
                  <w:pPr>
                    <w:rPr>
                      <w:b/>
                      <w:sz w:val="18"/>
                      <w:szCs w:val="16"/>
                    </w:rPr>
                  </w:pPr>
                  <w:r w:rsidRPr="00BA0C58">
                    <w:rPr>
                      <w:b/>
                      <w:sz w:val="18"/>
                      <w:szCs w:val="16"/>
                    </w:rPr>
                    <w:t>ConsumerDiaryService v1.0</w:t>
                  </w:r>
                </w:p>
                <w:p w14:paraId="5B6537EB" w14:textId="77777777" w:rsidR="00A64063" w:rsidRDefault="00A64063" w:rsidP="00A64063">
                  <w:pPr>
                    <w:rPr>
                      <w:sz w:val="18"/>
                      <w:szCs w:val="16"/>
                    </w:rPr>
                  </w:pPr>
                  <w:r w:rsidRPr="00BA0C58">
                    <w:rPr>
                      <w:sz w:val="18"/>
                      <w:szCs w:val="16"/>
                    </w:rPr>
                    <w:t>createCustomerEvent</w:t>
                  </w:r>
                  <w:r>
                    <w:rPr>
                      <w:sz w:val="18"/>
                      <w:szCs w:val="16"/>
                    </w:rPr>
                    <w:tab/>
                  </w:r>
                </w:p>
                <w:p w14:paraId="551F0983" w14:textId="77777777" w:rsidR="00A64063" w:rsidRDefault="00A64063" w:rsidP="00A64063">
                  <w:pPr>
                    <w:rPr>
                      <w:sz w:val="18"/>
                      <w:szCs w:val="16"/>
                    </w:rPr>
                  </w:pPr>
                </w:p>
              </w:tc>
              <w:tc>
                <w:tcPr>
                  <w:tcW w:w="35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BCC9F2" w14:textId="77777777" w:rsidR="00A64063" w:rsidRDefault="00A64063" w:rsidP="00A64063">
                  <w:pPr>
                    <w:rPr>
                      <w:sz w:val="18"/>
                      <w:szCs w:val="16"/>
                    </w:rPr>
                  </w:pPr>
                </w:p>
                <w:p w14:paraId="3F9C1D35" w14:textId="77777777" w:rsidR="00A64063" w:rsidRDefault="00A64063" w:rsidP="00A64063">
                  <w:pPr>
                    <w:rPr>
                      <w:sz w:val="18"/>
                      <w:szCs w:val="16"/>
                    </w:rPr>
                  </w:pPr>
                </w:p>
              </w:tc>
            </w:tr>
          </w:tbl>
          <w:p w14:paraId="4C64825D" w14:textId="77777777" w:rsidR="00A64063" w:rsidRDefault="00A64063" w:rsidP="00A64063">
            <w:pPr>
              <w:rPr>
                <w:sz w:val="18"/>
                <w:szCs w:val="16"/>
                <w:highlight w:val="yellow"/>
              </w:rPr>
            </w:pPr>
          </w:p>
        </w:tc>
      </w:tr>
    </w:tbl>
    <w:p w14:paraId="39A01831" w14:textId="09B82F7F" w:rsidR="00CD1C7F" w:rsidRDefault="00CD1C7F" w:rsidP="00CD1C7F">
      <w:pPr>
        <w:pStyle w:val="Heading1"/>
      </w:pPr>
      <w:bookmarkStart w:id="228" w:name="_Toc437936000"/>
      <w:r>
        <w:lastRenderedPageBreak/>
        <w:t>TransactionHistory REST Service</w:t>
      </w:r>
      <w:bookmarkEnd w:id="228"/>
    </w:p>
    <w:p w14:paraId="4DCCD9D4" w14:textId="77777777" w:rsidR="00CD1C7F" w:rsidRDefault="00CD1C7F" w:rsidP="00CD1C7F">
      <w:r>
        <w:t>This service provides customer’s transaction history information.</w:t>
      </w:r>
    </w:p>
    <w:p w14:paraId="46CD858A" w14:textId="77777777" w:rsidR="00CD1C7F" w:rsidRDefault="00CD1C7F" w:rsidP="00CD1C7F">
      <w:pPr>
        <w:pStyle w:val="Heading2"/>
        <w:rPr>
          <w:rFonts w:cstheme="minorHAnsi"/>
        </w:rPr>
      </w:pPr>
      <w:bookmarkStart w:id="229" w:name="_Toc437936001"/>
      <w:r>
        <w:t>tv-order-history (GET)</w:t>
      </w:r>
      <w:bookmarkEnd w:id="229"/>
    </w:p>
    <w:tbl>
      <w:tblPr>
        <w:tblStyle w:val="TableGrid"/>
        <w:tblW w:w="0" w:type="auto"/>
        <w:tblLook w:val="04A0" w:firstRow="1" w:lastRow="0" w:firstColumn="1" w:lastColumn="0" w:noHBand="0" w:noVBand="1"/>
      </w:tblPr>
      <w:tblGrid>
        <w:gridCol w:w="1072"/>
        <w:gridCol w:w="8504"/>
      </w:tblGrid>
      <w:tr w:rsidR="00CD1C7F" w14:paraId="068E86BC" w14:textId="77777777" w:rsidTr="00CE6B14">
        <w:tc>
          <w:tcPr>
            <w:tcW w:w="957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88CBB5" w14:textId="77777777" w:rsidR="00CD1C7F" w:rsidRDefault="00CD1C7F" w:rsidP="00CE6B14">
            <w:pPr>
              <w:rPr>
                <w:b/>
                <w:szCs w:val="16"/>
              </w:rPr>
            </w:pPr>
            <w:r>
              <w:rPr>
                <w:b/>
                <w:szCs w:val="16"/>
              </w:rPr>
              <w:t>OPERATION</w:t>
            </w:r>
          </w:p>
          <w:p w14:paraId="7BFBD104" w14:textId="77777777" w:rsidR="00CD1C7F" w:rsidRPr="00817504" w:rsidRDefault="00CD1C7F" w:rsidP="00CE6B14">
            <w:r>
              <w:t>account/{ban}/transaction-history/tv</w:t>
            </w:r>
          </w:p>
        </w:tc>
      </w:tr>
      <w:tr w:rsidR="00CD1C7F" w14:paraId="2FED6D16" w14:textId="77777777" w:rsidTr="00CE6B14">
        <w:tc>
          <w:tcPr>
            <w:tcW w:w="1072" w:type="dxa"/>
            <w:tcBorders>
              <w:top w:val="single" w:sz="4" w:space="0" w:color="auto"/>
              <w:left w:val="single" w:sz="4" w:space="0" w:color="auto"/>
              <w:bottom w:val="single" w:sz="4" w:space="0" w:color="auto"/>
              <w:right w:val="single" w:sz="4" w:space="0" w:color="auto"/>
            </w:tcBorders>
            <w:hideMark/>
          </w:tcPr>
          <w:p w14:paraId="24D38C93" w14:textId="77777777" w:rsidR="00CD1C7F" w:rsidRDefault="00CD1C7F" w:rsidP="00CE6B14">
            <w:pPr>
              <w:rPr>
                <w:b/>
                <w:sz w:val="18"/>
                <w:szCs w:val="16"/>
              </w:rPr>
            </w:pPr>
            <w:r>
              <w:rPr>
                <w:b/>
                <w:sz w:val="18"/>
                <w:szCs w:val="16"/>
              </w:rPr>
              <w:t>Method</w:t>
            </w:r>
          </w:p>
        </w:tc>
        <w:tc>
          <w:tcPr>
            <w:tcW w:w="8504" w:type="dxa"/>
            <w:tcBorders>
              <w:top w:val="single" w:sz="4" w:space="0" w:color="auto"/>
              <w:left w:val="single" w:sz="4" w:space="0" w:color="auto"/>
              <w:bottom w:val="single" w:sz="4" w:space="0" w:color="auto"/>
              <w:right w:val="single" w:sz="4" w:space="0" w:color="auto"/>
            </w:tcBorders>
            <w:hideMark/>
          </w:tcPr>
          <w:p w14:paraId="62C4B8AB" w14:textId="77777777" w:rsidR="00CD1C7F" w:rsidRDefault="00CD1C7F" w:rsidP="00CE6B14">
            <w:pPr>
              <w:rPr>
                <w:sz w:val="18"/>
                <w:szCs w:val="16"/>
              </w:rPr>
            </w:pPr>
            <w:r>
              <w:rPr>
                <w:sz w:val="18"/>
                <w:szCs w:val="16"/>
              </w:rPr>
              <w:t>Get</w:t>
            </w:r>
          </w:p>
        </w:tc>
      </w:tr>
      <w:tr w:rsidR="00CD1C7F" w14:paraId="6D836ECE" w14:textId="77777777" w:rsidTr="00CE6B14">
        <w:tc>
          <w:tcPr>
            <w:tcW w:w="1072" w:type="dxa"/>
            <w:tcBorders>
              <w:top w:val="single" w:sz="4" w:space="0" w:color="auto"/>
              <w:left w:val="single" w:sz="4" w:space="0" w:color="auto"/>
              <w:bottom w:val="single" w:sz="4" w:space="0" w:color="auto"/>
              <w:right w:val="single" w:sz="4" w:space="0" w:color="auto"/>
            </w:tcBorders>
            <w:hideMark/>
          </w:tcPr>
          <w:p w14:paraId="427EAD39" w14:textId="77777777" w:rsidR="00CD1C7F" w:rsidRDefault="00CD1C7F" w:rsidP="00CE6B14">
            <w:pPr>
              <w:rPr>
                <w:b/>
                <w:sz w:val="18"/>
                <w:szCs w:val="16"/>
              </w:rPr>
            </w:pPr>
            <w:r>
              <w:rPr>
                <w:b/>
                <w:sz w:val="18"/>
                <w:szCs w:val="16"/>
              </w:rPr>
              <w:t>Description</w:t>
            </w:r>
          </w:p>
        </w:tc>
        <w:tc>
          <w:tcPr>
            <w:tcW w:w="8504" w:type="dxa"/>
            <w:tcBorders>
              <w:top w:val="single" w:sz="4" w:space="0" w:color="auto"/>
              <w:left w:val="single" w:sz="4" w:space="0" w:color="auto"/>
              <w:bottom w:val="single" w:sz="4" w:space="0" w:color="auto"/>
              <w:right w:val="single" w:sz="4" w:space="0" w:color="auto"/>
            </w:tcBorders>
            <w:hideMark/>
          </w:tcPr>
          <w:p w14:paraId="10C84172" w14:textId="77777777" w:rsidR="00CD1C7F" w:rsidRDefault="00CD1C7F" w:rsidP="00CE6B14">
            <w:pPr>
              <w:rPr>
                <w:sz w:val="18"/>
                <w:szCs w:val="16"/>
              </w:rPr>
            </w:pPr>
            <w:r>
              <w:rPr>
                <w:sz w:val="18"/>
                <w:szCs w:val="16"/>
              </w:rPr>
              <w:t>Provide customer’s Telus TV order history.</w:t>
            </w:r>
          </w:p>
        </w:tc>
      </w:tr>
      <w:tr w:rsidR="00CD1C7F" w14:paraId="2320007F" w14:textId="77777777" w:rsidTr="00CE6B14">
        <w:tc>
          <w:tcPr>
            <w:tcW w:w="1072" w:type="dxa"/>
            <w:tcBorders>
              <w:top w:val="single" w:sz="4" w:space="0" w:color="auto"/>
              <w:left w:val="single" w:sz="4" w:space="0" w:color="auto"/>
              <w:bottom w:val="single" w:sz="4" w:space="0" w:color="auto"/>
              <w:right w:val="single" w:sz="4" w:space="0" w:color="auto"/>
            </w:tcBorders>
            <w:hideMark/>
          </w:tcPr>
          <w:p w14:paraId="663EBE1C" w14:textId="77777777" w:rsidR="00CD1C7F" w:rsidRDefault="00CD1C7F" w:rsidP="00CE6B14">
            <w:pPr>
              <w:rPr>
                <w:b/>
                <w:sz w:val="18"/>
                <w:szCs w:val="16"/>
              </w:rPr>
            </w:pPr>
            <w:r>
              <w:rPr>
                <w:b/>
                <w:sz w:val="18"/>
                <w:szCs w:val="16"/>
              </w:rPr>
              <w:t>Input</w:t>
            </w:r>
          </w:p>
        </w:tc>
        <w:tc>
          <w:tcPr>
            <w:tcW w:w="8504" w:type="dxa"/>
            <w:tcBorders>
              <w:top w:val="single" w:sz="4" w:space="0" w:color="auto"/>
              <w:left w:val="single" w:sz="4" w:space="0" w:color="auto"/>
              <w:bottom w:val="single" w:sz="4" w:space="0" w:color="auto"/>
              <w:right w:val="single" w:sz="4" w:space="0" w:color="auto"/>
            </w:tcBorders>
          </w:tcPr>
          <w:p w14:paraId="101019F5" w14:textId="77777777" w:rsidR="00CD1C7F" w:rsidRDefault="00CD1C7F" w:rsidP="00CE6B14">
            <w:pPr>
              <w:rPr>
                <w:rStyle w:val="scolon"/>
                <w:rFonts w:cstheme="minorHAnsi"/>
                <w:color w:val="666666"/>
                <w:sz w:val="18"/>
                <w:szCs w:val="18"/>
              </w:rPr>
            </w:pPr>
            <w:r w:rsidRPr="00A2368C">
              <w:rPr>
                <w:b/>
                <w:sz w:val="18"/>
                <w:szCs w:val="18"/>
              </w:rPr>
              <w:t>ban</w:t>
            </w:r>
            <w:r>
              <w:rPr>
                <w:rStyle w:val="scolon"/>
                <w:rFonts w:cstheme="minorHAnsi"/>
                <w:color w:val="666666"/>
                <w:sz w:val="18"/>
                <w:szCs w:val="18"/>
              </w:rPr>
              <w:t>: account number</w:t>
            </w:r>
          </w:p>
          <w:p w14:paraId="54C0810D" w14:textId="77777777" w:rsidR="00CD1C7F" w:rsidRDefault="00CD1C7F" w:rsidP="00CE6B14">
            <w:pPr>
              <w:rPr>
                <w:rStyle w:val="scolon"/>
                <w:rFonts w:cstheme="minorHAnsi"/>
                <w:color w:val="666666"/>
                <w:sz w:val="18"/>
                <w:szCs w:val="18"/>
              </w:rPr>
            </w:pPr>
          </w:p>
          <w:tbl>
            <w:tblPr>
              <w:tblStyle w:val="TableGrid"/>
              <w:tblW w:w="8279" w:type="dxa"/>
              <w:tblLook w:val="04A0" w:firstRow="1" w:lastRow="0" w:firstColumn="1" w:lastColumn="0" w:noHBand="0" w:noVBand="1"/>
            </w:tblPr>
            <w:tblGrid>
              <w:gridCol w:w="1333"/>
              <w:gridCol w:w="2693"/>
              <w:gridCol w:w="1276"/>
              <w:gridCol w:w="2977"/>
            </w:tblGrid>
            <w:tr w:rsidR="00CD1C7F" w:rsidRPr="00444190" w14:paraId="5EBA9ED7" w14:textId="77777777" w:rsidTr="00CE6B14">
              <w:tc>
                <w:tcPr>
                  <w:tcW w:w="1333" w:type="dxa"/>
                  <w:shd w:val="clear" w:color="auto" w:fill="D9D9D9" w:themeFill="background1" w:themeFillShade="D9"/>
                </w:tcPr>
                <w:p w14:paraId="7823C0A3" w14:textId="77777777" w:rsidR="00CD1C7F" w:rsidRPr="00444190" w:rsidRDefault="00CD1C7F" w:rsidP="00CE6B14">
                  <w:pPr>
                    <w:rPr>
                      <w:b/>
                      <w:sz w:val="18"/>
                      <w:szCs w:val="16"/>
                    </w:rPr>
                  </w:pPr>
                  <w:r>
                    <w:rPr>
                      <w:b/>
                      <w:sz w:val="18"/>
                      <w:szCs w:val="16"/>
                    </w:rPr>
                    <w:t>Field</w:t>
                  </w:r>
                </w:p>
              </w:tc>
              <w:tc>
                <w:tcPr>
                  <w:tcW w:w="2693" w:type="dxa"/>
                  <w:shd w:val="clear" w:color="auto" w:fill="D9D9D9" w:themeFill="background1" w:themeFillShade="D9"/>
                </w:tcPr>
                <w:p w14:paraId="0EA22328" w14:textId="77777777" w:rsidR="00CD1C7F" w:rsidRPr="00444190" w:rsidRDefault="00CD1C7F" w:rsidP="00CE6B14">
                  <w:pPr>
                    <w:rPr>
                      <w:b/>
                      <w:sz w:val="18"/>
                      <w:szCs w:val="16"/>
                    </w:rPr>
                  </w:pPr>
                  <w:r>
                    <w:rPr>
                      <w:b/>
                      <w:sz w:val="18"/>
                      <w:szCs w:val="16"/>
                    </w:rPr>
                    <w:t>Values</w:t>
                  </w:r>
                </w:p>
              </w:tc>
              <w:tc>
                <w:tcPr>
                  <w:tcW w:w="1276" w:type="dxa"/>
                  <w:shd w:val="clear" w:color="auto" w:fill="D9D9D9" w:themeFill="background1" w:themeFillShade="D9"/>
                </w:tcPr>
                <w:p w14:paraId="7D2B6568" w14:textId="77777777" w:rsidR="00CD1C7F" w:rsidRPr="00444190" w:rsidRDefault="00CD1C7F" w:rsidP="00CE6B14">
                  <w:pPr>
                    <w:rPr>
                      <w:b/>
                      <w:sz w:val="18"/>
                      <w:szCs w:val="16"/>
                    </w:rPr>
                  </w:pPr>
                  <w:r w:rsidRPr="00444190">
                    <w:rPr>
                      <w:b/>
                      <w:sz w:val="18"/>
                      <w:szCs w:val="16"/>
                    </w:rPr>
                    <w:t>Mandatory</w:t>
                  </w:r>
                  <w:r>
                    <w:rPr>
                      <w:b/>
                      <w:sz w:val="18"/>
                      <w:szCs w:val="16"/>
                    </w:rPr>
                    <w:t>?</w:t>
                  </w:r>
                </w:p>
              </w:tc>
              <w:tc>
                <w:tcPr>
                  <w:tcW w:w="2977" w:type="dxa"/>
                  <w:shd w:val="clear" w:color="auto" w:fill="D9D9D9" w:themeFill="background1" w:themeFillShade="D9"/>
                </w:tcPr>
                <w:p w14:paraId="04DE499C" w14:textId="77777777" w:rsidR="00CD1C7F" w:rsidRPr="00444190" w:rsidRDefault="00CD1C7F" w:rsidP="00CE6B14">
                  <w:pPr>
                    <w:rPr>
                      <w:b/>
                      <w:sz w:val="18"/>
                      <w:szCs w:val="16"/>
                    </w:rPr>
                  </w:pPr>
                  <w:r>
                    <w:rPr>
                      <w:b/>
                      <w:sz w:val="18"/>
                      <w:szCs w:val="16"/>
                    </w:rPr>
                    <w:t>comments</w:t>
                  </w:r>
                </w:p>
              </w:tc>
            </w:tr>
            <w:tr w:rsidR="00CD1C7F" w14:paraId="54C38226" w14:textId="77777777" w:rsidTr="00CE6B14">
              <w:tc>
                <w:tcPr>
                  <w:tcW w:w="1333" w:type="dxa"/>
                </w:tcPr>
                <w:p w14:paraId="386C8EA6" w14:textId="77777777" w:rsidR="00CD1C7F" w:rsidRPr="00CB0975" w:rsidRDefault="00CD1C7F" w:rsidP="00CE6B14">
                  <w:pPr>
                    <w:rPr>
                      <w:sz w:val="18"/>
                      <w:szCs w:val="16"/>
                    </w:rPr>
                  </w:pPr>
                  <w:r w:rsidRPr="00CB0975">
                    <w:rPr>
                      <w:sz w:val="18"/>
                      <w:szCs w:val="16"/>
                    </w:rPr>
                    <w:t>customerid</w:t>
                  </w:r>
                </w:p>
              </w:tc>
              <w:tc>
                <w:tcPr>
                  <w:tcW w:w="2693" w:type="dxa"/>
                </w:tcPr>
                <w:p w14:paraId="37A94967" w14:textId="77777777" w:rsidR="00CD1C7F" w:rsidRPr="006B4E68" w:rsidRDefault="00CD1C7F" w:rsidP="00CE6B14">
                  <w:pPr>
                    <w:rPr>
                      <w:sz w:val="18"/>
                      <w:szCs w:val="16"/>
                    </w:rPr>
                  </w:pPr>
                </w:p>
              </w:tc>
              <w:tc>
                <w:tcPr>
                  <w:tcW w:w="1276" w:type="dxa"/>
                </w:tcPr>
                <w:p w14:paraId="7471B8C0" w14:textId="77777777" w:rsidR="00CD1C7F" w:rsidRPr="006B4E68" w:rsidRDefault="00CD1C7F" w:rsidP="00CE6B14">
                  <w:pPr>
                    <w:rPr>
                      <w:sz w:val="18"/>
                      <w:szCs w:val="16"/>
                    </w:rPr>
                  </w:pPr>
                  <w:r>
                    <w:rPr>
                      <w:sz w:val="18"/>
                      <w:szCs w:val="16"/>
                    </w:rPr>
                    <w:t>N</w:t>
                  </w:r>
                </w:p>
              </w:tc>
              <w:tc>
                <w:tcPr>
                  <w:tcW w:w="2977" w:type="dxa"/>
                </w:tcPr>
                <w:p w14:paraId="49C990C4" w14:textId="77777777" w:rsidR="00CD1C7F" w:rsidRPr="006B4E68" w:rsidRDefault="00CD1C7F" w:rsidP="00CE6B14">
                  <w:pPr>
                    <w:rPr>
                      <w:sz w:val="18"/>
                      <w:szCs w:val="16"/>
                    </w:rPr>
                  </w:pPr>
                </w:p>
              </w:tc>
            </w:tr>
            <w:tr w:rsidR="00CD1C7F" w14:paraId="490646B0" w14:textId="77777777" w:rsidTr="00CE6B14">
              <w:tc>
                <w:tcPr>
                  <w:tcW w:w="1333" w:type="dxa"/>
                </w:tcPr>
                <w:p w14:paraId="6B64C890" w14:textId="77777777" w:rsidR="00CD1C7F" w:rsidRPr="00C13791" w:rsidRDefault="00CD1C7F" w:rsidP="00CE6B14">
                  <w:pPr>
                    <w:rPr>
                      <w:sz w:val="16"/>
                      <w:szCs w:val="16"/>
                    </w:rPr>
                  </w:pPr>
                  <w:r>
                    <w:rPr>
                      <w:sz w:val="16"/>
                      <w:szCs w:val="16"/>
                    </w:rPr>
                    <w:t>from</w:t>
                  </w:r>
                </w:p>
              </w:tc>
              <w:tc>
                <w:tcPr>
                  <w:tcW w:w="2693" w:type="dxa"/>
                </w:tcPr>
                <w:p w14:paraId="146F3793" w14:textId="77777777" w:rsidR="00CD1C7F" w:rsidRPr="00062872" w:rsidRDefault="00CD1C7F" w:rsidP="00CE6B14">
                  <w:pPr>
                    <w:rPr>
                      <w:sz w:val="16"/>
                      <w:szCs w:val="16"/>
                    </w:rPr>
                  </w:pPr>
                  <w:r w:rsidRPr="00062872">
                    <w:rPr>
                      <w:sz w:val="16"/>
                      <w:szCs w:val="16"/>
                    </w:rPr>
                    <w:t>Start date yyyy-mm-dd</w:t>
                  </w:r>
                </w:p>
              </w:tc>
              <w:tc>
                <w:tcPr>
                  <w:tcW w:w="1276" w:type="dxa"/>
                </w:tcPr>
                <w:p w14:paraId="09B3AE3D" w14:textId="77777777" w:rsidR="00CD1C7F" w:rsidRPr="00062872" w:rsidRDefault="00CD1C7F" w:rsidP="00CE6B14">
                  <w:pPr>
                    <w:rPr>
                      <w:sz w:val="16"/>
                      <w:szCs w:val="16"/>
                    </w:rPr>
                  </w:pPr>
                  <w:r>
                    <w:rPr>
                      <w:sz w:val="16"/>
                      <w:szCs w:val="16"/>
                    </w:rPr>
                    <w:t>Y</w:t>
                  </w:r>
                </w:p>
              </w:tc>
              <w:tc>
                <w:tcPr>
                  <w:tcW w:w="2977" w:type="dxa"/>
                </w:tcPr>
                <w:p w14:paraId="4D30179A" w14:textId="77777777" w:rsidR="00CD1C7F" w:rsidRPr="00C13791" w:rsidRDefault="00CD1C7F" w:rsidP="00CE6B14">
                  <w:pPr>
                    <w:rPr>
                      <w:sz w:val="16"/>
                      <w:szCs w:val="16"/>
                    </w:rPr>
                  </w:pPr>
                  <w:r>
                    <w:rPr>
                      <w:sz w:val="16"/>
                      <w:szCs w:val="16"/>
                    </w:rPr>
                    <w:t>Start date of the transactions to look for</w:t>
                  </w:r>
                </w:p>
              </w:tc>
            </w:tr>
            <w:tr w:rsidR="00CD1C7F" w14:paraId="2C0FA1B5" w14:textId="77777777" w:rsidTr="00CE6B14">
              <w:tc>
                <w:tcPr>
                  <w:tcW w:w="1333" w:type="dxa"/>
                </w:tcPr>
                <w:p w14:paraId="10D29C51" w14:textId="77777777" w:rsidR="00CD1C7F" w:rsidRPr="00C13791" w:rsidRDefault="00CD1C7F" w:rsidP="00CE6B14">
                  <w:pPr>
                    <w:rPr>
                      <w:sz w:val="16"/>
                      <w:szCs w:val="16"/>
                    </w:rPr>
                  </w:pPr>
                  <w:r>
                    <w:rPr>
                      <w:sz w:val="16"/>
                      <w:szCs w:val="16"/>
                    </w:rPr>
                    <w:t>to</w:t>
                  </w:r>
                </w:p>
              </w:tc>
              <w:tc>
                <w:tcPr>
                  <w:tcW w:w="2693" w:type="dxa"/>
                </w:tcPr>
                <w:p w14:paraId="7AC382C0" w14:textId="77777777" w:rsidR="00CD1C7F" w:rsidRPr="00C13791" w:rsidRDefault="00CD1C7F" w:rsidP="00CE6B14">
                  <w:pPr>
                    <w:rPr>
                      <w:sz w:val="16"/>
                      <w:szCs w:val="16"/>
                    </w:rPr>
                  </w:pPr>
                  <w:r>
                    <w:rPr>
                      <w:sz w:val="16"/>
                      <w:szCs w:val="16"/>
                    </w:rPr>
                    <w:t>End</w:t>
                  </w:r>
                  <w:r w:rsidRPr="00062872">
                    <w:rPr>
                      <w:sz w:val="16"/>
                      <w:szCs w:val="16"/>
                    </w:rPr>
                    <w:t xml:space="preserve"> date yyyy-mm-dd</w:t>
                  </w:r>
                </w:p>
              </w:tc>
              <w:tc>
                <w:tcPr>
                  <w:tcW w:w="1276" w:type="dxa"/>
                </w:tcPr>
                <w:p w14:paraId="397BE9D9" w14:textId="77777777" w:rsidR="00CD1C7F" w:rsidRPr="00C13791" w:rsidRDefault="00CD1C7F" w:rsidP="00CE6B14">
                  <w:pPr>
                    <w:rPr>
                      <w:sz w:val="16"/>
                      <w:szCs w:val="16"/>
                    </w:rPr>
                  </w:pPr>
                  <w:r>
                    <w:rPr>
                      <w:sz w:val="16"/>
                      <w:szCs w:val="16"/>
                    </w:rPr>
                    <w:t>Y</w:t>
                  </w:r>
                </w:p>
              </w:tc>
              <w:tc>
                <w:tcPr>
                  <w:tcW w:w="2977" w:type="dxa"/>
                </w:tcPr>
                <w:p w14:paraId="61C70B76" w14:textId="77777777" w:rsidR="00CD1C7F" w:rsidRPr="00C13791" w:rsidRDefault="00CD1C7F" w:rsidP="00CE6B14">
                  <w:pPr>
                    <w:rPr>
                      <w:sz w:val="16"/>
                      <w:szCs w:val="16"/>
                    </w:rPr>
                  </w:pPr>
                  <w:r>
                    <w:rPr>
                      <w:sz w:val="16"/>
                      <w:szCs w:val="16"/>
                    </w:rPr>
                    <w:t>End date of the transactions to look for</w:t>
                  </w:r>
                </w:p>
              </w:tc>
            </w:tr>
          </w:tbl>
          <w:p w14:paraId="6EBB6F8C" w14:textId="77777777" w:rsidR="00CD1C7F" w:rsidRDefault="00CD1C7F" w:rsidP="00CE6B14">
            <w:pPr>
              <w:rPr>
                <w:sz w:val="16"/>
                <w:szCs w:val="16"/>
              </w:rPr>
            </w:pPr>
          </w:p>
          <w:p w14:paraId="27B3430D" w14:textId="77777777" w:rsidR="00CD1C7F" w:rsidRPr="00004133" w:rsidRDefault="00CD1C7F" w:rsidP="00CE6B14">
            <w:pPr>
              <w:rPr>
                <w:sz w:val="16"/>
                <w:szCs w:val="16"/>
              </w:rPr>
            </w:pPr>
          </w:p>
        </w:tc>
      </w:tr>
      <w:tr w:rsidR="00CD1C7F" w14:paraId="3411A8DA" w14:textId="77777777" w:rsidTr="00CE6B14">
        <w:tc>
          <w:tcPr>
            <w:tcW w:w="1072" w:type="dxa"/>
            <w:tcBorders>
              <w:top w:val="single" w:sz="4" w:space="0" w:color="auto"/>
              <w:left w:val="single" w:sz="4" w:space="0" w:color="auto"/>
              <w:bottom w:val="single" w:sz="4" w:space="0" w:color="auto"/>
              <w:right w:val="single" w:sz="4" w:space="0" w:color="auto"/>
            </w:tcBorders>
            <w:hideMark/>
          </w:tcPr>
          <w:p w14:paraId="1DBFD983" w14:textId="77777777" w:rsidR="00CD1C7F" w:rsidRDefault="00CD1C7F" w:rsidP="00CE6B14">
            <w:pPr>
              <w:rPr>
                <w:b/>
                <w:sz w:val="18"/>
                <w:szCs w:val="16"/>
              </w:rPr>
            </w:pPr>
            <w:r>
              <w:rPr>
                <w:b/>
                <w:sz w:val="18"/>
                <w:szCs w:val="16"/>
              </w:rPr>
              <w:t>Status Codes</w:t>
            </w:r>
          </w:p>
        </w:tc>
        <w:tc>
          <w:tcPr>
            <w:tcW w:w="8504" w:type="dxa"/>
            <w:tcBorders>
              <w:top w:val="single" w:sz="4" w:space="0" w:color="auto"/>
              <w:left w:val="single" w:sz="4" w:space="0" w:color="auto"/>
              <w:bottom w:val="single" w:sz="4" w:space="0" w:color="auto"/>
              <w:right w:val="single" w:sz="4" w:space="0" w:color="auto"/>
            </w:tcBorders>
          </w:tcPr>
          <w:p w14:paraId="6408341B" w14:textId="77777777" w:rsidR="00CD1C7F" w:rsidRDefault="00CD1C7F" w:rsidP="00CE6B14">
            <w:pPr>
              <w:rPr>
                <w:sz w:val="18"/>
                <w:szCs w:val="16"/>
              </w:rPr>
            </w:pPr>
          </w:p>
          <w:tbl>
            <w:tblPr>
              <w:tblStyle w:val="TableGrid"/>
              <w:tblW w:w="0" w:type="auto"/>
              <w:tblLook w:val="04A0" w:firstRow="1" w:lastRow="0" w:firstColumn="1" w:lastColumn="0" w:noHBand="0" w:noVBand="1"/>
            </w:tblPr>
            <w:tblGrid>
              <w:gridCol w:w="706"/>
              <w:gridCol w:w="761"/>
              <w:gridCol w:w="2372"/>
              <w:gridCol w:w="1221"/>
              <w:gridCol w:w="1229"/>
              <w:gridCol w:w="1989"/>
            </w:tblGrid>
            <w:tr w:rsidR="00CD1C7F" w:rsidRPr="001963A0" w14:paraId="489CFEAE" w14:textId="77777777" w:rsidTr="00CE6B14">
              <w:tc>
                <w:tcPr>
                  <w:tcW w:w="713" w:type="dxa"/>
                  <w:shd w:val="clear" w:color="auto" w:fill="D9D9D9" w:themeFill="background1" w:themeFillShade="D9"/>
                </w:tcPr>
                <w:p w14:paraId="29C3CE85" w14:textId="77777777" w:rsidR="00CD1C7F" w:rsidRPr="001963A0" w:rsidRDefault="00CD1C7F" w:rsidP="00CE6B14">
                  <w:pPr>
                    <w:rPr>
                      <w:b/>
                      <w:sz w:val="16"/>
                      <w:szCs w:val="16"/>
                    </w:rPr>
                  </w:pPr>
                  <w:r w:rsidRPr="001963A0">
                    <w:rPr>
                      <w:b/>
                      <w:sz w:val="16"/>
                      <w:szCs w:val="16"/>
                    </w:rPr>
                    <w:t>status</w:t>
                  </w:r>
                </w:p>
                <w:p w14:paraId="57D68E92" w14:textId="77777777" w:rsidR="00CD1C7F" w:rsidRPr="001963A0" w:rsidRDefault="00CD1C7F" w:rsidP="00CE6B14">
                  <w:pPr>
                    <w:rPr>
                      <w:b/>
                      <w:sz w:val="16"/>
                      <w:szCs w:val="16"/>
                    </w:rPr>
                  </w:pPr>
                  <w:r w:rsidRPr="001963A0">
                    <w:rPr>
                      <w:b/>
                      <w:sz w:val="16"/>
                      <w:szCs w:val="16"/>
                    </w:rPr>
                    <w:t>Cd</w:t>
                  </w:r>
                </w:p>
              </w:tc>
              <w:tc>
                <w:tcPr>
                  <w:tcW w:w="771" w:type="dxa"/>
                  <w:shd w:val="clear" w:color="auto" w:fill="D9D9D9" w:themeFill="background1" w:themeFillShade="D9"/>
                </w:tcPr>
                <w:p w14:paraId="5D28511A" w14:textId="77777777" w:rsidR="00CD1C7F" w:rsidRPr="001963A0" w:rsidRDefault="00CD1C7F" w:rsidP="00CE6B14">
                  <w:pPr>
                    <w:rPr>
                      <w:b/>
                      <w:sz w:val="16"/>
                      <w:szCs w:val="16"/>
                    </w:rPr>
                  </w:pPr>
                  <w:r w:rsidRPr="001963A0">
                    <w:rPr>
                      <w:b/>
                      <w:sz w:val="16"/>
                      <w:szCs w:val="16"/>
                    </w:rPr>
                    <w:t>status</w:t>
                  </w:r>
                </w:p>
                <w:p w14:paraId="6EBC3905" w14:textId="77777777" w:rsidR="00CD1C7F" w:rsidRPr="001963A0" w:rsidRDefault="00CD1C7F" w:rsidP="00CE6B14">
                  <w:pPr>
                    <w:rPr>
                      <w:b/>
                      <w:sz w:val="16"/>
                      <w:szCs w:val="16"/>
                    </w:rPr>
                  </w:pPr>
                  <w:r w:rsidRPr="001963A0">
                    <w:rPr>
                      <w:b/>
                      <w:sz w:val="16"/>
                      <w:szCs w:val="16"/>
                    </w:rPr>
                    <w:t>SubCd</w:t>
                  </w:r>
                </w:p>
              </w:tc>
              <w:tc>
                <w:tcPr>
                  <w:tcW w:w="2261" w:type="dxa"/>
                  <w:shd w:val="clear" w:color="auto" w:fill="D9D9D9" w:themeFill="background1" w:themeFillShade="D9"/>
                </w:tcPr>
                <w:p w14:paraId="45E46835" w14:textId="77777777" w:rsidR="00CD1C7F" w:rsidRPr="001963A0" w:rsidRDefault="00CD1C7F" w:rsidP="00CE6B14">
                  <w:pPr>
                    <w:rPr>
                      <w:b/>
                      <w:sz w:val="16"/>
                      <w:szCs w:val="16"/>
                    </w:rPr>
                  </w:pPr>
                  <w:r w:rsidRPr="001963A0">
                    <w:rPr>
                      <w:b/>
                      <w:sz w:val="16"/>
                      <w:szCs w:val="16"/>
                    </w:rPr>
                    <w:t>statusTxt</w:t>
                  </w:r>
                </w:p>
              </w:tc>
              <w:tc>
                <w:tcPr>
                  <w:tcW w:w="1224" w:type="dxa"/>
                  <w:shd w:val="clear" w:color="auto" w:fill="D9D9D9" w:themeFill="background1" w:themeFillShade="D9"/>
                </w:tcPr>
                <w:p w14:paraId="667E889A" w14:textId="77777777" w:rsidR="00CD1C7F" w:rsidRPr="001963A0" w:rsidRDefault="00CD1C7F" w:rsidP="00CE6B14">
                  <w:pPr>
                    <w:rPr>
                      <w:b/>
                      <w:sz w:val="16"/>
                      <w:szCs w:val="16"/>
                    </w:rPr>
                  </w:pPr>
                  <w:r w:rsidRPr="001963A0">
                    <w:rPr>
                      <w:b/>
                      <w:sz w:val="16"/>
                      <w:szCs w:val="16"/>
                    </w:rPr>
                    <w:t>systemErrorCd</w:t>
                  </w:r>
                </w:p>
              </w:tc>
              <w:tc>
                <w:tcPr>
                  <w:tcW w:w="1229" w:type="dxa"/>
                  <w:shd w:val="clear" w:color="auto" w:fill="D9D9D9" w:themeFill="background1" w:themeFillShade="D9"/>
                </w:tcPr>
                <w:p w14:paraId="1F4B6380" w14:textId="77777777" w:rsidR="00CD1C7F" w:rsidRPr="001963A0" w:rsidRDefault="00CD1C7F" w:rsidP="00CE6B14">
                  <w:pPr>
                    <w:rPr>
                      <w:b/>
                      <w:sz w:val="16"/>
                      <w:szCs w:val="16"/>
                    </w:rPr>
                  </w:pPr>
                  <w:r w:rsidRPr="001963A0">
                    <w:rPr>
                      <w:b/>
                      <w:sz w:val="16"/>
                      <w:szCs w:val="16"/>
                    </w:rPr>
                    <w:t>systemErrorTxt</w:t>
                  </w:r>
                </w:p>
              </w:tc>
              <w:tc>
                <w:tcPr>
                  <w:tcW w:w="2080" w:type="dxa"/>
                  <w:shd w:val="clear" w:color="auto" w:fill="D9D9D9" w:themeFill="background1" w:themeFillShade="D9"/>
                </w:tcPr>
                <w:p w14:paraId="2A34DA07" w14:textId="77777777" w:rsidR="00CD1C7F" w:rsidRPr="001963A0" w:rsidRDefault="00CD1C7F" w:rsidP="00CE6B14">
                  <w:pPr>
                    <w:rPr>
                      <w:b/>
                      <w:i/>
                      <w:sz w:val="16"/>
                      <w:szCs w:val="16"/>
                    </w:rPr>
                  </w:pPr>
                  <w:r w:rsidRPr="001963A0">
                    <w:rPr>
                      <w:b/>
                      <w:i/>
                      <w:sz w:val="16"/>
                      <w:szCs w:val="16"/>
                    </w:rPr>
                    <w:t>Notes</w:t>
                  </w:r>
                </w:p>
              </w:tc>
            </w:tr>
            <w:tr w:rsidR="00CD1C7F" w:rsidRPr="001963A0" w14:paraId="1A58BAD3" w14:textId="77777777" w:rsidTr="00CE6B14">
              <w:tc>
                <w:tcPr>
                  <w:tcW w:w="713" w:type="dxa"/>
                </w:tcPr>
                <w:p w14:paraId="49E345A2" w14:textId="77777777" w:rsidR="00CD1C7F" w:rsidRPr="001963A0" w:rsidRDefault="00CD1C7F" w:rsidP="00CE6B14">
                  <w:pPr>
                    <w:rPr>
                      <w:sz w:val="16"/>
                      <w:szCs w:val="16"/>
                    </w:rPr>
                  </w:pPr>
                  <w:r w:rsidRPr="001963A0">
                    <w:rPr>
                      <w:sz w:val="16"/>
                      <w:szCs w:val="16"/>
                    </w:rPr>
                    <w:t>200</w:t>
                  </w:r>
                </w:p>
              </w:tc>
              <w:tc>
                <w:tcPr>
                  <w:tcW w:w="771" w:type="dxa"/>
                </w:tcPr>
                <w:p w14:paraId="2EF32B53" w14:textId="77777777" w:rsidR="00CD1C7F" w:rsidRPr="00B84E03" w:rsidRDefault="00CD1C7F" w:rsidP="00CE6B14">
                  <w:pPr>
                    <w:rPr>
                      <w:sz w:val="16"/>
                      <w:szCs w:val="16"/>
                    </w:rPr>
                  </w:pPr>
                </w:p>
              </w:tc>
              <w:tc>
                <w:tcPr>
                  <w:tcW w:w="2261" w:type="dxa"/>
                </w:tcPr>
                <w:p w14:paraId="41D1CFF7" w14:textId="77777777" w:rsidR="00CD1C7F" w:rsidRPr="001963A0" w:rsidRDefault="00CD1C7F" w:rsidP="00CE6B14">
                  <w:pPr>
                    <w:rPr>
                      <w:sz w:val="16"/>
                      <w:szCs w:val="16"/>
                    </w:rPr>
                  </w:pPr>
                  <w:r w:rsidRPr="001963A0">
                    <w:rPr>
                      <w:sz w:val="16"/>
                      <w:szCs w:val="16"/>
                    </w:rPr>
                    <w:t>OK</w:t>
                  </w:r>
                </w:p>
              </w:tc>
              <w:tc>
                <w:tcPr>
                  <w:tcW w:w="1224" w:type="dxa"/>
                </w:tcPr>
                <w:p w14:paraId="29241524" w14:textId="77777777" w:rsidR="00CD1C7F" w:rsidRPr="001963A0" w:rsidRDefault="00CD1C7F" w:rsidP="00CE6B14">
                  <w:pPr>
                    <w:rPr>
                      <w:sz w:val="16"/>
                      <w:szCs w:val="16"/>
                    </w:rPr>
                  </w:pPr>
                </w:p>
              </w:tc>
              <w:tc>
                <w:tcPr>
                  <w:tcW w:w="1229" w:type="dxa"/>
                </w:tcPr>
                <w:p w14:paraId="684BDAD2" w14:textId="77777777" w:rsidR="00CD1C7F" w:rsidRPr="001963A0" w:rsidRDefault="00CD1C7F" w:rsidP="00CE6B14">
                  <w:pPr>
                    <w:rPr>
                      <w:sz w:val="16"/>
                      <w:szCs w:val="16"/>
                    </w:rPr>
                  </w:pPr>
                </w:p>
              </w:tc>
              <w:tc>
                <w:tcPr>
                  <w:tcW w:w="2080" w:type="dxa"/>
                </w:tcPr>
                <w:p w14:paraId="411694D6" w14:textId="77777777" w:rsidR="00CD1C7F" w:rsidRPr="001963A0" w:rsidRDefault="00CD1C7F" w:rsidP="00CE6B14">
                  <w:pPr>
                    <w:rPr>
                      <w:sz w:val="16"/>
                      <w:szCs w:val="16"/>
                    </w:rPr>
                  </w:pPr>
                  <w:r>
                    <w:rPr>
                      <w:sz w:val="16"/>
                      <w:szCs w:val="16"/>
                    </w:rPr>
                    <w:t>Eligible</w:t>
                  </w:r>
                </w:p>
              </w:tc>
            </w:tr>
            <w:tr w:rsidR="00CD1C7F" w:rsidRPr="001963A0" w14:paraId="0414E22C" w14:textId="77777777" w:rsidTr="00CE6B14">
              <w:tc>
                <w:tcPr>
                  <w:tcW w:w="713" w:type="dxa"/>
                </w:tcPr>
                <w:p w14:paraId="5903E567" w14:textId="77777777" w:rsidR="00CD1C7F" w:rsidRPr="001963A0" w:rsidRDefault="00CD1C7F" w:rsidP="00CE6B14">
                  <w:pPr>
                    <w:rPr>
                      <w:sz w:val="16"/>
                      <w:szCs w:val="16"/>
                    </w:rPr>
                  </w:pPr>
                  <w:r w:rsidRPr="001963A0">
                    <w:rPr>
                      <w:sz w:val="16"/>
                      <w:szCs w:val="16"/>
                    </w:rPr>
                    <w:t>500</w:t>
                  </w:r>
                </w:p>
              </w:tc>
              <w:tc>
                <w:tcPr>
                  <w:tcW w:w="771" w:type="dxa"/>
                </w:tcPr>
                <w:p w14:paraId="05847577" w14:textId="77777777" w:rsidR="00CD1C7F" w:rsidRPr="00B84E03" w:rsidRDefault="00CD1C7F" w:rsidP="00CE6B14">
                  <w:pPr>
                    <w:rPr>
                      <w:sz w:val="16"/>
                      <w:szCs w:val="16"/>
                    </w:rPr>
                  </w:pPr>
                </w:p>
              </w:tc>
              <w:tc>
                <w:tcPr>
                  <w:tcW w:w="2261" w:type="dxa"/>
                </w:tcPr>
                <w:p w14:paraId="459B0FED" w14:textId="77777777" w:rsidR="00CD1C7F" w:rsidRDefault="00CD1C7F" w:rsidP="00CE6B14">
                  <w:pPr>
                    <w:rPr>
                      <w:sz w:val="16"/>
                      <w:szCs w:val="16"/>
                    </w:rPr>
                  </w:pPr>
                  <w:r w:rsidRPr="001963A0">
                    <w:rPr>
                      <w:sz w:val="16"/>
                      <w:szCs w:val="16"/>
                    </w:rPr>
                    <w:t>general error</w:t>
                  </w:r>
                </w:p>
              </w:tc>
              <w:tc>
                <w:tcPr>
                  <w:tcW w:w="1224" w:type="dxa"/>
                </w:tcPr>
                <w:p w14:paraId="68BECBB1" w14:textId="77777777" w:rsidR="00CD1C7F" w:rsidRPr="001963A0" w:rsidRDefault="00CD1C7F" w:rsidP="00CE6B14">
                  <w:pPr>
                    <w:rPr>
                      <w:sz w:val="16"/>
                      <w:szCs w:val="16"/>
                    </w:rPr>
                  </w:pPr>
                </w:p>
              </w:tc>
              <w:tc>
                <w:tcPr>
                  <w:tcW w:w="1229" w:type="dxa"/>
                </w:tcPr>
                <w:p w14:paraId="7A9921E9" w14:textId="77777777" w:rsidR="00CD1C7F" w:rsidRPr="001963A0" w:rsidRDefault="00CD1C7F" w:rsidP="00CE6B14">
                  <w:pPr>
                    <w:rPr>
                      <w:sz w:val="16"/>
                      <w:szCs w:val="16"/>
                    </w:rPr>
                  </w:pPr>
                </w:p>
              </w:tc>
              <w:tc>
                <w:tcPr>
                  <w:tcW w:w="2080" w:type="dxa"/>
                </w:tcPr>
                <w:p w14:paraId="5FB6D4F7" w14:textId="77777777" w:rsidR="00CD1C7F" w:rsidRDefault="00CD1C7F" w:rsidP="00CE6B14">
                  <w:pPr>
                    <w:rPr>
                      <w:sz w:val="16"/>
                      <w:szCs w:val="16"/>
                    </w:rPr>
                  </w:pPr>
                  <w:r>
                    <w:rPr>
                      <w:sz w:val="16"/>
                      <w:szCs w:val="16"/>
                    </w:rPr>
                    <w:t>Any caught exception not captured elsewhere</w:t>
                  </w:r>
                </w:p>
              </w:tc>
            </w:tr>
            <w:tr w:rsidR="00CD1C7F" w:rsidRPr="001963A0" w14:paraId="24C023C5" w14:textId="77777777" w:rsidTr="00CE6B14">
              <w:tc>
                <w:tcPr>
                  <w:tcW w:w="713" w:type="dxa"/>
                </w:tcPr>
                <w:p w14:paraId="30356EAD" w14:textId="77777777" w:rsidR="00CD1C7F" w:rsidRPr="001963A0" w:rsidRDefault="00CD1C7F" w:rsidP="00CE6B14">
                  <w:pPr>
                    <w:rPr>
                      <w:sz w:val="16"/>
                      <w:szCs w:val="16"/>
                    </w:rPr>
                  </w:pPr>
                  <w:r w:rsidRPr="001963A0">
                    <w:rPr>
                      <w:sz w:val="16"/>
                      <w:szCs w:val="16"/>
                    </w:rPr>
                    <w:t>500</w:t>
                  </w:r>
                </w:p>
              </w:tc>
              <w:tc>
                <w:tcPr>
                  <w:tcW w:w="771" w:type="dxa"/>
                </w:tcPr>
                <w:p w14:paraId="0CE3C1A3" w14:textId="77777777" w:rsidR="00CD1C7F" w:rsidRPr="00B84E03" w:rsidRDefault="00CD1C7F" w:rsidP="00CE6B14">
                  <w:pPr>
                    <w:rPr>
                      <w:sz w:val="16"/>
                      <w:szCs w:val="16"/>
                    </w:rPr>
                  </w:pPr>
                </w:p>
              </w:tc>
              <w:tc>
                <w:tcPr>
                  <w:tcW w:w="2261" w:type="dxa"/>
                </w:tcPr>
                <w:p w14:paraId="18883514" w14:textId="77777777" w:rsidR="00CD1C7F" w:rsidRPr="001963A0" w:rsidRDefault="00CD1C7F" w:rsidP="00CE6B14">
                  <w:pPr>
                    <w:rPr>
                      <w:sz w:val="16"/>
                      <w:szCs w:val="16"/>
                    </w:rPr>
                  </w:pPr>
                  <w:r>
                    <w:rPr>
                      <w:sz w:val="16"/>
                      <w:szCs w:val="16"/>
                    </w:rPr>
                    <w:t>Call FormLetterInquiryService failed.</w:t>
                  </w:r>
                </w:p>
              </w:tc>
              <w:tc>
                <w:tcPr>
                  <w:tcW w:w="1224" w:type="dxa"/>
                </w:tcPr>
                <w:p w14:paraId="3C68EFD8" w14:textId="77777777" w:rsidR="00CD1C7F" w:rsidRPr="001963A0" w:rsidRDefault="00CD1C7F" w:rsidP="00CE6B14">
                  <w:pPr>
                    <w:rPr>
                      <w:sz w:val="16"/>
                      <w:szCs w:val="16"/>
                    </w:rPr>
                  </w:pPr>
                </w:p>
              </w:tc>
              <w:tc>
                <w:tcPr>
                  <w:tcW w:w="1229" w:type="dxa"/>
                </w:tcPr>
                <w:p w14:paraId="20C6186C" w14:textId="77777777" w:rsidR="00CD1C7F" w:rsidRPr="001963A0" w:rsidRDefault="00CD1C7F" w:rsidP="00CE6B14">
                  <w:pPr>
                    <w:rPr>
                      <w:sz w:val="16"/>
                      <w:szCs w:val="16"/>
                    </w:rPr>
                  </w:pPr>
                </w:p>
              </w:tc>
              <w:tc>
                <w:tcPr>
                  <w:tcW w:w="2080" w:type="dxa"/>
                </w:tcPr>
                <w:p w14:paraId="6AA3B0BD" w14:textId="77777777" w:rsidR="00CD1C7F" w:rsidRPr="001963A0" w:rsidRDefault="00CD1C7F" w:rsidP="00CE6B14">
                  <w:pPr>
                    <w:rPr>
                      <w:sz w:val="16"/>
                      <w:szCs w:val="16"/>
                    </w:rPr>
                  </w:pPr>
                  <w:r>
                    <w:rPr>
                      <w:sz w:val="16"/>
                      <w:szCs w:val="16"/>
                    </w:rPr>
                    <w:t>service P</w:t>
                  </w:r>
                  <w:r w:rsidRPr="001963A0">
                    <w:rPr>
                      <w:sz w:val="16"/>
                      <w:szCs w:val="16"/>
                    </w:rPr>
                    <w:t>olicy or Service Exception</w:t>
                  </w:r>
                  <w:r>
                    <w:rPr>
                      <w:sz w:val="16"/>
                      <w:szCs w:val="16"/>
                    </w:rPr>
                    <w:t xml:space="preserve"> error</w:t>
                  </w:r>
                </w:p>
              </w:tc>
            </w:tr>
            <w:tr w:rsidR="00CD1C7F" w:rsidRPr="001963A0" w14:paraId="64B0382F" w14:textId="77777777" w:rsidTr="00CE6B14">
              <w:tc>
                <w:tcPr>
                  <w:tcW w:w="713" w:type="dxa"/>
                </w:tcPr>
                <w:p w14:paraId="7A28FFA0" w14:textId="77777777" w:rsidR="00CD1C7F" w:rsidRPr="001963A0" w:rsidRDefault="00CD1C7F" w:rsidP="00CE6B14">
                  <w:pPr>
                    <w:rPr>
                      <w:sz w:val="16"/>
                      <w:szCs w:val="16"/>
                    </w:rPr>
                  </w:pPr>
                  <w:r w:rsidRPr="001963A0">
                    <w:rPr>
                      <w:sz w:val="16"/>
                      <w:szCs w:val="16"/>
                    </w:rPr>
                    <w:t>500</w:t>
                  </w:r>
                </w:p>
              </w:tc>
              <w:tc>
                <w:tcPr>
                  <w:tcW w:w="771" w:type="dxa"/>
                </w:tcPr>
                <w:p w14:paraId="11E38CC5" w14:textId="77777777" w:rsidR="00CD1C7F" w:rsidRPr="00B84E03" w:rsidRDefault="00CD1C7F" w:rsidP="00CE6B14">
                  <w:pPr>
                    <w:rPr>
                      <w:sz w:val="16"/>
                      <w:szCs w:val="16"/>
                    </w:rPr>
                  </w:pPr>
                </w:p>
              </w:tc>
              <w:tc>
                <w:tcPr>
                  <w:tcW w:w="2261" w:type="dxa"/>
                </w:tcPr>
                <w:p w14:paraId="619C2DEB" w14:textId="77777777" w:rsidR="00CD1C7F" w:rsidRPr="001963A0" w:rsidRDefault="00CD1C7F" w:rsidP="00CE6B14">
                  <w:pPr>
                    <w:rPr>
                      <w:sz w:val="16"/>
                      <w:szCs w:val="16"/>
                    </w:rPr>
                  </w:pPr>
                  <w:r>
                    <w:rPr>
                      <w:sz w:val="16"/>
                      <w:szCs w:val="16"/>
                    </w:rPr>
                    <w:t>Call ConsumerCustomerMgmtService failed.</w:t>
                  </w:r>
                </w:p>
              </w:tc>
              <w:tc>
                <w:tcPr>
                  <w:tcW w:w="1224" w:type="dxa"/>
                </w:tcPr>
                <w:p w14:paraId="3F9A6DBB" w14:textId="77777777" w:rsidR="00CD1C7F" w:rsidRPr="001963A0" w:rsidRDefault="00CD1C7F" w:rsidP="00CE6B14">
                  <w:pPr>
                    <w:rPr>
                      <w:sz w:val="16"/>
                      <w:szCs w:val="16"/>
                    </w:rPr>
                  </w:pPr>
                </w:p>
              </w:tc>
              <w:tc>
                <w:tcPr>
                  <w:tcW w:w="1229" w:type="dxa"/>
                </w:tcPr>
                <w:p w14:paraId="22708536" w14:textId="77777777" w:rsidR="00CD1C7F" w:rsidRPr="001963A0" w:rsidRDefault="00CD1C7F" w:rsidP="00CE6B14">
                  <w:pPr>
                    <w:rPr>
                      <w:sz w:val="16"/>
                      <w:szCs w:val="16"/>
                    </w:rPr>
                  </w:pPr>
                </w:p>
              </w:tc>
              <w:tc>
                <w:tcPr>
                  <w:tcW w:w="2080" w:type="dxa"/>
                </w:tcPr>
                <w:p w14:paraId="51B34022" w14:textId="77777777" w:rsidR="00CD1C7F" w:rsidRPr="001963A0" w:rsidRDefault="00CD1C7F" w:rsidP="00CE6B14">
                  <w:pPr>
                    <w:rPr>
                      <w:sz w:val="16"/>
                      <w:szCs w:val="16"/>
                    </w:rPr>
                  </w:pPr>
                  <w:r>
                    <w:rPr>
                      <w:sz w:val="16"/>
                      <w:szCs w:val="16"/>
                    </w:rPr>
                    <w:t>service P</w:t>
                  </w:r>
                  <w:r w:rsidRPr="001963A0">
                    <w:rPr>
                      <w:sz w:val="16"/>
                      <w:szCs w:val="16"/>
                    </w:rPr>
                    <w:t>olicy or Service Exception</w:t>
                  </w:r>
                  <w:r>
                    <w:rPr>
                      <w:sz w:val="16"/>
                      <w:szCs w:val="16"/>
                    </w:rPr>
                    <w:t xml:space="preserve"> error</w:t>
                  </w:r>
                </w:p>
              </w:tc>
            </w:tr>
            <w:tr w:rsidR="00CD1C7F" w:rsidRPr="001963A0" w14:paraId="62477446" w14:textId="77777777" w:rsidTr="00CE6B14">
              <w:tc>
                <w:tcPr>
                  <w:tcW w:w="713" w:type="dxa"/>
                </w:tcPr>
                <w:p w14:paraId="57684920" w14:textId="77777777" w:rsidR="00CD1C7F" w:rsidRPr="001963A0" w:rsidRDefault="00CD1C7F" w:rsidP="00CE6B14">
                  <w:pPr>
                    <w:rPr>
                      <w:sz w:val="16"/>
                      <w:szCs w:val="16"/>
                    </w:rPr>
                  </w:pPr>
                  <w:r>
                    <w:rPr>
                      <w:sz w:val="16"/>
                      <w:szCs w:val="16"/>
                    </w:rPr>
                    <w:t>400</w:t>
                  </w:r>
                </w:p>
              </w:tc>
              <w:tc>
                <w:tcPr>
                  <w:tcW w:w="771" w:type="dxa"/>
                </w:tcPr>
                <w:p w14:paraId="56CA3999" w14:textId="77777777" w:rsidR="00CD1C7F" w:rsidRPr="00B84E03" w:rsidRDefault="00CD1C7F" w:rsidP="00CE6B14">
                  <w:pPr>
                    <w:rPr>
                      <w:sz w:val="16"/>
                      <w:szCs w:val="16"/>
                    </w:rPr>
                  </w:pPr>
                  <w:r w:rsidRPr="00B84E03">
                    <w:rPr>
                      <w:sz w:val="16"/>
                      <w:szCs w:val="16"/>
                    </w:rPr>
                    <w:t>IC</w:t>
                  </w:r>
                </w:p>
              </w:tc>
              <w:tc>
                <w:tcPr>
                  <w:tcW w:w="2261" w:type="dxa"/>
                </w:tcPr>
                <w:p w14:paraId="27108EC8" w14:textId="77777777" w:rsidR="00CD1C7F" w:rsidRDefault="00CD1C7F" w:rsidP="00CE6B14">
                  <w:pPr>
                    <w:rPr>
                      <w:sz w:val="16"/>
                      <w:szCs w:val="16"/>
                    </w:rPr>
                  </w:pPr>
                  <w:r>
                    <w:rPr>
                      <w:sz w:val="16"/>
                      <w:szCs w:val="16"/>
                    </w:rPr>
                    <w:t>Invalid customer ID</w:t>
                  </w:r>
                </w:p>
              </w:tc>
              <w:tc>
                <w:tcPr>
                  <w:tcW w:w="1224" w:type="dxa"/>
                </w:tcPr>
                <w:p w14:paraId="41424D39" w14:textId="77777777" w:rsidR="00CD1C7F" w:rsidRPr="001963A0" w:rsidRDefault="00CD1C7F" w:rsidP="00CE6B14">
                  <w:pPr>
                    <w:rPr>
                      <w:sz w:val="16"/>
                      <w:szCs w:val="16"/>
                    </w:rPr>
                  </w:pPr>
                </w:p>
              </w:tc>
              <w:tc>
                <w:tcPr>
                  <w:tcW w:w="1229" w:type="dxa"/>
                </w:tcPr>
                <w:p w14:paraId="279950E3" w14:textId="77777777" w:rsidR="00CD1C7F" w:rsidRPr="001963A0" w:rsidRDefault="00CD1C7F" w:rsidP="00CE6B14">
                  <w:pPr>
                    <w:rPr>
                      <w:sz w:val="16"/>
                      <w:szCs w:val="16"/>
                    </w:rPr>
                  </w:pPr>
                </w:p>
              </w:tc>
              <w:tc>
                <w:tcPr>
                  <w:tcW w:w="2080" w:type="dxa"/>
                </w:tcPr>
                <w:p w14:paraId="3FC0CB63" w14:textId="77777777" w:rsidR="00CD1C7F" w:rsidRDefault="00CD1C7F" w:rsidP="00CE6B14">
                  <w:pPr>
                    <w:rPr>
                      <w:sz w:val="16"/>
                      <w:szCs w:val="16"/>
                    </w:rPr>
                  </w:pPr>
                </w:p>
              </w:tc>
            </w:tr>
            <w:tr w:rsidR="00CD1C7F" w:rsidRPr="001963A0" w14:paraId="417625B1" w14:textId="77777777" w:rsidTr="00CE6B14">
              <w:tc>
                <w:tcPr>
                  <w:tcW w:w="713" w:type="dxa"/>
                </w:tcPr>
                <w:p w14:paraId="6A447D11" w14:textId="77777777" w:rsidR="00CD1C7F" w:rsidRDefault="00CD1C7F" w:rsidP="00CE6B14">
                  <w:pPr>
                    <w:rPr>
                      <w:sz w:val="16"/>
                      <w:szCs w:val="16"/>
                    </w:rPr>
                  </w:pPr>
                  <w:r>
                    <w:rPr>
                      <w:sz w:val="16"/>
                      <w:szCs w:val="16"/>
                    </w:rPr>
                    <w:t>400</w:t>
                  </w:r>
                </w:p>
              </w:tc>
              <w:tc>
                <w:tcPr>
                  <w:tcW w:w="771" w:type="dxa"/>
                </w:tcPr>
                <w:p w14:paraId="607ED4A2" w14:textId="77777777" w:rsidR="00CD1C7F" w:rsidRPr="00B84E03" w:rsidRDefault="00CD1C7F" w:rsidP="00CE6B14">
                  <w:pPr>
                    <w:rPr>
                      <w:sz w:val="16"/>
                      <w:szCs w:val="16"/>
                    </w:rPr>
                  </w:pPr>
                  <w:r w:rsidRPr="00B84E03">
                    <w:rPr>
                      <w:sz w:val="16"/>
                      <w:szCs w:val="16"/>
                    </w:rPr>
                    <w:t>IB</w:t>
                  </w:r>
                </w:p>
              </w:tc>
              <w:tc>
                <w:tcPr>
                  <w:tcW w:w="2261" w:type="dxa"/>
                </w:tcPr>
                <w:p w14:paraId="7CB0346C" w14:textId="77777777" w:rsidR="00CD1C7F" w:rsidRDefault="00CD1C7F" w:rsidP="00CE6B14">
                  <w:pPr>
                    <w:rPr>
                      <w:sz w:val="16"/>
                      <w:szCs w:val="16"/>
                    </w:rPr>
                  </w:pPr>
                  <w:r>
                    <w:rPr>
                      <w:sz w:val="16"/>
                      <w:szCs w:val="16"/>
                    </w:rPr>
                    <w:t>Invalid BAN</w:t>
                  </w:r>
                </w:p>
              </w:tc>
              <w:tc>
                <w:tcPr>
                  <w:tcW w:w="1224" w:type="dxa"/>
                </w:tcPr>
                <w:p w14:paraId="0ED810D1" w14:textId="77777777" w:rsidR="00CD1C7F" w:rsidRPr="001963A0" w:rsidRDefault="00CD1C7F" w:rsidP="00CE6B14">
                  <w:pPr>
                    <w:rPr>
                      <w:sz w:val="16"/>
                      <w:szCs w:val="16"/>
                    </w:rPr>
                  </w:pPr>
                </w:p>
              </w:tc>
              <w:tc>
                <w:tcPr>
                  <w:tcW w:w="1229" w:type="dxa"/>
                </w:tcPr>
                <w:p w14:paraId="1209E5E4" w14:textId="77777777" w:rsidR="00CD1C7F" w:rsidRPr="001963A0" w:rsidRDefault="00CD1C7F" w:rsidP="00CE6B14">
                  <w:pPr>
                    <w:rPr>
                      <w:sz w:val="16"/>
                      <w:szCs w:val="16"/>
                    </w:rPr>
                  </w:pPr>
                </w:p>
              </w:tc>
              <w:tc>
                <w:tcPr>
                  <w:tcW w:w="2080" w:type="dxa"/>
                </w:tcPr>
                <w:p w14:paraId="20C505A4" w14:textId="77777777" w:rsidR="00CD1C7F" w:rsidRDefault="00CD1C7F" w:rsidP="00CE6B14">
                  <w:pPr>
                    <w:rPr>
                      <w:sz w:val="16"/>
                      <w:szCs w:val="16"/>
                    </w:rPr>
                  </w:pPr>
                </w:p>
              </w:tc>
            </w:tr>
          </w:tbl>
          <w:p w14:paraId="6C90CB38" w14:textId="77777777" w:rsidR="00CD1C7F" w:rsidRDefault="00CD1C7F" w:rsidP="00CE6B14">
            <w:pPr>
              <w:rPr>
                <w:sz w:val="18"/>
                <w:szCs w:val="16"/>
              </w:rPr>
            </w:pPr>
          </w:p>
          <w:p w14:paraId="09D10DF8" w14:textId="77777777" w:rsidR="00CD1C7F" w:rsidRDefault="00CD1C7F" w:rsidP="00CE6B14">
            <w:pPr>
              <w:rPr>
                <w:sz w:val="18"/>
                <w:szCs w:val="16"/>
              </w:rPr>
            </w:pPr>
          </w:p>
        </w:tc>
      </w:tr>
      <w:tr w:rsidR="00CD1C7F" w14:paraId="639B82D4" w14:textId="77777777" w:rsidTr="00CE6B14">
        <w:tc>
          <w:tcPr>
            <w:tcW w:w="1072" w:type="dxa"/>
            <w:tcBorders>
              <w:top w:val="single" w:sz="4" w:space="0" w:color="auto"/>
              <w:left w:val="single" w:sz="4" w:space="0" w:color="auto"/>
              <w:bottom w:val="single" w:sz="4" w:space="0" w:color="auto"/>
              <w:right w:val="single" w:sz="4" w:space="0" w:color="auto"/>
            </w:tcBorders>
            <w:hideMark/>
          </w:tcPr>
          <w:p w14:paraId="24879128" w14:textId="77777777" w:rsidR="00CD1C7F" w:rsidRDefault="00CD1C7F" w:rsidP="00CE6B14">
            <w:pPr>
              <w:rPr>
                <w:sz w:val="18"/>
                <w:szCs w:val="16"/>
              </w:rPr>
            </w:pPr>
            <w:r>
              <w:rPr>
                <w:b/>
                <w:sz w:val="18"/>
                <w:szCs w:val="16"/>
              </w:rPr>
              <w:t>Output</w:t>
            </w:r>
          </w:p>
        </w:tc>
        <w:tc>
          <w:tcPr>
            <w:tcW w:w="8504" w:type="dxa"/>
            <w:tcBorders>
              <w:top w:val="single" w:sz="4" w:space="0" w:color="auto"/>
              <w:left w:val="single" w:sz="4" w:space="0" w:color="auto"/>
              <w:bottom w:val="single" w:sz="4" w:space="0" w:color="auto"/>
              <w:right w:val="single" w:sz="4" w:space="0" w:color="auto"/>
            </w:tcBorders>
          </w:tcPr>
          <w:p w14:paraId="7FD87CD3" w14:textId="77777777" w:rsidR="00CD1C7F" w:rsidRPr="00B1398A" w:rsidRDefault="00CD1C7F" w:rsidP="00CE6B14">
            <w:pPr>
              <w:rPr>
                <w:sz w:val="16"/>
                <w:szCs w:val="16"/>
              </w:rPr>
            </w:pPr>
            <w:r w:rsidRPr="00B1398A">
              <w:rPr>
                <w:sz w:val="16"/>
                <w:szCs w:val="16"/>
              </w:rPr>
              <w:t>{</w:t>
            </w:r>
          </w:p>
          <w:p w14:paraId="2F39ADEE" w14:textId="77777777" w:rsidR="00CD1C7F" w:rsidRPr="00B1398A" w:rsidRDefault="00CD1C7F" w:rsidP="00CE6B14">
            <w:pPr>
              <w:rPr>
                <w:sz w:val="18"/>
                <w:szCs w:val="18"/>
              </w:rPr>
            </w:pPr>
            <w:r>
              <w:rPr>
                <w:sz w:val="18"/>
                <w:szCs w:val="18"/>
              </w:rPr>
              <w:t xml:space="preserve"> “OrderSummaryList”: [</w:t>
            </w:r>
            <w:r w:rsidRPr="003E3F6F">
              <w:rPr>
                <w:sz w:val="18"/>
                <w:szCs w:val="18"/>
              </w:rPr>
              <w:t>&lt;</w:t>
            </w:r>
            <w:r>
              <w:rPr>
                <w:sz w:val="18"/>
                <w:szCs w:val="18"/>
              </w:rPr>
              <w:t>OrderSummary&gt;]</w:t>
            </w:r>
            <w:r w:rsidRPr="00B1398A">
              <w:rPr>
                <w:sz w:val="18"/>
                <w:szCs w:val="18"/>
              </w:rPr>
              <w:t>,</w:t>
            </w:r>
          </w:p>
          <w:p w14:paraId="52D23FED" w14:textId="77777777" w:rsidR="00CD1C7F" w:rsidRPr="00B1398A" w:rsidRDefault="00CD1C7F" w:rsidP="00CE6B14">
            <w:pPr>
              <w:rPr>
                <w:sz w:val="18"/>
                <w:szCs w:val="18"/>
              </w:rPr>
            </w:pPr>
            <w:r w:rsidRPr="00B1398A">
              <w:rPr>
                <w:sz w:val="18"/>
                <w:szCs w:val="18"/>
              </w:rPr>
              <w:t xml:space="preserve"> </w:t>
            </w:r>
            <w:r w:rsidRPr="00B1398A">
              <w:rPr>
                <w:sz w:val="18"/>
                <w:szCs w:val="16"/>
              </w:rPr>
              <w:t>“status”: &lt;status&gt;</w:t>
            </w:r>
          </w:p>
          <w:p w14:paraId="66EB5757" w14:textId="77777777" w:rsidR="00CD1C7F" w:rsidRDefault="00CD1C7F" w:rsidP="00CE6B14">
            <w:pPr>
              <w:rPr>
                <w:sz w:val="18"/>
                <w:szCs w:val="18"/>
              </w:rPr>
            </w:pPr>
            <w:r w:rsidRPr="00B1398A">
              <w:rPr>
                <w:sz w:val="18"/>
                <w:szCs w:val="18"/>
              </w:rPr>
              <w:t>}</w:t>
            </w:r>
          </w:p>
          <w:p w14:paraId="6D828230" w14:textId="77777777" w:rsidR="00CD1C7F" w:rsidRDefault="00CD1C7F" w:rsidP="00CE6B14">
            <w:pPr>
              <w:rPr>
                <w:sz w:val="18"/>
                <w:szCs w:val="18"/>
              </w:rPr>
            </w:pPr>
          </w:p>
          <w:p w14:paraId="42C9669F" w14:textId="77777777" w:rsidR="00CD1C7F" w:rsidRDefault="00CD1C7F" w:rsidP="00CE6B14">
            <w:pPr>
              <w:rPr>
                <w:sz w:val="18"/>
                <w:szCs w:val="18"/>
              </w:rPr>
            </w:pPr>
            <w:r>
              <w:rPr>
                <w:sz w:val="18"/>
                <w:szCs w:val="18"/>
              </w:rPr>
              <w:t>OrderSummary:</w:t>
            </w:r>
          </w:p>
          <w:tbl>
            <w:tblPr>
              <w:tblStyle w:val="TableGrid"/>
              <w:tblW w:w="0" w:type="auto"/>
              <w:tblLook w:val="04A0" w:firstRow="1" w:lastRow="0" w:firstColumn="1" w:lastColumn="0" w:noHBand="0" w:noVBand="1"/>
            </w:tblPr>
            <w:tblGrid>
              <w:gridCol w:w="2184"/>
              <w:gridCol w:w="2447"/>
              <w:gridCol w:w="1380"/>
              <w:gridCol w:w="2267"/>
            </w:tblGrid>
            <w:tr w:rsidR="00CD1C7F" w:rsidRPr="001B35FC" w14:paraId="77958919" w14:textId="77777777" w:rsidTr="00CE6B14">
              <w:tc>
                <w:tcPr>
                  <w:tcW w:w="2184" w:type="dxa"/>
                  <w:shd w:val="clear" w:color="auto" w:fill="D9D9D9" w:themeFill="background1" w:themeFillShade="D9"/>
                </w:tcPr>
                <w:p w14:paraId="4372ACEA" w14:textId="77777777" w:rsidR="00CD1C7F" w:rsidRPr="001B35FC" w:rsidRDefault="00CD1C7F" w:rsidP="00CE6B14">
                  <w:pPr>
                    <w:rPr>
                      <w:b/>
                      <w:sz w:val="18"/>
                      <w:szCs w:val="16"/>
                    </w:rPr>
                  </w:pPr>
                  <w:r w:rsidRPr="001B35FC">
                    <w:rPr>
                      <w:b/>
                      <w:sz w:val="18"/>
                      <w:szCs w:val="16"/>
                    </w:rPr>
                    <w:t>Field</w:t>
                  </w:r>
                </w:p>
              </w:tc>
              <w:tc>
                <w:tcPr>
                  <w:tcW w:w="2447" w:type="dxa"/>
                  <w:shd w:val="clear" w:color="auto" w:fill="D9D9D9" w:themeFill="background1" w:themeFillShade="D9"/>
                </w:tcPr>
                <w:p w14:paraId="21606DF8" w14:textId="77777777" w:rsidR="00CD1C7F" w:rsidRPr="001B35FC" w:rsidRDefault="00CD1C7F" w:rsidP="00CE6B14">
                  <w:pPr>
                    <w:rPr>
                      <w:b/>
                      <w:sz w:val="18"/>
                      <w:szCs w:val="16"/>
                    </w:rPr>
                  </w:pPr>
                  <w:r w:rsidRPr="001B35FC">
                    <w:rPr>
                      <w:b/>
                      <w:sz w:val="18"/>
                      <w:szCs w:val="16"/>
                    </w:rPr>
                    <w:t>D</w:t>
                  </w:r>
                  <w:r>
                    <w:rPr>
                      <w:b/>
                      <w:sz w:val="18"/>
                      <w:szCs w:val="16"/>
                    </w:rPr>
                    <w:t>ata</w:t>
                  </w:r>
                  <w:r w:rsidRPr="001B35FC">
                    <w:rPr>
                      <w:b/>
                      <w:sz w:val="18"/>
                      <w:szCs w:val="16"/>
                    </w:rPr>
                    <w:t>type</w:t>
                  </w:r>
                </w:p>
              </w:tc>
              <w:tc>
                <w:tcPr>
                  <w:tcW w:w="1380" w:type="dxa"/>
                  <w:shd w:val="clear" w:color="auto" w:fill="D9D9D9" w:themeFill="background1" w:themeFillShade="D9"/>
                </w:tcPr>
                <w:p w14:paraId="0B677839" w14:textId="77777777" w:rsidR="00CD1C7F" w:rsidRPr="001B35FC" w:rsidRDefault="00CD1C7F" w:rsidP="00CE6B14">
                  <w:pPr>
                    <w:rPr>
                      <w:b/>
                      <w:sz w:val="18"/>
                      <w:szCs w:val="16"/>
                    </w:rPr>
                  </w:pPr>
                  <w:r w:rsidRPr="001B35FC">
                    <w:rPr>
                      <w:b/>
                      <w:sz w:val="18"/>
                      <w:szCs w:val="16"/>
                    </w:rPr>
                    <w:t>Description</w:t>
                  </w:r>
                </w:p>
              </w:tc>
              <w:tc>
                <w:tcPr>
                  <w:tcW w:w="2267" w:type="dxa"/>
                  <w:shd w:val="clear" w:color="auto" w:fill="D9D9D9" w:themeFill="background1" w:themeFillShade="D9"/>
                </w:tcPr>
                <w:p w14:paraId="1B7BCDDE" w14:textId="77777777" w:rsidR="00CD1C7F" w:rsidRPr="001B35FC" w:rsidRDefault="00CD1C7F" w:rsidP="00CE6B14">
                  <w:pPr>
                    <w:rPr>
                      <w:b/>
                      <w:sz w:val="18"/>
                      <w:szCs w:val="16"/>
                    </w:rPr>
                  </w:pPr>
                  <w:r w:rsidRPr="001B35FC">
                    <w:rPr>
                      <w:b/>
                      <w:sz w:val="18"/>
                      <w:szCs w:val="16"/>
                    </w:rPr>
                    <w:t>Possible/typical values</w:t>
                  </w:r>
                </w:p>
              </w:tc>
            </w:tr>
            <w:tr w:rsidR="00CD1C7F" w14:paraId="5BFB31D6" w14:textId="77777777" w:rsidTr="00CE6B14">
              <w:tc>
                <w:tcPr>
                  <w:tcW w:w="2184" w:type="dxa"/>
                </w:tcPr>
                <w:p w14:paraId="3EB980EA" w14:textId="77777777" w:rsidR="00CD1C7F" w:rsidRDefault="00CD1C7F" w:rsidP="00CE6B14">
                  <w:pPr>
                    <w:rPr>
                      <w:sz w:val="18"/>
                      <w:szCs w:val="16"/>
                    </w:rPr>
                  </w:pPr>
                  <w:r>
                    <w:rPr>
                      <w:sz w:val="18"/>
                      <w:szCs w:val="18"/>
                    </w:rPr>
                    <w:t>orderReferenceNum</w:t>
                  </w:r>
                </w:p>
              </w:tc>
              <w:tc>
                <w:tcPr>
                  <w:tcW w:w="2447" w:type="dxa"/>
                </w:tcPr>
                <w:p w14:paraId="6D935C29" w14:textId="77777777" w:rsidR="00CD1C7F" w:rsidRDefault="00CD1C7F" w:rsidP="00CE6B14">
                  <w:pPr>
                    <w:rPr>
                      <w:sz w:val="18"/>
                      <w:szCs w:val="16"/>
                    </w:rPr>
                  </w:pPr>
                  <w:r>
                    <w:rPr>
                      <w:sz w:val="18"/>
                      <w:szCs w:val="16"/>
                    </w:rPr>
                    <w:t>string</w:t>
                  </w:r>
                </w:p>
              </w:tc>
              <w:tc>
                <w:tcPr>
                  <w:tcW w:w="1380" w:type="dxa"/>
                </w:tcPr>
                <w:p w14:paraId="494371DA" w14:textId="77777777" w:rsidR="00CD1C7F" w:rsidRDefault="00CD1C7F" w:rsidP="00CE6B14">
                  <w:pPr>
                    <w:rPr>
                      <w:sz w:val="18"/>
                      <w:szCs w:val="16"/>
                    </w:rPr>
                  </w:pPr>
                </w:p>
              </w:tc>
              <w:tc>
                <w:tcPr>
                  <w:tcW w:w="2267" w:type="dxa"/>
                </w:tcPr>
                <w:p w14:paraId="3B7393D5" w14:textId="77777777" w:rsidR="00CD1C7F" w:rsidRDefault="00CD1C7F" w:rsidP="00CE6B14">
                  <w:pPr>
                    <w:rPr>
                      <w:sz w:val="18"/>
                      <w:szCs w:val="16"/>
                    </w:rPr>
                  </w:pPr>
                </w:p>
              </w:tc>
            </w:tr>
            <w:tr w:rsidR="00CD1C7F" w14:paraId="75629ED4" w14:textId="77777777" w:rsidTr="00CE6B14">
              <w:tc>
                <w:tcPr>
                  <w:tcW w:w="2184" w:type="dxa"/>
                </w:tcPr>
                <w:p w14:paraId="4EB3C851" w14:textId="77777777" w:rsidR="00CD1C7F" w:rsidRPr="00765C47" w:rsidRDefault="00CD1C7F" w:rsidP="00CE6B14">
                  <w:pPr>
                    <w:rPr>
                      <w:sz w:val="18"/>
                      <w:szCs w:val="18"/>
                    </w:rPr>
                  </w:pPr>
                  <w:r w:rsidRPr="00765C47">
                    <w:rPr>
                      <w:sz w:val="18"/>
                      <w:szCs w:val="18"/>
                    </w:rPr>
                    <w:t>orderDueDate</w:t>
                  </w:r>
                </w:p>
              </w:tc>
              <w:tc>
                <w:tcPr>
                  <w:tcW w:w="2447" w:type="dxa"/>
                </w:tcPr>
                <w:p w14:paraId="6218A2A4" w14:textId="77777777" w:rsidR="00CD1C7F" w:rsidRDefault="00CD1C7F" w:rsidP="00CE6B14">
                  <w:pPr>
                    <w:rPr>
                      <w:sz w:val="18"/>
                      <w:szCs w:val="16"/>
                    </w:rPr>
                  </w:pPr>
                  <w:r>
                    <w:rPr>
                      <w:sz w:val="18"/>
                      <w:szCs w:val="16"/>
                    </w:rPr>
                    <w:t>string</w:t>
                  </w:r>
                </w:p>
              </w:tc>
              <w:tc>
                <w:tcPr>
                  <w:tcW w:w="1380" w:type="dxa"/>
                </w:tcPr>
                <w:p w14:paraId="662457E6" w14:textId="77777777" w:rsidR="00CD1C7F" w:rsidRDefault="00CD1C7F" w:rsidP="00CE6B14">
                  <w:pPr>
                    <w:rPr>
                      <w:sz w:val="18"/>
                      <w:szCs w:val="16"/>
                    </w:rPr>
                  </w:pPr>
                </w:p>
              </w:tc>
              <w:tc>
                <w:tcPr>
                  <w:tcW w:w="2267" w:type="dxa"/>
                </w:tcPr>
                <w:p w14:paraId="1B4D0918" w14:textId="77777777" w:rsidR="00CD1C7F" w:rsidRDefault="00CD1C7F" w:rsidP="00CE6B14">
                  <w:pPr>
                    <w:rPr>
                      <w:sz w:val="18"/>
                      <w:szCs w:val="16"/>
                    </w:rPr>
                  </w:pPr>
                </w:p>
              </w:tc>
            </w:tr>
            <w:tr w:rsidR="00CD1C7F" w14:paraId="46F26915" w14:textId="77777777" w:rsidTr="00CE6B14">
              <w:tc>
                <w:tcPr>
                  <w:tcW w:w="2184" w:type="dxa"/>
                </w:tcPr>
                <w:p w14:paraId="6374254C" w14:textId="77777777" w:rsidR="00CD1C7F" w:rsidRPr="00765C47" w:rsidRDefault="00CD1C7F" w:rsidP="00CE6B14">
                  <w:pPr>
                    <w:rPr>
                      <w:sz w:val="18"/>
                      <w:szCs w:val="18"/>
                    </w:rPr>
                  </w:pPr>
                  <w:r w:rsidRPr="00765C47">
                    <w:rPr>
                      <w:sz w:val="18"/>
                      <w:szCs w:val="18"/>
                    </w:rPr>
                    <w:t>clientName</w:t>
                  </w:r>
                </w:p>
              </w:tc>
              <w:tc>
                <w:tcPr>
                  <w:tcW w:w="2447" w:type="dxa"/>
                </w:tcPr>
                <w:p w14:paraId="79C7BF3B" w14:textId="77777777" w:rsidR="00CD1C7F" w:rsidRDefault="00CD1C7F" w:rsidP="00CE6B14">
                  <w:pPr>
                    <w:rPr>
                      <w:sz w:val="18"/>
                      <w:szCs w:val="16"/>
                    </w:rPr>
                  </w:pPr>
                  <w:r>
                    <w:rPr>
                      <w:sz w:val="18"/>
                      <w:szCs w:val="16"/>
                    </w:rPr>
                    <w:t xml:space="preserve">String </w:t>
                  </w:r>
                </w:p>
              </w:tc>
              <w:tc>
                <w:tcPr>
                  <w:tcW w:w="1380" w:type="dxa"/>
                </w:tcPr>
                <w:p w14:paraId="7F00267A" w14:textId="77777777" w:rsidR="00CD1C7F" w:rsidRDefault="00CD1C7F" w:rsidP="00CE6B14">
                  <w:pPr>
                    <w:rPr>
                      <w:sz w:val="18"/>
                      <w:szCs w:val="16"/>
                    </w:rPr>
                  </w:pPr>
                </w:p>
              </w:tc>
              <w:tc>
                <w:tcPr>
                  <w:tcW w:w="2267" w:type="dxa"/>
                </w:tcPr>
                <w:p w14:paraId="43D113D3" w14:textId="77777777" w:rsidR="00CD1C7F" w:rsidRDefault="00CD1C7F" w:rsidP="00CE6B14">
                  <w:pPr>
                    <w:rPr>
                      <w:sz w:val="18"/>
                      <w:szCs w:val="16"/>
                    </w:rPr>
                  </w:pPr>
                </w:p>
              </w:tc>
            </w:tr>
            <w:tr w:rsidR="00CD1C7F" w14:paraId="22A458AE" w14:textId="77777777" w:rsidTr="00CE6B14">
              <w:tc>
                <w:tcPr>
                  <w:tcW w:w="2184" w:type="dxa"/>
                </w:tcPr>
                <w:p w14:paraId="5CB625E4" w14:textId="77777777" w:rsidR="00CD1C7F" w:rsidRPr="00765C47" w:rsidRDefault="00CD1C7F" w:rsidP="00CE6B14">
                  <w:pPr>
                    <w:rPr>
                      <w:sz w:val="18"/>
                      <w:szCs w:val="18"/>
                    </w:rPr>
                  </w:pPr>
                  <w:r w:rsidRPr="00765C47">
                    <w:rPr>
                      <w:sz w:val="18"/>
                      <w:szCs w:val="18"/>
                    </w:rPr>
                    <w:t>collectionList</w:t>
                  </w:r>
                </w:p>
              </w:tc>
              <w:tc>
                <w:tcPr>
                  <w:tcW w:w="2447" w:type="dxa"/>
                </w:tcPr>
                <w:p w14:paraId="52D87ECF" w14:textId="77777777" w:rsidR="00CD1C7F" w:rsidRDefault="00CD1C7F" w:rsidP="00CE6B14">
                  <w:pPr>
                    <w:rPr>
                      <w:sz w:val="18"/>
                      <w:szCs w:val="16"/>
                    </w:rPr>
                  </w:pPr>
                  <w:r>
                    <w:rPr>
                      <w:sz w:val="18"/>
                      <w:szCs w:val="16"/>
                    </w:rPr>
                    <w:t>Array of &lt;OrderContent&gt;</w:t>
                  </w:r>
                </w:p>
              </w:tc>
              <w:tc>
                <w:tcPr>
                  <w:tcW w:w="1380" w:type="dxa"/>
                </w:tcPr>
                <w:p w14:paraId="5685A304" w14:textId="77777777" w:rsidR="00CD1C7F" w:rsidRDefault="00CD1C7F" w:rsidP="00CE6B14">
                  <w:pPr>
                    <w:rPr>
                      <w:sz w:val="18"/>
                      <w:szCs w:val="16"/>
                    </w:rPr>
                  </w:pPr>
                </w:p>
              </w:tc>
              <w:tc>
                <w:tcPr>
                  <w:tcW w:w="2267" w:type="dxa"/>
                </w:tcPr>
                <w:p w14:paraId="5FCBA5CB" w14:textId="77777777" w:rsidR="00CD1C7F" w:rsidRDefault="00CD1C7F" w:rsidP="00CE6B14">
                  <w:pPr>
                    <w:rPr>
                      <w:sz w:val="18"/>
                      <w:szCs w:val="16"/>
                    </w:rPr>
                  </w:pPr>
                </w:p>
              </w:tc>
            </w:tr>
            <w:tr w:rsidR="00CD1C7F" w14:paraId="6530702C" w14:textId="77777777" w:rsidTr="00CE6B14">
              <w:trPr>
                <w:trHeight w:val="205"/>
              </w:trPr>
              <w:tc>
                <w:tcPr>
                  <w:tcW w:w="2184" w:type="dxa"/>
                </w:tcPr>
                <w:p w14:paraId="15EACF53" w14:textId="77777777" w:rsidR="00CD1C7F" w:rsidRPr="004455BC" w:rsidRDefault="00CD1C7F" w:rsidP="00CE6B14">
                  <w:pPr>
                    <w:rPr>
                      <w:sz w:val="18"/>
                      <w:szCs w:val="18"/>
                    </w:rPr>
                  </w:pPr>
                  <w:r>
                    <w:rPr>
                      <w:sz w:val="18"/>
                      <w:szCs w:val="18"/>
                    </w:rPr>
                    <w:t>packList</w:t>
                  </w:r>
                </w:p>
              </w:tc>
              <w:tc>
                <w:tcPr>
                  <w:tcW w:w="2447" w:type="dxa"/>
                </w:tcPr>
                <w:p w14:paraId="6C205AE6" w14:textId="77777777" w:rsidR="00CD1C7F" w:rsidRDefault="00CD1C7F" w:rsidP="00CE6B14">
                  <w:pPr>
                    <w:rPr>
                      <w:sz w:val="18"/>
                      <w:szCs w:val="16"/>
                    </w:rPr>
                  </w:pPr>
                  <w:r>
                    <w:rPr>
                      <w:sz w:val="18"/>
                      <w:szCs w:val="16"/>
                    </w:rPr>
                    <w:t xml:space="preserve">Array of  &lt;OrderContent&gt; </w:t>
                  </w:r>
                  <w:r w:rsidRPr="006D7488">
                    <w:rPr>
                      <w:color w:val="FF0000"/>
                      <w:sz w:val="18"/>
                      <w:szCs w:val="16"/>
                    </w:rPr>
                    <w:t xml:space="preserve"> </w:t>
                  </w:r>
                </w:p>
              </w:tc>
              <w:tc>
                <w:tcPr>
                  <w:tcW w:w="1380" w:type="dxa"/>
                </w:tcPr>
                <w:p w14:paraId="304C08CA" w14:textId="77777777" w:rsidR="00CD1C7F" w:rsidRDefault="00CD1C7F" w:rsidP="00CE6B14">
                  <w:pPr>
                    <w:rPr>
                      <w:sz w:val="18"/>
                      <w:szCs w:val="16"/>
                    </w:rPr>
                  </w:pPr>
                </w:p>
              </w:tc>
              <w:tc>
                <w:tcPr>
                  <w:tcW w:w="2267" w:type="dxa"/>
                </w:tcPr>
                <w:p w14:paraId="6FFA0220" w14:textId="77777777" w:rsidR="00CD1C7F" w:rsidRDefault="00CD1C7F" w:rsidP="00CE6B14">
                  <w:pPr>
                    <w:rPr>
                      <w:sz w:val="18"/>
                      <w:szCs w:val="16"/>
                    </w:rPr>
                  </w:pPr>
                </w:p>
              </w:tc>
            </w:tr>
            <w:tr w:rsidR="00CD1C7F" w14:paraId="4977B10C" w14:textId="77777777" w:rsidTr="00CE6B14">
              <w:trPr>
                <w:trHeight w:val="205"/>
              </w:trPr>
              <w:tc>
                <w:tcPr>
                  <w:tcW w:w="2184" w:type="dxa"/>
                </w:tcPr>
                <w:p w14:paraId="0E4C2D37" w14:textId="77777777" w:rsidR="00CD1C7F" w:rsidRDefault="00CD1C7F" w:rsidP="00CE6B14">
                  <w:pPr>
                    <w:rPr>
                      <w:sz w:val="18"/>
                      <w:szCs w:val="18"/>
                    </w:rPr>
                  </w:pPr>
                  <w:r>
                    <w:rPr>
                      <w:sz w:val="18"/>
                      <w:szCs w:val="18"/>
                    </w:rPr>
                    <w:t>channelList</w:t>
                  </w:r>
                </w:p>
              </w:tc>
              <w:tc>
                <w:tcPr>
                  <w:tcW w:w="2447" w:type="dxa"/>
                </w:tcPr>
                <w:p w14:paraId="1B6F59AB" w14:textId="77777777" w:rsidR="00CD1C7F" w:rsidRDefault="00CD1C7F" w:rsidP="00CE6B14">
                  <w:pPr>
                    <w:rPr>
                      <w:sz w:val="18"/>
                      <w:szCs w:val="16"/>
                    </w:rPr>
                  </w:pPr>
                  <w:r>
                    <w:rPr>
                      <w:sz w:val="18"/>
                      <w:szCs w:val="16"/>
                    </w:rPr>
                    <w:t>Array of  &lt;OrderContent&gt;</w:t>
                  </w:r>
                </w:p>
              </w:tc>
              <w:tc>
                <w:tcPr>
                  <w:tcW w:w="1380" w:type="dxa"/>
                </w:tcPr>
                <w:p w14:paraId="19CFC1ED" w14:textId="77777777" w:rsidR="00CD1C7F" w:rsidRDefault="00CD1C7F" w:rsidP="00CE6B14">
                  <w:pPr>
                    <w:rPr>
                      <w:sz w:val="18"/>
                      <w:szCs w:val="16"/>
                    </w:rPr>
                  </w:pPr>
                </w:p>
              </w:tc>
              <w:tc>
                <w:tcPr>
                  <w:tcW w:w="2267" w:type="dxa"/>
                </w:tcPr>
                <w:p w14:paraId="524F5B8A" w14:textId="77777777" w:rsidR="00CD1C7F" w:rsidRDefault="00CD1C7F" w:rsidP="00CE6B14">
                  <w:pPr>
                    <w:rPr>
                      <w:sz w:val="18"/>
                      <w:szCs w:val="16"/>
                    </w:rPr>
                  </w:pPr>
                </w:p>
              </w:tc>
            </w:tr>
            <w:tr w:rsidR="00CD1C7F" w14:paraId="753288F6" w14:textId="77777777" w:rsidTr="00CE6B14">
              <w:trPr>
                <w:trHeight w:val="205"/>
              </w:trPr>
              <w:tc>
                <w:tcPr>
                  <w:tcW w:w="2184" w:type="dxa"/>
                </w:tcPr>
                <w:p w14:paraId="0FCFF320" w14:textId="77777777" w:rsidR="00CD1C7F" w:rsidRDefault="00CD1C7F" w:rsidP="00CE6B14">
                  <w:pPr>
                    <w:rPr>
                      <w:sz w:val="18"/>
                      <w:szCs w:val="18"/>
                    </w:rPr>
                  </w:pPr>
                  <w:r>
                    <w:rPr>
                      <w:sz w:val="18"/>
                      <w:szCs w:val="18"/>
                    </w:rPr>
                    <w:t>discountList</w:t>
                  </w:r>
                </w:p>
              </w:tc>
              <w:tc>
                <w:tcPr>
                  <w:tcW w:w="2447" w:type="dxa"/>
                </w:tcPr>
                <w:p w14:paraId="37AEDD54" w14:textId="77777777" w:rsidR="00CD1C7F" w:rsidRDefault="00CD1C7F" w:rsidP="00CE6B14">
                  <w:pPr>
                    <w:rPr>
                      <w:sz w:val="18"/>
                      <w:szCs w:val="16"/>
                    </w:rPr>
                  </w:pPr>
                  <w:r>
                    <w:rPr>
                      <w:sz w:val="18"/>
                      <w:szCs w:val="16"/>
                    </w:rPr>
                    <w:t>Array of  &lt;OrderContent&gt;</w:t>
                  </w:r>
                </w:p>
              </w:tc>
              <w:tc>
                <w:tcPr>
                  <w:tcW w:w="1380" w:type="dxa"/>
                </w:tcPr>
                <w:p w14:paraId="4A6DBD07" w14:textId="77777777" w:rsidR="00CD1C7F" w:rsidRDefault="00CD1C7F" w:rsidP="00CE6B14">
                  <w:pPr>
                    <w:rPr>
                      <w:sz w:val="18"/>
                      <w:szCs w:val="16"/>
                    </w:rPr>
                  </w:pPr>
                </w:p>
              </w:tc>
              <w:tc>
                <w:tcPr>
                  <w:tcW w:w="2267" w:type="dxa"/>
                </w:tcPr>
                <w:p w14:paraId="6EF98364" w14:textId="77777777" w:rsidR="00CD1C7F" w:rsidRDefault="00CD1C7F" w:rsidP="00CE6B14">
                  <w:pPr>
                    <w:rPr>
                      <w:sz w:val="18"/>
                      <w:szCs w:val="16"/>
                    </w:rPr>
                  </w:pPr>
                </w:p>
              </w:tc>
            </w:tr>
            <w:tr w:rsidR="00CD1C7F" w14:paraId="00318F0C" w14:textId="77777777" w:rsidTr="00CE6B14">
              <w:trPr>
                <w:trHeight w:val="205"/>
              </w:trPr>
              <w:tc>
                <w:tcPr>
                  <w:tcW w:w="2184" w:type="dxa"/>
                </w:tcPr>
                <w:p w14:paraId="2EBD4C77" w14:textId="77777777" w:rsidR="00CD1C7F" w:rsidRPr="008E4D93" w:rsidRDefault="00CD1C7F" w:rsidP="00CE6B14">
                  <w:pPr>
                    <w:rPr>
                      <w:strike/>
                      <w:sz w:val="18"/>
                      <w:szCs w:val="18"/>
                    </w:rPr>
                  </w:pPr>
                  <w:r>
                    <w:rPr>
                      <w:sz w:val="18"/>
                      <w:szCs w:val="18"/>
                    </w:rPr>
                    <w:t>totalChargeAmt</w:t>
                  </w:r>
                </w:p>
              </w:tc>
              <w:tc>
                <w:tcPr>
                  <w:tcW w:w="2447" w:type="dxa"/>
                </w:tcPr>
                <w:p w14:paraId="2F2B37E4" w14:textId="77777777" w:rsidR="00CD1C7F" w:rsidRPr="00F8623B" w:rsidRDefault="00CD1C7F" w:rsidP="00CE6B14">
                  <w:pPr>
                    <w:rPr>
                      <w:sz w:val="18"/>
                      <w:szCs w:val="16"/>
                    </w:rPr>
                  </w:pPr>
                  <w:r>
                    <w:rPr>
                      <w:sz w:val="18"/>
                      <w:szCs w:val="16"/>
                    </w:rPr>
                    <w:t>number</w:t>
                  </w:r>
                </w:p>
              </w:tc>
              <w:tc>
                <w:tcPr>
                  <w:tcW w:w="1380" w:type="dxa"/>
                </w:tcPr>
                <w:p w14:paraId="280BE452" w14:textId="77777777" w:rsidR="00CD1C7F" w:rsidRPr="004957CD" w:rsidRDefault="00CD1C7F" w:rsidP="00CE6B14">
                  <w:pPr>
                    <w:rPr>
                      <w:sz w:val="18"/>
                      <w:szCs w:val="16"/>
                    </w:rPr>
                  </w:pPr>
                </w:p>
              </w:tc>
              <w:tc>
                <w:tcPr>
                  <w:tcW w:w="2267" w:type="dxa"/>
                </w:tcPr>
                <w:p w14:paraId="6B42E3FF" w14:textId="77777777" w:rsidR="00CD1C7F" w:rsidRPr="008D48F8" w:rsidRDefault="00CD1C7F" w:rsidP="00CE6B14">
                  <w:pPr>
                    <w:rPr>
                      <w:color w:val="FF0000"/>
                      <w:sz w:val="18"/>
                      <w:szCs w:val="16"/>
                    </w:rPr>
                  </w:pPr>
                </w:p>
              </w:tc>
            </w:tr>
          </w:tbl>
          <w:p w14:paraId="084977EF" w14:textId="77777777" w:rsidR="00CD1C7F" w:rsidRDefault="00CD1C7F" w:rsidP="00CE6B14">
            <w:pPr>
              <w:rPr>
                <w:sz w:val="18"/>
                <w:szCs w:val="18"/>
              </w:rPr>
            </w:pPr>
          </w:p>
          <w:p w14:paraId="058AC4A0" w14:textId="77777777" w:rsidR="00CD1C7F" w:rsidRDefault="00CD1C7F" w:rsidP="00CE6B14">
            <w:pPr>
              <w:rPr>
                <w:sz w:val="18"/>
                <w:szCs w:val="16"/>
              </w:rPr>
            </w:pPr>
            <w:r>
              <w:rPr>
                <w:sz w:val="18"/>
                <w:szCs w:val="16"/>
              </w:rPr>
              <w:t>OrderContent</w:t>
            </w:r>
          </w:p>
          <w:tbl>
            <w:tblPr>
              <w:tblStyle w:val="TableGrid"/>
              <w:tblW w:w="0" w:type="auto"/>
              <w:tblLook w:val="04A0" w:firstRow="1" w:lastRow="0" w:firstColumn="1" w:lastColumn="0" w:noHBand="0" w:noVBand="1"/>
            </w:tblPr>
            <w:tblGrid>
              <w:gridCol w:w="2184"/>
              <w:gridCol w:w="2009"/>
              <w:gridCol w:w="1534"/>
              <w:gridCol w:w="2551"/>
            </w:tblGrid>
            <w:tr w:rsidR="00CD1C7F" w:rsidRPr="001B35FC" w14:paraId="309A228D" w14:textId="77777777" w:rsidTr="00CE6B14">
              <w:tc>
                <w:tcPr>
                  <w:tcW w:w="2184" w:type="dxa"/>
                  <w:shd w:val="clear" w:color="auto" w:fill="D9D9D9" w:themeFill="background1" w:themeFillShade="D9"/>
                </w:tcPr>
                <w:p w14:paraId="37A5E3D7" w14:textId="77777777" w:rsidR="00CD1C7F" w:rsidRPr="001B35FC" w:rsidRDefault="00CD1C7F" w:rsidP="00CE6B14">
                  <w:pPr>
                    <w:rPr>
                      <w:b/>
                      <w:sz w:val="18"/>
                      <w:szCs w:val="16"/>
                    </w:rPr>
                  </w:pPr>
                  <w:r w:rsidRPr="001B35FC">
                    <w:rPr>
                      <w:b/>
                      <w:sz w:val="18"/>
                      <w:szCs w:val="16"/>
                    </w:rPr>
                    <w:lastRenderedPageBreak/>
                    <w:t>Field</w:t>
                  </w:r>
                </w:p>
              </w:tc>
              <w:tc>
                <w:tcPr>
                  <w:tcW w:w="2009" w:type="dxa"/>
                  <w:shd w:val="clear" w:color="auto" w:fill="D9D9D9" w:themeFill="background1" w:themeFillShade="D9"/>
                </w:tcPr>
                <w:p w14:paraId="722282C0" w14:textId="77777777" w:rsidR="00CD1C7F" w:rsidRPr="001B35FC" w:rsidRDefault="00CD1C7F" w:rsidP="00CE6B14">
                  <w:pPr>
                    <w:rPr>
                      <w:b/>
                      <w:sz w:val="18"/>
                      <w:szCs w:val="16"/>
                    </w:rPr>
                  </w:pPr>
                  <w:r w:rsidRPr="001B35FC">
                    <w:rPr>
                      <w:b/>
                      <w:sz w:val="18"/>
                      <w:szCs w:val="16"/>
                    </w:rPr>
                    <w:t>D</w:t>
                  </w:r>
                  <w:r>
                    <w:rPr>
                      <w:b/>
                      <w:sz w:val="18"/>
                      <w:szCs w:val="16"/>
                    </w:rPr>
                    <w:t>ata</w:t>
                  </w:r>
                  <w:r w:rsidRPr="001B35FC">
                    <w:rPr>
                      <w:b/>
                      <w:sz w:val="18"/>
                      <w:szCs w:val="16"/>
                    </w:rPr>
                    <w:t>type</w:t>
                  </w:r>
                </w:p>
              </w:tc>
              <w:tc>
                <w:tcPr>
                  <w:tcW w:w="1534" w:type="dxa"/>
                  <w:shd w:val="clear" w:color="auto" w:fill="D9D9D9" w:themeFill="background1" w:themeFillShade="D9"/>
                </w:tcPr>
                <w:p w14:paraId="30FEFC48" w14:textId="77777777" w:rsidR="00CD1C7F" w:rsidRPr="001B35FC" w:rsidRDefault="00CD1C7F" w:rsidP="00CE6B14">
                  <w:pPr>
                    <w:rPr>
                      <w:b/>
                      <w:sz w:val="18"/>
                      <w:szCs w:val="16"/>
                    </w:rPr>
                  </w:pPr>
                  <w:r w:rsidRPr="001B35FC">
                    <w:rPr>
                      <w:b/>
                      <w:sz w:val="18"/>
                      <w:szCs w:val="16"/>
                    </w:rPr>
                    <w:t>Description</w:t>
                  </w:r>
                </w:p>
              </w:tc>
              <w:tc>
                <w:tcPr>
                  <w:tcW w:w="2551" w:type="dxa"/>
                  <w:shd w:val="clear" w:color="auto" w:fill="D9D9D9" w:themeFill="background1" w:themeFillShade="D9"/>
                </w:tcPr>
                <w:p w14:paraId="41212BCD" w14:textId="77777777" w:rsidR="00CD1C7F" w:rsidRPr="001B35FC" w:rsidRDefault="00CD1C7F" w:rsidP="00CE6B14">
                  <w:pPr>
                    <w:rPr>
                      <w:b/>
                      <w:sz w:val="18"/>
                      <w:szCs w:val="16"/>
                    </w:rPr>
                  </w:pPr>
                  <w:r w:rsidRPr="001B35FC">
                    <w:rPr>
                      <w:b/>
                      <w:sz w:val="18"/>
                      <w:szCs w:val="16"/>
                    </w:rPr>
                    <w:t>Possible/typical values</w:t>
                  </w:r>
                </w:p>
              </w:tc>
            </w:tr>
            <w:tr w:rsidR="00CD1C7F" w14:paraId="3600DF80" w14:textId="77777777" w:rsidTr="00CE6B14">
              <w:tc>
                <w:tcPr>
                  <w:tcW w:w="2184" w:type="dxa"/>
                </w:tcPr>
                <w:p w14:paraId="242C5537" w14:textId="77777777" w:rsidR="00CD1C7F" w:rsidRDefault="00CD1C7F" w:rsidP="00CE6B14">
                  <w:pPr>
                    <w:rPr>
                      <w:sz w:val="18"/>
                      <w:szCs w:val="16"/>
                    </w:rPr>
                  </w:pPr>
                  <w:r>
                    <w:rPr>
                      <w:sz w:val="18"/>
                      <w:szCs w:val="16"/>
                    </w:rPr>
                    <w:t>programNm</w:t>
                  </w:r>
                </w:p>
              </w:tc>
              <w:tc>
                <w:tcPr>
                  <w:tcW w:w="2009" w:type="dxa"/>
                </w:tcPr>
                <w:p w14:paraId="53CDD83A" w14:textId="77777777" w:rsidR="00CD1C7F" w:rsidRDefault="00CD1C7F" w:rsidP="00CE6B14">
                  <w:pPr>
                    <w:rPr>
                      <w:sz w:val="18"/>
                      <w:szCs w:val="16"/>
                    </w:rPr>
                  </w:pPr>
                  <w:r>
                    <w:rPr>
                      <w:sz w:val="18"/>
                      <w:szCs w:val="16"/>
                    </w:rPr>
                    <w:t>string</w:t>
                  </w:r>
                </w:p>
              </w:tc>
              <w:tc>
                <w:tcPr>
                  <w:tcW w:w="1534" w:type="dxa"/>
                </w:tcPr>
                <w:p w14:paraId="1AECFA38" w14:textId="77777777" w:rsidR="00CD1C7F" w:rsidRDefault="00CD1C7F" w:rsidP="00CE6B14">
                  <w:pPr>
                    <w:rPr>
                      <w:sz w:val="18"/>
                      <w:szCs w:val="16"/>
                    </w:rPr>
                  </w:pPr>
                </w:p>
              </w:tc>
              <w:tc>
                <w:tcPr>
                  <w:tcW w:w="2551" w:type="dxa"/>
                </w:tcPr>
                <w:p w14:paraId="10480552" w14:textId="77777777" w:rsidR="00CD1C7F" w:rsidRDefault="00CD1C7F" w:rsidP="00CE6B14">
                  <w:pPr>
                    <w:rPr>
                      <w:sz w:val="18"/>
                      <w:szCs w:val="16"/>
                    </w:rPr>
                  </w:pPr>
                </w:p>
              </w:tc>
            </w:tr>
            <w:tr w:rsidR="00CD1C7F" w14:paraId="75ACF670" w14:textId="77777777" w:rsidTr="00CE6B14">
              <w:tc>
                <w:tcPr>
                  <w:tcW w:w="2184" w:type="dxa"/>
                </w:tcPr>
                <w:p w14:paraId="5A8AFAA1" w14:textId="77777777" w:rsidR="00CD1C7F" w:rsidRDefault="00CD1C7F" w:rsidP="00CE6B14">
                  <w:pPr>
                    <w:rPr>
                      <w:sz w:val="18"/>
                      <w:szCs w:val="16"/>
                    </w:rPr>
                  </w:pPr>
                  <w:r>
                    <w:rPr>
                      <w:sz w:val="18"/>
                      <w:szCs w:val="16"/>
                    </w:rPr>
                    <w:t>programPriceAmt</w:t>
                  </w:r>
                </w:p>
              </w:tc>
              <w:tc>
                <w:tcPr>
                  <w:tcW w:w="2009" w:type="dxa"/>
                </w:tcPr>
                <w:p w14:paraId="20BDD71F" w14:textId="77777777" w:rsidR="00CD1C7F" w:rsidRDefault="00CD1C7F" w:rsidP="00CE6B14">
                  <w:pPr>
                    <w:rPr>
                      <w:sz w:val="18"/>
                      <w:szCs w:val="16"/>
                    </w:rPr>
                  </w:pPr>
                  <w:r>
                    <w:rPr>
                      <w:sz w:val="18"/>
                      <w:szCs w:val="16"/>
                    </w:rPr>
                    <w:t>string</w:t>
                  </w:r>
                </w:p>
              </w:tc>
              <w:tc>
                <w:tcPr>
                  <w:tcW w:w="1534" w:type="dxa"/>
                </w:tcPr>
                <w:p w14:paraId="2DF27191" w14:textId="77777777" w:rsidR="00CD1C7F" w:rsidRDefault="00CD1C7F" w:rsidP="00CE6B14">
                  <w:pPr>
                    <w:rPr>
                      <w:sz w:val="18"/>
                      <w:szCs w:val="16"/>
                    </w:rPr>
                  </w:pPr>
                </w:p>
              </w:tc>
              <w:tc>
                <w:tcPr>
                  <w:tcW w:w="2551" w:type="dxa"/>
                </w:tcPr>
                <w:p w14:paraId="48FB8F15" w14:textId="77777777" w:rsidR="00CD1C7F" w:rsidRDefault="00CD1C7F" w:rsidP="00CE6B14">
                  <w:pPr>
                    <w:rPr>
                      <w:sz w:val="18"/>
                      <w:szCs w:val="16"/>
                    </w:rPr>
                  </w:pPr>
                </w:p>
              </w:tc>
            </w:tr>
            <w:tr w:rsidR="00CD1C7F" w14:paraId="16967816" w14:textId="77777777" w:rsidTr="00CE6B14">
              <w:tc>
                <w:tcPr>
                  <w:tcW w:w="2184" w:type="dxa"/>
                </w:tcPr>
                <w:p w14:paraId="0777106A" w14:textId="77777777" w:rsidR="00CD1C7F" w:rsidRDefault="00CD1C7F" w:rsidP="00CE6B14">
                  <w:pPr>
                    <w:rPr>
                      <w:sz w:val="18"/>
                      <w:szCs w:val="16"/>
                    </w:rPr>
                  </w:pPr>
                  <w:r>
                    <w:rPr>
                      <w:sz w:val="18"/>
                      <w:szCs w:val="16"/>
                    </w:rPr>
                    <w:t>changeTxt</w:t>
                  </w:r>
                </w:p>
              </w:tc>
              <w:tc>
                <w:tcPr>
                  <w:tcW w:w="2009" w:type="dxa"/>
                </w:tcPr>
                <w:p w14:paraId="7DBD715F" w14:textId="77777777" w:rsidR="00CD1C7F" w:rsidRDefault="00CD1C7F" w:rsidP="00CE6B14">
                  <w:pPr>
                    <w:rPr>
                      <w:sz w:val="18"/>
                      <w:szCs w:val="16"/>
                    </w:rPr>
                  </w:pPr>
                  <w:r>
                    <w:rPr>
                      <w:sz w:val="18"/>
                      <w:szCs w:val="16"/>
                    </w:rPr>
                    <w:t>string</w:t>
                  </w:r>
                </w:p>
              </w:tc>
              <w:tc>
                <w:tcPr>
                  <w:tcW w:w="1534" w:type="dxa"/>
                </w:tcPr>
                <w:p w14:paraId="67B3328F" w14:textId="77777777" w:rsidR="00CD1C7F" w:rsidRDefault="00CD1C7F" w:rsidP="00CE6B14">
                  <w:pPr>
                    <w:rPr>
                      <w:sz w:val="18"/>
                      <w:szCs w:val="16"/>
                    </w:rPr>
                  </w:pPr>
                </w:p>
              </w:tc>
              <w:tc>
                <w:tcPr>
                  <w:tcW w:w="2551" w:type="dxa"/>
                </w:tcPr>
                <w:p w14:paraId="60A78B43" w14:textId="77777777" w:rsidR="00CD1C7F" w:rsidRDefault="00CD1C7F" w:rsidP="00CE6B14">
                  <w:pPr>
                    <w:rPr>
                      <w:sz w:val="18"/>
                      <w:szCs w:val="16"/>
                    </w:rPr>
                  </w:pPr>
                </w:p>
              </w:tc>
            </w:tr>
          </w:tbl>
          <w:p w14:paraId="2589A94E" w14:textId="77777777" w:rsidR="00CD1C7F" w:rsidRDefault="00CD1C7F" w:rsidP="00CE6B14">
            <w:pPr>
              <w:rPr>
                <w:sz w:val="18"/>
                <w:szCs w:val="18"/>
              </w:rPr>
            </w:pPr>
          </w:p>
          <w:p w14:paraId="2D30C97D" w14:textId="77777777" w:rsidR="00CD1C7F" w:rsidRDefault="00CD1C7F" w:rsidP="00CE6B14">
            <w:pPr>
              <w:rPr>
                <w:sz w:val="18"/>
                <w:szCs w:val="18"/>
              </w:rPr>
            </w:pPr>
          </w:p>
          <w:p w14:paraId="190D8134" w14:textId="6CEFCE35" w:rsidR="00CD1C7F" w:rsidRPr="003A08D7" w:rsidRDefault="00CD1C7F" w:rsidP="00CE6B14">
            <w:pPr>
              <w:rPr>
                <w:sz w:val="18"/>
                <w:szCs w:val="18"/>
              </w:rPr>
            </w:pPr>
            <w:r>
              <w:rPr>
                <w:b/>
                <w:sz w:val="18"/>
                <w:szCs w:val="16"/>
              </w:rPr>
              <w:t>Response Sample</w:t>
            </w:r>
            <w:r w:rsidRPr="003A08D7">
              <w:rPr>
                <w:sz w:val="18"/>
                <w:szCs w:val="18"/>
              </w:rPr>
              <w:t>:</w:t>
            </w:r>
          </w:p>
          <w:p w14:paraId="3622797D" w14:textId="77777777" w:rsidR="00CD1C7F" w:rsidRPr="0046523D" w:rsidRDefault="00CD1C7F" w:rsidP="00CE6B14">
            <w:pPr>
              <w:rPr>
                <w:rFonts w:cstheme="minorHAnsi"/>
                <w:sz w:val="18"/>
                <w:szCs w:val="18"/>
              </w:rPr>
            </w:pPr>
            <w:r w:rsidRPr="0046523D">
              <w:rPr>
                <w:rStyle w:val="sbrace"/>
                <w:rFonts w:cstheme="minorHAnsi"/>
                <w:color w:val="666666"/>
                <w:sz w:val="18"/>
                <w:szCs w:val="18"/>
              </w:rPr>
              <w:t>{</w:t>
            </w:r>
            <w:r w:rsidRPr="0046523D">
              <w:rPr>
                <w:rStyle w:val="apple-converted-space"/>
                <w:rFonts w:cstheme="minorHAnsi"/>
                <w:color w:val="666666"/>
                <w:sz w:val="18"/>
                <w:szCs w:val="18"/>
              </w:rPr>
              <w:t>  </w:t>
            </w:r>
            <w:r w:rsidRPr="0046523D">
              <w:rPr>
                <w:rFonts w:cstheme="minorHAnsi"/>
                <w:color w:val="555555"/>
                <w:sz w:val="18"/>
                <w:szCs w:val="18"/>
              </w:rPr>
              <w:br/>
              <w:t>    </w:t>
            </w:r>
            <w:r w:rsidRPr="0046523D">
              <w:rPr>
                <w:rStyle w:val="sobjectk"/>
                <w:rFonts w:cstheme="minorHAnsi"/>
                <w:b/>
                <w:bCs/>
                <w:color w:val="333333"/>
                <w:sz w:val="18"/>
                <w:szCs w:val="18"/>
              </w:rPr>
              <w:t>"OrderSummaryList"</w:t>
            </w:r>
            <w:r w:rsidRPr="0046523D">
              <w:rPr>
                <w:rStyle w:val="scolon"/>
                <w:rFonts w:cstheme="minorHAnsi"/>
                <w:color w:val="666666"/>
                <w:sz w:val="18"/>
                <w:szCs w:val="18"/>
              </w:rPr>
              <w:t>:</w:t>
            </w:r>
            <w:r w:rsidRPr="0046523D">
              <w:rPr>
                <w:rStyle w:val="sbracket"/>
                <w:rFonts w:cstheme="minorHAnsi"/>
                <w:color w:val="666666"/>
                <w:sz w:val="18"/>
                <w:szCs w:val="18"/>
              </w:rPr>
              <w:t>[</w:t>
            </w:r>
            <w:r w:rsidRPr="0046523D">
              <w:rPr>
                <w:rStyle w:val="apple-converted-space"/>
                <w:rFonts w:cstheme="minorHAnsi"/>
                <w:color w:val="666666"/>
                <w:sz w:val="18"/>
                <w:szCs w:val="18"/>
              </w:rPr>
              <w:t>  </w:t>
            </w:r>
            <w:r w:rsidRPr="0046523D">
              <w:rPr>
                <w:rFonts w:cstheme="minorHAnsi"/>
                <w:color w:val="555555"/>
                <w:sz w:val="18"/>
                <w:szCs w:val="18"/>
              </w:rPr>
              <w:br/>
              <w:t>        </w:t>
            </w:r>
            <w:r w:rsidRPr="0046523D">
              <w:rPr>
                <w:rStyle w:val="sbrace"/>
                <w:rFonts w:cstheme="minorHAnsi"/>
                <w:color w:val="666666"/>
                <w:sz w:val="18"/>
                <w:szCs w:val="18"/>
              </w:rPr>
              <w:t>{</w:t>
            </w:r>
            <w:r w:rsidRPr="0046523D">
              <w:rPr>
                <w:rStyle w:val="apple-converted-space"/>
                <w:rFonts w:cstheme="minorHAnsi"/>
                <w:color w:val="666666"/>
                <w:sz w:val="18"/>
                <w:szCs w:val="18"/>
              </w:rPr>
              <w:t>  </w:t>
            </w:r>
            <w:r w:rsidRPr="0046523D">
              <w:rPr>
                <w:rFonts w:cstheme="minorHAnsi"/>
                <w:color w:val="555555"/>
                <w:sz w:val="18"/>
                <w:szCs w:val="18"/>
              </w:rPr>
              <w:br/>
              <w:t>            </w:t>
            </w:r>
            <w:r w:rsidRPr="0046523D">
              <w:rPr>
                <w:rStyle w:val="sobjectk"/>
                <w:rFonts w:cstheme="minorHAnsi"/>
                <w:b/>
                <w:bCs/>
                <w:color w:val="333333"/>
                <w:sz w:val="18"/>
                <w:szCs w:val="18"/>
              </w:rPr>
              <w:t>"orderReferenceNum"</w:t>
            </w:r>
            <w:r w:rsidRPr="0046523D">
              <w:rPr>
                <w:rStyle w:val="scolon"/>
                <w:rFonts w:cstheme="minorHAnsi"/>
                <w:color w:val="666666"/>
                <w:sz w:val="18"/>
                <w:szCs w:val="18"/>
              </w:rPr>
              <w:t>:</w:t>
            </w:r>
            <w:r w:rsidRPr="0046523D">
              <w:rPr>
                <w:rStyle w:val="sobjectv"/>
                <w:rFonts w:cstheme="minorHAnsi"/>
                <w:color w:val="555555"/>
                <w:sz w:val="18"/>
                <w:szCs w:val="18"/>
              </w:rPr>
              <w:t>"12345678"</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"orderDueDate"</w:t>
            </w:r>
            <w:r w:rsidRPr="0046523D">
              <w:rPr>
                <w:rStyle w:val="scolon"/>
                <w:rFonts w:cstheme="minorHAnsi"/>
                <w:color w:val="666666"/>
                <w:sz w:val="18"/>
                <w:szCs w:val="18"/>
              </w:rPr>
              <w:t>:</w:t>
            </w:r>
            <w:r w:rsidRPr="0046523D">
              <w:rPr>
                <w:rStyle w:val="sobjectv"/>
                <w:rFonts w:cstheme="minorHAnsi"/>
                <w:color w:val="555555"/>
                <w:sz w:val="18"/>
                <w:szCs w:val="18"/>
              </w:rPr>
              <w:t>"2014-03-28"</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"clientName"</w:t>
            </w:r>
            <w:r w:rsidRPr="0046523D">
              <w:rPr>
                <w:rStyle w:val="scolon"/>
                <w:rFonts w:cstheme="minorHAnsi"/>
                <w:color w:val="666666"/>
                <w:sz w:val="18"/>
                <w:szCs w:val="18"/>
              </w:rPr>
              <w:t>:</w:t>
            </w:r>
            <w:r w:rsidRPr="0046523D">
              <w:rPr>
                <w:rStyle w:val="sobjectv"/>
                <w:rFonts w:cstheme="minorHAnsi"/>
                <w:color w:val="555555"/>
                <w:sz w:val="18"/>
                <w:szCs w:val="18"/>
              </w:rPr>
              <w:t>"John Paul"</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"totalCharge"</w:t>
            </w:r>
            <w:r w:rsidRPr="0046523D">
              <w:rPr>
                <w:rStyle w:val="scolon"/>
                <w:rFonts w:cstheme="minorHAnsi"/>
                <w:color w:val="666666"/>
                <w:sz w:val="18"/>
                <w:szCs w:val="18"/>
              </w:rPr>
              <w:t>:</w:t>
            </w:r>
            <w:r w:rsidRPr="0046523D">
              <w:rPr>
                <w:rStyle w:val="sobjectv"/>
                <w:rFonts w:cstheme="minorHAnsi"/>
                <w:color w:val="555555"/>
                <w:sz w:val="18"/>
                <w:szCs w:val="18"/>
              </w:rPr>
              <w:t>56</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"collectionList"</w:t>
            </w:r>
            <w:r w:rsidRPr="0046523D">
              <w:rPr>
                <w:rStyle w:val="scolon"/>
                <w:rFonts w:cstheme="minorHAnsi"/>
                <w:color w:val="666666"/>
                <w:sz w:val="18"/>
                <w:szCs w:val="18"/>
              </w:rPr>
              <w:t>:</w:t>
            </w:r>
            <w:r w:rsidRPr="0046523D">
              <w:rPr>
                <w:rStyle w:val="sbracket"/>
                <w:rFonts w:cstheme="minorHAnsi"/>
                <w:color w:val="666666"/>
                <w:sz w:val="18"/>
                <w:szCs w:val="18"/>
              </w:rPr>
              <w:t>[</w:t>
            </w:r>
            <w:r w:rsidRPr="0046523D">
              <w:rPr>
                <w:rStyle w:val="apple-converted-space"/>
                <w:rFonts w:cstheme="minorHAnsi"/>
                <w:color w:val="666666"/>
                <w:sz w:val="18"/>
                <w:szCs w:val="18"/>
              </w:rPr>
              <w:t>  </w:t>
            </w:r>
            <w:r w:rsidRPr="0046523D">
              <w:rPr>
                <w:rFonts w:cstheme="minorHAnsi"/>
                <w:color w:val="555555"/>
                <w:sz w:val="18"/>
                <w:szCs w:val="18"/>
              </w:rPr>
              <w:br/>
              <w:t>                </w:t>
            </w:r>
            <w:r w:rsidRPr="0046523D">
              <w:rPr>
                <w:rStyle w:val="sbrace"/>
                <w:rFonts w:cstheme="minorHAnsi"/>
                <w:color w:val="666666"/>
                <w:sz w:val="18"/>
                <w:szCs w:val="18"/>
              </w:rPr>
              <w:t>{</w:t>
            </w:r>
            <w:r w:rsidRPr="0046523D">
              <w:rPr>
                <w:rStyle w:val="apple-converted-space"/>
                <w:rFonts w:cstheme="minorHAnsi"/>
                <w:color w:val="666666"/>
                <w:sz w:val="18"/>
                <w:szCs w:val="18"/>
              </w:rPr>
              <w:t>  </w:t>
            </w:r>
            <w:r w:rsidRPr="0046523D">
              <w:rPr>
                <w:rFonts w:cstheme="minorHAnsi"/>
                <w:color w:val="555555"/>
                <w:sz w:val="18"/>
                <w:szCs w:val="18"/>
              </w:rPr>
              <w:br/>
              <w:t>                    </w:t>
            </w:r>
            <w:r w:rsidRPr="0046523D">
              <w:rPr>
                <w:rStyle w:val="sobjectk"/>
                <w:rFonts w:cstheme="minorHAnsi"/>
                <w:b/>
                <w:bCs/>
                <w:color w:val="333333"/>
                <w:sz w:val="18"/>
                <w:szCs w:val="18"/>
              </w:rPr>
              <w:t>"</w:t>
            </w:r>
            <w:r>
              <w:rPr>
                <w:rStyle w:val="sobjectk"/>
                <w:rFonts w:cstheme="minorHAnsi"/>
                <w:b/>
                <w:bCs/>
                <w:color w:val="333333"/>
                <w:sz w:val="18"/>
                <w:szCs w:val="18"/>
              </w:rPr>
              <w:t>programNm</w:t>
            </w:r>
            <w:r w:rsidRPr="0046523D">
              <w:rPr>
                <w:rStyle w:val="sobjectk"/>
                <w:rFonts w:cstheme="minorHAnsi"/>
                <w:b/>
                <w:bCs/>
                <w:color w:val="333333"/>
                <w:sz w:val="18"/>
                <w:szCs w:val="18"/>
              </w:rPr>
              <w:t>"</w:t>
            </w:r>
            <w:r w:rsidRPr="0046523D">
              <w:rPr>
                <w:rStyle w:val="scolon"/>
                <w:rFonts w:cstheme="minorHAnsi"/>
                <w:color w:val="666666"/>
                <w:sz w:val="18"/>
                <w:szCs w:val="18"/>
              </w:rPr>
              <w:t>:</w:t>
            </w:r>
            <w:r w:rsidRPr="0046523D">
              <w:rPr>
                <w:rStyle w:val="sobjectv"/>
                <w:rFonts w:cstheme="minorHAnsi"/>
                <w:color w:val="555555"/>
                <w:sz w:val="18"/>
                <w:szCs w:val="18"/>
              </w:rPr>
              <w:t>"Optimum combo"</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w:t>
            </w:r>
            <w:r>
              <w:rPr>
                <w:rStyle w:val="sobjectk"/>
                <w:rFonts w:cstheme="minorHAnsi"/>
                <w:b/>
                <w:bCs/>
                <w:color w:val="333333"/>
                <w:sz w:val="18"/>
                <w:szCs w:val="18"/>
              </w:rPr>
              <w:t>programP</w:t>
            </w:r>
            <w:r w:rsidRPr="0046523D">
              <w:rPr>
                <w:rStyle w:val="sobjectk"/>
                <w:rFonts w:cstheme="minorHAnsi"/>
                <w:b/>
                <w:bCs/>
                <w:color w:val="333333"/>
                <w:sz w:val="18"/>
                <w:szCs w:val="18"/>
              </w:rPr>
              <w:t>rice</w:t>
            </w:r>
            <w:r>
              <w:rPr>
                <w:rStyle w:val="sobjectk"/>
                <w:rFonts w:cstheme="minorHAnsi"/>
                <w:b/>
                <w:bCs/>
                <w:color w:val="333333"/>
                <w:sz w:val="18"/>
                <w:szCs w:val="18"/>
              </w:rPr>
              <w:t>Amt</w:t>
            </w:r>
            <w:r w:rsidRPr="0046523D">
              <w:rPr>
                <w:rStyle w:val="sobjectk"/>
                <w:rFonts w:cstheme="minorHAnsi"/>
                <w:b/>
                <w:bCs/>
                <w:color w:val="333333"/>
                <w:sz w:val="18"/>
                <w:szCs w:val="18"/>
              </w:rPr>
              <w:t>"</w:t>
            </w:r>
            <w:r w:rsidRPr="0046523D">
              <w:rPr>
                <w:rStyle w:val="scolon"/>
                <w:rFonts w:cstheme="minorHAnsi"/>
                <w:color w:val="666666"/>
                <w:sz w:val="18"/>
                <w:szCs w:val="18"/>
              </w:rPr>
              <w:t>:</w:t>
            </w:r>
            <w:r>
              <w:rPr>
                <w:rStyle w:val="sobjectv"/>
                <w:rFonts w:cstheme="minorHAnsi"/>
                <w:color w:val="555555"/>
                <w:sz w:val="18"/>
                <w:szCs w:val="18"/>
              </w:rPr>
              <w:t>35</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"change</w:t>
            </w:r>
            <w:r>
              <w:rPr>
                <w:rStyle w:val="sobjectk"/>
                <w:rFonts w:cstheme="minorHAnsi"/>
                <w:b/>
                <w:bCs/>
                <w:color w:val="333333"/>
                <w:sz w:val="18"/>
                <w:szCs w:val="18"/>
              </w:rPr>
              <w:t>Txt</w:t>
            </w:r>
            <w:r w:rsidRPr="0046523D">
              <w:rPr>
                <w:rStyle w:val="sobjectk"/>
                <w:rFonts w:cstheme="minorHAnsi"/>
                <w:b/>
                <w:bCs/>
                <w:color w:val="333333"/>
                <w:sz w:val="18"/>
                <w:szCs w:val="18"/>
              </w:rPr>
              <w:t>"</w:t>
            </w:r>
            <w:r w:rsidRPr="0046523D">
              <w:rPr>
                <w:rStyle w:val="scolon"/>
                <w:rFonts w:cstheme="minorHAnsi"/>
                <w:color w:val="666666"/>
                <w:sz w:val="18"/>
                <w:szCs w:val="18"/>
              </w:rPr>
              <w:t>:</w:t>
            </w:r>
            <w:r w:rsidRPr="0046523D">
              <w:rPr>
                <w:rStyle w:val="sobjectv"/>
                <w:rFonts w:cstheme="minorHAnsi"/>
                <w:color w:val="555555"/>
                <w:sz w:val="18"/>
                <w:szCs w:val="18"/>
              </w:rPr>
              <w:t>"Add"</w:t>
            </w:r>
            <w:r w:rsidRPr="0046523D">
              <w:rPr>
                <w:rFonts w:cstheme="minorHAnsi"/>
                <w:color w:val="555555"/>
                <w:sz w:val="18"/>
                <w:szCs w:val="18"/>
              </w:rPr>
              <w:br/>
              <w:t>                </w:t>
            </w:r>
            <w:r w:rsidRPr="0046523D">
              <w:rPr>
                <w:rStyle w:val="sbrace"/>
                <w:rFonts w:cstheme="minorHAnsi"/>
                <w:color w:val="666666"/>
                <w:sz w:val="18"/>
                <w:szCs w:val="18"/>
              </w:rPr>
              <w:t>}</w:t>
            </w:r>
            <w:r w:rsidRPr="0046523D">
              <w:rPr>
                <w:rFonts w:cstheme="minorHAnsi"/>
                <w:color w:val="555555"/>
                <w:sz w:val="18"/>
                <w:szCs w:val="18"/>
              </w:rPr>
              <w:br/>
              <w:t>            </w:t>
            </w:r>
            <w:r w:rsidRPr="0046523D">
              <w:rPr>
                <w:rStyle w:val="sbracket"/>
                <w:rFonts w:cstheme="minorHAnsi"/>
                <w:color w:val="666666"/>
                <w:sz w:val="18"/>
                <w:szCs w:val="18"/>
              </w:rPr>
              <w:t>]</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"packList"</w:t>
            </w:r>
            <w:r w:rsidRPr="0046523D">
              <w:rPr>
                <w:rStyle w:val="scolon"/>
                <w:rFonts w:cstheme="minorHAnsi"/>
                <w:color w:val="666666"/>
                <w:sz w:val="18"/>
                <w:szCs w:val="18"/>
              </w:rPr>
              <w:t>:</w:t>
            </w:r>
            <w:r w:rsidRPr="0046523D">
              <w:rPr>
                <w:rStyle w:val="sbracket"/>
                <w:rFonts w:cstheme="minorHAnsi"/>
                <w:color w:val="666666"/>
                <w:sz w:val="18"/>
                <w:szCs w:val="18"/>
              </w:rPr>
              <w:t>[</w:t>
            </w:r>
            <w:r w:rsidRPr="0046523D">
              <w:rPr>
                <w:rStyle w:val="apple-converted-space"/>
                <w:rFonts w:cstheme="minorHAnsi"/>
                <w:color w:val="666666"/>
                <w:sz w:val="18"/>
                <w:szCs w:val="18"/>
              </w:rPr>
              <w:t>  </w:t>
            </w:r>
            <w:r w:rsidRPr="0046523D">
              <w:rPr>
                <w:rFonts w:cstheme="minorHAnsi"/>
                <w:color w:val="555555"/>
                <w:sz w:val="18"/>
                <w:szCs w:val="18"/>
              </w:rPr>
              <w:br/>
              <w:t>                </w:t>
            </w:r>
            <w:r w:rsidRPr="0046523D">
              <w:rPr>
                <w:rStyle w:val="sbrace"/>
                <w:rFonts w:cstheme="minorHAnsi"/>
                <w:color w:val="666666"/>
                <w:sz w:val="18"/>
                <w:szCs w:val="18"/>
              </w:rPr>
              <w:t>{</w:t>
            </w:r>
            <w:r w:rsidRPr="0046523D">
              <w:rPr>
                <w:rStyle w:val="apple-converted-space"/>
                <w:rFonts w:cstheme="minorHAnsi"/>
                <w:color w:val="666666"/>
                <w:sz w:val="18"/>
                <w:szCs w:val="18"/>
              </w:rPr>
              <w:t>  </w:t>
            </w:r>
            <w:r w:rsidRPr="0046523D">
              <w:rPr>
                <w:rFonts w:cstheme="minorHAnsi"/>
                <w:color w:val="555555"/>
                <w:sz w:val="18"/>
                <w:szCs w:val="18"/>
              </w:rPr>
              <w:br/>
              <w:t>                    </w:t>
            </w:r>
            <w:r w:rsidRPr="0046523D">
              <w:rPr>
                <w:rStyle w:val="sobjectk"/>
                <w:rFonts w:cstheme="minorHAnsi"/>
                <w:b/>
                <w:bCs/>
                <w:color w:val="333333"/>
                <w:sz w:val="18"/>
                <w:szCs w:val="18"/>
              </w:rPr>
              <w:t>"</w:t>
            </w:r>
            <w:r>
              <w:rPr>
                <w:rStyle w:val="sobjectk"/>
                <w:rFonts w:cstheme="minorHAnsi"/>
                <w:b/>
                <w:bCs/>
                <w:color w:val="333333"/>
                <w:sz w:val="18"/>
                <w:szCs w:val="18"/>
              </w:rPr>
              <w:t>programNm</w:t>
            </w:r>
            <w:r w:rsidRPr="0046523D">
              <w:rPr>
                <w:rStyle w:val="sobjectk"/>
                <w:rFonts w:cstheme="minorHAnsi"/>
                <w:b/>
                <w:bCs/>
                <w:color w:val="333333"/>
                <w:sz w:val="18"/>
                <w:szCs w:val="18"/>
              </w:rPr>
              <w:t>"</w:t>
            </w:r>
            <w:r w:rsidRPr="0046523D">
              <w:rPr>
                <w:rStyle w:val="scolon"/>
                <w:rFonts w:cstheme="minorHAnsi"/>
                <w:color w:val="666666"/>
                <w:sz w:val="18"/>
                <w:szCs w:val="18"/>
              </w:rPr>
              <w:t>:</w:t>
            </w:r>
            <w:r w:rsidRPr="0046523D">
              <w:rPr>
                <w:rStyle w:val="sobjectv"/>
                <w:rFonts w:cstheme="minorHAnsi"/>
                <w:color w:val="555555"/>
                <w:sz w:val="18"/>
                <w:szCs w:val="18"/>
              </w:rPr>
              <w:t>"Chinese Classic Pack"</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w:t>
            </w:r>
            <w:r>
              <w:rPr>
                <w:rStyle w:val="sobjectk"/>
                <w:rFonts w:cstheme="minorHAnsi"/>
                <w:b/>
                <w:bCs/>
                <w:color w:val="333333"/>
                <w:sz w:val="18"/>
                <w:szCs w:val="18"/>
              </w:rPr>
              <w:t>programP</w:t>
            </w:r>
            <w:r w:rsidRPr="0046523D">
              <w:rPr>
                <w:rStyle w:val="sobjectk"/>
                <w:rFonts w:cstheme="minorHAnsi"/>
                <w:b/>
                <w:bCs/>
                <w:color w:val="333333"/>
                <w:sz w:val="18"/>
                <w:szCs w:val="18"/>
              </w:rPr>
              <w:t>rice</w:t>
            </w:r>
            <w:r>
              <w:rPr>
                <w:rStyle w:val="sobjectk"/>
                <w:rFonts w:cstheme="minorHAnsi"/>
                <w:b/>
                <w:bCs/>
                <w:color w:val="333333"/>
                <w:sz w:val="18"/>
                <w:szCs w:val="18"/>
              </w:rPr>
              <w:t>Amt</w:t>
            </w:r>
            <w:r w:rsidRPr="0046523D">
              <w:rPr>
                <w:rStyle w:val="sobjectk"/>
                <w:rFonts w:cstheme="minorHAnsi"/>
                <w:b/>
                <w:bCs/>
                <w:color w:val="333333"/>
                <w:sz w:val="18"/>
                <w:szCs w:val="18"/>
              </w:rPr>
              <w:t>"</w:t>
            </w:r>
            <w:r w:rsidRPr="0046523D">
              <w:rPr>
                <w:rStyle w:val="scolon"/>
                <w:rFonts w:cstheme="minorHAnsi"/>
                <w:color w:val="666666"/>
                <w:sz w:val="18"/>
                <w:szCs w:val="18"/>
              </w:rPr>
              <w:t>:</w:t>
            </w:r>
            <w:r w:rsidRPr="0046523D">
              <w:rPr>
                <w:rStyle w:val="sobjectv"/>
                <w:rFonts w:cstheme="minorHAnsi"/>
                <w:color w:val="555555"/>
                <w:sz w:val="18"/>
                <w:szCs w:val="18"/>
              </w:rPr>
              <w:t>15</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"change</w:t>
            </w:r>
            <w:r>
              <w:rPr>
                <w:rStyle w:val="sobjectk"/>
                <w:rFonts w:cstheme="minorHAnsi"/>
                <w:b/>
                <w:bCs/>
                <w:color w:val="333333"/>
                <w:sz w:val="18"/>
                <w:szCs w:val="18"/>
              </w:rPr>
              <w:t>Txt</w:t>
            </w:r>
            <w:r w:rsidRPr="0046523D">
              <w:rPr>
                <w:rStyle w:val="sobjectk"/>
                <w:rFonts w:cstheme="minorHAnsi"/>
                <w:b/>
                <w:bCs/>
                <w:color w:val="333333"/>
                <w:sz w:val="18"/>
                <w:szCs w:val="18"/>
              </w:rPr>
              <w:t>"</w:t>
            </w:r>
            <w:r w:rsidRPr="0046523D">
              <w:rPr>
                <w:rStyle w:val="scolon"/>
                <w:rFonts w:cstheme="minorHAnsi"/>
                <w:color w:val="666666"/>
                <w:sz w:val="18"/>
                <w:szCs w:val="18"/>
              </w:rPr>
              <w:t>:</w:t>
            </w:r>
            <w:r w:rsidRPr="0046523D">
              <w:rPr>
                <w:rStyle w:val="sobjectv"/>
                <w:rFonts w:cstheme="minorHAnsi"/>
                <w:color w:val="555555"/>
                <w:sz w:val="18"/>
                <w:szCs w:val="18"/>
              </w:rPr>
              <w:t>"Add"</w:t>
            </w:r>
            <w:r w:rsidRPr="0046523D">
              <w:rPr>
                <w:rFonts w:cstheme="minorHAnsi"/>
                <w:color w:val="555555"/>
                <w:sz w:val="18"/>
                <w:szCs w:val="18"/>
              </w:rPr>
              <w:br/>
              <w:t>                </w:t>
            </w:r>
            <w:r w:rsidRPr="0046523D">
              <w:rPr>
                <w:rStyle w:val="sbrace"/>
                <w:rFonts w:cstheme="minorHAnsi"/>
                <w:color w:val="666666"/>
                <w:sz w:val="18"/>
                <w:szCs w:val="18"/>
              </w:rPr>
              <w:t>}</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brace"/>
                <w:rFonts w:cstheme="minorHAnsi"/>
                <w:color w:val="666666"/>
                <w:sz w:val="18"/>
                <w:szCs w:val="18"/>
              </w:rPr>
              <w:t>{</w:t>
            </w:r>
            <w:r w:rsidRPr="0046523D">
              <w:rPr>
                <w:rStyle w:val="apple-converted-space"/>
                <w:rFonts w:cstheme="minorHAnsi"/>
                <w:color w:val="666666"/>
                <w:sz w:val="18"/>
                <w:szCs w:val="18"/>
              </w:rPr>
              <w:t>  </w:t>
            </w:r>
            <w:r w:rsidRPr="0046523D">
              <w:rPr>
                <w:rFonts w:cstheme="minorHAnsi"/>
                <w:color w:val="555555"/>
                <w:sz w:val="18"/>
                <w:szCs w:val="18"/>
              </w:rPr>
              <w:br/>
              <w:t>                    </w:t>
            </w:r>
            <w:r w:rsidRPr="0046523D">
              <w:rPr>
                <w:rStyle w:val="sobjectk"/>
                <w:rFonts w:cstheme="minorHAnsi"/>
                <w:b/>
                <w:bCs/>
                <w:color w:val="333333"/>
                <w:sz w:val="18"/>
                <w:szCs w:val="18"/>
              </w:rPr>
              <w:t>"</w:t>
            </w:r>
            <w:r>
              <w:rPr>
                <w:rStyle w:val="sobjectk"/>
                <w:rFonts w:cstheme="minorHAnsi"/>
                <w:b/>
                <w:bCs/>
                <w:color w:val="333333"/>
                <w:sz w:val="18"/>
                <w:szCs w:val="18"/>
              </w:rPr>
              <w:t>programNm</w:t>
            </w:r>
            <w:r w:rsidRPr="0046523D">
              <w:rPr>
                <w:rStyle w:val="sobjectk"/>
                <w:rFonts w:cstheme="minorHAnsi"/>
                <w:b/>
                <w:bCs/>
                <w:color w:val="333333"/>
                <w:sz w:val="18"/>
                <w:szCs w:val="18"/>
              </w:rPr>
              <w:t xml:space="preserve"> "</w:t>
            </w:r>
            <w:r w:rsidRPr="0046523D">
              <w:rPr>
                <w:rStyle w:val="scolon"/>
                <w:rFonts w:cstheme="minorHAnsi"/>
                <w:color w:val="666666"/>
                <w:sz w:val="18"/>
                <w:szCs w:val="18"/>
              </w:rPr>
              <w:t>:</w:t>
            </w:r>
            <w:r w:rsidRPr="0046523D">
              <w:rPr>
                <w:rStyle w:val="sobjectv"/>
                <w:rFonts w:cstheme="minorHAnsi"/>
                <w:color w:val="555555"/>
                <w:sz w:val="18"/>
                <w:szCs w:val="18"/>
              </w:rPr>
              <w:t>"Chinese Super Pack"</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w:t>
            </w:r>
            <w:r>
              <w:rPr>
                <w:rStyle w:val="sobjectk"/>
                <w:rFonts w:cstheme="minorHAnsi"/>
                <w:b/>
                <w:bCs/>
                <w:color w:val="333333"/>
                <w:sz w:val="18"/>
                <w:szCs w:val="18"/>
              </w:rPr>
              <w:t>programP</w:t>
            </w:r>
            <w:r w:rsidRPr="0046523D">
              <w:rPr>
                <w:rStyle w:val="sobjectk"/>
                <w:rFonts w:cstheme="minorHAnsi"/>
                <w:b/>
                <w:bCs/>
                <w:color w:val="333333"/>
                <w:sz w:val="18"/>
                <w:szCs w:val="18"/>
              </w:rPr>
              <w:t>rice</w:t>
            </w:r>
            <w:r>
              <w:rPr>
                <w:rStyle w:val="sobjectk"/>
                <w:rFonts w:cstheme="minorHAnsi"/>
                <w:b/>
                <w:bCs/>
                <w:color w:val="333333"/>
                <w:sz w:val="18"/>
                <w:szCs w:val="18"/>
              </w:rPr>
              <w:t>Amt</w:t>
            </w:r>
            <w:r w:rsidRPr="0046523D">
              <w:rPr>
                <w:rStyle w:val="sobjectk"/>
                <w:rFonts w:cstheme="minorHAnsi"/>
                <w:b/>
                <w:bCs/>
                <w:color w:val="333333"/>
                <w:sz w:val="18"/>
                <w:szCs w:val="18"/>
              </w:rPr>
              <w:t xml:space="preserve"> "</w:t>
            </w:r>
            <w:r w:rsidRPr="0046523D">
              <w:rPr>
                <w:rStyle w:val="scolon"/>
                <w:rFonts w:cstheme="minorHAnsi"/>
                <w:color w:val="666666"/>
                <w:sz w:val="18"/>
                <w:szCs w:val="18"/>
              </w:rPr>
              <w:t>:</w:t>
            </w:r>
            <w:r w:rsidRPr="0046523D">
              <w:rPr>
                <w:rStyle w:val="sobjectv"/>
                <w:rFonts w:cstheme="minorHAnsi"/>
                <w:color w:val="555555"/>
                <w:sz w:val="18"/>
                <w:szCs w:val="18"/>
              </w:rPr>
              <w:t>15</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"change</w:t>
            </w:r>
            <w:r>
              <w:rPr>
                <w:rStyle w:val="sobjectk"/>
                <w:rFonts w:cstheme="minorHAnsi"/>
                <w:b/>
                <w:bCs/>
                <w:color w:val="333333"/>
                <w:sz w:val="18"/>
                <w:szCs w:val="18"/>
              </w:rPr>
              <w:t>Txt</w:t>
            </w:r>
            <w:r w:rsidRPr="0046523D">
              <w:rPr>
                <w:rStyle w:val="sobjectk"/>
                <w:rFonts w:cstheme="minorHAnsi"/>
                <w:b/>
                <w:bCs/>
                <w:color w:val="333333"/>
                <w:sz w:val="18"/>
                <w:szCs w:val="18"/>
              </w:rPr>
              <w:t xml:space="preserve"> "</w:t>
            </w:r>
            <w:r w:rsidRPr="0046523D">
              <w:rPr>
                <w:rStyle w:val="scolon"/>
                <w:rFonts w:cstheme="minorHAnsi"/>
                <w:color w:val="666666"/>
                <w:sz w:val="18"/>
                <w:szCs w:val="18"/>
              </w:rPr>
              <w:t>:</w:t>
            </w:r>
            <w:r w:rsidRPr="0046523D">
              <w:rPr>
                <w:rStyle w:val="sobjectv"/>
                <w:rFonts w:cstheme="minorHAnsi"/>
                <w:color w:val="555555"/>
                <w:sz w:val="18"/>
                <w:szCs w:val="18"/>
              </w:rPr>
              <w:t>"Add"</w:t>
            </w:r>
            <w:r w:rsidRPr="0046523D">
              <w:rPr>
                <w:rFonts w:cstheme="minorHAnsi"/>
                <w:color w:val="555555"/>
                <w:sz w:val="18"/>
                <w:szCs w:val="18"/>
              </w:rPr>
              <w:br/>
              <w:t>                </w:t>
            </w:r>
            <w:r w:rsidRPr="0046523D">
              <w:rPr>
                <w:rStyle w:val="sbrace"/>
                <w:rFonts w:cstheme="minorHAnsi"/>
                <w:color w:val="666666"/>
                <w:sz w:val="18"/>
                <w:szCs w:val="18"/>
              </w:rPr>
              <w:t>}</w:t>
            </w:r>
            <w:r w:rsidRPr="0046523D">
              <w:rPr>
                <w:rFonts w:cstheme="minorHAnsi"/>
                <w:color w:val="555555"/>
                <w:sz w:val="18"/>
                <w:szCs w:val="18"/>
              </w:rPr>
              <w:br/>
              <w:t>            </w:t>
            </w:r>
            <w:r w:rsidRPr="0046523D">
              <w:rPr>
                <w:rStyle w:val="sbracket"/>
                <w:rFonts w:cstheme="minorHAnsi"/>
                <w:color w:val="666666"/>
                <w:sz w:val="18"/>
                <w:szCs w:val="18"/>
              </w:rPr>
              <w:t>]</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"channelList"</w:t>
            </w:r>
            <w:r w:rsidRPr="0046523D">
              <w:rPr>
                <w:rStyle w:val="scolon"/>
                <w:rFonts w:cstheme="minorHAnsi"/>
                <w:color w:val="666666"/>
                <w:sz w:val="18"/>
                <w:szCs w:val="18"/>
              </w:rPr>
              <w:t>:</w:t>
            </w:r>
            <w:r w:rsidRPr="0046523D">
              <w:rPr>
                <w:rStyle w:val="sbracket"/>
                <w:rFonts w:cstheme="minorHAnsi"/>
                <w:color w:val="666666"/>
                <w:sz w:val="18"/>
                <w:szCs w:val="18"/>
              </w:rPr>
              <w:t>[</w:t>
            </w:r>
            <w:r w:rsidRPr="0046523D">
              <w:rPr>
                <w:rStyle w:val="apple-converted-space"/>
                <w:rFonts w:cstheme="minorHAnsi"/>
                <w:color w:val="666666"/>
                <w:sz w:val="18"/>
                <w:szCs w:val="18"/>
              </w:rPr>
              <w:t>  </w:t>
            </w:r>
            <w:r w:rsidRPr="0046523D">
              <w:rPr>
                <w:rFonts w:cstheme="minorHAnsi"/>
                <w:color w:val="555555"/>
                <w:sz w:val="18"/>
                <w:szCs w:val="18"/>
              </w:rPr>
              <w:br/>
              <w:t>                </w:t>
            </w:r>
            <w:r w:rsidRPr="0046523D">
              <w:rPr>
                <w:rStyle w:val="sbrace"/>
                <w:rFonts w:cstheme="minorHAnsi"/>
                <w:color w:val="666666"/>
                <w:sz w:val="18"/>
                <w:szCs w:val="18"/>
              </w:rPr>
              <w:t>{</w:t>
            </w:r>
            <w:r w:rsidRPr="0046523D">
              <w:rPr>
                <w:rStyle w:val="apple-converted-space"/>
                <w:rFonts w:cstheme="minorHAnsi"/>
                <w:color w:val="666666"/>
                <w:sz w:val="18"/>
                <w:szCs w:val="18"/>
              </w:rPr>
              <w:t>  </w:t>
            </w:r>
            <w:r w:rsidRPr="0046523D">
              <w:rPr>
                <w:rFonts w:cstheme="minorHAnsi"/>
                <w:color w:val="555555"/>
                <w:sz w:val="18"/>
                <w:szCs w:val="18"/>
              </w:rPr>
              <w:br/>
              <w:t>                </w:t>
            </w:r>
            <w:r w:rsidRPr="0046523D">
              <w:rPr>
                <w:rStyle w:val="sbrace"/>
                <w:rFonts w:cstheme="minorHAnsi"/>
                <w:color w:val="666666"/>
                <w:sz w:val="18"/>
                <w:szCs w:val="18"/>
              </w:rPr>
              <w:t>}</w:t>
            </w:r>
            <w:r w:rsidRPr="0046523D">
              <w:rPr>
                <w:rFonts w:cstheme="minorHAnsi"/>
                <w:color w:val="555555"/>
                <w:sz w:val="18"/>
                <w:szCs w:val="18"/>
              </w:rPr>
              <w:br/>
              <w:t>            </w:t>
            </w:r>
            <w:r w:rsidRPr="0046523D">
              <w:rPr>
                <w:rStyle w:val="sbracket"/>
                <w:rFonts w:cstheme="minorHAnsi"/>
                <w:color w:val="666666"/>
                <w:sz w:val="18"/>
                <w:szCs w:val="18"/>
              </w:rPr>
              <w:t>]</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"discountList"</w:t>
            </w:r>
            <w:r w:rsidRPr="0046523D">
              <w:rPr>
                <w:rStyle w:val="scolon"/>
                <w:rFonts w:cstheme="minorHAnsi"/>
                <w:color w:val="666666"/>
                <w:sz w:val="18"/>
                <w:szCs w:val="18"/>
              </w:rPr>
              <w:t>:</w:t>
            </w:r>
            <w:r w:rsidRPr="0046523D">
              <w:rPr>
                <w:rStyle w:val="sbracket"/>
                <w:rFonts w:cstheme="minorHAnsi"/>
                <w:color w:val="666666"/>
                <w:sz w:val="18"/>
                <w:szCs w:val="18"/>
              </w:rPr>
              <w:t>[</w:t>
            </w:r>
            <w:r w:rsidRPr="0046523D">
              <w:rPr>
                <w:rStyle w:val="apple-converted-space"/>
                <w:rFonts w:cstheme="minorHAnsi"/>
                <w:color w:val="666666"/>
                <w:sz w:val="18"/>
                <w:szCs w:val="18"/>
              </w:rPr>
              <w:t>  </w:t>
            </w:r>
            <w:r w:rsidRPr="0046523D">
              <w:rPr>
                <w:rFonts w:cstheme="minorHAnsi"/>
                <w:color w:val="555555"/>
                <w:sz w:val="18"/>
                <w:szCs w:val="18"/>
              </w:rPr>
              <w:br/>
              <w:t>            </w:t>
            </w:r>
            <w:r w:rsidRPr="0046523D">
              <w:rPr>
                <w:rStyle w:val="sbracket"/>
                <w:rFonts w:cstheme="minorHAnsi"/>
                <w:color w:val="666666"/>
                <w:sz w:val="18"/>
                <w:szCs w:val="18"/>
              </w:rPr>
              <w:t>]</w:t>
            </w:r>
            <w:r w:rsidRPr="0046523D">
              <w:rPr>
                <w:rFonts w:cstheme="minorHAnsi"/>
                <w:color w:val="555555"/>
                <w:sz w:val="18"/>
                <w:szCs w:val="18"/>
              </w:rPr>
              <w:br/>
              <w:t>        </w:t>
            </w:r>
            <w:r w:rsidRPr="0046523D">
              <w:rPr>
                <w:rStyle w:val="sbrace"/>
                <w:rFonts w:cstheme="minorHAnsi"/>
                <w:color w:val="666666"/>
                <w:sz w:val="18"/>
                <w:szCs w:val="18"/>
              </w:rPr>
              <w:t>}</w:t>
            </w:r>
            <w:r w:rsidRPr="0046523D">
              <w:rPr>
                <w:rFonts w:cstheme="minorHAnsi"/>
                <w:color w:val="555555"/>
                <w:sz w:val="18"/>
                <w:szCs w:val="18"/>
              </w:rPr>
              <w:br/>
              <w:t>    </w:t>
            </w:r>
            <w:r w:rsidRPr="0046523D">
              <w:rPr>
                <w:rStyle w:val="sbracket"/>
                <w:rFonts w:cstheme="minorHAnsi"/>
                <w:color w:val="666666"/>
                <w:sz w:val="18"/>
                <w:szCs w:val="18"/>
              </w:rPr>
              <w:t>]</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"status"</w:t>
            </w:r>
            <w:r w:rsidRPr="0046523D">
              <w:rPr>
                <w:rStyle w:val="scolon"/>
                <w:rFonts w:cstheme="minorHAnsi"/>
                <w:color w:val="666666"/>
                <w:sz w:val="18"/>
                <w:szCs w:val="18"/>
              </w:rPr>
              <w:t>:</w:t>
            </w:r>
            <w:r w:rsidRPr="0046523D">
              <w:rPr>
                <w:rStyle w:val="sbrace"/>
                <w:rFonts w:cstheme="minorHAnsi"/>
                <w:color w:val="666666"/>
                <w:sz w:val="18"/>
                <w:szCs w:val="18"/>
              </w:rPr>
              <w:t>{</w:t>
            </w:r>
            <w:r w:rsidRPr="0046523D">
              <w:rPr>
                <w:rStyle w:val="apple-converted-space"/>
                <w:rFonts w:cstheme="minorHAnsi"/>
                <w:color w:val="666666"/>
                <w:sz w:val="18"/>
                <w:szCs w:val="18"/>
              </w:rPr>
              <w:t>  </w:t>
            </w:r>
            <w:r w:rsidRPr="0046523D">
              <w:rPr>
                <w:rFonts w:cstheme="minorHAnsi"/>
                <w:color w:val="555555"/>
                <w:sz w:val="18"/>
                <w:szCs w:val="18"/>
              </w:rPr>
              <w:br/>
              <w:t>        </w:t>
            </w:r>
            <w:r w:rsidRPr="0046523D">
              <w:rPr>
                <w:rStyle w:val="sobjectk"/>
                <w:rFonts w:cstheme="minorHAnsi"/>
                <w:b/>
                <w:bCs/>
                <w:color w:val="333333"/>
                <w:sz w:val="18"/>
                <w:szCs w:val="18"/>
              </w:rPr>
              <w:t>"statusCd"</w:t>
            </w:r>
            <w:r w:rsidRPr="0046523D">
              <w:rPr>
                <w:rStyle w:val="scolon"/>
                <w:rFonts w:cstheme="minorHAnsi"/>
                <w:color w:val="666666"/>
                <w:sz w:val="18"/>
                <w:szCs w:val="18"/>
              </w:rPr>
              <w:t>:</w:t>
            </w:r>
            <w:r w:rsidRPr="0046523D">
              <w:rPr>
                <w:rStyle w:val="sobjectv"/>
                <w:rFonts w:cstheme="minorHAnsi"/>
                <w:color w:val="555555"/>
                <w:sz w:val="18"/>
                <w:szCs w:val="18"/>
              </w:rPr>
              <w:t>"200"</w:t>
            </w:r>
            <w:r w:rsidRPr="0046523D">
              <w:rPr>
                <w:rStyle w:val="scomma"/>
                <w:rFonts w:cstheme="minorHAnsi"/>
                <w:color w:val="666666"/>
                <w:sz w:val="18"/>
                <w:szCs w:val="18"/>
              </w:rPr>
              <w:t>,</w:t>
            </w:r>
            <w:r w:rsidRPr="0046523D">
              <w:rPr>
                <w:rFonts w:cstheme="minorHAnsi"/>
                <w:color w:val="555555"/>
                <w:sz w:val="18"/>
                <w:szCs w:val="18"/>
              </w:rPr>
              <w:br/>
              <w:t>        </w:t>
            </w:r>
            <w:r w:rsidRPr="0046523D">
              <w:rPr>
                <w:rStyle w:val="sobjectk"/>
                <w:rFonts w:cstheme="minorHAnsi"/>
                <w:b/>
                <w:bCs/>
                <w:color w:val="333333"/>
                <w:sz w:val="18"/>
                <w:szCs w:val="18"/>
              </w:rPr>
              <w:t>"statusTxt"</w:t>
            </w:r>
            <w:r w:rsidRPr="0046523D">
              <w:rPr>
                <w:rStyle w:val="scolon"/>
                <w:rFonts w:cstheme="minorHAnsi"/>
                <w:color w:val="666666"/>
                <w:sz w:val="18"/>
                <w:szCs w:val="18"/>
              </w:rPr>
              <w:t>:</w:t>
            </w:r>
            <w:r w:rsidRPr="0046523D">
              <w:rPr>
                <w:rStyle w:val="sobjectv"/>
                <w:rFonts w:cstheme="minorHAnsi"/>
                <w:color w:val="555555"/>
                <w:sz w:val="18"/>
                <w:szCs w:val="18"/>
              </w:rPr>
              <w:t>"OK"</w:t>
            </w:r>
            <w:r w:rsidRPr="0046523D">
              <w:rPr>
                <w:rFonts w:cstheme="minorHAnsi"/>
                <w:color w:val="555555"/>
                <w:sz w:val="18"/>
                <w:szCs w:val="18"/>
              </w:rPr>
              <w:br/>
              <w:t>    </w:t>
            </w:r>
            <w:r w:rsidRPr="0046523D">
              <w:rPr>
                <w:rStyle w:val="sbrace"/>
                <w:rFonts w:cstheme="minorHAnsi"/>
                <w:color w:val="666666"/>
                <w:sz w:val="18"/>
                <w:szCs w:val="18"/>
              </w:rPr>
              <w:t>}</w:t>
            </w:r>
            <w:r w:rsidRPr="0046523D">
              <w:rPr>
                <w:rFonts w:cstheme="minorHAnsi"/>
                <w:color w:val="555555"/>
                <w:sz w:val="18"/>
                <w:szCs w:val="18"/>
              </w:rPr>
              <w:br/>
            </w:r>
            <w:r w:rsidRPr="0046523D">
              <w:rPr>
                <w:rStyle w:val="sbrace"/>
                <w:rFonts w:cstheme="minorHAnsi"/>
                <w:color w:val="666666"/>
                <w:sz w:val="18"/>
                <w:szCs w:val="18"/>
              </w:rPr>
              <w:t>}</w:t>
            </w:r>
            <w:r w:rsidRPr="0046523D">
              <w:rPr>
                <w:rFonts w:cstheme="minorHAnsi"/>
                <w:sz w:val="18"/>
                <w:szCs w:val="18"/>
              </w:rPr>
              <w:t xml:space="preserve"> </w:t>
            </w:r>
          </w:p>
        </w:tc>
      </w:tr>
      <w:tr w:rsidR="00CD1C7F" w14:paraId="519591CC" w14:textId="77777777" w:rsidTr="00CE6B14">
        <w:tc>
          <w:tcPr>
            <w:tcW w:w="1072" w:type="dxa"/>
            <w:tcBorders>
              <w:top w:val="single" w:sz="4" w:space="0" w:color="auto"/>
              <w:left w:val="single" w:sz="4" w:space="0" w:color="auto"/>
              <w:bottom w:val="single" w:sz="4" w:space="0" w:color="auto"/>
              <w:right w:val="single" w:sz="4" w:space="0" w:color="auto"/>
            </w:tcBorders>
          </w:tcPr>
          <w:p w14:paraId="5FF6F7B9" w14:textId="77777777" w:rsidR="00CD1C7F" w:rsidRDefault="00CD1C7F" w:rsidP="00CE6B14">
            <w:pPr>
              <w:rPr>
                <w:b/>
                <w:sz w:val="18"/>
                <w:szCs w:val="16"/>
              </w:rPr>
            </w:pPr>
            <w:r>
              <w:rPr>
                <w:b/>
                <w:sz w:val="18"/>
                <w:szCs w:val="16"/>
              </w:rPr>
              <w:lastRenderedPageBreak/>
              <w:t>SLA</w:t>
            </w:r>
          </w:p>
        </w:tc>
        <w:tc>
          <w:tcPr>
            <w:tcW w:w="8504" w:type="dxa"/>
            <w:tcBorders>
              <w:top w:val="single" w:sz="4" w:space="0" w:color="auto"/>
              <w:left w:val="single" w:sz="4" w:space="0" w:color="auto"/>
              <w:bottom w:val="single" w:sz="4" w:space="0" w:color="auto"/>
              <w:right w:val="single" w:sz="4" w:space="0" w:color="auto"/>
            </w:tcBorders>
          </w:tcPr>
          <w:p w14:paraId="2860B36B" w14:textId="0D3D9DBA" w:rsidR="00D26515" w:rsidRDefault="00CD1C7F" w:rsidP="00CE6B14">
            <w:pPr>
              <w:rPr>
                <w:sz w:val="18"/>
                <w:szCs w:val="16"/>
              </w:rPr>
            </w:pPr>
            <w:r>
              <w:rPr>
                <w:sz w:val="18"/>
                <w:szCs w:val="16"/>
              </w:rPr>
              <w:t>Services/APIs called:</w:t>
            </w:r>
          </w:p>
          <w:p w14:paraId="3273F0FD" w14:textId="77777777" w:rsidR="00662C65" w:rsidRDefault="00662C65" w:rsidP="00CE6B14">
            <w:pPr>
              <w:rPr>
                <w:sz w:val="18"/>
                <w:szCs w:val="16"/>
              </w:rPr>
            </w:pPr>
          </w:p>
          <w:p w14:paraId="240DE659" w14:textId="77777777" w:rsidR="00D26515" w:rsidRDefault="00D26515" w:rsidP="00CE6B14">
            <w:pPr>
              <w:rPr>
                <w:sz w:val="18"/>
                <w:szCs w:val="16"/>
              </w:rPr>
            </w:pPr>
          </w:p>
          <w:tbl>
            <w:tblPr>
              <w:tblStyle w:val="TableGrid"/>
              <w:tblpPr w:leftFromText="180" w:rightFromText="180" w:vertAnchor="text" w:horzAnchor="margin" w:tblpY="-228"/>
              <w:tblOverlap w:val="neve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00"/>
              <w:gridCol w:w="3578"/>
            </w:tblGrid>
            <w:tr w:rsidR="00D26515" w14:paraId="2D1E0D78" w14:textId="77777777" w:rsidTr="00D26515">
              <w:tc>
                <w:tcPr>
                  <w:tcW w:w="4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E526C8" w14:textId="77777777" w:rsidR="00D26515" w:rsidRDefault="00D26515" w:rsidP="00156F26">
                  <w:pPr>
                    <w:rPr>
                      <w:b/>
                      <w:sz w:val="18"/>
                      <w:szCs w:val="16"/>
                    </w:rPr>
                  </w:pPr>
                  <w:r>
                    <w:rPr>
                      <w:b/>
                      <w:sz w:val="18"/>
                      <w:szCs w:val="16"/>
                    </w:rPr>
                    <w:t>Service/operation</w:t>
                  </w:r>
                </w:p>
              </w:tc>
              <w:tc>
                <w:tcPr>
                  <w:tcW w:w="35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0D951C" w14:textId="77777777" w:rsidR="00D26515" w:rsidRDefault="00D26515" w:rsidP="00156F26">
                  <w:pPr>
                    <w:rPr>
                      <w:b/>
                      <w:sz w:val="18"/>
                      <w:szCs w:val="16"/>
                    </w:rPr>
                  </w:pPr>
                  <w:r>
                    <w:rPr>
                      <w:b/>
                      <w:sz w:val="18"/>
                      <w:szCs w:val="16"/>
                    </w:rPr>
                    <w:t>SLA</w:t>
                  </w:r>
                </w:p>
              </w:tc>
            </w:tr>
            <w:tr w:rsidR="00D26515" w14:paraId="0480B2DE" w14:textId="77777777" w:rsidTr="00D26515">
              <w:tc>
                <w:tcPr>
                  <w:tcW w:w="4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F77434" w14:textId="77777777" w:rsidR="00D26515" w:rsidRPr="00DA6A7C" w:rsidRDefault="00D26515" w:rsidP="00156F26">
                  <w:pPr>
                    <w:rPr>
                      <w:b/>
                      <w:sz w:val="18"/>
                      <w:szCs w:val="16"/>
                    </w:rPr>
                  </w:pPr>
                  <w:r w:rsidRPr="00DA6A7C">
                    <w:rPr>
                      <w:b/>
                      <w:sz w:val="18"/>
                      <w:szCs w:val="16"/>
                    </w:rPr>
                    <w:t xml:space="preserve">ConsumerCustomerManagementService </w:t>
                  </w:r>
                  <w:r>
                    <w:rPr>
                      <w:b/>
                      <w:sz w:val="18"/>
                      <w:szCs w:val="16"/>
                    </w:rPr>
                    <w:t xml:space="preserve"> v</w:t>
                  </w:r>
                  <w:r w:rsidRPr="00DA6A7C">
                    <w:rPr>
                      <w:b/>
                      <w:sz w:val="18"/>
                      <w:szCs w:val="16"/>
                    </w:rPr>
                    <w:t>2.</w:t>
                  </w:r>
                  <w:r>
                    <w:rPr>
                      <w:b/>
                      <w:sz w:val="18"/>
                      <w:szCs w:val="16"/>
                    </w:rPr>
                    <w:t>3</w:t>
                  </w:r>
                </w:p>
                <w:p w14:paraId="5431F742" w14:textId="77777777" w:rsidR="00D26515" w:rsidRDefault="00D26515" w:rsidP="00156F26">
                  <w:pPr>
                    <w:rPr>
                      <w:sz w:val="18"/>
                      <w:szCs w:val="16"/>
                    </w:rPr>
                  </w:pPr>
                  <w:r w:rsidRPr="00E0641F">
                    <w:rPr>
                      <w:sz w:val="18"/>
                      <w:szCs w:val="16"/>
                    </w:rPr>
                    <w:t>quickSearchCustomer</w:t>
                  </w:r>
                </w:p>
                <w:p w14:paraId="1BE78F4C" w14:textId="77777777" w:rsidR="00D26515" w:rsidRDefault="00D26515" w:rsidP="00156F26">
                  <w:pPr>
                    <w:rPr>
                      <w:b/>
                      <w:sz w:val="18"/>
                      <w:szCs w:val="16"/>
                    </w:rPr>
                  </w:pPr>
                </w:p>
                <w:p w14:paraId="1D7114CD" w14:textId="77777777" w:rsidR="00D26515" w:rsidRPr="007A208B" w:rsidRDefault="00D26515" w:rsidP="00156F26">
                  <w:pPr>
                    <w:rPr>
                      <w:sz w:val="18"/>
                      <w:szCs w:val="16"/>
                    </w:rPr>
                  </w:pPr>
                  <w:r w:rsidRPr="007A208B">
                    <w:rPr>
                      <w:b/>
                      <w:sz w:val="18"/>
                      <w:szCs w:val="16"/>
                    </w:rPr>
                    <w:t>FormLetterInquiryService</w:t>
                  </w:r>
                  <w:r>
                    <w:rPr>
                      <w:b/>
                      <w:sz w:val="18"/>
                      <w:szCs w:val="16"/>
                    </w:rPr>
                    <w:t xml:space="preserve">  </w:t>
                  </w:r>
                  <w:r w:rsidRPr="007A208B">
                    <w:rPr>
                      <w:b/>
                      <w:sz w:val="18"/>
                      <w:szCs w:val="16"/>
                    </w:rPr>
                    <w:t>v1</w:t>
                  </w:r>
                  <w:r>
                    <w:rPr>
                      <w:b/>
                      <w:sz w:val="18"/>
                      <w:szCs w:val="16"/>
                    </w:rPr>
                    <w:t>.0.</w:t>
                  </w:r>
                  <w:r w:rsidRPr="007A208B">
                    <w:rPr>
                      <w:b/>
                      <w:sz w:val="18"/>
                      <w:szCs w:val="16"/>
                    </w:rPr>
                    <w:t>1</w:t>
                  </w:r>
                </w:p>
                <w:p w14:paraId="1637CD2C" w14:textId="77777777" w:rsidR="00D26515" w:rsidRPr="00DB0B1F" w:rsidRDefault="00D26515" w:rsidP="00156F26">
                  <w:pPr>
                    <w:rPr>
                      <w:sz w:val="18"/>
                      <w:szCs w:val="16"/>
                    </w:rPr>
                  </w:pPr>
                  <w:r w:rsidRPr="00DB0B1F">
                    <w:rPr>
                      <w:sz w:val="18"/>
                      <w:szCs w:val="16"/>
                    </w:rPr>
                    <w:t>searchForFormLetterList</w:t>
                  </w:r>
                </w:p>
                <w:p w14:paraId="75C6DC82" w14:textId="77777777" w:rsidR="00D26515" w:rsidRDefault="00D26515" w:rsidP="00156F26">
                  <w:pPr>
                    <w:rPr>
                      <w:sz w:val="18"/>
                      <w:szCs w:val="16"/>
                    </w:rPr>
                  </w:pPr>
                  <w:r w:rsidRPr="00DB0B1F">
                    <w:rPr>
                      <w:sz w:val="18"/>
                      <w:szCs w:val="16"/>
                    </w:rPr>
                    <w:t>getFormLetter</w:t>
                  </w:r>
                </w:p>
              </w:tc>
              <w:tc>
                <w:tcPr>
                  <w:tcW w:w="35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066B06" w14:textId="77777777" w:rsidR="00D26515" w:rsidRDefault="00D26515" w:rsidP="00156F26">
                  <w:pPr>
                    <w:rPr>
                      <w:sz w:val="18"/>
                      <w:szCs w:val="16"/>
                    </w:rPr>
                  </w:pPr>
                </w:p>
                <w:p w14:paraId="3644B280" w14:textId="77777777" w:rsidR="00D26515" w:rsidRDefault="00D26515" w:rsidP="00156F26">
                  <w:pPr>
                    <w:rPr>
                      <w:sz w:val="18"/>
                      <w:szCs w:val="16"/>
                    </w:rPr>
                  </w:pPr>
                </w:p>
              </w:tc>
            </w:tr>
          </w:tbl>
          <w:p w14:paraId="373D9BFA" w14:textId="585AA45F" w:rsidR="00CD1C7F" w:rsidRPr="00D26515" w:rsidRDefault="00CD1C7F" w:rsidP="00CE6B14">
            <w:pPr>
              <w:rPr>
                <w:sz w:val="18"/>
                <w:szCs w:val="16"/>
              </w:rPr>
            </w:pPr>
          </w:p>
        </w:tc>
      </w:tr>
    </w:tbl>
    <w:p w14:paraId="72071FFD" w14:textId="77777777" w:rsidR="00CD1C7F" w:rsidRDefault="00CD1C7F" w:rsidP="00CD1C7F"/>
    <w:p w14:paraId="166327CC" w14:textId="77777777" w:rsidR="00CD1C7F" w:rsidRDefault="00CD1C7F" w:rsidP="00CD1C7F"/>
    <w:p w14:paraId="28E33084" w14:textId="655D7A26" w:rsidR="009D083B" w:rsidRDefault="009D083B">
      <w:r>
        <w:br w:type="page"/>
      </w:r>
    </w:p>
    <w:p w14:paraId="11012BC3" w14:textId="44482E24" w:rsidR="009D083B" w:rsidRDefault="009D083B" w:rsidP="009D083B">
      <w:pPr>
        <w:pStyle w:val="Heading1"/>
      </w:pPr>
      <w:r>
        <w:lastRenderedPageBreak/>
        <w:t>Appendix</w:t>
      </w:r>
    </w:p>
    <w:p w14:paraId="2F7C07E8" w14:textId="57324D6F" w:rsidR="009D083B" w:rsidRDefault="009D083B" w:rsidP="009D083B">
      <w:pPr>
        <w:pStyle w:val="Heading2"/>
      </w:pPr>
      <w:bookmarkStart w:id="230" w:name="_Channel_Model"/>
      <w:bookmarkEnd w:id="230"/>
      <w:r>
        <w:t>Channel Model</w:t>
      </w:r>
    </w:p>
    <w:tbl>
      <w:tblPr>
        <w:tblStyle w:val="TableGrid"/>
        <w:tblW w:w="8278" w:type="dxa"/>
        <w:tblLayout w:type="fixed"/>
        <w:tblLook w:val="04A0" w:firstRow="1" w:lastRow="0" w:firstColumn="1" w:lastColumn="0" w:noHBand="0" w:noVBand="1"/>
      </w:tblPr>
      <w:tblGrid>
        <w:gridCol w:w="2518"/>
        <w:gridCol w:w="1479"/>
        <w:gridCol w:w="2312"/>
        <w:gridCol w:w="1969"/>
      </w:tblGrid>
      <w:tr w:rsidR="009A16EA" w:rsidRPr="001B35FC" w14:paraId="2CF9B646" w14:textId="77777777" w:rsidTr="009A16EA">
        <w:tc>
          <w:tcPr>
            <w:tcW w:w="2518" w:type="dxa"/>
            <w:shd w:val="clear" w:color="auto" w:fill="D9D9D9" w:themeFill="background1" w:themeFillShade="D9"/>
          </w:tcPr>
          <w:p w14:paraId="1794BC64" w14:textId="77777777" w:rsidR="009A16EA" w:rsidRPr="001B35FC" w:rsidRDefault="009A16EA" w:rsidP="009A16EA">
            <w:pPr>
              <w:rPr>
                <w:b/>
                <w:sz w:val="18"/>
                <w:szCs w:val="16"/>
              </w:rPr>
            </w:pPr>
            <w:r w:rsidRPr="001B35FC">
              <w:rPr>
                <w:b/>
                <w:sz w:val="18"/>
                <w:szCs w:val="16"/>
              </w:rPr>
              <w:t>Field</w:t>
            </w:r>
          </w:p>
        </w:tc>
        <w:tc>
          <w:tcPr>
            <w:tcW w:w="1479" w:type="dxa"/>
            <w:shd w:val="clear" w:color="auto" w:fill="D9D9D9" w:themeFill="background1" w:themeFillShade="D9"/>
          </w:tcPr>
          <w:p w14:paraId="400C0D6A" w14:textId="77777777" w:rsidR="009A16EA" w:rsidRPr="001B35FC" w:rsidRDefault="009A16EA" w:rsidP="009A16EA">
            <w:pPr>
              <w:rPr>
                <w:b/>
                <w:sz w:val="18"/>
                <w:szCs w:val="16"/>
              </w:rPr>
            </w:pPr>
            <w:r w:rsidRPr="001B35FC">
              <w:rPr>
                <w:b/>
                <w:sz w:val="18"/>
                <w:szCs w:val="16"/>
              </w:rPr>
              <w:t>D</w:t>
            </w:r>
            <w:r>
              <w:rPr>
                <w:b/>
                <w:sz w:val="18"/>
                <w:szCs w:val="16"/>
              </w:rPr>
              <w:t>ata</w:t>
            </w:r>
            <w:r w:rsidRPr="001B35FC">
              <w:rPr>
                <w:b/>
                <w:sz w:val="18"/>
                <w:szCs w:val="16"/>
              </w:rPr>
              <w:t>type</w:t>
            </w:r>
          </w:p>
        </w:tc>
        <w:tc>
          <w:tcPr>
            <w:tcW w:w="2312" w:type="dxa"/>
            <w:shd w:val="clear" w:color="auto" w:fill="D9D9D9" w:themeFill="background1" w:themeFillShade="D9"/>
          </w:tcPr>
          <w:p w14:paraId="296B611E" w14:textId="77777777" w:rsidR="009A16EA" w:rsidRPr="001B35FC" w:rsidRDefault="009A16EA" w:rsidP="009A16EA">
            <w:pPr>
              <w:rPr>
                <w:b/>
                <w:sz w:val="18"/>
                <w:szCs w:val="16"/>
              </w:rPr>
            </w:pPr>
            <w:r w:rsidRPr="001B35FC">
              <w:rPr>
                <w:b/>
                <w:sz w:val="18"/>
                <w:szCs w:val="16"/>
              </w:rPr>
              <w:t>Description</w:t>
            </w:r>
          </w:p>
        </w:tc>
        <w:tc>
          <w:tcPr>
            <w:tcW w:w="1969" w:type="dxa"/>
            <w:shd w:val="clear" w:color="auto" w:fill="D9D9D9" w:themeFill="background1" w:themeFillShade="D9"/>
          </w:tcPr>
          <w:p w14:paraId="17798BED" w14:textId="77777777" w:rsidR="009A16EA" w:rsidRPr="001B35FC" w:rsidRDefault="009A16EA" w:rsidP="009A16EA">
            <w:pPr>
              <w:rPr>
                <w:b/>
                <w:sz w:val="18"/>
                <w:szCs w:val="16"/>
              </w:rPr>
            </w:pPr>
            <w:r w:rsidRPr="001B35FC">
              <w:rPr>
                <w:b/>
                <w:sz w:val="18"/>
                <w:szCs w:val="16"/>
              </w:rPr>
              <w:t>Possible/typical values</w:t>
            </w:r>
          </w:p>
        </w:tc>
      </w:tr>
      <w:tr w:rsidR="009A16EA" w14:paraId="2F615BC4" w14:textId="77777777" w:rsidTr="009A16EA">
        <w:tc>
          <w:tcPr>
            <w:tcW w:w="2518" w:type="dxa"/>
          </w:tcPr>
          <w:p w14:paraId="02D27798" w14:textId="77777777" w:rsidR="009A16EA" w:rsidRDefault="009A16EA" w:rsidP="009A16EA">
            <w:pPr>
              <w:rPr>
                <w:sz w:val="18"/>
                <w:szCs w:val="16"/>
              </w:rPr>
            </w:pPr>
            <w:r>
              <w:rPr>
                <w:sz w:val="18"/>
                <w:szCs w:val="16"/>
              </w:rPr>
              <w:t>channelId</w:t>
            </w:r>
          </w:p>
        </w:tc>
        <w:tc>
          <w:tcPr>
            <w:tcW w:w="1479" w:type="dxa"/>
          </w:tcPr>
          <w:p w14:paraId="5F42C5BA" w14:textId="77777777" w:rsidR="009A16EA" w:rsidRDefault="009A16EA" w:rsidP="009A16EA">
            <w:pPr>
              <w:rPr>
                <w:sz w:val="18"/>
                <w:szCs w:val="16"/>
              </w:rPr>
            </w:pPr>
            <w:r>
              <w:rPr>
                <w:sz w:val="18"/>
                <w:szCs w:val="16"/>
              </w:rPr>
              <w:t>string</w:t>
            </w:r>
          </w:p>
        </w:tc>
        <w:tc>
          <w:tcPr>
            <w:tcW w:w="2312" w:type="dxa"/>
          </w:tcPr>
          <w:p w14:paraId="1FA863AA" w14:textId="77777777" w:rsidR="009A16EA" w:rsidRDefault="009A16EA" w:rsidP="009A16EA">
            <w:pPr>
              <w:rPr>
                <w:sz w:val="18"/>
                <w:szCs w:val="16"/>
              </w:rPr>
            </w:pPr>
            <w:r>
              <w:rPr>
                <w:sz w:val="18"/>
                <w:szCs w:val="16"/>
              </w:rPr>
              <w:t>Channel ID</w:t>
            </w:r>
          </w:p>
        </w:tc>
        <w:tc>
          <w:tcPr>
            <w:tcW w:w="1969" w:type="dxa"/>
          </w:tcPr>
          <w:p w14:paraId="1A043B3D" w14:textId="77777777" w:rsidR="009A16EA" w:rsidRDefault="009A16EA" w:rsidP="009A16EA">
            <w:pPr>
              <w:rPr>
                <w:sz w:val="18"/>
                <w:szCs w:val="16"/>
              </w:rPr>
            </w:pPr>
          </w:p>
        </w:tc>
      </w:tr>
      <w:tr w:rsidR="009A16EA" w14:paraId="50B9C186" w14:textId="77777777" w:rsidTr="009A16EA">
        <w:tc>
          <w:tcPr>
            <w:tcW w:w="2518" w:type="dxa"/>
          </w:tcPr>
          <w:p w14:paraId="450A486B" w14:textId="77777777" w:rsidR="009A16EA" w:rsidRDefault="009A16EA" w:rsidP="009A16EA">
            <w:pPr>
              <w:rPr>
                <w:sz w:val="18"/>
                <w:szCs w:val="16"/>
              </w:rPr>
            </w:pPr>
            <w:r>
              <w:rPr>
                <w:sz w:val="18"/>
                <w:szCs w:val="16"/>
              </w:rPr>
              <w:t>channelNm</w:t>
            </w:r>
          </w:p>
        </w:tc>
        <w:tc>
          <w:tcPr>
            <w:tcW w:w="1479" w:type="dxa"/>
          </w:tcPr>
          <w:p w14:paraId="3688FF06" w14:textId="77777777" w:rsidR="009A16EA" w:rsidRDefault="009A16EA" w:rsidP="009A16EA">
            <w:pPr>
              <w:rPr>
                <w:sz w:val="18"/>
                <w:szCs w:val="16"/>
              </w:rPr>
            </w:pPr>
            <w:r>
              <w:rPr>
                <w:sz w:val="18"/>
                <w:szCs w:val="16"/>
              </w:rPr>
              <w:t>string</w:t>
            </w:r>
          </w:p>
        </w:tc>
        <w:tc>
          <w:tcPr>
            <w:tcW w:w="2312" w:type="dxa"/>
          </w:tcPr>
          <w:p w14:paraId="40AC4DF7" w14:textId="77777777" w:rsidR="009A16EA" w:rsidRDefault="009A16EA" w:rsidP="009A16EA">
            <w:pPr>
              <w:rPr>
                <w:sz w:val="18"/>
                <w:szCs w:val="16"/>
              </w:rPr>
            </w:pPr>
            <w:r>
              <w:rPr>
                <w:sz w:val="18"/>
                <w:szCs w:val="16"/>
              </w:rPr>
              <w:t>Channel Number</w:t>
            </w:r>
          </w:p>
        </w:tc>
        <w:tc>
          <w:tcPr>
            <w:tcW w:w="1969" w:type="dxa"/>
          </w:tcPr>
          <w:p w14:paraId="2D37CCD5" w14:textId="77777777" w:rsidR="009A16EA" w:rsidRDefault="009A16EA" w:rsidP="009A16EA">
            <w:pPr>
              <w:rPr>
                <w:sz w:val="18"/>
                <w:szCs w:val="16"/>
              </w:rPr>
            </w:pPr>
          </w:p>
        </w:tc>
      </w:tr>
      <w:tr w:rsidR="009A16EA" w14:paraId="47A5D4B6" w14:textId="77777777" w:rsidTr="009A16EA">
        <w:tc>
          <w:tcPr>
            <w:tcW w:w="2518" w:type="dxa"/>
          </w:tcPr>
          <w:p w14:paraId="014209B9" w14:textId="77777777" w:rsidR="009A16EA" w:rsidRDefault="009A16EA" w:rsidP="009A16EA">
            <w:pPr>
              <w:rPr>
                <w:sz w:val="18"/>
                <w:szCs w:val="16"/>
              </w:rPr>
            </w:pPr>
            <w:r>
              <w:rPr>
                <w:sz w:val="18"/>
                <w:szCs w:val="16"/>
              </w:rPr>
              <w:t>channelCd</w:t>
            </w:r>
          </w:p>
        </w:tc>
        <w:tc>
          <w:tcPr>
            <w:tcW w:w="1479" w:type="dxa"/>
          </w:tcPr>
          <w:p w14:paraId="5D7BC217" w14:textId="77777777" w:rsidR="009A16EA" w:rsidRDefault="009A16EA" w:rsidP="009A16EA">
            <w:pPr>
              <w:rPr>
                <w:sz w:val="18"/>
                <w:szCs w:val="16"/>
              </w:rPr>
            </w:pPr>
            <w:r>
              <w:rPr>
                <w:sz w:val="18"/>
                <w:szCs w:val="16"/>
              </w:rPr>
              <w:t>string</w:t>
            </w:r>
          </w:p>
        </w:tc>
        <w:tc>
          <w:tcPr>
            <w:tcW w:w="2312" w:type="dxa"/>
          </w:tcPr>
          <w:p w14:paraId="6FD1DBEC" w14:textId="77777777" w:rsidR="009A16EA" w:rsidRDefault="009A16EA" w:rsidP="009A16EA">
            <w:pPr>
              <w:rPr>
                <w:sz w:val="18"/>
                <w:szCs w:val="16"/>
              </w:rPr>
            </w:pPr>
            <w:r>
              <w:rPr>
                <w:sz w:val="18"/>
                <w:szCs w:val="16"/>
              </w:rPr>
              <w:t>Channel Code</w:t>
            </w:r>
          </w:p>
        </w:tc>
        <w:tc>
          <w:tcPr>
            <w:tcW w:w="1969" w:type="dxa"/>
          </w:tcPr>
          <w:p w14:paraId="60EEE3CB" w14:textId="77777777" w:rsidR="009A16EA" w:rsidRDefault="009A16EA" w:rsidP="009A16EA">
            <w:pPr>
              <w:rPr>
                <w:sz w:val="18"/>
                <w:szCs w:val="16"/>
              </w:rPr>
            </w:pPr>
          </w:p>
        </w:tc>
      </w:tr>
      <w:tr w:rsidR="009A16EA" w14:paraId="3CDDDBBF" w14:textId="77777777" w:rsidTr="009A16EA">
        <w:tc>
          <w:tcPr>
            <w:tcW w:w="2518" w:type="dxa"/>
          </w:tcPr>
          <w:p w14:paraId="3FDE2E85" w14:textId="77777777" w:rsidR="009A16EA" w:rsidRDefault="009A16EA" w:rsidP="009A16EA">
            <w:pPr>
              <w:rPr>
                <w:sz w:val="18"/>
                <w:szCs w:val="16"/>
              </w:rPr>
            </w:pPr>
            <w:r>
              <w:rPr>
                <w:sz w:val="18"/>
                <w:szCs w:val="16"/>
              </w:rPr>
              <w:t>channelTxt</w:t>
            </w:r>
          </w:p>
        </w:tc>
        <w:tc>
          <w:tcPr>
            <w:tcW w:w="1479" w:type="dxa"/>
          </w:tcPr>
          <w:p w14:paraId="49AB8D71" w14:textId="77777777" w:rsidR="009A16EA" w:rsidRDefault="009A16EA" w:rsidP="009A16EA">
            <w:pPr>
              <w:rPr>
                <w:sz w:val="18"/>
                <w:szCs w:val="16"/>
              </w:rPr>
            </w:pPr>
            <w:r>
              <w:rPr>
                <w:sz w:val="18"/>
                <w:szCs w:val="16"/>
              </w:rPr>
              <w:t>String</w:t>
            </w:r>
          </w:p>
        </w:tc>
        <w:tc>
          <w:tcPr>
            <w:tcW w:w="2312" w:type="dxa"/>
          </w:tcPr>
          <w:p w14:paraId="555DFBD2" w14:textId="77777777" w:rsidR="009A16EA" w:rsidRDefault="009A16EA" w:rsidP="009A16EA">
            <w:pPr>
              <w:rPr>
                <w:sz w:val="18"/>
                <w:szCs w:val="16"/>
              </w:rPr>
            </w:pPr>
            <w:r>
              <w:rPr>
                <w:sz w:val="18"/>
                <w:szCs w:val="16"/>
              </w:rPr>
              <w:t>Channel name</w:t>
            </w:r>
          </w:p>
        </w:tc>
        <w:tc>
          <w:tcPr>
            <w:tcW w:w="1969" w:type="dxa"/>
          </w:tcPr>
          <w:p w14:paraId="119283FB" w14:textId="77777777" w:rsidR="009A16EA" w:rsidRDefault="009A16EA" w:rsidP="009A16EA">
            <w:pPr>
              <w:rPr>
                <w:sz w:val="18"/>
                <w:szCs w:val="16"/>
              </w:rPr>
            </w:pPr>
          </w:p>
        </w:tc>
      </w:tr>
      <w:tr w:rsidR="009A16EA" w14:paraId="1345FA57" w14:textId="77777777" w:rsidTr="009A16EA">
        <w:tc>
          <w:tcPr>
            <w:tcW w:w="2518" w:type="dxa"/>
          </w:tcPr>
          <w:p w14:paraId="264404A2" w14:textId="77777777" w:rsidR="009A16EA" w:rsidRDefault="009A16EA" w:rsidP="009A16EA">
            <w:pPr>
              <w:rPr>
                <w:sz w:val="18"/>
                <w:szCs w:val="16"/>
              </w:rPr>
            </w:pPr>
            <w:r>
              <w:rPr>
                <w:sz w:val="18"/>
                <w:szCs w:val="16"/>
              </w:rPr>
              <w:t>purchasableInd</w:t>
            </w:r>
          </w:p>
        </w:tc>
        <w:tc>
          <w:tcPr>
            <w:tcW w:w="1479" w:type="dxa"/>
          </w:tcPr>
          <w:p w14:paraId="1A7270F4" w14:textId="77777777" w:rsidR="009A16EA" w:rsidRDefault="009A16EA" w:rsidP="009A16EA">
            <w:pPr>
              <w:rPr>
                <w:sz w:val="18"/>
                <w:szCs w:val="16"/>
              </w:rPr>
            </w:pPr>
            <w:r>
              <w:rPr>
                <w:sz w:val="18"/>
                <w:szCs w:val="16"/>
              </w:rPr>
              <w:t>Boolean</w:t>
            </w:r>
          </w:p>
        </w:tc>
        <w:tc>
          <w:tcPr>
            <w:tcW w:w="2312" w:type="dxa"/>
          </w:tcPr>
          <w:p w14:paraId="3363F9AA" w14:textId="77777777" w:rsidR="009A16EA" w:rsidRDefault="009A16EA" w:rsidP="009A16EA">
            <w:pPr>
              <w:rPr>
                <w:sz w:val="18"/>
                <w:szCs w:val="16"/>
              </w:rPr>
            </w:pPr>
          </w:p>
        </w:tc>
        <w:tc>
          <w:tcPr>
            <w:tcW w:w="1969" w:type="dxa"/>
          </w:tcPr>
          <w:p w14:paraId="1D6DAB01" w14:textId="77777777" w:rsidR="009A16EA" w:rsidRDefault="009A16EA" w:rsidP="009A16EA">
            <w:pPr>
              <w:rPr>
                <w:sz w:val="18"/>
                <w:szCs w:val="16"/>
              </w:rPr>
            </w:pPr>
          </w:p>
        </w:tc>
      </w:tr>
      <w:tr w:rsidR="009A16EA" w14:paraId="6746DC11" w14:textId="77777777" w:rsidTr="009A16EA">
        <w:tc>
          <w:tcPr>
            <w:tcW w:w="2518" w:type="dxa"/>
          </w:tcPr>
          <w:p w14:paraId="7EA19F30" w14:textId="77777777" w:rsidR="009A16EA" w:rsidRPr="006E1D87" w:rsidRDefault="009A16EA" w:rsidP="009A16EA">
            <w:pPr>
              <w:rPr>
                <w:sz w:val="18"/>
                <w:szCs w:val="16"/>
                <w:highlight w:val="yellow"/>
              </w:rPr>
            </w:pPr>
            <w:r w:rsidRPr="00E622A7">
              <w:rPr>
                <w:strike/>
                <w:sz w:val="18"/>
                <w:szCs w:val="16"/>
                <w:highlight w:val="yellow"/>
              </w:rPr>
              <w:t>tvResolution</w:t>
            </w:r>
            <w:r w:rsidRPr="006E1D87">
              <w:rPr>
                <w:strike/>
                <w:sz w:val="18"/>
                <w:szCs w:val="16"/>
                <w:highlight w:val="yellow"/>
              </w:rPr>
              <w:t>Cd</w:t>
            </w:r>
          </w:p>
        </w:tc>
        <w:tc>
          <w:tcPr>
            <w:tcW w:w="1479" w:type="dxa"/>
          </w:tcPr>
          <w:p w14:paraId="1964EE80" w14:textId="77777777" w:rsidR="009A16EA" w:rsidRPr="006E1D87" w:rsidRDefault="009A16EA" w:rsidP="009A16EA">
            <w:pPr>
              <w:rPr>
                <w:sz w:val="18"/>
                <w:szCs w:val="16"/>
                <w:highlight w:val="yellow"/>
              </w:rPr>
            </w:pPr>
            <w:r w:rsidRPr="006E1D87">
              <w:rPr>
                <w:sz w:val="18"/>
                <w:szCs w:val="16"/>
                <w:highlight w:val="yellow"/>
              </w:rPr>
              <w:t>Array of &lt;Resolution&gt;</w:t>
            </w:r>
          </w:p>
        </w:tc>
        <w:tc>
          <w:tcPr>
            <w:tcW w:w="2312" w:type="dxa"/>
          </w:tcPr>
          <w:p w14:paraId="501E53EE" w14:textId="77777777" w:rsidR="009A16EA" w:rsidRPr="006E1D87" w:rsidRDefault="009A16EA" w:rsidP="009A16EA">
            <w:pPr>
              <w:rPr>
                <w:strike/>
                <w:sz w:val="18"/>
                <w:szCs w:val="16"/>
                <w:highlight w:val="yellow"/>
              </w:rPr>
            </w:pPr>
            <w:r w:rsidRPr="006E1D87">
              <w:rPr>
                <w:strike/>
                <w:sz w:val="18"/>
                <w:szCs w:val="16"/>
                <w:highlight w:val="yellow"/>
              </w:rPr>
              <w:t>Resolution code</w:t>
            </w:r>
          </w:p>
        </w:tc>
        <w:tc>
          <w:tcPr>
            <w:tcW w:w="1969" w:type="dxa"/>
          </w:tcPr>
          <w:p w14:paraId="3686AA7A" w14:textId="77777777" w:rsidR="009A16EA" w:rsidRPr="006E1D87" w:rsidRDefault="009A16EA" w:rsidP="009A16EA">
            <w:pPr>
              <w:rPr>
                <w:strike/>
                <w:sz w:val="18"/>
                <w:szCs w:val="16"/>
                <w:highlight w:val="yellow"/>
              </w:rPr>
            </w:pPr>
            <w:r w:rsidRPr="006E1D87">
              <w:rPr>
                <w:strike/>
                <w:sz w:val="18"/>
                <w:szCs w:val="16"/>
                <w:highlight w:val="yellow"/>
              </w:rPr>
              <w:t>HD, SD</w:t>
            </w:r>
          </w:p>
        </w:tc>
      </w:tr>
      <w:tr w:rsidR="009A16EA" w14:paraId="7B451110" w14:textId="77777777" w:rsidTr="009A16EA">
        <w:tc>
          <w:tcPr>
            <w:tcW w:w="2518" w:type="dxa"/>
          </w:tcPr>
          <w:p w14:paraId="24755889" w14:textId="77777777" w:rsidR="009A16EA" w:rsidRDefault="009A16EA" w:rsidP="009A16EA">
            <w:pPr>
              <w:rPr>
                <w:sz w:val="18"/>
                <w:szCs w:val="16"/>
              </w:rPr>
            </w:pPr>
            <w:r>
              <w:rPr>
                <w:sz w:val="18"/>
                <w:szCs w:val="16"/>
              </w:rPr>
              <w:t>streamList</w:t>
            </w:r>
          </w:p>
        </w:tc>
        <w:tc>
          <w:tcPr>
            <w:tcW w:w="1479" w:type="dxa"/>
          </w:tcPr>
          <w:p w14:paraId="44D249E0" w14:textId="77777777" w:rsidR="009A16EA" w:rsidRDefault="009A16EA" w:rsidP="009A16EA">
            <w:pPr>
              <w:rPr>
                <w:sz w:val="18"/>
                <w:szCs w:val="16"/>
              </w:rPr>
            </w:pPr>
            <w:r>
              <w:rPr>
                <w:sz w:val="18"/>
                <w:szCs w:val="16"/>
              </w:rPr>
              <w:t xml:space="preserve">Array of </w:t>
            </w:r>
            <w:r>
              <w:rPr>
                <w:b/>
                <w:sz w:val="18"/>
                <w:szCs w:val="16"/>
                <w:highlight w:val="yellow"/>
              </w:rPr>
              <w:t>&lt;</w:t>
            </w:r>
            <w:r w:rsidRPr="006E1D87">
              <w:rPr>
                <w:b/>
                <w:sz w:val="18"/>
                <w:szCs w:val="16"/>
                <w:highlight w:val="yellow"/>
              </w:rPr>
              <w:t>Resolution</w:t>
            </w:r>
            <w:r>
              <w:rPr>
                <w:b/>
                <w:sz w:val="18"/>
                <w:szCs w:val="16"/>
                <w:highlight w:val="yellow"/>
              </w:rPr>
              <w:t>&gt;</w:t>
            </w:r>
          </w:p>
        </w:tc>
        <w:tc>
          <w:tcPr>
            <w:tcW w:w="2312" w:type="dxa"/>
          </w:tcPr>
          <w:p w14:paraId="5268E280" w14:textId="77777777" w:rsidR="009A16EA" w:rsidRDefault="009A16EA" w:rsidP="009A16EA">
            <w:pPr>
              <w:rPr>
                <w:sz w:val="18"/>
                <w:szCs w:val="16"/>
              </w:rPr>
            </w:pPr>
            <w:r>
              <w:rPr>
                <w:sz w:val="18"/>
                <w:szCs w:val="16"/>
              </w:rPr>
              <w:t>Type of Resolution</w:t>
            </w:r>
          </w:p>
        </w:tc>
        <w:tc>
          <w:tcPr>
            <w:tcW w:w="1969" w:type="dxa"/>
          </w:tcPr>
          <w:p w14:paraId="1CC63752" w14:textId="77777777" w:rsidR="009A16EA" w:rsidRDefault="009A16EA" w:rsidP="009A16EA">
            <w:pPr>
              <w:rPr>
                <w:sz w:val="18"/>
                <w:szCs w:val="16"/>
              </w:rPr>
            </w:pPr>
          </w:p>
        </w:tc>
      </w:tr>
      <w:tr w:rsidR="009A16EA" w14:paraId="44448E31" w14:textId="77777777" w:rsidTr="009A16EA">
        <w:tc>
          <w:tcPr>
            <w:tcW w:w="2518" w:type="dxa"/>
          </w:tcPr>
          <w:p w14:paraId="23AC8F92" w14:textId="77777777" w:rsidR="009A16EA" w:rsidRDefault="009A16EA" w:rsidP="009A16EA">
            <w:pPr>
              <w:rPr>
                <w:sz w:val="18"/>
                <w:szCs w:val="16"/>
              </w:rPr>
            </w:pPr>
            <w:r>
              <w:rPr>
                <w:sz w:val="18"/>
                <w:szCs w:val="16"/>
              </w:rPr>
              <w:t>displayCategoryCdList</w:t>
            </w:r>
          </w:p>
        </w:tc>
        <w:tc>
          <w:tcPr>
            <w:tcW w:w="1479" w:type="dxa"/>
          </w:tcPr>
          <w:p w14:paraId="2E0C9826" w14:textId="77777777" w:rsidR="009A16EA" w:rsidRDefault="009A16EA" w:rsidP="009A16EA">
            <w:pPr>
              <w:rPr>
                <w:sz w:val="18"/>
                <w:szCs w:val="16"/>
              </w:rPr>
            </w:pPr>
            <w:r>
              <w:rPr>
                <w:sz w:val="18"/>
                <w:szCs w:val="16"/>
              </w:rPr>
              <w:t>Array of &lt;string&gt;</w:t>
            </w:r>
          </w:p>
        </w:tc>
        <w:tc>
          <w:tcPr>
            <w:tcW w:w="2312" w:type="dxa"/>
          </w:tcPr>
          <w:p w14:paraId="3435C7EA" w14:textId="77777777" w:rsidR="009A16EA" w:rsidRDefault="009A16EA" w:rsidP="009A16EA">
            <w:pPr>
              <w:rPr>
                <w:sz w:val="18"/>
                <w:szCs w:val="16"/>
              </w:rPr>
            </w:pPr>
            <w:r>
              <w:rPr>
                <w:sz w:val="18"/>
                <w:szCs w:val="16"/>
              </w:rPr>
              <w:t>Display category code list</w:t>
            </w:r>
          </w:p>
        </w:tc>
        <w:tc>
          <w:tcPr>
            <w:tcW w:w="1969" w:type="dxa"/>
          </w:tcPr>
          <w:p w14:paraId="0E433B3F" w14:textId="77777777" w:rsidR="009A16EA" w:rsidRDefault="009A16EA" w:rsidP="009A16EA">
            <w:pPr>
              <w:rPr>
                <w:sz w:val="18"/>
                <w:szCs w:val="16"/>
              </w:rPr>
            </w:pPr>
          </w:p>
        </w:tc>
      </w:tr>
      <w:tr w:rsidR="009A16EA" w14:paraId="2FB6A58F" w14:textId="77777777" w:rsidTr="009A16EA">
        <w:tc>
          <w:tcPr>
            <w:tcW w:w="2518" w:type="dxa"/>
          </w:tcPr>
          <w:p w14:paraId="150FD162" w14:textId="77777777" w:rsidR="009A16EA" w:rsidRDefault="009A16EA" w:rsidP="009A16EA">
            <w:pPr>
              <w:rPr>
                <w:sz w:val="18"/>
                <w:szCs w:val="16"/>
              </w:rPr>
            </w:pPr>
            <w:r>
              <w:rPr>
                <w:sz w:val="18"/>
                <w:szCs w:val="16"/>
              </w:rPr>
              <w:t>channelPriceAmt</w:t>
            </w:r>
          </w:p>
        </w:tc>
        <w:tc>
          <w:tcPr>
            <w:tcW w:w="1479" w:type="dxa"/>
          </w:tcPr>
          <w:p w14:paraId="1AE05F71" w14:textId="77777777" w:rsidR="009A16EA" w:rsidRDefault="009A16EA" w:rsidP="009A16EA">
            <w:pPr>
              <w:rPr>
                <w:sz w:val="18"/>
                <w:szCs w:val="16"/>
              </w:rPr>
            </w:pPr>
            <w:r>
              <w:rPr>
                <w:sz w:val="18"/>
                <w:szCs w:val="16"/>
              </w:rPr>
              <w:t>Double</w:t>
            </w:r>
          </w:p>
        </w:tc>
        <w:tc>
          <w:tcPr>
            <w:tcW w:w="2312" w:type="dxa"/>
          </w:tcPr>
          <w:p w14:paraId="2CBA266D" w14:textId="77777777" w:rsidR="009A16EA" w:rsidRPr="00640580" w:rsidRDefault="009A16EA" w:rsidP="009A16EA">
            <w:pPr>
              <w:rPr>
                <w:sz w:val="18"/>
                <w:szCs w:val="16"/>
                <w:highlight w:val="yellow"/>
              </w:rPr>
            </w:pPr>
            <w:r w:rsidRPr="00CA26C1">
              <w:rPr>
                <w:sz w:val="18"/>
                <w:szCs w:val="16"/>
              </w:rPr>
              <w:t>Channel price (*tie to offer in future)</w:t>
            </w:r>
          </w:p>
        </w:tc>
        <w:tc>
          <w:tcPr>
            <w:tcW w:w="1969" w:type="dxa"/>
          </w:tcPr>
          <w:p w14:paraId="7C60FC29" w14:textId="77777777" w:rsidR="009A16EA" w:rsidRDefault="009A16EA" w:rsidP="009A16EA">
            <w:pPr>
              <w:rPr>
                <w:sz w:val="18"/>
                <w:szCs w:val="16"/>
              </w:rPr>
            </w:pPr>
          </w:p>
        </w:tc>
      </w:tr>
      <w:tr w:rsidR="009A16EA" w14:paraId="64A9BCCC" w14:textId="77777777" w:rsidTr="009A16EA">
        <w:tc>
          <w:tcPr>
            <w:tcW w:w="2518" w:type="dxa"/>
          </w:tcPr>
          <w:p w14:paraId="0CFA31C0" w14:textId="77777777" w:rsidR="009A16EA" w:rsidRPr="00D53277" w:rsidRDefault="009A16EA" w:rsidP="009A16EA">
            <w:pPr>
              <w:rPr>
                <w:strike/>
                <w:sz w:val="18"/>
                <w:szCs w:val="16"/>
                <w:highlight w:val="yellow"/>
              </w:rPr>
            </w:pPr>
            <w:r w:rsidRPr="00D53277">
              <w:rPr>
                <w:strike/>
                <w:sz w:val="18"/>
                <w:szCs w:val="16"/>
                <w:highlight w:val="yellow"/>
              </w:rPr>
              <w:t>geoTargetMarketChannelNum</w:t>
            </w:r>
          </w:p>
        </w:tc>
        <w:tc>
          <w:tcPr>
            <w:tcW w:w="1479" w:type="dxa"/>
          </w:tcPr>
          <w:p w14:paraId="75533B35" w14:textId="77777777" w:rsidR="009A16EA" w:rsidRPr="00D53277" w:rsidRDefault="009A16EA" w:rsidP="009A16EA">
            <w:pPr>
              <w:rPr>
                <w:strike/>
                <w:sz w:val="18"/>
                <w:szCs w:val="16"/>
                <w:highlight w:val="yellow"/>
              </w:rPr>
            </w:pPr>
            <w:r w:rsidRPr="00D53277">
              <w:rPr>
                <w:strike/>
                <w:sz w:val="18"/>
                <w:szCs w:val="16"/>
                <w:highlight w:val="yellow"/>
              </w:rPr>
              <w:t>string</w:t>
            </w:r>
          </w:p>
        </w:tc>
        <w:tc>
          <w:tcPr>
            <w:tcW w:w="2312" w:type="dxa"/>
          </w:tcPr>
          <w:p w14:paraId="151363C2" w14:textId="77777777" w:rsidR="009A16EA" w:rsidRPr="00D53277" w:rsidRDefault="009A16EA" w:rsidP="009A16EA">
            <w:pPr>
              <w:rPr>
                <w:rFonts w:ascii="Times New Roman" w:hAnsi="Times New Roman" w:cs="Times New Roman"/>
                <w:strike/>
                <w:sz w:val="16"/>
                <w:szCs w:val="16"/>
                <w:highlight w:val="yellow"/>
              </w:rPr>
            </w:pPr>
            <w:r w:rsidRPr="00D53277">
              <w:rPr>
                <w:strike/>
                <w:sz w:val="18"/>
                <w:szCs w:val="16"/>
                <w:highlight w:val="yellow"/>
              </w:rPr>
              <w:t>The channel number for a specific geo target market</w:t>
            </w:r>
          </w:p>
        </w:tc>
        <w:tc>
          <w:tcPr>
            <w:tcW w:w="1969" w:type="dxa"/>
          </w:tcPr>
          <w:p w14:paraId="23E6B490" w14:textId="77777777" w:rsidR="009A16EA" w:rsidRDefault="009A16EA" w:rsidP="009A16EA">
            <w:pPr>
              <w:rPr>
                <w:sz w:val="18"/>
                <w:szCs w:val="16"/>
              </w:rPr>
            </w:pPr>
          </w:p>
        </w:tc>
      </w:tr>
      <w:tr w:rsidR="009A16EA" w14:paraId="6891AAC6" w14:textId="77777777" w:rsidTr="009A16EA">
        <w:tc>
          <w:tcPr>
            <w:tcW w:w="2518" w:type="dxa"/>
          </w:tcPr>
          <w:p w14:paraId="5EBCB8B2" w14:textId="77777777" w:rsidR="009A16EA" w:rsidRPr="00DD412A" w:rsidRDefault="009A16EA" w:rsidP="009A16EA">
            <w:pPr>
              <w:rPr>
                <w:rFonts w:ascii="Courier New" w:eastAsia="Times New Roman" w:hAnsi="Courier New" w:cs="Courier New"/>
                <w:sz w:val="20"/>
                <w:szCs w:val="20"/>
                <w:lang w:eastAsia="en-CA"/>
              </w:rPr>
            </w:pPr>
            <w:r>
              <w:rPr>
                <w:sz w:val="18"/>
                <w:szCs w:val="16"/>
              </w:rPr>
              <w:t>alaCarteInd</w:t>
            </w:r>
          </w:p>
        </w:tc>
        <w:tc>
          <w:tcPr>
            <w:tcW w:w="1479" w:type="dxa"/>
          </w:tcPr>
          <w:p w14:paraId="090675A9" w14:textId="77777777" w:rsidR="009A16EA" w:rsidRDefault="009A16EA" w:rsidP="009A16EA">
            <w:pPr>
              <w:rPr>
                <w:sz w:val="18"/>
                <w:szCs w:val="16"/>
              </w:rPr>
            </w:pPr>
            <w:r>
              <w:rPr>
                <w:sz w:val="18"/>
                <w:szCs w:val="16"/>
              </w:rPr>
              <w:t>boolean</w:t>
            </w:r>
          </w:p>
        </w:tc>
        <w:tc>
          <w:tcPr>
            <w:tcW w:w="2312" w:type="dxa"/>
          </w:tcPr>
          <w:p w14:paraId="57DC8493" w14:textId="77777777" w:rsidR="009A16EA" w:rsidRDefault="009A16EA" w:rsidP="009A16EA">
            <w:pPr>
              <w:rPr>
                <w:sz w:val="18"/>
                <w:szCs w:val="16"/>
              </w:rPr>
            </w:pPr>
          </w:p>
        </w:tc>
        <w:tc>
          <w:tcPr>
            <w:tcW w:w="1969" w:type="dxa"/>
          </w:tcPr>
          <w:p w14:paraId="41D6CD60" w14:textId="77777777" w:rsidR="009A16EA" w:rsidRDefault="009A16EA" w:rsidP="009A16EA">
            <w:pPr>
              <w:rPr>
                <w:sz w:val="18"/>
                <w:szCs w:val="16"/>
              </w:rPr>
            </w:pPr>
          </w:p>
        </w:tc>
      </w:tr>
      <w:tr w:rsidR="009A16EA" w14:paraId="5CC36B15" w14:textId="77777777" w:rsidTr="009A16EA">
        <w:tc>
          <w:tcPr>
            <w:tcW w:w="2518" w:type="dxa"/>
          </w:tcPr>
          <w:p w14:paraId="37515209" w14:textId="77777777" w:rsidR="009A16EA" w:rsidRDefault="009A16EA" w:rsidP="009A16EA">
            <w:pPr>
              <w:rPr>
                <w:sz w:val="18"/>
                <w:szCs w:val="16"/>
              </w:rPr>
            </w:pPr>
            <w:r>
              <w:rPr>
                <w:sz w:val="18"/>
                <w:szCs w:val="16"/>
              </w:rPr>
              <w:t>offerCdList</w:t>
            </w:r>
          </w:p>
        </w:tc>
        <w:tc>
          <w:tcPr>
            <w:tcW w:w="1479" w:type="dxa"/>
          </w:tcPr>
          <w:p w14:paraId="45C4F085" w14:textId="77777777" w:rsidR="009A16EA" w:rsidRDefault="009A16EA" w:rsidP="009A16EA">
            <w:pPr>
              <w:rPr>
                <w:sz w:val="18"/>
                <w:szCs w:val="16"/>
              </w:rPr>
            </w:pPr>
            <w:r>
              <w:rPr>
                <w:sz w:val="18"/>
                <w:szCs w:val="16"/>
              </w:rPr>
              <w:t xml:space="preserve">Array of &lt;string&gt; </w:t>
            </w:r>
          </w:p>
        </w:tc>
        <w:tc>
          <w:tcPr>
            <w:tcW w:w="2312" w:type="dxa"/>
          </w:tcPr>
          <w:p w14:paraId="2F4C0292" w14:textId="77777777" w:rsidR="009A16EA" w:rsidRDefault="009A16EA" w:rsidP="009A16EA">
            <w:pPr>
              <w:rPr>
                <w:sz w:val="18"/>
                <w:szCs w:val="16"/>
              </w:rPr>
            </w:pPr>
            <w:r>
              <w:rPr>
                <w:sz w:val="18"/>
                <w:szCs w:val="16"/>
              </w:rPr>
              <w:t>List all offer codes apply this channel</w:t>
            </w:r>
          </w:p>
        </w:tc>
        <w:tc>
          <w:tcPr>
            <w:tcW w:w="1969" w:type="dxa"/>
          </w:tcPr>
          <w:p w14:paraId="120B763B" w14:textId="77777777" w:rsidR="009A16EA" w:rsidRDefault="009A16EA" w:rsidP="009A16EA">
            <w:pPr>
              <w:rPr>
                <w:sz w:val="18"/>
                <w:szCs w:val="16"/>
              </w:rPr>
            </w:pPr>
          </w:p>
        </w:tc>
      </w:tr>
    </w:tbl>
    <w:p w14:paraId="541F93AB" w14:textId="4CABC305" w:rsidR="006E1D87" w:rsidRDefault="006E1D87" w:rsidP="006E1D87">
      <w:pPr>
        <w:spacing w:after="0" w:line="240" w:lineRule="auto"/>
      </w:pPr>
    </w:p>
    <w:p w14:paraId="15BDC204" w14:textId="59BB7648" w:rsidR="006E1D87" w:rsidRPr="006E1D87" w:rsidRDefault="00CF7E91" w:rsidP="006E1D87">
      <w:pPr>
        <w:spacing w:after="0" w:line="240" w:lineRule="auto"/>
        <w:rPr>
          <w:highlight w:val="yellow"/>
        </w:rPr>
      </w:pPr>
      <w:r>
        <w:rPr>
          <w:b/>
          <w:sz w:val="18"/>
          <w:szCs w:val="16"/>
          <w:highlight w:val="yellow"/>
        </w:rPr>
        <w:t>Where &lt;</w:t>
      </w:r>
      <w:r w:rsidR="006E1D87" w:rsidRPr="006E1D87">
        <w:rPr>
          <w:b/>
          <w:sz w:val="18"/>
          <w:szCs w:val="16"/>
          <w:highlight w:val="yellow"/>
        </w:rPr>
        <w:t>Resolution</w:t>
      </w:r>
      <w:r>
        <w:rPr>
          <w:b/>
          <w:sz w:val="18"/>
          <w:szCs w:val="16"/>
          <w:highlight w:val="yellow"/>
        </w:rPr>
        <w:t>&gt; is</w:t>
      </w:r>
      <w:r w:rsidR="006E1D87" w:rsidRPr="006E1D87">
        <w:rPr>
          <w:sz w:val="18"/>
          <w:szCs w:val="16"/>
          <w:highlight w:val="yellow"/>
        </w:rPr>
        <w:t>:</w:t>
      </w:r>
    </w:p>
    <w:tbl>
      <w:tblPr>
        <w:tblStyle w:val="TableGrid"/>
        <w:tblW w:w="8278" w:type="dxa"/>
        <w:tblLayout w:type="fixed"/>
        <w:tblLook w:val="04A0" w:firstRow="1" w:lastRow="0" w:firstColumn="1" w:lastColumn="0" w:noHBand="0" w:noVBand="1"/>
      </w:tblPr>
      <w:tblGrid>
        <w:gridCol w:w="2296"/>
        <w:gridCol w:w="1701"/>
        <w:gridCol w:w="2312"/>
        <w:gridCol w:w="1969"/>
      </w:tblGrid>
      <w:tr w:rsidR="006E1D87" w:rsidRPr="006E1D87" w14:paraId="54BCC811" w14:textId="77777777" w:rsidTr="00662C65">
        <w:tc>
          <w:tcPr>
            <w:tcW w:w="2296" w:type="dxa"/>
            <w:shd w:val="clear" w:color="auto" w:fill="D9D9D9" w:themeFill="background1" w:themeFillShade="D9"/>
          </w:tcPr>
          <w:p w14:paraId="37AF94E6" w14:textId="77777777" w:rsidR="006E1D87" w:rsidRPr="006E1D87" w:rsidRDefault="006E1D87" w:rsidP="00662C65">
            <w:pPr>
              <w:rPr>
                <w:b/>
                <w:sz w:val="18"/>
                <w:szCs w:val="16"/>
              </w:rPr>
            </w:pPr>
            <w:r w:rsidRPr="006E1D87">
              <w:rPr>
                <w:b/>
                <w:sz w:val="18"/>
                <w:szCs w:val="16"/>
              </w:rPr>
              <w:t>Field</w:t>
            </w:r>
          </w:p>
        </w:tc>
        <w:tc>
          <w:tcPr>
            <w:tcW w:w="1701" w:type="dxa"/>
            <w:shd w:val="clear" w:color="auto" w:fill="D9D9D9" w:themeFill="background1" w:themeFillShade="D9"/>
          </w:tcPr>
          <w:p w14:paraId="65F00D13" w14:textId="77777777" w:rsidR="006E1D87" w:rsidRPr="006E1D87" w:rsidRDefault="006E1D87" w:rsidP="00662C65">
            <w:pPr>
              <w:rPr>
                <w:b/>
                <w:sz w:val="18"/>
                <w:szCs w:val="16"/>
              </w:rPr>
            </w:pPr>
            <w:r w:rsidRPr="006E1D87">
              <w:rPr>
                <w:b/>
                <w:sz w:val="18"/>
                <w:szCs w:val="16"/>
              </w:rPr>
              <w:t>Datatype</w:t>
            </w:r>
          </w:p>
        </w:tc>
        <w:tc>
          <w:tcPr>
            <w:tcW w:w="2312" w:type="dxa"/>
            <w:shd w:val="clear" w:color="auto" w:fill="D9D9D9" w:themeFill="background1" w:themeFillShade="D9"/>
          </w:tcPr>
          <w:p w14:paraId="453283B8" w14:textId="77777777" w:rsidR="006E1D87" w:rsidRPr="006E1D87" w:rsidRDefault="006E1D87" w:rsidP="00662C65">
            <w:pPr>
              <w:rPr>
                <w:b/>
                <w:sz w:val="18"/>
                <w:szCs w:val="16"/>
              </w:rPr>
            </w:pPr>
            <w:r w:rsidRPr="006E1D87">
              <w:rPr>
                <w:b/>
                <w:sz w:val="18"/>
                <w:szCs w:val="16"/>
              </w:rPr>
              <w:t>Description</w:t>
            </w:r>
          </w:p>
        </w:tc>
        <w:tc>
          <w:tcPr>
            <w:tcW w:w="1969" w:type="dxa"/>
            <w:shd w:val="clear" w:color="auto" w:fill="D9D9D9" w:themeFill="background1" w:themeFillShade="D9"/>
          </w:tcPr>
          <w:p w14:paraId="3DF40050" w14:textId="77777777" w:rsidR="006E1D87" w:rsidRPr="006E1D87" w:rsidRDefault="006E1D87" w:rsidP="00662C65">
            <w:pPr>
              <w:rPr>
                <w:b/>
                <w:sz w:val="18"/>
                <w:szCs w:val="16"/>
              </w:rPr>
            </w:pPr>
            <w:r w:rsidRPr="006E1D87">
              <w:rPr>
                <w:b/>
                <w:sz w:val="18"/>
                <w:szCs w:val="16"/>
              </w:rPr>
              <w:t>Possible/typical values</w:t>
            </w:r>
          </w:p>
        </w:tc>
      </w:tr>
      <w:tr w:rsidR="006E1D87" w:rsidRPr="006E1D87" w14:paraId="36EACD76" w14:textId="77777777" w:rsidTr="00662C65">
        <w:tc>
          <w:tcPr>
            <w:tcW w:w="2296" w:type="dxa"/>
          </w:tcPr>
          <w:p w14:paraId="69540732" w14:textId="57E00FD4" w:rsidR="006E1D87" w:rsidRPr="006E1D87" w:rsidRDefault="00476386" w:rsidP="006E1D87">
            <w:pPr>
              <w:rPr>
                <w:sz w:val="18"/>
                <w:szCs w:val="16"/>
              </w:rPr>
            </w:pPr>
            <w:r>
              <w:rPr>
                <w:sz w:val="18"/>
                <w:szCs w:val="16"/>
              </w:rPr>
              <w:t>stream</w:t>
            </w:r>
            <w:r w:rsidR="006E1D87" w:rsidRPr="006E1D87">
              <w:rPr>
                <w:sz w:val="18"/>
                <w:szCs w:val="16"/>
              </w:rPr>
              <w:t>Num</w:t>
            </w:r>
          </w:p>
        </w:tc>
        <w:tc>
          <w:tcPr>
            <w:tcW w:w="1701" w:type="dxa"/>
          </w:tcPr>
          <w:p w14:paraId="57A4ECE4" w14:textId="77777777" w:rsidR="006E1D87" w:rsidRPr="006E1D87" w:rsidRDefault="006E1D87" w:rsidP="00662C65">
            <w:pPr>
              <w:rPr>
                <w:sz w:val="18"/>
                <w:szCs w:val="16"/>
              </w:rPr>
            </w:pPr>
            <w:r w:rsidRPr="006E1D87">
              <w:rPr>
                <w:sz w:val="18"/>
                <w:szCs w:val="16"/>
              </w:rPr>
              <w:t>string</w:t>
            </w:r>
          </w:p>
        </w:tc>
        <w:tc>
          <w:tcPr>
            <w:tcW w:w="2312" w:type="dxa"/>
          </w:tcPr>
          <w:p w14:paraId="6D20DDF6" w14:textId="1AA7D0B1" w:rsidR="006E1D87" w:rsidRPr="006E1D87" w:rsidRDefault="006E1D87" w:rsidP="00662C65">
            <w:pPr>
              <w:rPr>
                <w:sz w:val="18"/>
                <w:szCs w:val="16"/>
              </w:rPr>
            </w:pPr>
            <w:r w:rsidRPr="006E1D87">
              <w:rPr>
                <w:sz w:val="18"/>
                <w:szCs w:val="16"/>
              </w:rPr>
              <w:t>Stream number</w:t>
            </w:r>
          </w:p>
        </w:tc>
        <w:tc>
          <w:tcPr>
            <w:tcW w:w="1969" w:type="dxa"/>
          </w:tcPr>
          <w:p w14:paraId="20F01F3B" w14:textId="2E6BEC3E" w:rsidR="006E1D87" w:rsidRPr="006E1D87" w:rsidRDefault="006E1D87" w:rsidP="00662C65">
            <w:pPr>
              <w:rPr>
                <w:sz w:val="18"/>
                <w:szCs w:val="16"/>
              </w:rPr>
            </w:pPr>
            <w:r w:rsidRPr="006E1D87">
              <w:rPr>
                <w:sz w:val="18"/>
                <w:szCs w:val="16"/>
              </w:rPr>
              <w:t>390, 9390</w:t>
            </w:r>
          </w:p>
        </w:tc>
      </w:tr>
      <w:tr w:rsidR="006E1D87" w14:paraId="0EEC2047" w14:textId="77777777" w:rsidTr="00662C65">
        <w:tc>
          <w:tcPr>
            <w:tcW w:w="2296" w:type="dxa"/>
          </w:tcPr>
          <w:p w14:paraId="68D8F617" w14:textId="1529DE98" w:rsidR="006E1D87" w:rsidRPr="006E1D87" w:rsidRDefault="00476386" w:rsidP="006E1D87">
            <w:pPr>
              <w:rPr>
                <w:sz w:val="18"/>
                <w:szCs w:val="16"/>
              </w:rPr>
            </w:pPr>
            <w:r>
              <w:rPr>
                <w:sz w:val="18"/>
                <w:szCs w:val="16"/>
              </w:rPr>
              <w:t>stream</w:t>
            </w:r>
            <w:r w:rsidR="006E1D87" w:rsidRPr="006E1D87">
              <w:rPr>
                <w:sz w:val="18"/>
                <w:szCs w:val="16"/>
              </w:rPr>
              <w:t>Type</w:t>
            </w:r>
          </w:p>
        </w:tc>
        <w:tc>
          <w:tcPr>
            <w:tcW w:w="1701" w:type="dxa"/>
          </w:tcPr>
          <w:p w14:paraId="6665C278" w14:textId="77777777" w:rsidR="006E1D87" w:rsidRPr="006E1D87" w:rsidRDefault="006E1D87" w:rsidP="00662C65">
            <w:pPr>
              <w:rPr>
                <w:sz w:val="18"/>
                <w:szCs w:val="16"/>
              </w:rPr>
            </w:pPr>
            <w:r w:rsidRPr="006E1D87">
              <w:rPr>
                <w:sz w:val="18"/>
                <w:szCs w:val="16"/>
              </w:rPr>
              <w:t>string</w:t>
            </w:r>
          </w:p>
        </w:tc>
        <w:tc>
          <w:tcPr>
            <w:tcW w:w="2312" w:type="dxa"/>
          </w:tcPr>
          <w:p w14:paraId="68E267EF" w14:textId="5685948C" w:rsidR="006E1D87" w:rsidRPr="006E1D87" w:rsidRDefault="006E1D87" w:rsidP="00662C65">
            <w:pPr>
              <w:rPr>
                <w:sz w:val="18"/>
                <w:szCs w:val="16"/>
              </w:rPr>
            </w:pPr>
            <w:r w:rsidRPr="006E1D87">
              <w:rPr>
                <w:sz w:val="18"/>
                <w:szCs w:val="16"/>
              </w:rPr>
              <w:t>Resolution type</w:t>
            </w:r>
          </w:p>
        </w:tc>
        <w:tc>
          <w:tcPr>
            <w:tcW w:w="1969" w:type="dxa"/>
          </w:tcPr>
          <w:p w14:paraId="50BA1CB5" w14:textId="7D52C084" w:rsidR="006E1D87" w:rsidRPr="006E1D87" w:rsidRDefault="006E1D87" w:rsidP="00662C65">
            <w:pPr>
              <w:rPr>
                <w:sz w:val="18"/>
                <w:szCs w:val="16"/>
              </w:rPr>
            </w:pPr>
            <w:r w:rsidRPr="006E1D87">
              <w:rPr>
                <w:sz w:val="18"/>
                <w:szCs w:val="16"/>
              </w:rPr>
              <w:t>HD, SD</w:t>
            </w:r>
          </w:p>
        </w:tc>
      </w:tr>
    </w:tbl>
    <w:p w14:paraId="28BBAC46" w14:textId="77777777" w:rsidR="006E1D87" w:rsidRDefault="006E1D87" w:rsidP="009D083B"/>
    <w:p w14:paraId="7BA44F4D" w14:textId="77777777" w:rsidR="006E1D87" w:rsidRDefault="006E1D87" w:rsidP="009D083B"/>
    <w:p w14:paraId="598B2315" w14:textId="154E43CB" w:rsidR="009D083B" w:rsidRDefault="009D083B" w:rsidP="009D083B">
      <w:pPr>
        <w:pStyle w:val="Heading2"/>
      </w:pPr>
      <w:bookmarkStart w:id="231" w:name="_Pack_Model"/>
      <w:bookmarkEnd w:id="231"/>
      <w:r>
        <w:t>Pack Model</w:t>
      </w:r>
    </w:p>
    <w:tbl>
      <w:tblPr>
        <w:tblStyle w:val="TableGrid"/>
        <w:tblW w:w="0" w:type="auto"/>
        <w:tblLayout w:type="fixed"/>
        <w:tblLook w:val="04A0" w:firstRow="1" w:lastRow="0" w:firstColumn="1" w:lastColumn="0" w:noHBand="0" w:noVBand="1"/>
      </w:tblPr>
      <w:tblGrid>
        <w:gridCol w:w="3120"/>
        <w:gridCol w:w="1559"/>
        <w:gridCol w:w="1985"/>
        <w:gridCol w:w="1614"/>
      </w:tblGrid>
      <w:tr w:rsidR="009A16EA" w:rsidRPr="001B35FC" w14:paraId="48E88DCE" w14:textId="77777777" w:rsidTr="009A16EA">
        <w:tc>
          <w:tcPr>
            <w:tcW w:w="3120" w:type="dxa"/>
            <w:shd w:val="clear" w:color="auto" w:fill="D9D9D9" w:themeFill="background1" w:themeFillShade="D9"/>
          </w:tcPr>
          <w:p w14:paraId="5BD83B12" w14:textId="77777777" w:rsidR="009A16EA" w:rsidRPr="001B35FC" w:rsidRDefault="009A16EA" w:rsidP="009A16EA">
            <w:pPr>
              <w:rPr>
                <w:b/>
                <w:sz w:val="18"/>
                <w:szCs w:val="16"/>
              </w:rPr>
            </w:pPr>
            <w:r w:rsidRPr="001B35FC">
              <w:rPr>
                <w:b/>
                <w:sz w:val="18"/>
                <w:szCs w:val="16"/>
              </w:rPr>
              <w:t>Field</w:t>
            </w:r>
          </w:p>
        </w:tc>
        <w:tc>
          <w:tcPr>
            <w:tcW w:w="1559" w:type="dxa"/>
            <w:shd w:val="clear" w:color="auto" w:fill="D9D9D9" w:themeFill="background1" w:themeFillShade="D9"/>
          </w:tcPr>
          <w:p w14:paraId="115F196D" w14:textId="77777777" w:rsidR="009A16EA" w:rsidRPr="001B35FC" w:rsidRDefault="009A16EA" w:rsidP="009A16EA">
            <w:pPr>
              <w:rPr>
                <w:b/>
                <w:sz w:val="18"/>
                <w:szCs w:val="16"/>
              </w:rPr>
            </w:pPr>
            <w:r w:rsidRPr="001B35FC">
              <w:rPr>
                <w:b/>
                <w:sz w:val="18"/>
                <w:szCs w:val="16"/>
              </w:rPr>
              <w:t>D</w:t>
            </w:r>
            <w:r>
              <w:rPr>
                <w:b/>
                <w:sz w:val="18"/>
                <w:szCs w:val="16"/>
              </w:rPr>
              <w:t>ata</w:t>
            </w:r>
            <w:r w:rsidRPr="001B35FC">
              <w:rPr>
                <w:b/>
                <w:sz w:val="18"/>
                <w:szCs w:val="16"/>
              </w:rPr>
              <w:t>type</w:t>
            </w:r>
          </w:p>
        </w:tc>
        <w:tc>
          <w:tcPr>
            <w:tcW w:w="1985" w:type="dxa"/>
            <w:shd w:val="clear" w:color="auto" w:fill="D9D9D9" w:themeFill="background1" w:themeFillShade="D9"/>
          </w:tcPr>
          <w:p w14:paraId="085F360E" w14:textId="77777777" w:rsidR="009A16EA" w:rsidRPr="001B35FC" w:rsidRDefault="009A16EA" w:rsidP="009A16EA">
            <w:pPr>
              <w:rPr>
                <w:b/>
                <w:sz w:val="18"/>
                <w:szCs w:val="16"/>
              </w:rPr>
            </w:pPr>
            <w:r w:rsidRPr="001B35FC">
              <w:rPr>
                <w:b/>
                <w:sz w:val="18"/>
                <w:szCs w:val="16"/>
              </w:rPr>
              <w:t>Description</w:t>
            </w:r>
          </w:p>
        </w:tc>
        <w:tc>
          <w:tcPr>
            <w:tcW w:w="1614" w:type="dxa"/>
            <w:shd w:val="clear" w:color="auto" w:fill="D9D9D9" w:themeFill="background1" w:themeFillShade="D9"/>
          </w:tcPr>
          <w:p w14:paraId="47A96731" w14:textId="77777777" w:rsidR="009A16EA" w:rsidRPr="001B35FC" w:rsidRDefault="009A16EA" w:rsidP="009A16EA">
            <w:pPr>
              <w:rPr>
                <w:b/>
                <w:sz w:val="18"/>
                <w:szCs w:val="16"/>
              </w:rPr>
            </w:pPr>
            <w:r w:rsidRPr="001B35FC">
              <w:rPr>
                <w:b/>
                <w:sz w:val="18"/>
                <w:szCs w:val="16"/>
              </w:rPr>
              <w:t>Possible/typical values</w:t>
            </w:r>
          </w:p>
        </w:tc>
      </w:tr>
      <w:tr w:rsidR="009A16EA" w14:paraId="4C1DA95B" w14:textId="77777777" w:rsidTr="009A16EA">
        <w:tc>
          <w:tcPr>
            <w:tcW w:w="3120" w:type="dxa"/>
          </w:tcPr>
          <w:p w14:paraId="1C94EADC" w14:textId="77777777" w:rsidR="009A16EA" w:rsidRDefault="009A16EA" w:rsidP="009A16EA">
            <w:pPr>
              <w:rPr>
                <w:sz w:val="18"/>
                <w:szCs w:val="16"/>
              </w:rPr>
            </w:pPr>
            <w:r>
              <w:rPr>
                <w:sz w:val="18"/>
                <w:szCs w:val="16"/>
              </w:rPr>
              <w:t>packId</w:t>
            </w:r>
          </w:p>
        </w:tc>
        <w:tc>
          <w:tcPr>
            <w:tcW w:w="1559" w:type="dxa"/>
          </w:tcPr>
          <w:p w14:paraId="1802B74A" w14:textId="77777777" w:rsidR="009A16EA" w:rsidRDefault="009A16EA" w:rsidP="009A16EA">
            <w:pPr>
              <w:rPr>
                <w:sz w:val="18"/>
                <w:szCs w:val="16"/>
              </w:rPr>
            </w:pPr>
            <w:r>
              <w:rPr>
                <w:sz w:val="18"/>
                <w:szCs w:val="16"/>
              </w:rPr>
              <w:t>string</w:t>
            </w:r>
          </w:p>
        </w:tc>
        <w:tc>
          <w:tcPr>
            <w:tcW w:w="1985" w:type="dxa"/>
          </w:tcPr>
          <w:p w14:paraId="3B3E62A8" w14:textId="77777777" w:rsidR="009A16EA" w:rsidRDefault="009A16EA" w:rsidP="009A16EA">
            <w:pPr>
              <w:rPr>
                <w:sz w:val="18"/>
                <w:szCs w:val="16"/>
              </w:rPr>
            </w:pPr>
            <w:r>
              <w:rPr>
                <w:sz w:val="18"/>
                <w:szCs w:val="16"/>
              </w:rPr>
              <w:t>Pack ID</w:t>
            </w:r>
          </w:p>
        </w:tc>
        <w:tc>
          <w:tcPr>
            <w:tcW w:w="1614" w:type="dxa"/>
          </w:tcPr>
          <w:p w14:paraId="635B9987" w14:textId="77777777" w:rsidR="009A16EA" w:rsidRDefault="009A16EA" w:rsidP="009A16EA">
            <w:pPr>
              <w:rPr>
                <w:sz w:val="18"/>
                <w:szCs w:val="16"/>
              </w:rPr>
            </w:pPr>
          </w:p>
        </w:tc>
      </w:tr>
      <w:tr w:rsidR="009A16EA" w14:paraId="7C645EE2" w14:textId="77777777" w:rsidTr="009A16EA">
        <w:tc>
          <w:tcPr>
            <w:tcW w:w="3120" w:type="dxa"/>
          </w:tcPr>
          <w:p w14:paraId="28F6F5AE" w14:textId="77777777" w:rsidR="009A16EA" w:rsidRDefault="009A16EA" w:rsidP="009A16EA">
            <w:pPr>
              <w:rPr>
                <w:sz w:val="18"/>
                <w:szCs w:val="16"/>
              </w:rPr>
            </w:pPr>
            <w:r>
              <w:rPr>
                <w:sz w:val="18"/>
                <w:szCs w:val="16"/>
              </w:rPr>
              <w:t>packNm</w:t>
            </w:r>
          </w:p>
        </w:tc>
        <w:tc>
          <w:tcPr>
            <w:tcW w:w="1559" w:type="dxa"/>
          </w:tcPr>
          <w:p w14:paraId="253BE416" w14:textId="77777777" w:rsidR="009A16EA" w:rsidRDefault="009A16EA" w:rsidP="009A16EA">
            <w:pPr>
              <w:rPr>
                <w:sz w:val="18"/>
                <w:szCs w:val="16"/>
              </w:rPr>
            </w:pPr>
            <w:r>
              <w:rPr>
                <w:sz w:val="18"/>
                <w:szCs w:val="16"/>
              </w:rPr>
              <w:t>string</w:t>
            </w:r>
          </w:p>
        </w:tc>
        <w:tc>
          <w:tcPr>
            <w:tcW w:w="1985" w:type="dxa"/>
          </w:tcPr>
          <w:p w14:paraId="05A9EB99" w14:textId="77777777" w:rsidR="009A16EA" w:rsidRDefault="009A16EA" w:rsidP="009A16EA">
            <w:pPr>
              <w:rPr>
                <w:sz w:val="18"/>
                <w:szCs w:val="16"/>
              </w:rPr>
            </w:pPr>
            <w:r>
              <w:rPr>
                <w:sz w:val="18"/>
                <w:szCs w:val="16"/>
              </w:rPr>
              <w:t>Pack Name</w:t>
            </w:r>
          </w:p>
        </w:tc>
        <w:tc>
          <w:tcPr>
            <w:tcW w:w="1614" w:type="dxa"/>
          </w:tcPr>
          <w:p w14:paraId="62C00A9F" w14:textId="77777777" w:rsidR="009A16EA" w:rsidRDefault="009A16EA" w:rsidP="009A16EA">
            <w:pPr>
              <w:rPr>
                <w:sz w:val="18"/>
                <w:szCs w:val="16"/>
              </w:rPr>
            </w:pPr>
          </w:p>
        </w:tc>
      </w:tr>
      <w:tr w:rsidR="009A16EA" w14:paraId="1D70AFE6" w14:textId="77777777" w:rsidTr="009A16EA">
        <w:tc>
          <w:tcPr>
            <w:tcW w:w="3120" w:type="dxa"/>
          </w:tcPr>
          <w:p w14:paraId="3198FE3C" w14:textId="77777777" w:rsidR="009A16EA" w:rsidRDefault="009A16EA" w:rsidP="009A16EA">
            <w:pPr>
              <w:rPr>
                <w:sz w:val="18"/>
                <w:szCs w:val="16"/>
              </w:rPr>
            </w:pPr>
            <w:r>
              <w:rPr>
                <w:sz w:val="18"/>
                <w:szCs w:val="16"/>
              </w:rPr>
              <w:t>packCd</w:t>
            </w:r>
          </w:p>
        </w:tc>
        <w:tc>
          <w:tcPr>
            <w:tcW w:w="1559" w:type="dxa"/>
          </w:tcPr>
          <w:p w14:paraId="555E20A2" w14:textId="77777777" w:rsidR="009A16EA" w:rsidRDefault="009A16EA" w:rsidP="009A16EA">
            <w:pPr>
              <w:rPr>
                <w:sz w:val="18"/>
                <w:szCs w:val="16"/>
              </w:rPr>
            </w:pPr>
            <w:r>
              <w:rPr>
                <w:sz w:val="18"/>
                <w:szCs w:val="16"/>
              </w:rPr>
              <w:t>string</w:t>
            </w:r>
          </w:p>
        </w:tc>
        <w:tc>
          <w:tcPr>
            <w:tcW w:w="1985" w:type="dxa"/>
          </w:tcPr>
          <w:p w14:paraId="1716C2B7" w14:textId="77777777" w:rsidR="009A16EA" w:rsidRDefault="009A16EA" w:rsidP="009A16EA">
            <w:pPr>
              <w:rPr>
                <w:sz w:val="18"/>
                <w:szCs w:val="16"/>
              </w:rPr>
            </w:pPr>
            <w:r>
              <w:rPr>
                <w:sz w:val="18"/>
                <w:szCs w:val="16"/>
              </w:rPr>
              <w:t>Pack Code</w:t>
            </w:r>
          </w:p>
        </w:tc>
        <w:tc>
          <w:tcPr>
            <w:tcW w:w="1614" w:type="dxa"/>
          </w:tcPr>
          <w:p w14:paraId="5F38B47B" w14:textId="77777777" w:rsidR="009A16EA" w:rsidRDefault="009A16EA" w:rsidP="009A16EA">
            <w:pPr>
              <w:rPr>
                <w:sz w:val="18"/>
                <w:szCs w:val="16"/>
              </w:rPr>
            </w:pPr>
          </w:p>
        </w:tc>
      </w:tr>
      <w:tr w:rsidR="009A16EA" w14:paraId="606BD7D9" w14:textId="77777777" w:rsidTr="009A16EA">
        <w:tc>
          <w:tcPr>
            <w:tcW w:w="3120" w:type="dxa"/>
          </w:tcPr>
          <w:p w14:paraId="0718BC89" w14:textId="77777777" w:rsidR="009A16EA" w:rsidRDefault="009A16EA" w:rsidP="009A16EA">
            <w:pPr>
              <w:rPr>
                <w:sz w:val="18"/>
                <w:szCs w:val="16"/>
              </w:rPr>
            </w:pPr>
            <w:r w:rsidRPr="00E622A7">
              <w:rPr>
                <w:sz w:val="18"/>
                <w:szCs w:val="16"/>
              </w:rPr>
              <w:t>packTypeCd</w:t>
            </w:r>
          </w:p>
        </w:tc>
        <w:tc>
          <w:tcPr>
            <w:tcW w:w="1559" w:type="dxa"/>
          </w:tcPr>
          <w:p w14:paraId="5B058D2A" w14:textId="77777777" w:rsidR="009A16EA" w:rsidRDefault="009A16EA" w:rsidP="009A16EA">
            <w:pPr>
              <w:rPr>
                <w:sz w:val="18"/>
                <w:szCs w:val="16"/>
              </w:rPr>
            </w:pPr>
            <w:r>
              <w:rPr>
                <w:sz w:val="18"/>
                <w:szCs w:val="16"/>
              </w:rPr>
              <w:t>String</w:t>
            </w:r>
          </w:p>
        </w:tc>
        <w:tc>
          <w:tcPr>
            <w:tcW w:w="1985" w:type="dxa"/>
          </w:tcPr>
          <w:p w14:paraId="7F056357" w14:textId="77777777" w:rsidR="009A16EA" w:rsidRDefault="009A16EA" w:rsidP="009A16EA">
            <w:pPr>
              <w:rPr>
                <w:sz w:val="18"/>
                <w:szCs w:val="16"/>
              </w:rPr>
            </w:pPr>
            <w:r>
              <w:rPr>
                <w:sz w:val="18"/>
                <w:szCs w:val="16"/>
              </w:rPr>
              <w:t>Pack Type</w:t>
            </w:r>
          </w:p>
        </w:tc>
        <w:tc>
          <w:tcPr>
            <w:tcW w:w="1614" w:type="dxa"/>
          </w:tcPr>
          <w:p w14:paraId="0CC0EDB4" w14:textId="77777777" w:rsidR="009A16EA" w:rsidRDefault="009A16EA" w:rsidP="009A16EA">
            <w:pPr>
              <w:rPr>
                <w:sz w:val="18"/>
                <w:szCs w:val="16"/>
              </w:rPr>
            </w:pPr>
            <w:r>
              <w:rPr>
                <w:sz w:val="18"/>
                <w:szCs w:val="16"/>
              </w:rPr>
              <w:t>Multiplex, Normal, Essential</w:t>
            </w:r>
          </w:p>
        </w:tc>
      </w:tr>
      <w:tr w:rsidR="009A16EA" w14:paraId="0133E514" w14:textId="77777777" w:rsidTr="009A16EA">
        <w:tc>
          <w:tcPr>
            <w:tcW w:w="3120" w:type="dxa"/>
          </w:tcPr>
          <w:p w14:paraId="24448849" w14:textId="77777777" w:rsidR="009A16EA" w:rsidRDefault="009A16EA" w:rsidP="009A16EA">
            <w:pPr>
              <w:rPr>
                <w:sz w:val="18"/>
                <w:szCs w:val="16"/>
              </w:rPr>
            </w:pPr>
            <w:r>
              <w:rPr>
                <w:sz w:val="18"/>
                <w:szCs w:val="16"/>
              </w:rPr>
              <w:t>packPriceAmt</w:t>
            </w:r>
          </w:p>
        </w:tc>
        <w:tc>
          <w:tcPr>
            <w:tcW w:w="1559" w:type="dxa"/>
          </w:tcPr>
          <w:p w14:paraId="742D13EF" w14:textId="77777777" w:rsidR="009A16EA" w:rsidRDefault="009A16EA" w:rsidP="009A16EA">
            <w:pPr>
              <w:rPr>
                <w:sz w:val="18"/>
                <w:szCs w:val="16"/>
              </w:rPr>
            </w:pPr>
            <w:r>
              <w:rPr>
                <w:sz w:val="18"/>
                <w:szCs w:val="16"/>
              </w:rPr>
              <w:t>Double</w:t>
            </w:r>
          </w:p>
        </w:tc>
        <w:tc>
          <w:tcPr>
            <w:tcW w:w="1985" w:type="dxa"/>
          </w:tcPr>
          <w:p w14:paraId="0062B99B" w14:textId="77777777" w:rsidR="009A16EA" w:rsidRDefault="009A16EA" w:rsidP="009A16EA">
            <w:pPr>
              <w:rPr>
                <w:sz w:val="18"/>
                <w:szCs w:val="16"/>
              </w:rPr>
            </w:pPr>
          </w:p>
        </w:tc>
        <w:tc>
          <w:tcPr>
            <w:tcW w:w="1614" w:type="dxa"/>
          </w:tcPr>
          <w:p w14:paraId="6677137F" w14:textId="77777777" w:rsidR="009A16EA" w:rsidRDefault="009A16EA" w:rsidP="009A16EA">
            <w:pPr>
              <w:rPr>
                <w:sz w:val="18"/>
                <w:szCs w:val="16"/>
              </w:rPr>
            </w:pPr>
          </w:p>
        </w:tc>
      </w:tr>
      <w:tr w:rsidR="009A16EA" w14:paraId="04536E7D" w14:textId="77777777" w:rsidTr="009A16EA">
        <w:tc>
          <w:tcPr>
            <w:tcW w:w="3120" w:type="dxa"/>
          </w:tcPr>
          <w:p w14:paraId="3EE7EE62" w14:textId="77777777" w:rsidR="009A16EA" w:rsidRDefault="009A16EA" w:rsidP="009A16EA">
            <w:pPr>
              <w:rPr>
                <w:sz w:val="18"/>
                <w:szCs w:val="16"/>
              </w:rPr>
            </w:pPr>
            <w:r>
              <w:rPr>
                <w:sz w:val="18"/>
                <w:szCs w:val="16"/>
              </w:rPr>
              <w:t>priceplanCd</w:t>
            </w:r>
          </w:p>
        </w:tc>
        <w:tc>
          <w:tcPr>
            <w:tcW w:w="1559" w:type="dxa"/>
          </w:tcPr>
          <w:p w14:paraId="62B0EF55" w14:textId="77777777" w:rsidR="009A16EA" w:rsidRDefault="009A16EA" w:rsidP="009A16EA">
            <w:pPr>
              <w:rPr>
                <w:sz w:val="18"/>
                <w:szCs w:val="16"/>
              </w:rPr>
            </w:pPr>
            <w:r>
              <w:rPr>
                <w:sz w:val="18"/>
                <w:szCs w:val="16"/>
              </w:rPr>
              <w:t>string</w:t>
            </w:r>
          </w:p>
        </w:tc>
        <w:tc>
          <w:tcPr>
            <w:tcW w:w="1985" w:type="dxa"/>
          </w:tcPr>
          <w:p w14:paraId="38DA6AFE" w14:textId="77777777" w:rsidR="009A16EA" w:rsidRDefault="009A16EA" w:rsidP="009A16EA">
            <w:pPr>
              <w:rPr>
                <w:sz w:val="18"/>
                <w:szCs w:val="16"/>
              </w:rPr>
            </w:pPr>
            <w:r>
              <w:rPr>
                <w:sz w:val="18"/>
                <w:szCs w:val="16"/>
              </w:rPr>
              <w:t>Price plan code</w:t>
            </w:r>
          </w:p>
        </w:tc>
        <w:tc>
          <w:tcPr>
            <w:tcW w:w="1614" w:type="dxa"/>
          </w:tcPr>
          <w:p w14:paraId="2E476752" w14:textId="77777777" w:rsidR="009A16EA" w:rsidRDefault="009A16EA" w:rsidP="009A16EA">
            <w:pPr>
              <w:rPr>
                <w:sz w:val="18"/>
                <w:szCs w:val="16"/>
              </w:rPr>
            </w:pPr>
          </w:p>
        </w:tc>
      </w:tr>
      <w:tr w:rsidR="009A16EA" w14:paraId="1FBDC3B5" w14:textId="77777777" w:rsidTr="009A16EA">
        <w:tc>
          <w:tcPr>
            <w:tcW w:w="3120" w:type="dxa"/>
          </w:tcPr>
          <w:p w14:paraId="0FC25FA5" w14:textId="77777777" w:rsidR="009A16EA" w:rsidRPr="00723D76" w:rsidRDefault="009A16EA" w:rsidP="009A16EA">
            <w:pPr>
              <w:rPr>
                <w:strike/>
                <w:sz w:val="18"/>
                <w:szCs w:val="16"/>
              </w:rPr>
            </w:pPr>
            <w:r w:rsidRPr="001049AF">
              <w:rPr>
                <w:strike/>
                <w:sz w:val="18"/>
                <w:szCs w:val="16"/>
              </w:rPr>
              <w:t>grandfatheredPricePlan</w:t>
            </w:r>
          </w:p>
        </w:tc>
        <w:tc>
          <w:tcPr>
            <w:tcW w:w="1559" w:type="dxa"/>
          </w:tcPr>
          <w:p w14:paraId="2EDBF331" w14:textId="77777777" w:rsidR="009A16EA" w:rsidRPr="00723D76" w:rsidRDefault="009A16EA" w:rsidP="009A16EA">
            <w:pPr>
              <w:rPr>
                <w:strike/>
                <w:sz w:val="18"/>
                <w:szCs w:val="16"/>
              </w:rPr>
            </w:pPr>
            <w:r w:rsidRPr="00723D76">
              <w:rPr>
                <w:strike/>
                <w:sz w:val="18"/>
                <w:szCs w:val="16"/>
              </w:rPr>
              <w:t>string</w:t>
            </w:r>
          </w:p>
        </w:tc>
        <w:tc>
          <w:tcPr>
            <w:tcW w:w="1985" w:type="dxa"/>
          </w:tcPr>
          <w:p w14:paraId="470D65C2" w14:textId="77777777" w:rsidR="009A16EA" w:rsidRDefault="009A16EA" w:rsidP="009A16EA">
            <w:pPr>
              <w:rPr>
                <w:strike/>
                <w:sz w:val="18"/>
                <w:szCs w:val="16"/>
              </w:rPr>
            </w:pPr>
            <w:r w:rsidRPr="00723D76">
              <w:rPr>
                <w:strike/>
                <w:sz w:val="18"/>
                <w:szCs w:val="16"/>
              </w:rPr>
              <w:t>Price plan code</w:t>
            </w:r>
          </w:p>
          <w:p w14:paraId="68059DD7" w14:textId="77777777" w:rsidR="009A16EA" w:rsidRPr="00B8313B" w:rsidRDefault="009A16EA" w:rsidP="009A16EA">
            <w:pPr>
              <w:rPr>
                <w:sz w:val="18"/>
                <w:szCs w:val="16"/>
              </w:rPr>
            </w:pPr>
            <w:r w:rsidRPr="00B8313B">
              <w:rPr>
                <w:sz w:val="18"/>
                <w:szCs w:val="16"/>
              </w:rPr>
              <w:t>No use in 2.0</w:t>
            </w:r>
          </w:p>
        </w:tc>
        <w:tc>
          <w:tcPr>
            <w:tcW w:w="1614" w:type="dxa"/>
          </w:tcPr>
          <w:p w14:paraId="3A851D31" w14:textId="77777777" w:rsidR="009A16EA" w:rsidRDefault="009A16EA" w:rsidP="009A16EA">
            <w:pPr>
              <w:rPr>
                <w:sz w:val="18"/>
                <w:szCs w:val="16"/>
              </w:rPr>
            </w:pPr>
          </w:p>
        </w:tc>
      </w:tr>
      <w:tr w:rsidR="009A16EA" w14:paraId="4CDFCE83" w14:textId="77777777" w:rsidTr="009A16EA">
        <w:tc>
          <w:tcPr>
            <w:tcW w:w="3120" w:type="dxa"/>
          </w:tcPr>
          <w:p w14:paraId="4E09C79A" w14:textId="77777777" w:rsidR="009A16EA" w:rsidRDefault="009A16EA" w:rsidP="009A16EA">
            <w:pPr>
              <w:rPr>
                <w:sz w:val="18"/>
                <w:szCs w:val="16"/>
              </w:rPr>
            </w:pPr>
            <w:r>
              <w:rPr>
                <w:sz w:val="18"/>
                <w:szCs w:val="16"/>
              </w:rPr>
              <w:t>packTXT</w:t>
            </w:r>
          </w:p>
        </w:tc>
        <w:tc>
          <w:tcPr>
            <w:tcW w:w="1559" w:type="dxa"/>
          </w:tcPr>
          <w:p w14:paraId="683B3868" w14:textId="77777777" w:rsidR="009A16EA" w:rsidRDefault="009A16EA" w:rsidP="009A16EA">
            <w:pPr>
              <w:rPr>
                <w:sz w:val="18"/>
                <w:szCs w:val="16"/>
              </w:rPr>
            </w:pPr>
            <w:r>
              <w:rPr>
                <w:sz w:val="18"/>
                <w:szCs w:val="16"/>
              </w:rPr>
              <w:t>String</w:t>
            </w:r>
          </w:p>
        </w:tc>
        <w:tc>
          <w:tcPr>
            <w:tcW w:w="1985" w:type="dxa"/>
          </w:tcPr>
          <w:p w14:paraId="42EFE957" w14:textId="77777777" w:rsidR="009A16EA" w:rsidRDefault="009A16EA" w:rsidP="009A16EA">
            <w:pPr>
              <w:rPr>
                <w:sz w:val="18"/>
                <w:szCs w:val="16"/>
              </w:rPr>
            </w:pPr>
            <w:r>
              <w:rPr>
                <w:sz w:val="18"/>
                <w:szCs w:val="16"/>
              </w:rPr>
              <w:t>Pack description</w:t>
            </w:r>
          </w:p>
        </w:tc>
        <w:tc>
          <w:tcPr>
            <w:tcW w:w="1614" w:type="dxa"/>
          </w:tcPr>
          <w:p w14:paraId="08D7763E" w14:textId="77777777" w:rsidR="009A16EA" w:rsidRDefault="009A16EA" w:rsidP="009A16EA">
            <w:pPr>
              <w:rPr>
                <w:sz w:val="18"/>
                <w:szCs w:val="16"/>
              </w:rPr>
            </w:pPr>
          </w:p>
        </w:tc>
      </w:tr>
      <w:tr w:rsidR="009A16EA" w14:paraId="0E4395D9" w14:textId="77777777" w:rsidTr="009A16EA">
        <w:tc>
          <w:tcPr>
            <w:tcW w:w="3120" w:type="dxa"/>
          </w:tcPr>
          <w:p w14:paraId="410254F3" w14:textId="77777777" w:rsidR="009A16EA" w:rsidRDefault="009A16EA" w:rsidP="009A16EA">
            <w:pPr>
              <w:rPr>
                <w:sz w:val="18"/>
                <w:szCs w:val="16"/>
              </w:rPr>
            </w:pPr>
            <w:r>
              <w:rPr>
                <w:sz w:val="18"/>
                <w:szCs w:val="16"/>
              </w:rPr>
              <w:t>displayCategoryCdList</w:t>
            </w:r>
          </w:p>
        </w:tc>
        <w:tc>
          <w:tcPr>
            <w:tcW w:w="1559" w:type="dxa"/>
          </w:tcPr>
          <w:p w14:paraId="1181D48F" w14:textId="77777777" w:rsidR="009A16EA" w:rsidRDefault="009A16EA" w:rsidP="009A16EA">
            <w:pPr>
              <w:rPr>
                <w:sz w:val="18"/>
                <w:szCs w:val="16"/>
              </w:rPr>
            </w:pPr>
            <w:r>
              <w:rPr>
                <w:sz w:val="18"/>
                <w:szCs w:val="16"/>
              </w:rPr>
              <w:t>Array of &lt;string&gt;</w:t>
            </w:r>
          </w:p>
        </w:tc>
        <w:tc>
          <w:tcPr>
            <w:tcW w:w="1985" w:type="dxa"/>
          </w:tcPr>
          <w:p w14:paraId="3CC4231A" w14:textId="77777777" w:rsidR="009A16EA" w:rsidRDefault="009A16EA" w:rsidP="009A16EA">
            <w:pPr>
              <w:rPr>
                <w:sz w:val="18"/>
                <w:szCs w:val="16"/>
              </w:rPr>
            </w:pPr>
          </w:p>
        </w:tc>
        <w:tc>
          <w:tcPr>
            <w:tcW w:w="1614" w:type="dxa"/>
          </w:tcPr>
          <w:p w14:paraId="4B837C47" w14:textId="77777777" w:rsidR="009A16EA" w:rsidRDefault="009A16EA" w:rsidP="009A16EA">
            <w:pPr>
              <w:rPr>
                <w:sz w:val="18"/>
                <w:szCs w:val="16"/>
              </w:rPr>
            </w:pPr>
          </w:p>
        </w:tc>
      </w:tr>
      <w:tr w:rsidR="009A16EA" w14:paraId="7230D19A" w14:textId="77777777" w:rsidTr="009A16EA">
        <w:tc>
          <w:tcPr>
            <w:tcW w:w="3120" w:type="dxa"/>
          </w:tcPr>
          <w:p w14:paraId="51D86871" w14:textId="77777777" w:rsidR="009A16EA" w:rsidRPr="008B434E" w:rsidRDefault="009A16EA" w:rsidP="009A16EA">
            <w:pPr>
              <w:rPr>
                <w:strike/>
                <w:sz w:val="18"/>
                <w:szCs w:val="16"/>
              </w:rPr>
            </w:pPr>
            <w:r w:rsidRPr="008B434E">
              <w:rPr>
                <w:strike/>
                <w:sz w:val="18"/>
                <w:szCs w:val="16"/>
              </w:rPr>
              <w:t>comboPriorityNum</w:t>
            </w:r>
          </w:p>
        </w:tc>
        <w:tc>
          <w:tcPr>
            <w:tcW w:w="1559" w:type="dxa"/>
          </w:tcPr>
          <w:p w14:paraId="762BA33F" w14:textId="77777777" w:rsidR="009A16EA" w:rsidRPr="008B434E" w:rsidRDefault="009A16EA" w:rsidP="009A16EA">
            <w:pPr>
              <w:rPr>
                <w:strike/>
                <w:sz w:val="18"/>
                <w:szCs w:val="16"/>
              </w:rPr>
            </w:pPr>
            <w:r w:rsidRPr="008B434E">
              <w:rPr>
                <w:strike/>
                <w:sz w:val="18"/>
                <w:szCs w:val="16"/>
              </w:rPr>
              <w:t>integer</w:t>
            </w:r>
          </w:p>
        </w:tc>
        <w:tc>
          <w:tcPr>
            <w:tcW w:w="1985" w:type="dxa"/>
          </w:tcPr>
          <w:p w14:paraId="03228CD2" w14:textId="77777777" w:rsidR="009A16EA" w:rsidRDefault="009A16EA" w:rsidP="009A16EA">
            <w:pPr>
              <w:rPr>
                <w:sz w:val="18"/>
                <w:szCs w:val="16"/>
              </w:rPr>
            </w:pPr>
            <w:r w:rsidRPr="00B8313B">
              <w:rPr>
                <w:sz w:val="18"/>
                <w:szCs w:val="16"/>
              </w:rPr>
              <w:t>No use in 2.0</w:t>
            </w:r>
            <w:r>
              <w:rPr>
                <w:sz w:val="18"/>
                <w:szCs w:val="16"/>
              </w:rPr>
              <w:t xml:space="preserve"> if collection cover combo</w:t>
            </w:r>
          </w:p>
        </w:tc>
        <w:tc>
          <w:tcPr>
            <w:tcW w:w="1614" w:type="dxa"/>
          </w:tcPr>
          <w:p w14:paraId="5F80FB2D" w14:textId="77777777" w:rsidR="009A16EA" w:rsidRDefault="009A16EA" w:rsidP="009A16EA">
            <w:pPr>
              <w:rPr>
                <w:sz w:val="18"/>
                <w:szCs w:val="16"/>
              </w:rPr>
            </w:pPr>
          </w:p>
        </w:tc>
      </w:tr>
      <w:tr w:rsidR="009A16EA" w14:paraId="3BD9F676" w14:textId="77777777" w:rsidTr="009A16EA">
        <w:tc>
          <w:tcPr>
            <w:tcW w:w="3120" w:type="dxa"/>
          </w:tcPr>
          <w:p w14:paraId="55E5F323" w14:textId="77777777" w:rsidR="009A16EA" w:rsidRDefault="009A16EA" w:rsidP="009A16EA">
            <w:pPr>
              <w:rPr>
                <w:sz w:val="18"/>
                <w:szCs w:val="16"/>
              </w:rPr>
            </w:pPr>
            <w:r>
              <w:rPr>
                <w:sz w:val="18"/>
                <w:szCs w:val="16"/>
              </w:rPr>
              <w:t xml:space="preserve">purchasableInd   </w:t>
            </w:r>
          </w:p>
        </w:tc>
        <w:tc>
          <w:tcPr>
            <w:tcW w:w="1559" w:type="dxa"/>
          </w:tcPr>
          <w:p w14:paraId="71AD58A8" w14:textId="77777777" w:rsidR="009A16EA" w:rsidRDefault="009A16EA" w:rsidP="009A16EA">
            <w:pPr>
              <w:rPr>
                <w:sz w:val="18"/>
                <w:szCs w:val="16"/>
              </w:rPr>
            </w:pPr>
            <w:r>
              <w:rPr>
                <w:sz w:val="18"/>
                <w:szCs w:val="16"/>
              </w:rPr>
              <w:t>Boolean</w:t>
            </w:r>
          </w:p>
        </w:tc>
        <w:tc>
          <w:tcPr>
            <w:tcW w:w="1985" w:type="dxa"/>
          </w:tcPr>
          <w:p w14:paraId="222F2828" w14:textId="77777777" w:rsidR="009A16EA" w:rsidRDefault="009A16EA" w:rsidP="009A16EA">
            <w:pPr>
              <w:rPr>
                <w:sz w:val="18"/>
                <w:szCs w:val="16"/>
              </w:rPr>
            </w:pPr>
          </w:p>
        </w:tc>
        <w:tc>
          <w:tcPr>
            <w:tcW w:w="1614" w:type="dxa"/>
          </w:tcPr>
          <w:p w14:paraId="06245B94" w14:textId="77777777" w:rsidR="009A16EA" w:rsidRDefault="009A16EA" w:rsidP="009A16EA">
            <w:pPr>
              <w:rPr>
                <w:sz w:val="18"/>
                <w:szCs w:val="16"/>
              </w:rPr>
            </w:pPr>
          </w:p>
        </w:tc>
      </w:tr>
      <w:tr w:rsidR="009A16EA" w14:paraId="53DB7782" w14:textId="77777777" w:rsidTr="009A16EA">
        <w:tc>
          <w:tcPr>
            <w:tcW w:w="3120" w:type="dxa"/>
          </w:tcPr>
          <w:p w14:paraId="33D0E176" w14:textId="77777777" w:rsidR="009A16EA" w:rsidRPr="00BB5369" w:rsidRDefault="009A16EA" w:rsidP="009A16EA">
            <w:pPr>
              <w:rPr>
                <w:sz w:val="18"/>
                <w:szCs w:val="16"/>
              </w:rPr>
            </w:pPr>
            <w:r w:rsidRPr="00BB5369">
              <w:rPr>
                <w:sz w:val="18"/>
                <w:szCs w:val="16"/>
              </w:rPr>
              <w:t>promotionDiscountNum</w:t>
            </w:r>
          </w:p>
        </w:tc>
        <w:tc>
          <w:tcPr>
            <w:tcW w:w="1559" w:type="dxa"/>
          </w:tcPr>
          <w:p w14:paraId="6F66487A" w14:textId="77777777" w:rsidR="009A16EA" w:rsidRPr="00BB5369" w:rsidRDefault="009A16EA" w:rsidP="009A16EA">
            <w:pPr>
              <w:rPr>
                <w:sz w:val="18"/>
                <w:szCs w:val="16"/>
              </w:rPr>
            </w:pPr>
            <w:r w:rsidRPr="00BB5369">
              <w:rPr>
                <w:sz w:val="18"/>
                <w:szCs w:val="16"/>
              </w:rPr>
              <w:t>double</w:t>
            </w:r>
          </w:p>
        </w:tc>
        <w:tc>
          <w:tcPr>
            <w:tcW w:w="1985" w:type="dxa"/>
          </w:tcPr>
          <w:p w14:paraId="41F75DA4" w14:textId="77777777" w:rsidR="009A16EA" w:rsidRDefault="009A16EA" w:rsidP="009A16EA">
            <w:pPr>
              <w:rPr>
                <w:sz w:val="18"/>
                <w:szCs w:val="16"/>
              </w:rPr>
            </w:pPr>
            <w:r>
              <w:rPr>
                <w:sz w:val="18"/>
                <w:szCs w:val="16"/>
              </w:rPr>
              <w:t>future use</w:t>
            </w:r>
          </w:p>
        </w:tc>
        <w:tc>
          <w:tcPr>
            <w:tcW w:w="1614" w:type="dxa"/>
          </w:tcPr>
          <w:p w14:paraId="49D03704" w14:textId="77777777" w:rsidR="009A16EA" w:rsidRDefault="009A16EA" w:rsidP="009A16EA">
            <w:pPr>
              <w:rPr>
                <w:sz w:val="18"/>
                <w:szCs w:val="16"/>
              </w:rPr>
            </w:pPr>
          </w:p>
        </w:tc>
      </w:tr>
      <w:tr w:rsidR="009A16EA" w14:paraId="6F9C49EE" w14:textId="77777777" w:rsidTr="009A16EA">
        <w:tc>
          <w:tcPr>
            <w:tcW w:w="3120" w:type="dxa"/>
          </w:tcPr>
          <w:p w14:paraId="25849503" w14:textId="77777777" w:rsidR="009A16EA" w:rsidRDefault="009A16EA" w:rsidP="009A16EA">
            <w:pPr>
              <w:rPr>
                <w:sz w:val="18"/>
                <w:szCs w:val="16"/>
              </w:rPr>
            </w:pPr>
            <w:r>
              <w:rPr>
                <w:sz w:val="18"/>
                <w:szCs w:val="16"/>
              </w:rPr>
              <w:t>channelList</w:t>
            </w:r>
          </w:p>
        </w:tc>
        <w:tc>
          <w:tcPr>
            <w:tcW w:w="1559" w:type="dxa"/>
          </w:tcPr>
          <w:p w14:paraId="6A55654F" w14:textId="77777777" w:rsidR="009A16EA" w:rsidRDefault="009A16EA" w:rsidP="009A16EA">
            <w:pPr>
              <w:rPr>
                <w:sz w:val="18"/>
                <w:szCs w:val="16"/>
              </w:rPr>
            </w:pPr>
            <w:r>
              <w:rPr>
                <w:sz w:val="18"/>
                <w:szCs w:val="16"/>
              </w:rPr>
              <w:t>&lt;</w:t>
            </w:r>
            <w:hyperlink w:anchor="_Channel_Model" w:history="1">
              <w:r w:rsidRPr="006079A2">
                <w:rPr>
                  <w:rStyle w:val="Hyperlink"/>
                  <w:sz w:val="18"/>
                  <w:szCs w:val="16"/>
                </w:rPr>
                <w:t>Channel</w:t>
              </w:r>
            </w:hyperlink>
            <w:r>
              <w:rPr>
                <w:sz w:val="18"/>
                <w:szCs w:val="16"/>
              </w:rPr>
              <w:t>&gt;</w:t>
            </w:r>
          </w:p>
        </w:tc>
        <w:tc>
          <w:tcPr>
            <w:tcW w:w="1985" w:type="dxa"/>
          </w:tcPr>
          <w:p w14:paraId="691C8401" w14:textId="77777777" w:rsidR="009A16EA" w:rsidRDefault="009A16EA" w:rsidP="009A16EA">
            <w:pPr>
              <w:rPr>
                <w:sz w:val="18"/>
                <w:szCs w:val="16"/>
              </w:rPr>
            </w:pPr>
            <w:r>
              <w:rPr>
                <w:sz w:val="18"/>
                <w:szCs w:val="16"/>
              </w:rPr>
              <w:t>Channels belong to this pack</w:t>
            </w:r>
          </w:p>
        </w:tc>
        <w:tc>
          <w:tcPr>
            <w:tcW w:w="1614" w:type="dxa"/>
          </w:tcPr>
          <w:p w14:paraId="06010152" w14:textId="77777777" w:rsidR="009A16EA" w:rsidRDefault="009A16EA" w:rsidP="009A16EA">
            <w:pPr>
              <w:rPr>
                <w:sz w:val="18"/>
                <w:szCs w:val="16"/>
              </w:rPr>
            </w:pPr>
          </w:p>
        </w:tc>
      </w:tr>
      <w:tr w:rsidR="009A16EA" w14:paraId="7A887C6D" w14:textId="77777777" w:rsidTr="009A16EA">
        <w:tc>
          <w:tcPr>
            <w:tcW w:w="3120" w:type="dxa"/>
          </w:tcPr>
          <w:p w14:paraId="59CD1091" w14:textId="77777777" w:rsidR="009A16EA" w:rsidRPr="00DD412A" w:rsidRDefault="009A16EA" w:rsidP="009A16EA">
            <w:pPr>
              <w:rPr>
                <w:rFonts w:ascii="Courier New" w:eastAsia="Times New Roman" w:hAnsi="Courier New" w:cs="Courier New"/>
                <w:sz w:val="20"/>
                <w:szCs w:val="20"/>
                <w:lang w:eastAsia="en-CA"/>
              </w:rPr>
            </w:pPr>
            <w:r>
              <w:rPr>
                <w:sz w:val="18"/>
                <w:szCs w:val="16"/>
              </w:rPr>
              <w:t>onPromotionInd</w:t>
            </w:r>
          </w:p>
        </w:tc>
        <w:tc>
          <w:tcPr>
            <w:tcW w:w="1559" w:type="dxa"/>
          </w:tcPr>
          <w:p w14:paraId="2B01741A" w14:textId="77777777" w:rsidR="009A16EA" w:rsidRDefault="009A16EA" w:rsidP="009A16EA">
            <w:pPr>
              <w:rPr>
                <w:sz w:val="18"/>
                <w:szCs w:val="16"/>
              </w:rPr>
            </w:pPr>
            <w:r>
              <w:rPr>
                <w:sz w:val="18"/>
                <w:szCs w:val="16"/>
              </w:rPr>
              <w:t>boolean</w:t>
            </w:r>
          </w:p>
        </w:tc>
        <w:tc>
          <w:tcPr>
            <w:tcW w:w="1985" w:type="dxa"/>
          </w:tcPr>
          <w:p w14:paraId="71CFD2B9" w14:textId="77777777" w:rsidR="009A16EA" w:rsidRDefault="009A16EA" w:rsidP="009A16EA">
            <w:pPr>
              <w:rPr>
                <w:sz w:val="18"/>
                <w:szCs w:val="16"/>
              </w:rPr>
            </w:pPr>
            <w:r>
              <w:rPr>
                <w:sz w:val="18"/>
                <w:szCs w:val="16"/>
              </w:rPr>
              <w:t>future use</w:t>
            </w:r>
          </w:p>
        </w:tc>
        <w:tc>
          <w:tcPr>
            <w:tcW w:w="1614" w:type="dxa"/>
          </w:tcPr>
          <w:p w14:paraId="4CD3F5C6" w14:textId="77777777" w:rsidR="009A16EA" w:rsidRDefault="009A16EA" w:rsidP="009A16EA">
            <w:pPr>
              <w:rPr>
                <w:sz w:val="18"/>
                <w:szCs w:val="16"/>
              </w:rPr>
            </w:pPr>
          </w:p>
        </w:tc>
      </w:tr>
      <w:tr w:rsidR="009A16EA" w14:paraId="287F545F" w14:textId="77777777" w:rsidTr="009A16EA">
        <w:tc>
          <w:tcPr>
            <w:tcW w:w="3120" w:type="dxa"/>
          </w:tcPr>
          <w:p w14:paraId="611A5715" w14:textId="77777777" w:rsidR="009A16EA" w:rsidRDefault="009A16EA" w:rsidP="009A16EA">
            <w:pPr>
              <w:rPr>
                <w:sz w:val="18"/>
                <w:szCs w:val="16"/>
              </w:rPr>
            </w:pPr>
            <w:r>
              <w:rPr>
                <w:sz w:val="18"/>
                <w:szCs w:val="16"/>
              </w:rPr>
              <w:t>offerCdList</w:t>
            </w:r>
          </w:p>
        </w:tc>
        <w:tc>
          <w:tcPr>
            <w:tcW w:w="1559" w:type="dxa"/>
          </w:tcPr>
          <w:p w14:paraId="4A8BB9A3" w14:textId="77777777" w:rsidR="009A16EA" w:rsidRDefault="009A16EA" w:rsidP="009A16EA">
            <w:pPr>
              <w:rPr>
                <w:sz w:val="18"/>
                <w:szCs w:val="16"/>
              </w:rPr>
            </w:pPr>
            <w:r>
              <w:rPr>
                <w:sz w:val="18"/>
                <w:szCs w:val="16"/>
              </w:rPr>
              <w:t>Array of &lt;string&gt;</w:t>
            </w:r>
          </w:p>
        </w:tc>
        <w:tc>
          <w:tcPr>
            <w:tcW w:w="1985" w:type="dxa"/>
          </w:tcPr>
          <w:p w14:paraId="6D5D8977" w14:textId="77777777" w:rsidR="009A16EA" w:rsidRDefault="009A16EA" w:rsidP="009A16EA">
            <w:pPr>
              <w:rPr>
                <w:sz w:val="18"/>
                <w:szCs w:val="16"/>
              </w:rPr>
            </w:pPr>
            <w:r>
              <w:rPr>
                <w:sz w:val="18"/>
                <w:szCs w:val="16"/>
              </w:rPr>
              <w:t>List all offer codes apply this pack</w:t>
            </w:r>
          </w:p>
        </w:tc>
        <w:tc>
          <w:tcPr>
            <w:tcW w:w="1614" w:type="dxa"/>
          </w:tcPr>
          <w:p w14:paraId="386F7F9C" w14:textId="77777777" w:rsidR="009A16EA" w:rsidRDefault="009A16EA" w:rsidP="009A16EA">
            <w:pPr>
              <w:rPr>
                <w:sz w:val="18"/>
                <w:szCs w:val="16"/>
              </w:rPr>
            </w:pPr>
          </w:p>
        </w:tc>
      </w:tr>
    </w:tbl>
    <w:p w14:paraId="732E7D55" w14:textId="77777777" w:rsidR="009D083B" w:rsidRDefault="009D083B" w:rsidP="009D083B"/>
    <w:p w14:paraId="2ADE8238" w14:textId="77777777" w:rsidR="004954C4" w:rsidRPr="009D083B" w:rsidRDefault="004954C4" w:rsidP="009D083B"/>
    <w:p w14:paraId="7C2A026E" w14:textId="4314E2C5" w:rsidR="00CE6B14" w:rsidRPr="00E62244" w:rsidRDefault="00CE6B14" w:rsidP="00E62244">
      <w:pPr>
        <w:pStyle w:val="Heading2"/>
      </w:pPr>
      <w:bookmarkStart w:id="232" w:name="_Collection_Model"/>
      <w:bookmarkEnd w:id="232"/>
      <w:r>
        <w:t>Collection Model</w:t>
      </w:r>
    </w:p>
    <w:tbl>
      <w:tblPr>
        <w:tblStyle w:val="TableGrid"/>
        <w:tblW w:w="0" w:type="auto"/>
        <w:tblLook w:val="04A0" w:firstRow="1" w:lastRow="0" w:firstColumn="1" w:lastColumn="0" w:noHBand="0" w:noVBand="1"/>
      </w:tblPr>
      <w:tblGrid>
        <w:gridCol w:w="2184"/>
        <w:gridCol w:w="2009"/>
        <w:gridCol w:w="2263"/>
        <w:gridCol w:w="1822"/>
      </w:tblGrid>
      <w:tr w:rsidR="00CE6B14" w:rsidRPr="001B35FC" w14:paraId="050F632B" w14:textId="77777777" w:rsidTr="00CE6B14">
        <w:tc>
          <w:tcPr>
            <w:tcW w:w="2184" w:type="dxa"/>
            <w:shd w:val="clear" w:color="auto" w:fill="D9D9D9" w:themeFill="background1" w:themeFillShade="D9"/>
          </w:tcPr>
          <w:p w14:paraId="72AC2587" w14:textId="77777777" w:rsidR="00CE6B14" w:rsidRPr="001B35FC" w:rsidRDefault="00CE6B14" w:rsidP="00CE6B14">
            <w:pPr>
              <w:rPr>
                <w:b/>
                <w:sz w:val="18"/>
                <w:szCs w:val="16"/>
              </w:rPr>
            </w:pPr>
            <w:r w:rsidRPr="001B35FC">
              <w:rPr>
                <w:b/>
                <w:sz w:val="18"/>
                <w:szCs w:val="16"/>
              </w:rPr>
              <w:t>Field</w:t>
            </w:r>
          </w:p>
        </w:tc>
        <w:tc>
          <w:tcPr>
            <w:tcW w:w="2009" w:type="dxa"/>
            <w:shd w:val="clear" w:color="auto" w:fill="D9D9D9" w:themeFill="background1" w:themeFillShade="D9"/>
          </w:tcPr>
          <w:p w14:paraId="512897B7" w14:textId="77777777" w:rsidR="00CE6B14" w:rsidRPr="001B35FC" w:rsidRDefault="00CE6B14" w:rsidP="00CE6B14">
            <w:pPr>
              <w:rPr>
                <w:b/>
                <w:sz w:val="18"/>
                <w:szCs w:val="16"/>
              </w:rPr>
            </w:pPr>
            <w:r w:rsidRPr="001B35FC">
              <w:rPr>
                <w:b/>
                <w:sz w:val="18"/>
                <w:szCs w:val="16"/>
              </w:rPr>
              <w:t>D</w:t>
            </w:r>
            <w:r>
              <w:rPr>
                <w:b/>
                <w:sz w:val="18"/>
                <w:szCs w:val="16"/>
              </w:rPr>
              <w:t>ata</w:t>
            </w:r>
            <w:r w:rsidRPr="001B35FC">
              <w:rPr>
                <w:b/>
                <w:sz w:val="18"/>
                <w:szCs w:val="16"/>
              </w:rPr>
              <w:t>type</w:t>
            </w:r>
          </w:p>
        </w:tc>
        <w:tc>
          <w:tcPr>
            <w:tcW w:w="2263" w:type="dxa"/>
            <w:shd w:val="clear" w:color="auto" w:fill="D9D9D9" w:themeFill="background1" w:themeFillShade="D9"/>
          </w:tcPr>
          <w:p w14:paraId="1D512212" w14:textId="77777777" w:rsidR="00CE6B14" w:rsidRPr="001B35FC" w:rsidRDefault="00CE6B14" w:rsidP="00CE6B14">
            <w:pPr>
              <w:rPr>
                <w:b/>
                <w:sz w:val="18"/>
                <w:szCs w:val="16"/>
              </w:rPr>
            </w:pPr>
            <w:r w:rsidRPr="001B35FC">
              <w:rPr>
                <w:b/>
                <w:sz w:val="18"/>
                <w:szCs w:val="16"/>
              </w:rPr>
              <w:t>Description</w:t>
            </w:r>
          </w:p>
        </w:tc>
        <w:tc>
          <w:tcPr>
            <w:tcW w:w="1822" w:type="dxa"/>
            <w:shd w:val="clear" w:color="auto" w:fill="D9D9D9" w:themeFill="background1" w:themeFillShade="D9"/>
          </w:tcPr>
          <w:p w14:paraId="4C94D72B" w14:textId="77777777" w:rsidR="00CE6B14" w:rsidRPr="001B35FC" w:rsidRDefault="00CE6B14" w:rsidP="00CE6B14">
            <w:pPr>
              <w:rPr>
                <w:b/>
                <w:sz w:val="18"/>
                <w:szCs w:val="16"/>
              </w:rPr>
            </w:pPr>
            <w:r w:rsidRPr="001B35FC">
              <w:rPr>
                <w:b/>
                <w:sz w:val="18"/>
                <w:szCs w:val="16"/>
              </w:rPr>
              <w:t>Possible/typical values</w:t>
            </w:r>
          </w:p>
        </w:tc>
      </w:tr>
      <w:tr w:rsidR="00CE6B14" w14:paraId="047CF85E" w14:textId="77777777" w:rsidTr="00CE6B14">
        <w:tc>
          <w:tcPr>
            <w:tcW w:w="2184" w:type="dxa"/>
          </w:tcPr>
          <w:p w14:paraId="3A5C143B" w14:textId="77777777" w:rsidR="00CE6B14" w:rsidRDefault="00CE6B14" w:rsidP="00CE6B14">
            <w:pPr>
              <w:rPr>
                <w:sz w:val="18"/>
                <w:szCs w:val="16"/>
              </w:rPr>
            </w:pPr>
            <w:r>
              <w:rPr>
                <w:sz w:val="18"/>
                <w:szCs w:val="16"/>
              </w:rPr>
              <w:t>collectionId</w:t>
            </w:r>
          </w:p>
        </w:tc>
        <w:tc>
          <w:tcPr>
            <w:tcW w:w="2009" w:type="dxa"/>
          </w:tcPr>
          <w:p w14:paraId="7980EA54" w14:textId="77777777" w:rsidR="00CE6B14" w:rsidRDefault="00CE6B14" w:rsidP="00CE6B14">
            <w:pPr>
              <w:rPr>
                <w:sz w:val="18"/>
                <w:szCs w:val="16"/>
              </w:rPr>
            </w:pPr>
            <w:r>
              <w:rPr>
                <w:sz w:val="18"/>
                <w:szCs w:val="16"/>
              </w:rPr>
              <w:t>string</w:t>
            </w:r>
          </w:p>
        </w:tc>
        <w:tc>
          <w:tcPr>
            <w:tcW w:w="2263" w:type="dxa"/>
          </w:tcPr>
          <w:p w14:paraId="61AAA2FB" w14:textId="77777777" w:rsidR="00CE6B14" w:rsidRDefault="00CE6B14" w:rsidP="00CE6B14">
            <w:pPr>
              <w:rPr>
                <w:sz w:val="18"/>
                <w:szCs w:val="16"/>
              </w:rPr>
            </w:pPr>
            <w:r>
              <w:rPr>
                <w:sz w:val="18"/>
                <w:szCs w:val="16"/>
              </w:rPr>
              <w:t>Collection ID</w:t>
            </w:r>
          </w:p>
        </w:tc>
        <w:tc>
          <w:tcPr>
            <w:tcW w:w="1822" w:type="dxa"/>
          </w:tcPr>
          <w:p w14:paraId="6A3B6ACC" w14:textId="77777777" w:rsidR="00CE6B14" w:rsidRDefault="00CE6B14" w:rsidP="00CE6B14">
            <w:pPr>
              <w:rPr>
                <w:sz w:val="18"/>
                <w:szCs w:val="16"/>
              </w:rPr>
            </w:pPr>
          </w:p>
        </w:tc>
      </w:tr>
      <w:tr w:rsidR="00CE6B14" w14:paraId="017306F8" w14:textId="77777777" w:rsidTr="00CE6B14">
        <w:tc>
          <w:tcPr>
            <w:tcW w:w="2184" w:type="dxa"/>
          </w:tcPr>
          <w:p w14:paraId="4950E2F9" w14:textId="77777777" w:rsidR="00CE6B14" w:rsidRDefault="00CE6B14" w:rsidP="00CE6B14">
            <w:pPr>
              <w:rPr>
                <w:sz w:val="18"/>
                <w:szCs w:val="16"/>
              </w:rPr>
            </w:pPr>
            <w:r>
              <w:rPr>
                <w:sz w:val="18"/>
                <w:szCs w:val="16"/>
              </w:rPr>
              <w:t>collectionNm</w:t>
            </w:r>
          </w:p>
        </w:tc>
        <w:tc>
          <w:tcPr>
            <w:tcW w:w="2009" w:type="dxa"/>
          </w:tcPr>
          <w:p w14:paraId="3F204678" w14:textId="77777777" w:rsidR="00CE6B14" w:rsidRDefault="00CE6B14" w:rsidP="00CE6B14">
            <w:pPr>
              <w:rPr>
                <w:sz w:val="18"/>
                <w:szCs w:val="16"/>
              </w:rPr>
            </w:pPr>
            <w:r>
              <w:rPr>
                <w:sz w:val="18"/>
                <w:szCs w:val="16"/>
              </w:rPr>
              <w:t>string</w:t>
            </w:r>
          </w:p>
        </w:tc>
        <w:tc>
          <w:tcPr>
            <w:tcW w:w="2263" w:type="dxa"/>
          </w:tcPr>
          <w:p w14:paraId="543C4588" w14:textId="77777777" w:rsidR="00CE6B14" w:rsidRDefault="00CE6B14" w:rsidP="00CE6B14">
            <w:pPr>
              <w:rPr>
                <w:sz w:val="18"/>
                <w:szCs w:val="16"/>
              </w:rPr>
            </w:pPr>
            <w:r>
              <w:rPr>
                <w:sz w:val="18"/>
                <w:szCs w:val="16"/>
              </w:rPr>
              <w:t>Collection name</w:t>
            </w:r>
          </w:p>
        </w:tc>
        <w:tc>
          <w:tcPr>
            <w:tcW w:w="1822" w:type="dxa"/>
          </w:tcPr>
          <w:p w14:paraId="27444760" w14:textId="77777777" w:rsidR="00CE6B14" w:rsidRDefault="00CE6B14" w:rsidP="00CE6B14">
            <w:pPr>
              <w:rPr>
                <w:sz w:val="18"/>
                <w:szCs w:val="16"/>
              </w:rPr>
            </w:pPr>
          </w:p>
        </w:tc>
      </w:tr>
      <w:tr w:rsidR="00CE6B14" w14:paraId="2F21CE83" w14:textId="77777777" w:rsidTr="00CE6B14">
        <w:tc>
          <w:tcPr>
            <w:tcW w:w="2184" w:type="dxa"/>
          </w:tcPr>
          <w:p w14:paraId="34DF0A72" w14:textId="77777777" w:rsidR="00CE6B14" w:rsidRDefault="00CE6B14" w:rsidP="00CE6B14">
            <w:pPr>
              <w:rPr>
                <w:sz w:val="18"/>
                <w:szCs w:val="16"/>
              </w:rPr>
            </w:pPr>
            <w:r>
              <w:rPr>
                <w:sz w:val="18"/>
                <w:szCs w:val="16"/>
              </w:rPr>
              <w:t>collectionCd</w:t>
            </w:r>
          </w:p>
        </w:tc>
        <w:tc>
          <w:tcPr>
            <w:tcW w:w="2009" w:type="dxa"/>
          </w:tcPr>
          <w:p w14:paraId="6BA093A6" w14:textId="77777777" w:rsidR="00CE6B14" w:rsidRDefault="00CE6B14" w:rsidP="00CE6B14">
            <w:pPr>
              <w:rPr>
                <w:sz w:val="18"/>
                <w:szCs w:val="16"/>
              </w:rPr>
            </w:pPr>
            <w:r>
              <w:rPr>
                <w:sz w:val="18"/>
                <w:szCs w:val="16"/>
              </w:rPr>
              <w:t>string</w:t>
            </w:r>
          </w:p>
        </w:tc>
        <w:tc>
          <w:tcPr>
            <w:tcW w:w="2263" w:type="dxa"/>
          </w:tcPr>
          <w:p w14:paraId="0A4D43A7" w14:textId="77777777" w:rsidR="00CE6B14" w:rsidRDefault="00CE6B14" w:rsidP="00CE6B14">
            <w:pPr>
              <w:rPr>
                <w:sz w:val="18"/>
                <w:szCs w:val="16"/>
              </w:rPr>
            </w:pPr>
            <w:r>
              <w:rPr>
                <w:sz w:val="18"/>
                <w:szCs w:val="16"/>
              </w:rPr>
              <w:t>Collection code</w:t>
            </w:r>
          </w:p>
        </w:tc>
        <w:tc>
          <w:tcPr>
            <w:tcW w:w="1822" w:type="dxa"/>
          </w:tcPr>
          <w:p w14:paraId="51290E98" w14:textId="77777777" w:rsidR="00CE6B14" w:rsidRDefault="00CE6B14" w:rsidP="00CE6B14">
            <w:pPr>
              <w:rPr>
                <w:sz w:val="18"/>
                <w:szCs w:val="16"/>
              </w:rPr>
            </w:pPr>
          </w:p>
        </w:tc>
      </w:tr>
      <w:tr w:rsidR="00CE6B14" w14:paraId="023E1F7B" w14:textId="77777777" w:rsidTr="00CE6B14">
        <w:tc>
          <w:tcPr>
            <w:tcW w:w="2184" w:type="dxa"/>
          </w:tcPr>
          <w:p w14:paraId="3EFC43A4" w14:textId="77777777" w:rsidR="00CE6B14" w:rsidRDefault="00CE6B14" w:rsidP="00CE6B14">
            <w:pPr>
              <w:rPr>
                <w:sz w:val="18"/>
                <w:szCs w:val="16"/>
              </w:rPr>
            </w:pPr>
            <w:r>
              <w:rPr>
                <w:sz w:val="18"/>
                <w:szCs w:val="16"/>
              </w:rPr>
              <w:t>collectionTxt</w:t>
            </w:r>
          </w:p>
        </w:tc>
        <w:tc>
          <w:tcPr>
            <w:tcW w:w="2009" w:type="dxa"/>
          </w:tcPr>
          <w:p w14:paraId="6EBBD26D" w14:textId="77777777" w:rsidR="00CE6B14" w:rsidRDefault="00CE6B14" w:rsidP="00CE6B14">
            <w:pPr>
              <w:rPr>
                <w:sz w:val="18"/>
                <w:szCs w:val="16"/>
              </w:rPr>
            </w:pPr>
            <w:r>
              <w:rPr>
                <w:sz w:val="18"/>
                <w:szCs w:val="16"/>
              </w:rPr>
              <w:t>string</w:t>
            </w:r>
          </w:p>
        </w:tc>
        <w:tc>
          <w:tcPr>
            <w:tcW w:w="2263" w:type="dxa"/>
          </w:tcPr>
          <w:p w14:paraId="3684965C" w14:textId="77777777" w:rsidR="00CE6B14" w:rsidRDefault="00CE6B14" w:rsidP="00CE6B14">
            <w:pPr>
              <w:rPr>
                <w:sz w:val="18"/>
                <w:szCs w:val="16"/>
              </w:rPr>
            </w:pPr>
            <w:r>
              <w:rPr>
                <w:sz w:val="18"/>
                <w:szCs w:val="16"/>
              </w:rPr>
              <w:t>Collection description</w:t>
            </w:r>
          </w:p>
        </w:tc>
        <w:tc>
          <w:tcPr>
            <w:tcW w:w="1822" w:type="dxa"/>
          </w:tcPr>
          <w:p w14:paraId="17891D84" w14:textId="77777777" w:rsidR="00CE6B14" w:rsidRDefault="00CE6B14" w:rsidP="00CE6B14">
            <w:pPr>
              <w:rPr>
                <w:sz w:val="18"/>
                <w:szCs w:val="16"/>
              </w:rPr>
            </w:pPr>
          </w:p>
        </w:tc>
      </w:tr>
      <w:tr w:rsidR="00CE6B14" w14:paraId="43702C80" w14:textId="77777777" w:rsidTr="00CE6B14">
        <w:tc>
          <w:tcPr>
            <w:tcW w:w="2184" w:type="dxa"/>
          </w:tcPr>
          <w:p w14:paraId="244A72F3" w14:textId="77777777" w:rsidR="00CE6B14" w:rsidRDefault="00CE6B14" w:rsidP="00CE6B14">
            <w:pPr>
              <w:rPr>
                <w:sz w:val="18"/>
                <w:szCs w:val="16"/>
              </w:rPr>
            </w:pPr>
            <w:r>
              <w:rPr>
                <w:sz w:val="18"/>
                <w:szCs w:val="16"/>
              </w:rPr>
              <w:t>purchasableInd</w:t>
            </w:r>
          </w:p>
        </w:tc>
        <w:tc>
          <w:tcPr>
            <w:tcW w:w="2009" w:type="dxa"/>
          </w:tcPr>
          <w:p w14:paraId="57288FC6" w14:textId="77777777" w:rsidR="00CE6B14" w:rsidRDefault="00CE6B14" w:rsidP="00CE6B14">
            <w:pPr>
              <w:rPr>
                <w:sz w:val="18"/>
                <w:szCs w:val="16"/>
              </w:rPr>
            </w:pPr>
            <w:r>
              <w:rPr>
                <w:sz w:val="18"/>
                <w:szCs w:val="16"/>
              </w:rPr>
              <w:t>Boolean</w:t>
            </w:r>
          </w:p>
        </w:tc>
        <w:tc>
          <w:tcPr>
            <w:tcW w:w="2263" w:type="dxa"/>
          </w:tcPr>
          <w:p w14:paraId="4A2071F3" w14:textId="77777777" w:rsidR="00CE6B14" w:rsidRDefault="00CE6B14" w:rsidP="00CE6B14">
            <w:pPr>
              <w:rPr>
                <w:sz w:val="18"/>
                <w:szCs w:val="16"/>
              </w:rPr>
            </w:pPr>
          </w:p>
        </w:tc>
        <w:tc>
          <w:tcPr>
            <w:tcW w:w="1822" w:type="dxa"/>
          </w:tcPr>
          <w:p w14:paraId="59C05B01" w14:textId="77777777" w:rsidR="00CE6B14" w:rsidRDefault="00CE6B14" w:rsidP="00CE6B14">
            <w:pPr>
              <w:rPr>
                <w:sz w:val="18"/>
                <w:szCs w:val="16"/>
              </w:rPr>
            </w:pPr>
          </w:p>
        </w:tc>
      </w:tr>
      <w:tr w:rsidR="00CE6B14" w14:paraId="34CC6891" w14:textId="77777777" w:rsidTr="00CE6B14">
        <w:tc>
          <w:tcPr>
            <w:tcW w:w="2184" w:type="dxa"/>
          </w:tcPr>
          <w:p w14:paraId="4167FCFF" w14:textId="77777777" w:rsidR="00CE6B14" w:rsidRDefault="00CE6B14" w:rsidP="00CE6B14">
            <w:pPr>
              <w:rPr>
                <w:sz w:val="18"/>
                <w:szCs w:val="16"/>
              </w:rPr>
            </w:pPr>
            <w:r>
              <w:rPr>
                <w:sz w:val="18"/>
                <w:szCs w:val="16"/>
              </w:rPr>
              <w:t>rank</w:t>
            </w:r>
          </w:p>
        </w:tc>
        <w:tc>
          <w:tcPr>
            <w:tcW w:w="2009" w:type="dxa"/>
          </w:tcPr>
          <w:p w14:paraId="4D619BF3" w14:textId="77777777" w:rsidR="00CE6B14" w:rsidRDefault="00CE6B14" w:rsidP="00CE6B14">
            <w:pPr>
              <w:rPr>
                <w:sz w:val="18"/>
                <w:szCs w:val="16"/>
              </w:rPr>
            </w:pPr>
            <w:r>
              <w:rPr>
                <w:sz w:val="18"/>
                <w:szCs w:val="16"/>
              </w:rPr>
              <w:t>number</w:t>
            </w:r>
          </w:p>
        </w:tc>
        <w:tc>
          <w:tcPr>
            <w:tcW w:w="2263" w:type="dxa"/>
          </w:tcPr>
          <w:p w14:paraId="34A8A6E6" w14:textId="77777777" w:rsidR="00CE6B14" w:rsidRDefault="00CE6B14" w:rsidP="00CE6B14">
            <w:pPr>
              <w:rPr>
                <w:sz w:val="18"/>
                <w:szCs w:val="16"/>
              </w:rPr>
            </w:pPr>
          </w:p>
        </w:tc>
        <w:tc>
          <w:tcPr>
            <w:tcW w:w="1822" w:type="dxa"/>
          </w:tcPr>
          <w:p w14:paraId="4517956E" w14:textId="77777777" w:rsidR="00CE6B14" w:rsidRDefault="00CE6B14" w:rsidP="00CE6B14">
            <w:pPr>
              <w:rPr>
                <w:sz w:val="18"/>
                <w:szCs w:val="16"/>
              </w:rPr>
            </w:pPr>
          </w:p>
        </w:tc>
      </w:tr>
      <w:tr w:rsidR="00CE6B14" w14:paraId="7654D490" w14:textId="77777777" w:rsidTr="00CE6B14">
        <w:tc>
          <w:tcPr>
            <w:tcW w:w="2184" w:type="dxa"/>
          </w:tcPr>
          <w:p w14:paraId="20D440B8" w14:textId="77777777" w:rsidR="00CE6B14" w:rsidRDefault="00CE6B14" w:rsidP="00CE6B14">
            <w:pPr>
              <w:rPr>
                <w:sz w:val="18"/>
                <w:szCs w:val="16"/>
              </w:rPr>
            </w:pPr>
            <w:r>
              <w:rPr>
                <w:sz w:val="18"/>
                <w:szCs w:val="16"/>
              </w:rPr>
              <w:t>pricePlanCode</w:t>
            </w:r>
          </w:p>
        </w:tc>
        <w:tc>
          <w:tcPr>
            <w:tcW w:w="2009" w:type="dxa"/>
          </w:tcPr>
          <w:p w14:paraId="09C3959C" w14:textId="77777777" w:rsidR="00CE6B14" w:rsidRDefault="00CE6B14" w:rsidP="00CE6B14">
            <w:pPr>
              <w:rPr>
                <w:sz w:val="18"/>
                <w:szCs w:val="16"/>
              </w:rPr>
            </w:pPr>
            <w:r>
              <w:rPr>
                <w:sz w:val="18"/>
                <w:szCs w:val="16"/>
              </w:rPr>
              <w:t>string</w:t>
            </w:r>
          </w:p>
        </w:tc>
        <w:tc>
          <w:tcPr>
            <w:tcW w:w="2263" w:type="dxa"/>
          </w:tcPr>
          <w:p w14:paraId="2F4F2F14" w14:textId="77777777" w:rsidR="00CE6B14" w:rsidRDefault="00CE6B14" w:rsidP="00CE6B14">
            <w:pPr>
              <w:rPr>
                <w:sz w:val="18"/>
                <w:szCs w:val="16"/>
              </w:rPr>
            </w:pPr>
          </w:p>
        </w:tc>
        <w:tc>
          <w:tcPr>
            <w:tcW w:w="1822" w:type="dxa"/>
          </w:tcPr>
          <w:p w14:paraId="0BCDEEF5" w14:textId="77777777" w:rsidR="00CE6B14" w:rsidRDefault="00CE6B14" w:rsidP="00CE6B14">
            <w:pPr>
              <w:rPr>
                <w:sz w:val="18"/>
                <w:szCs w:val="16"/>
              </w:rPr>
            </w:pPr>
          </w:p>
        </w:tc>
      </w:tr>
      <w:tr w:rsidR="00CE6B14" w14:paraId="5A5668A1" w14:textId="77777777" w:rsidTr="00CE6B14">
        <w:tc>
          <w:tcPr>
            <w:tcW w:w="2184" w:type="dxa"/>
          </w:tcPr>
          <w:p w14:paraId="2F6B94EB" w14:textId="77777777" w:rsidR="00CE6B14" w:rsidRDefault="00CE6B14" w:rsidP="00CE6B14">
            <w:pPr>
              <w:rPr>
                <w:sz w:val="18"/>
                <w:szCs w:val="16"/>
              </w:rPr>
            </w:pPr>
            <w:r>
              <w:rPr>
                <w:sz w:val="18"/>
                <w:szCs w:val="16"/>
              </w:rPr>
              <w:t>collectionCategory (new)</w:t>
            </w:r>
          </w:p>
        </w:tc>
        <w:tc>
          <w:tcPr>
            <w:tcW w:w="2009" w:type="dxa"/>
          </w:tcPr>
          <w:p w14:paraId="4D3CD7E8" w14:textId="77777777" w:rsidR="00CE6B14" w:rsidRDefault="00CE6B14" w:rsidP="00CE6B14">
            <w:pPr>
              <w:rPr>
                <w:sz w:val="18"/>
                <w:szCs w:val="16"/>
              </w:rPr>
            </w:pPr>
            <w:r>
              <w:rPr>
                <w:sz w:val="18"/>
                <w:szCs w:val="16"/>
              </w:rPr>
              <w:t>string</w:t>
            </w:r>
          </w:p>
        </w:tc>
        <w:tc>
          <w:tcPr>
            <w:tcW w:w="2263" w:type="dxa"/>
          </w:tcPr>
          <w:p w14:paraId="3233C5A2" w14:textId="77777777" w:rsidR="00CE6B14" w:rsidRPr="00BF5A2A" w:rsidRDefault="00CE6B14" w:rsidP="00CE6B14">
            <w:pPr>
              <w:tabs>
                <w:tab w:val="center" w:pos="884"/>
              </w:tabs>
              <w:rPr>
                <w:color w:val="FF0000"/>
                <w:sz w:val="18"/>
                <w:szCs w:val="16"/>
              </w:rPr>
            </w:pPr>
            <w:r w:rsidRPr="006A5ADF">
              <w:rPr>
                <w:sz w:val="18"/>
                <w:szCs w:val="16"/>
              </w:rPr>
              <w:t>Determine collection  is curated or flex</w:t>
            </w:r>
          </w:p>
        </w:tc>
        <w:tc>
          <w:tcPr>
            <w:tcW w:w="1822" w:type="dxa"/>
          </w:tcPr>
          <w:p w14:paraId="0731B657" w14:textId="77777777" w:rsidR="00CE6B14" w:rsidRDefault="00CE6B14" w:rsidP="00CE6B14">
            <w:pPr>
              <w:rPr>
                <w:sz w:val="18"/>
                <w:szCs w:val="16"/>
              </w:rPr>
            </w:pPr>
            <w:r>
              <w:rPr>
                <w:sz w:val="18"/>
                <w:szCs w:val="16"/>
              </w:rPr>
              <w:t>Theme packs (?)</w:t>
            </w:r>
          </w:p>
          <w:p w14:paraId="192CDCF5" w14:textId="77777777" w:rsidR="00CE6B14" w:rsidRDefault="00CE6B14" w:rsidP="00CE6B14">
            <w:pPr>
              <w:rPr>
                <w:sz w:val="18"/>
                <w:szCs w:val="16"/>
              </w:rPr>
            </w:pPr>
            <w:r>
              <w:rPr>
                <w:sz w:val="18"/>
                <w:szCs w:val="16"/>
              </w:rPr>
              <w:t>Second (?)</w:t>
            </w:r>
          </w:p>
          <w:p w14:paraId="69256311" w14:textId="77777777" w:rsidR="00CE6B14" w:rsidRDefault="00CE6B14" w:rsidP="00CE6B14">
            <w:pPr>
              <w:rPr>
                <w:sz w:val="18"/>
                <w:szCs w:val="16"/>
              </w:rPr>
            </w:pPr>
          </w:p>
        </w:tc>
      </w:tr>
      <w:tr w:rsidR="00CE6B14" w14:paraId="4E3647A6" w14:textId="77777777" w:rsidTr="00CE6B14">
        <w:tc>
          <w:tcPr>
            <w:tcW w:w="2184" w:type="dxa"/>
          </w:tcPr>
          <w:p w14:paraId="3FF8C014" w14:textId="77777777" w:rsidR="00CE6B14" w:rsidRPr="00CF7F5C" w:rsidRDefault="00CE6B14" w:rsidP="00CE6B14">
            <w:pPr>
              <w:rPr>
                <w:sz w:val="18"/>
                <w:szCs w:val="16"/>
              </w:rPr>
            </w:pPr>
            <w:r>
              <w:rPr>
                <w:sz w:val="18"/>
                <w:szCs w:val="16"/>
              </w:rPr>
              <w:t>p</w:t>
            </w:r>
            <w:r w:rsidRPr="00CF7F5C">
              <w:rPr>
                <w:sz w:val="18"/>
                <w:szCs w:val="16"/>
              </w:rPr>
              <w:t>rice</w:t>
            </w:r>
            <w:r>
              <w:rPr>
                <w:sz w:val="18"/>
                <w:szCs w:val="16"/>
              </w:rPr>
              <w:t>Model  (new)</w:t>
            </w:r>
          </w:p>
        </w:tc>
        <w:tc>
          <w:tcPr>
            <w:tcW w:w="2009" w:type="dxa"/>
          </w:tcPr>
          <w:p w14:paraId="44EDA611" w14:textId="77777777" w:rsidR="00CE6B14" w:rsidRDefault="00CE6B14" w:rsidP="00CE6B14">
            <w:pPr>
              <w:rPr>
                <w:sz w:val="18"/>
                <w:szCs w:val="16"/>
              </w:rPr>
            </w:pPr>
            <w:r>
              <w:rPr>
                <w:sz w:val="18"/>
                <w:szCs w:val="16"/>
              </w:rPr>
              <w:t>string</w:t>
            </w:r>
          </w:p>
        </w:tc>
        <w:tc>
          <w:tcPr>
            <w:tcW w:w="2263" w:type="dxa"/>
          </w:tcPr>
          <w:p w14:paraId="6C08BC1B" w14:textId="77777777" w:rsidR="00CE6B14" w:rsidRDefault="00CE6B14" w:rsidP="00CE6B14">
            <w:pPr>
              <w:rPr>
                <w:sz w:val="18"/>
                <w:szCs w:val="16"/>
              </w:rPr>
            </w:pPr>
            <w:r w:rsidRPr="00180331">
              <w:rPr>
                <w:b/>
                <w:color w:val="FF0000"/>
                <w:sz w:val="18"/>
                <w:szCs w:val="16"/>
              </w:rPr>
              <w:t>Fixed</w:t>
            </w:r>
            <w:r>
              <w:rPr>
                <w:sz w:val="18"/>
                <w:szCs w:val="16"/>
              </w:rPr>
              <w:t xml:space="preserve"> - </w:t>
            </w:r>
            <w:r w:rsidRPr="00180331">
              <w:rPr>
                <w:sz w:val="18"/>
                <w:szCs w:val="16"/>
              </w:rPr>
              <w:t>&lt;price_id&gt; is the only price for the Collection</w:t>
            </w:r>
            <w:r>
              <w:rPr>
                <w:sz w:val="18"/>
                <w:szCs w:val="16"/>
              </w:rPr>
              <w:t>;</w:t>
            </w:r>
          </w:p>
          <w:p w14:paraId="26254129" w14:textId="77777777" w:rsidR="00CE6B14" w:rsidRDefault="00CE6B14" w:rsidP="00CE6B14">
            <w:pPr>
              <w:rPr>
                <w:sz w:val="18"/>
                <w:szCs w:val="16"/>
              </w:rPr>
            </w:pPr>
          </w:p>
          <w:p w14:paraId="7E41845A" w14:textId="77777777" w:rsidR="00CE6B14" w:rsidRDefault="00CE6B14" w:rsidP="00CE6B14">
            <w:pPr>
              <w:rPr>
                <w:sz w:val="18"/>
                <w:szCs w:val="16"/>
              </w:rPr>
            </w:pPr>
            <w:r w:rsidRPr="00180331">
              <w:rPr>
                <w:b/>
                <w:color w:val="FF0000"/>
                <w:sz w:val="18"/>
                <w:szCs w:val="16"/>
              </w:rPr>
              <w:t>Discount</w:t>
            </w:r>
            <w:r>
              <w:rPr>
                <w:sz w:val="18"/>
                <w:szCs w:val="16"/>
              </w:rPr>
              <w:t xml:space="preserve"> - </w:t>
            </w:r>
            <w:r w:rsidRPr="00180331">
              <w:rPr>
                <w:sz w:val="18"/>
                <w:szCs w:val="16"/>
              </w:rPr>
              <w:t>&lt;price_id&gt; value is a discount</w:t>
            </w:r>
            <w:r>
              <w:rPr>
                <w:sz w:val="18"/>
                <w:szCs w:val="16"/>
              </w:rPr>
              <w:t>,</w:t>
            </w:r>
            <w:r w:rsidRPr="00180331">
              <w:rPr>
                <w:sz w:val="18"/>
                <w:szCs w:val="16"/>
              </w:rPr>
              <w:t xml:space="preserve"> Collection price is the sum of all the prices for all selected elements MINUS &lt;price_id&gt; value</w:t>
            </w:r>
            <w:r>
              <w:rPr>
                <w:sz w:val="18"/>
                <w:szCs w:val="16"/>
              </w:rPr>
              <w:t>;</w:t>
            </w:r>
          </w:p>
          <w:p w14:paraId="327F7552" w14:textId="77777777" w:rsidR="00CE6B14" w:rsidRDefault="00CE6B14" w:rsidP="00CE6B14">
            <w:pPr>
              <w:rPr>
                <w:sz w:val="18"/>
                <w:szCs w:val="16"/>
              </w:rPr>
            </w:pPr>
          </w:p>
        </w:tc>
        <w:tc>
          <w:tcPr>
            <w:tcW w:w="1822" w:type="dxa"/>
          </w:tcPr>
          <w:p w14:paraId="5EC491BF" w14:textId="77777777" w:rsidR="00CE6B14" w:rsidRDefault="00CE6B14" w:rsidP="00CE6B14">
            <w:pPr>
              <w:rPr>
                <w:sz w:val="18"/>
                <w:szCs w:val="16"/>
              </w:rPr>
            </w:pPr>
            <w:r>
              <w:rPr>
                <w:sz w:val="18"/>
                <w:szCs w:val="16"/>
              </w:rPr>
              <w:t xml:space="preserve">Discount; </w:t>
            </w:r>
          </w:p>
          <w:p w14:paraId="361826C0" w14:textId="77777777" w:rsidR="00CE6B14" w:rsidRDefault="00CE6B14" w:rsidP="00CE6B14">
            <w:pPr>
              <w:rPr>
                <w:sz w:val="18"/>
                <w:szCs w:val="16"/>
              </w:rPr>
            </w:pPr>
            <w:r>
              <w:rPr>
                <w:sz w:val="18"/>
                <w:szCs w:val="16"/>
              </w:rPr>
              <w:t xml:space="preserve">Fixed </w:t>
            </w:r>
          </w:p>
          <w:p w14:paraId="57936FD6" w14:textId="77777777" w:rsidR="00CE6B14" w:rsidRDefault="00CE6B14" w:rsidP="00CE6B14">
            <w:pPr>
              <w:rPr>
                <w:sz w:val="18"/>
                <w:szCs w:val="16"/>
              </w:rPr>
            </w:pPr>
          </w:p>
        </w:tc>
      </w:tr>
      <w:tr w:rsidR="00CE6B14" w14:paraId="3224F0A0" w14:textId="77777777" w:rsidTr="00CE6B14">
        <w:tc>
          <w:tcPr>
            <w:tcW w:w="2184" w:type="dxa"/>
          </w:tcPr>
          <w:p w14:paraId="13677C28" w14:textId="77777777" w:rsidR="00CE6B14" w:rsidRPr="00CF7F5C" w:rsidRDefault="00CE6B14" w:rsidP="00CE6B14">
            <w:pPr>
              <w:rPr>
                <w:sz w:val="18"/>
                <w:szCs w:val="16"/>
              </w:rPr>
            </w:pPr>
            <w:r>
              <w:rPr>
                <w:sz w:val="18"/>
                <w:szCs w:val="16"/>
              </w:rPr>
              <w:t>p</w:t>
            </w:r>
            <w:r w:rsidRPr="00CF7F5C">
              <w:rPr>
                <w:sz w:val="18"/>
                <w:szCs w:val="16"/>
              </w:rPr>
              <w:t>rice</w:t>
            </w:r>
            <w:r>
              <w:rPr>
                <w:sz w:val="18"/>
                <w:szCs w:val="16"/>
              </w:rPr>
              <w:t>Amt</w:t>
            </w:r>
          </w:p>
        </w:tc>
        <w:tc>
          <w:tcPr>
            <w:tcW w:w="2009" w:type="dxa"/>
          </w:tcPr>
          <w:p w14:paraId="0412BDA3" w14:textId="77777777" w:rsidR="00CE6B14" w:rsidRDefault="00CE6B14" w:rsidP="00CE6B14">
            <w:pPr>
              <w:rPr>
                <w:sz w:val="18"/>
                <w:szCs w:val="16"/>
              </w:rPr>
            </w:pPr>
            <w:r>
              <w:rPr>
                <w:sz w:val="18"/>
                <w:szCs w:val="16"/>
              </w:rPr>
              <w:t>double</w:t>
            </w:r>
          </w:p>
        </w:tc>
        <w:tc>
          <w:tcPr>
            <w:tcW w:w="2263" w:type="dxa"/>
          </w:tcPr>
          <w:p w14:paraId="5E01C50B" w14:textId="77777777" w:rsidR="00CE6B14" w:rsidRDefault="00CE6B14" w:rsidP="00CE6B14">
            <w:pPr>
              <w:rPr>
                <w:sz w:val="18"/>
                <w:szCs w:val="16"/>
              </w:rPr>
            </w:pPr>
            <w:r>
              <w:rPr>
                <w:sz w:val="18"/>
                <w:szCs w:val="16"/>
              </w:rPr>
              <w:t xml:space="preserve">This value calculated by this service; </w:t>
            </w:r>
          </w:p>
        </w:tc>
        <w:tc>
          <w:tcPr>
            <w:tcW w:w="1822" w:type="dxa"/>
          </w:tcPr>
          <w:p w14:paraId="04F124FF" w14:textId="77777777" w:rsidR="00CE6B14" w:rsidRDefault="00CE6B14" w:rsidP="00CE6B14">
            <w:pPr>
              <w:rPr>
                <w:sz w:val="18"/>
                <w:szCs w:val="16"/>
              </w:rPr>
            </w:pPr>
          </w:p>
        </w:tc>
      </w:tr>
      <w:tr w:rsidR="00CE6B14" w14:paraId="210776B2" w14:textId="77777777" w:rsidTr="00CE6B14">
        <w:tc>
          <w:tcPr>
            <w:tcW w:w="2184" w:type="dxa"/>
          </w:tcPr>
          <w:p w14:paraId="4E30077C" w14:textId="77777777" w:rsidR="00CE6B14" w:rsidRPr="00CF7F5C" w:rsidRDefault="00CE6B14" w:rsidP="00CE6B14">
            <w:pPr>
              <w:rPr>
                <w:sz w:val="18"/>
                <w:szCs w:val="16"/>
              </w:rPr>
            </w:pPr>
            <w:r>
              <w:rPr>
                <w:sz w:val="18"/>
                <w:szCs w:val="16"/>
              </w:rPr>
              <w:t>promotionInd (new)</w:t>
            </w:r>
          </w:p>
        </w:tc>
        <w:tc>
          <w:tcPr>
            <w:tcW w:w="2009" w:type="dxa"/>
          </w:tcPr>
          <w:p w14:paraId="239C0653" w14:textId="77777777" w:rsidR="00CE6B14" w:rsidRDefault="00CE6B14" w:rsidP="00CE6B14">
            <w:pPr>
              <w:rPr>
                <w:sz w:val="18"/>
                <w:szCs w:val="16"/>
              </w:rPr>
            </w:pPr>
            <w:r>
              <w:rPr>
                <w:sz w:val="18"/>
                <w:szCs w:val="16"/>
              </w:rPr>
              <w:t>Boolean</w:t>
            </w:r>
          </w:p>
        </w:tc>
        <w:tc>
          <w:tcPr>
            <w:tcW w:w="2263" w:type="dxa"/>
          </w:tcPr>
          <w:p w14:paraId="33AB75AB" w14:textId="77777777" w:rsidR="00CE6B14" w:rsidRDefault="00CE6B14" w:rsidP="00CE6B14">
            <w:pPr>
              <w:rPr>
                <w:sz w:val="18"/>
                <w:szCs w:val="16"/>
              </w:rPr>
            </w:pPr>
            <w:r>
              <w:rPr>
                <w:sz w:val="18"/>
                <w:szCs w:val="16"/>
              </w:rPr>
              <w:t>Future use</w:t>
            </w:r>
          </w:p>
        </w:tc>
        <w:tc>
          <w:tcPr>
            <w:tcW w:w="1822" w:type="dxa"/>
          </w:tcPr>
          <w:p w14:paraId="53CE00F4" w14:textId="77777777" w:rsidR="00CE6B14" w:rsidRDefault="00CE6B14" w:rsidP="00CE6B14">
            <w:pPr>
              <w:rPr>
                <w:sz w:val="18"/>
                <w:szCs w:val="16"/>
              </w:rPr>
            </w:pPr>
          </w:p>
        </w:tc>
      </w:tr>
      <w:tr w:rsidR="00CE6B14" w14:paraId="172276A1" w14:textId="77777777" w:rsidTr="00CE6B14">
        <w:tc>
          <w:tcPr>
            <w:tcW w:w="2184" w:type="dxa"/>
          </w:tcPr>
          <w:p w14:paraId="36614D47" w14:textId="77777777" w:rsidR="00CE6B14" w:rsidRPr="00CF7F5C" w:rsidRDefault="00CE6B14" w:rsidP="00CE6B14">
            <w:pPr>
              <w:rPr>
                <w:sz w:val="18"/>
                <w:szCs w:val="16"/>
              </w:rPr>
            </w:pPr>
            <w:r>
              <w:rPr>
                <w:sz w:val="18"/>
                <w:szCs w:val="16"/>
              </w:rPr>
              <w:t>promotionPriceAmt (new)</w:t>
            </w:r>
          </w:p>
        </w:tc>
        <w:tc>
          <w:tcPr>
            <w:tcW w:w="2009" w:type="dxa"/>
          </w:tcPr>
          <w:p w14:paraId="4DDE62A0" w14:textId="77777777" w:rsidR="00CE6B14" w:rsidRDefault="00CE6B14" w:rsidP="00CE6B14">
            <w:pPr>
              <w:rPr>
                <w:sz w:val="18"/>
                <w:szCs w:val="16"/>
              </w:rPr>
            </w:pPr>
            <w:r>
              <w:rPr>
                <w:sz w:val="18"/>
                <w:szCs w:val="16"/>
              </w:rPr>
              <w:t>double</w:t>
            </w:r>
          </w:p>
        </w:tc>
        <w:tc>
          <w:tcPr>
            <w:tcW w:w="2263" w:type="dxa"/>
          </w:tcPr>
          <w:p w14:paraId="677A790D" w14:textId="77777777" w:rsidR="00CE6B14" w:rsidRDefault="00CE6B14" w:rsidP="00CE6B14">
            <w:pPr>
              <w:rPr>
                <w:sz w:val="18"/>
                <w:szCs w:val="16"/>
              </w:rPr>
            </w:pPr>
            <w:r>
              <w:rPr>
                <w:sz w:val="18"/>
                <w:szCs w:val="16"/>
              </w:rPr>
              <w:t>Future use</w:t>
            </w:r>
          </w:p>
        </w:tc>
        <w:tc>
          <w:tcPr>
            <w:tcW w:w="1822" w:type="dxa"/>
          </w:tcPr>
          <w:p w14:paraId="6082DB43" w14:textId="77777777" w:rsidR="00CE6B14" w:rsidRDefault="00CE6B14" w:rsidP="00CE6B14">
            <w:pPr>
              <w:rPr>
                <w:sz w:val="18"/>
                <w:szCs w:val="16"/>
              </w:rPr>
            </w:pPr>
          </w:p>
        </w:tc>
      </w:tr>
      <w:tr w:rsidR="00CE6B14" w14:paraId="0E7A644A" w14:textId="77777777" w:rsidTr="00CE6B14">
        <w:tc>
          <w:tcPr>
            <w:tcW w:w="2184" w:type="dxa"/>
          </w:tcPr>
          <w:p w14:paraId="202DB770" w14:textId="77777777" w:rsidR="00CE6B14" w:rsidRPr="00CF7F5C" w:rsidRDefault="00CE6B14" w:rsidP="00CE6B14">
            <w:pPr>
              <w:rPr>
                <w:sz w:val="18"/>
                <w:szCs w:val="16"/>
              </w:rPr>
            </w:pPr>
            <w:r>
              <w:rPr>
                <w:sz w:val="18"/>
                <w:szCs w:val="16"/>
              </w:rPr>
              <w:t>downgradeableInd  (new)</w:t>
            </w:r>
          </w:p>
        </w:tc>
        <w:tc>
          <w:tcPr>
            <w:tcW w:w="2009" w:type="dxa"/>
          </w:tcPr>
          <w:p w14:paraId="14E2F8F7" w14:textId="77777777" w:rsidR="00CE6B14" w:rsidRDefault="00CE6B14" w:rsidP="00CE6B14">
            <w:pPr>
              <w:rPr>
                <w:sz w:val="18"/>
                <w:szCs w:val="16"/>
              </w:rPr>
            </w:pPr>
            <w:r>
              <w:rPr>
                <w:sz w:val="18"/>
                <w:szCs w:val="16"/>
              </w:rPr>
              <w:t>boolean</w:t>
            </w:r>
          </w:p>
        </w:tc>
        <w:tc>
          <w:tcPr>
            <w:tcW w:w="2263" w:type="dxa"/>
          </w:tcPr>
          <w:p w14:paraId="6275D4D3" w14:textId="77777777" w:rsidR="00CE6B14" w:rsidRDefault="00CE6B14" w:rsidP="00CE6B14">
            <w:pPr>
              <w:rPr>
                <w:sz w:val="18"/>
                <w:szCs w:val="16"/>
              </w:rPr>
            </w:pPr>
            <w:r>
              <w:rPr>
                <w:sz w:val="18"/>
                <w:szCs w:val="16"/>
              </w:rPr>
              <w:t>If this collection could downgrade in same collection category.</w:t>
            </w:r>
          </w:p>
        </w:tc>
        <w:tc>
          <w:tcPr>
            <w:tcW w:w="1822" w:type="dxa"/>
          </w:tcPr>
          <w:p w14:paraId="5D728C3A" w14:textId="77777777" w:rsidR="00CE6B14" w:rsidRDefault="00CE6B14" w:rsidP="00CE6B14">
            <w:pPr>
              <w:rPr>
                <w:sz w:val="18"/>
                <w:szCs w:val="16"/>
              </w:rPr>
            </w:pPr>
          </w:p>
        </w:tc>
      </w:tr>
      <w:tr w:rsidR="00CE6B14" w14:paraId="5DA330FC" w14:textId="77777777" w:rsidTr="00CE6B14">
        <w:tc>
          <w:tcPr>
            <w:tcW w:w="2184" w:type="dxa"/>
          </w:tcPr>
          <w:p w14:paraId="08662ED9" w14:textId="77777777" w:rsidR="00CE6B14" w:rsidRDefault="00CE6B14" w:rsidP="00CE6B14">
            <w:pPr>
              <w:rPr>
                <w:sz w:val="18"/>
                <w:szCs w:val="16"/>
              </w:rPr>
            </w:pPr>
            <w:r>
              <w:rPr>
                <w:sz w:val="18"/>
                <w:szCs w:val="16"/>
              </w:rPr>
              <w:t>exclusionCollectionCdList</w:t>
            </w:r>
          </w:p>
        </w:tc>
        <w:tc>
          <w:tcPr>
            <w:tcW w:w="2009" w:type="dxa"/>
          </w:tcPr>
          <w:p w14:paraId="531FE4A4" w14:textId="77777777" w:rsidR="00CE6B14" w:rsidRDefault="00CE6B14" w:rsidP="00CE6B14">
            <w:pPr>
              <w:rPr>
                <w:sz w:val="18"/>
                <w:szCs w:val="16"/>
              </w:rPr>
            </w:pPr>
            <w:r>
              <w:rPr>
                <w:sz w:val="18"/>
                <w:szCs w:val="16"/>
              </w:rPr>
              <w:t>Array of &lt;string&gt;</w:t>
            </w:r>
          </w:p>
        </w:tc>
        <w:tc>
          <w:tcPr>
            <w:tcW w:w="2263" w:type="dxa"/>
          </w:tcPr>
          <w:p w14:paraId="09934F0F" w14:textId="77777777" w:rsidR="00CE6B14" w:rsidRDefault="00CE6B14" w:rsidP="00CE6B14">
            <w:pPr>
              <w:rPr>
                <w:sz w:val="18"/>
                <w:szCs w:val="16"/>
              </w:rPr>
            </w:pPr>
            <w:r>
              <w:rPr>
                <w:sz w:val="18"/>
                <w:szCs w:val="16"/>
              </w:rPr>
              <w:t xml:space="preserve">Exclusion collections: these collections could be downgraded of cross over collection type. </w:t>
            </w:r>
          </w:p>
        </w:tc>
        <w:tc>
          <w:tcPr>
            <w:tcW w:w="1822" w:type="dxa"/>
          </w:tcPr>
          <w:p w14:paraId="734CA001" w14:textId="77777777" w:rsidR="00CE6B14" w:rsidRDefault="00CE6B14" w:rsidP="00CE6B14">
            <w:pPr>
              <w:rPr>
                <w:sz w:val="18"/>
                <w:szCs w:val="16"/>
              </w:rPr>
            </w:pPr>
          </w:p>
        </w:tc>
      </w:tr>
      <w:tr w:rsidR="00CE6B14" w14:paraId="507A578E" w14:textId="77777777" w:rsidTr="00CE6B14">
        <w:tc>
          <w:tcPr>
            <w:tcW w:w="2184" w:type="dxa"/>
          </w:tcPr>
          <w:p w14:paraId="589B1FAB" w14:textId="77777777" w:rsidR="00CE6B14" w:rsidRPr="00CF7F5C" w:rsidRDefault="00CE6B14" w:rsidP="00CE6B14">
            <w:pPr>
              <w:rPr>
                <w:sz w:val="18"/>
                <w:szCs w:val="16"/>
              </w:rPr>
            </w:pPr>
            <w:r>
              <w:rPr>
                <w:sz w:val="18"/>
                <w:szCs w:val="16"/>
              </w:rPr>
              <w:t>dispCategoryList</w:t>
            </w:r>
          </w:p>
        </w:tc>
        <w:tc>
          <w:tcPr>
            <w:tcW w:w="2009" w:type="dxa"/>
          </w:tcPr>
          <w:p w14:paraId="521AC115" w14:textId="77777777" w:rsidR="00CE6B14" w:rsidRDefault="00CE6B14" w:rsidP="00CE6B14">
            <w:pPr>
              <w:rPr>
                <w:sz w:val="18"/>
                <w:szCs w:val="16"/>
              </w:rPr>
            </w:pPr>
            <w:r>
              <w:rPr>
                <w:sz w:val="18"/>
                <w:szCs w:val="16"/>
              </w:rPr>
              <w:t>Array of &lt;string&gt;</w:t>
            </w:r>
          </w:p>
        </w:tc>
        <w:tc>
          <w:tcPr>
            <w:tcW w:w="2263" w:type="dxa"/>
          </w:tcPr>
          <w:p w14:paraId="676E13ED" w14:textId="77777777" w:rsidR="00CE6B14" w:rsidRDefault="00CE6B14" w:rsidP="00CE6B14">
            <w:pPr>
              <w:rPr>
                <w:sz w:val="18"/>
                <w:szCs w:val="16"/>
              </w:rPr>
            </w:pPr>
          </w:p>
        </w:tc>
        <w:tc>
          <w:tcPr>
            <w:tcW w:w="1822" w:type="dxa"/>
          </w:tcPr>
          <w:p w14:paraId="04FF4803" w14:textId="77777777" w:rsidR="00CE6B14" w:rsidRDefault="00CE6B14" w:rsidP="00CE6B14">
            <w:pPr>
              <w:rPr>
                <w:sz w:val="18"/>
                <w:szCs w:val="16"/>
              </w:rPr>
            </w:pPr>
          </w:p>
        </w:tc>
      </w:tr>
      <w:tr w:rsidR="00CE6B14" w14:paraId="59813619" w14:textId="77777777" w:rsidTr="00CE6B14">
        <w:tc>
          <w:tcPr>
            <w:tcW w:w="2184" w:type="dxa"/>
          </w:tcPr>
          <w:p w14:paraId="007DD2D5" w14:textId="77777777" w:rsidR="00CE6B14" w:rsidRPr="00B40827" w:rsidRDefault="00CE6B14" w:rsidP="00CE6B14">
            <w:pPr>
              <w:rPr>
                <w:sz w:val="18"/>
                <w:szCs w:val="16"/>
                <w:highlight w:val="yellow"/>
              </w:rPr>
            </w:pPr>
            <w:r w:rsidRPr="00662C65">
              <w:rPr>
                <w:sz w:val="18"/>
                <w:szCs w:val="16"/>
              </w:rPr>
              <w:t>mandatoryElementList</w:t>
            </w:r>
          </w:p>
        </w:tc>
        <w:tc>
          <w:tcPr>
            <w:tcW w:w="2009" w:type="dxa"/>
          </w:tcPr>
          <w:p w14:paraId="760DEC99" w14:textId="77777777" w:rsidR="00CE6B14" w:rsidRDefault="00CE6B14" w:rsidP="00CE6B14">
            <w:pPr>
              <w:rPr>
                <w:sz w:val="18"/>
                <w:szCs w:val="16"/>
              </w:rPr>
            </w:pPr>
            <w:r>
              <w:rPr>
                <w:sz w:val="18"/>
                <w:szCs w:val="16"/>
              </w:rPr>
              <w:t>Array of &lt;</w:t>
            </w:r>
            <w:r w:rsidRPr="00662C65">
              <w:rPr>
                <w:sz w:val="18"/>
                <w:szCs w:val="16"/>
              </w:rPr>
              <w:t>CollectionElement</w:t>
            </w:r>
            <w:r>
              <w:rPr>
                <w:sz w:val="18"/>
                <w:szCs w:val="16"/>
              </w:rPr>
              <w:t>&gt;</w:t>
            </w:r>
          </w:p>
        </w:tc>
        <w:tc>
          <w:tcPr>
            <w:tcW w:w="2263" w:type="dxa"/>
          </w:tcPr>
          <w:p w14:paraId="0F3AA4C5" w14:textId="77777777" w:rsidR="00CE6B14" w:rsidRDefault="00CE6B14" w:rsidP="00CE6B14">
            <w:pPr>
              <w:rPr>
                <w:sz w:val="18"/>
                <w:szCs w:val="16"/>
              </w:rPr>
            </w:pPr>
            <w:r>
              <w:rPr>
                <w:sz w:val="18"/>
                <w:szCs w:val="16"/>
              </w:rPr>
              <w:t>Array of pack and/or channel; sorted by element rank</w:t>
            </w:r>
          </w:p>
        </w:tc>
        <w:tc>
          <w:tcPr>
            <w:tcW w:w="1822" w:type="dxa"/>
          </w:tcPr>
          <w:p w14:paraId="57CFC9E5" w14:textId="77777777" w:rsidR="00CE6B14" w:rsidRDefault="00CE6B14" w:rsidP="00CE6B14">
            <w:pPr>
              <w:rPr>
                <w:sz w:val="18"/>
                <w:szCs w:val="16"/>
              </w:rPr>
            </w:pPr>
          </w:p>
        </w:tc>
      </w:tr>
      <w:tr w:rsidR="00CE6B14" w14:paraId="2F0677D5" w14:textId="77777777" w:rsidTr="00CE6B14">
        <w:tc>
          <w:tcPr>
            <w:tcW w:w="2184" w:type="dxa"/>
          </w:tcPr>
          <w:p w14:paraId="4D054A1A" w14:textId="77777777" w:rsidR="00CE6B14" w:rsidRPr="00B40827" w:rsidRDefault="00CE6B14" w:rsidP="00CE6B14">
            <w:pPr>
              <w:rPr>
                <w:sz w:val="18"/>
                <w:szCs w:val="16"/>
                <w:highlight w:val="yellow"/>
              </w:rPr>
            </w:pPr>
            <w:r w:rsidRPr="00662C65">
              <w:rPr>
                <w:sz w:val="18"/>
                <w:szCs w:val="16"/>
              </w:rPr>
              <w:t>optionalElementList</w:t>
            </w:r>
          </w:p>
        </w:tc>
        <w:tc>
          <w:tcPr>
            <w:tcW w:w="2009" w:type="dxa"/>
          </w:tcPr>
          <w:p w14:paraId="5EF8AC4C" w14:textId="77777777" w:rsidR="00CE6B14" w:rsidRPr="00D67A16" w:rsidRDefault="00CE6B14" w:rsidP="00CE6B14">
            <w:pPr>
              <w:rPr>
                <w:sz w:val="18"/>
                <w:szCs w:val="16"/>
              </w:rPr>
            </w:pPr>
            <w:r>
              <w:rPr>
                <w:sz w:val="18"/>
                <w:szCs w:val="16"/>
              </w:rPr>
              <w:t>Array of &lt;</w:t>
            </w:r>
            <w:r w:rsidRPr="00662C65">
              <w:rPr>
                <w:sz w:val="18"/>
                <w:szCs w:val="16"/>
              </w:rPr>
              <w:t>OptionalElement</w:t>
            </w:r>
            <w:r>
              <w:rPr>
                <w:sz w:val="18"/>
                <w:szCs w:val="16"/>
              </w:rPr>
              <w:t>&gt;</w:t>
            </w:r>
          </w:p>
        </w:tc>
        <w:tc>
          <w:tcPr>
            <w:tcW w:w="2263" w:type="dxa"/>
          </w:tcPr>
          <w:p w14:paraId="04F6CC2F" w14:textId="77777777" w:rsidR="00CE6B14" w:rsidRDefault="00CE6B14" w:rsidP="00CE6B14">
            <w:pPr>
              <w:rPr>
                <w:sz w:val="18"/>
                <w:szCs w:val="16"/>
              </w:rPr>
            </w:pPr>
            <w:r>
              <w:rPr>
                <w:sz w:val="18"/>
                <w:szCs w:val="16"/>
              </w:rPr>
              <w:t>Array of pack and/or channel; sorted by element rank</w:t>
            </w:r>
          </w:p>
        </w:tc>
        <w:tc>
          <w:tcPr>
            <w:tcW w:w="1822" w:type="dxa"/>
          </w:tcPr>
          <w:p w14:paraId="0B03E21F" w14:textId="77777777" w:rsidR="00CE6B14" w:rsidRDefault="00CE6B14" w:rsidP="00CE6B14">
            <w:pPr>
              <w:rPr>
                <w:sz w:val="18"/>
                <w:szCs w:val="16"/>
              </w:rPr>
            </w:pPr>
          </w:p>
        </w:tc>
      </w:tr>
      <w:tr w:rsidR="00CE6B14" w14:paraId="5736BF9D" w14:textId="77777777" w:rsidTr="00CE6B14">
        <w:tc>
          <w:tcPr>
            <w:tcW w:w="2184" w:type="dxa"/>
          </w:tcPr>
          <w:p w14:paraId="2630058A" w14:textId="77777777" w:rsidR="00CE6B14" w:rsidRDefault="00CE6B14" w:rsidP="00CE6B14">
            <w:pPr>
              <w:rPr>
                <w:sz w:val="18"/>
                <w:szCs w:val="16"/>
              </w:rPr>
            </w:pPr>
            <w:r>
              <w:rPr>
                <w:sz w:val="18"/>
                <w:szCs w:val="16"/>
              </w:rPr>
              <w:t>offerCdList</w:t>
            </w:r>
          </w:p>
        </w:tc>
        <w:tc>
          <w:tcPr>
            <w:tcW w:w="2009" w:type="dxa"/>
          </w:tcPr>
          <w:p w14:paraId="1B514CD6" w14:textId="77777777" w:rsidR="00CE6B14" w:rsidRDefault="00CE6B14" w:rsidP="00CE6B14">
            <w:pPr>
              <w:rPr>
                <w:sz w:val="18"/>
                <w:szCs w:val="16"/>
              </w:rPr>
            </w:pPr>
            <w:r>
              <w:rPr>
                <w:sz w:val="18"/>
                <w:szCs w:val="16"/>
              </w:rPr>
              <w:t>Array of &lt;string&gt;</w:t>
            </w:r>
          </w:p>
        </w:tc>
        <w:tc>
          <w:tcPr>
            <w:tcW w:w="2263" w:type="dxa"/>
          </w:tcPr>
          <w:p w14:paraId="18FD6F15" w14:textId="77777777" w:rsidR="00CE6B14" w:rsidRDefault="00CE6B14" w:rsidP="00CE6B14">
            <w:pPr>
              <w:rPr>
                <w:sz w:val="18"/>
                <w:szCs w:val="16"/>
              </w:rPr>
            </w:pPr>
            <w:r>
              <w:rPr>
                <w:sz w:val="18"/>
                <w:szCs w:val="16"/>
              </w:rPr>
              <w:t>List all offer codes apply this collection</w:t>
            </w:r>
          </w:p>
        </w:tc>
        <w:tc>
          <w:tcPr>
            <w:tcW w:w="1822" w:type="dxa"/>
          </w:tcPr>
          <w:p w14:paraId="4D9B3B17" w14:textId="77777777" w:rsidR="00CE6B14" w:rsidRDefault="00CE6B14" w:rsidP="00CE6B14">
            <w:pPr>
              <w:rPr>
                <w:sz w:val="18"/>
                <w:szCs w:val="16"/>
              </w:rPr>
            </w:pPr>
          </w:p>
        </w:tc>
      </w:tr>
    </w:tbl>
    <w:p w14:paraId="4689D8AE" w14:textId="77777777" w:rsidR="00CE6B14" w:rsidRDefault="00CE6B14" w:rsidP="00CE6B14">
      <w:pPr>
        <w:rPr>
          <w:sz w:val="18"/>
          <w:szCs w:val="18"/>
        </w:rPr>
      </w:pPr>
    </w:p>
    <w:p w14:paraId="314A6F8B" w14:textId="0D56C3E7" w:rsidR="00CE6B14" w:rsidRPr="00662C65" w:rsidRDefault="00E10321" w:rsidP="00662C65">
      <w:pPr>
        <w:spacing w:after="0" w:line="240" w:lineRule="auto"/>
        <w:rPr>
          <w:sz w:val="18"/>
          <w:szCs w:val="16"/>
        </w:rPr>
      </w:pPr>
      <w:r>
        <w:rPr>
          <w:sz w:val="18"/>
          <w:szCs w:val="16"/>
        </w:rPr>
        <w:t>Where &lt;</w:t>
      </w:r>
      <w:r w:rsidR="00CE6B14" w:rsidRPr="00662C65">
        <w:rPr>
          <w:sz w:val="18"/>
          <w:szCs w:val="16"/>
        </w:rPr>
        <w:t>OptionalElement</w:t>
      </w:r>
      <w:r>
        <w:rPr>
          <w:sz w:val="18"/>
          <w:szCs w:val="16"/>
        </w:rPr>
        <w:t>&gt; is:</w:t>
      </w:r>
    </w:p>
    <w:tbl>
      <w:tblPr>
        <w:tblStyle w:val="TableGrid"/>
        <w:tblW w:w="0" w:type="auto"/>
        <w:tblLook w:val="04A0" w:firstRow="1" w:lastRow="0" w:firstColumn="1" w:lastColumn="0" w:noHBand="0" w:noVBand="1"/>
      </w:tblPr>
      <w:tblGrid>
        <w:gridCol w:w="2184"/>
        <w:gridCol w:w="2009"/>
        <w:gridCol w:w="2263"/>
        <w:gridCol w:w="1822"/>
      </w:tblGrid>
      <w:tr w:rsidR="00CE6B14" w:rsidRPr="001B35FC" w14:paraId="3533A4F1" w14:textId="77777777" w:rsidTr="00CE6B14">
        <w:tc>
          <w:tcPr>
            <w:tcW w:w="2184" w:type="dxa"/>
            <w:shd w:val="clear" w:color="auto" w:fill="D9D9D9" w:themeFill="background1" w:themeFillShade="D9"/>
          </w:tcPr>
          <w:p w14:paraId="0FA5E34B" w14:textId="77777777" w:rsidR="00CE6B14" w:rsidRPr="001B35FC" w:rsidRDefault="00CE6B14" w:rsidP="00CE6B14">
            <w:pPr>
              <w:rPr>
                <w:b/>
                <w:sz w:val="18"/>
                <w:szCs w:val="16"/>
              </w:rPr>
            </w:pPr>
            <w:r w:rsidRPr="001B35FC">
              <w:rPr>
                <w:b/>
                <w:sz w:val="18"/>
                <w:szCs w:val="16"/>
              </w:rPr>
              <w:t>Field</w:t>
            </w:r>
          </w:p>
        </w:tc>
        <w:tc>
          <w:tcPr>
            <w:tcW w:w="2009" w:type="dxa"/>
            <w:shd w:val="clear" w:color="auto" w:fill="D9D9D9" w:themeFill="background1" w:themeFillShade="D9"/>
          </w:tcPr>
          <w:p w14:paraId="6A0D65C5" w14:textId="77777777" w:rsidR="00CE6B14" w:rsidRPr="001B35FC" w:rsidRDefault="00CE6B14" w:rsidP="00CE6B14">
            <w:pPr>
              <w:rPr>
                <w:b/>
                <w:sz w:val="18"/>
                <w:szCs w:val="16"/>
              </w:rPr>
            </w:pPr>
            <w:r w:rsidRPr="001B35FC">
              <w:rPr>
                <w:b/>
                <w:sz w:val="18"/>
                <w:szCs w:val="16"/>
              </w:rPr>
              <w:t>D</w:t>
            </w:r>
            <w:r>
              <w:rPr>
                <w:b/>
                <w:sz w:val="18"/>
                <w:szCs w:val="16"/>
              </w:rPr>
              <w:t>ata</w:t>
            </w:r>
            <w:r w:rsidRPr="001B35FC">
              <w:rPr>
                <w:b/>
                <w:sz w:val="18"/>
                <w:szCs w:val="16"/>
              </w:rPr>
              <w:t>type</w:t>
            </w:r>
          </w:p>
        </w:tc>
        <w:tc>
          <w:tcPr>
            <w:tcW w:w="2263" w:type="dxa"/>
            <w:shd w:val="clear" w:color="auto" w:fill="D9D9D9" w:themeFill="background1" w:themeFillShade="D9"/>
          </w:tcPr>
          <w:p w14:paraId="1F06393E" w14:textId="77777777" w:rsidR="00CE6B14" w:rsidRPr="001B35FC" w:rsidRDefault="00CE6B14" w:rsidP="00CE6B14">
            <w:pPr>
              <w:rPr>
                <w:b/>
                <w:sz w:val="18"/>
                <w:szCs w:val="16"/>
              </w:rPr>
            </w:pPr>
            <w:r w:rsidRPr="001B35FC">
              <w:rPr>
                <w:b/>
                <w:sz w:val="18"/>
                <w:szCs w:val="16"/>
              </w:rPr>
              <w:t>Description</w:t>
            </w:r>
          </w:p>
        </w:tc>
        <w:tc>
          <w:tcPr>
            <w:tcW w:w="1822" w:type="dxa"/>
            <w:shd w:val="clear" w:color="auto" w:fill="D9D9D9" w:themeFill="background1" w:themeFillShade="D9"/>
          </w:tcPr>
          <w:p w14:paraId="4CCED0F8" w14:textId="77777777" w:rsidR="00CE6B14" w:rsidRPr="001B35FC" w:rsidRDefault="00CE6B14" w:rsidP="00CE6B14">
            <w:pPr>
              <w:rPr>
                <w:b/>
                <w:sz w:val="18"/>
                <w:szCs w:val="16"/>
              </w:rPr>
            </w:pPr>
            <w:r w:rsidRPr="001B35FC">
              <w:rPr>
                <w:b/>
                <w:sz w:val="18"/>
                <w:szCs w:val="16"/>
              </w:rPr>
              <w:t>Possible/typical values</w:t>
            </w:r>
          </w:p>
        </w:tc>
      </w:tr>
      <w:tr w:rsidR="00CE6B14" w14:paraId="6CDED807" w14:textId="77777777" w:rsidTr="00CE6B14">
        <w:tc>
          <w:tcPr>
            <w:tcW w:w="2184" w:type="dxa"/>
          </w:tcPr>
          <w:p w14:paraId="194B8C24" w14:textId="77777777" w:rsidR="00CE6B14" w:rsidRDefault="00CE6B14" w:rsidP="00CE6B14">
            <w:pPr>
              <w:rPr>
                <w:sz w:val="18"/>
                <w:szCs w:val="16"/>
              </w:rPr>
            </w:pPr>
            <w:r>
              <w:rPr>
                <w:sz w:val="18"/>
                <w:szCs w:val="16"/>
              </w:rPr>
              <w:t>optionalListId</w:t>
            </w:r>
          </w:p>
        </w:tc>
        <w:tc>
          <w:tcPr>
            <w:tcW w:w="2009" w:type="dxa"/>
          </w:tcPr>
          <w:p w14:paraId="024C0BB6" w14:textId="77777777" w:rsidR="00CE6B14" w:rsidRDefault="00CE6B14" w:rsidP="00CE6B14">
            <w:pPr>
              <w:rPr>
                <w:sz w:val="18"/>
                <w:szCs w:val="16"/>
              </w:rPr>
            </w:pPr>
            <w:r>
              <w:rPr>
                <w:sz w:val="18"/>
                <w:szCs w:val="16"/>
              </w:rPr>
              <w:t>string</w:t>
            </w:r>
          </w:p>
        </w:tc>
        <w:tc>
          <w:tcPr>
            <w:tcW w:w="2263" w:type="dxa"/>
          </w:tcPr>
          <w:p w14:paraId="3A69F54C" w14:textId="77777777" w:rsidR="00CE6B14" w:rsidRDefault="00CE6B14" w:rsidP="00CE6B14">
            <w:pPr>
              <w:rPr>
                <w:sz w:val="18"/>
                <w:szCs w:val="16"/>
              </w:rPr>
            </w:pPr>
          </w:p>
        </w:tc>
        <w:tc>
          <w:tcPr>
            <w:tcW w:w="1822" w:type="dxa"/>
          </w:tcPr>
          <w:p w14:paraId="0DF43696" w14:textId="77777777" w:rsidR="00CE6B14" w:rsidRDefault="00CE6B14" w:rsidP="00CE6B14">
            <w:pPr>
              <w:rPr>
                <w:sz w:val="18"/>
                <w:szCs w:val="16"/>
              </w:rPr>
            </w:pPr>
          </w:p>
        </w:tc>
      </w:tr>
      <w:tr w:rsidR="00CE6B14" w14:paraId="6B954DBC" w14:textId="77777777" w:rsidTr="00CE6B14">
        <w:tc>
          <w:tcPr>
            <w:tcW w:w="2184" w:type="dxa"/>
          </w:tcPr>
          <w:p w14:paraId="3C1285F2" w14:textId="77777777" w:rsidR="00CE6B14" w:rsidRDefault="00CE6B14" w:rsidP="00CE6B14">
            <w:pPr>
              <w:rPr>
                <w:sz w:val="18"/>
                <w:szCs w:val="16"/>
              </w:rPr>
            </w:pPr>
            <w:r>
              <w:rPr>
                <w:sz w:val="18"/>
                <w:szCs w:val="16"/>
              </w:rPr>
              <w:t>optionalListNm</w:t>
            </w:r>
          </w:p>
        </w:tc>
        <w:tc>
          <w:tcPr>
            <w:tcW w:w="2009" w:type="dxa"/>
          </w:tcPr>
          <w:p w14:paraId="2DA96311" w14:textId="77777777" w:rsidR="00CE6B14" w:rsidRDefault="00CE6B14" w:rsidP="00CE6B14">
            <w:pPr>
              <w:rPr>
                <w:sz w:val="18"/>
                <w:szCs w:val="16"/>
              </w:rPr>
            </w:pPr>
            <w:r>
              <w:rPr>
                <w:sz w:val="18"/>
                <w:szCs w:val="16"/>
              </w:rPr>
              <w:t>string</w:t>
            </w:r>
          </w:p>
        </w:tc>
        <w:tc>
          <w:tcPr>
            <w:tcW w:w="2263" w:type="dxa"/>
          </w:tcPr>
          <w:p w14:paraId="564A47F5" w14:textId="77777777" w:rsidR="00CE6B14" w:rsidRDefault="00CE6B14" w:rsidP="00CE6B14">
            <w:pPr>
              <w:rPr>
                <w:sz w:val="18"/>
                <w:szCs w:val="16"/>
              </w:rPr>
            </w:pPr>
          </w:p>
        </w:tc>
        <w:tc>
          <w:tcPr>
            <w:tcW w:w="1822" w:type="dxa"/>
          </w:tcPr>
          <w:p w14:paraId="7AB77876" w14:textId="77777777" w:rsidR="00CE6B14" w:rsidRDefault="00CE6B14" w:rsidP="00CE6B14">
            <w:pPr>
              <w:rPr>
                <w:sz w:val="18"/>
                <w:szCs w:val="16"/>
              </w:rPr>
            </w:pPr>
          </w:p>
        </w:tc>
      </w:tr>
      <w:tr w:rsidR="00CE6B14" w14:paraId="25D58B8C" w14:textId="77777777" w:rsidTr="00CE6B14">
        <w:tc>
          <w:tcPr>
            <w:tcW w:w="2184" w:type="dxa"/>
          </w:tcPr>
          <w:p w14:paraId="59D423B3" w14:textId="77777777" w:rsidR="00CE6B14" w:rsidRDefault="00CE6B14" w:rsidP="00CE6B14">
            <w:pPr>
              <w:rPr>
                <w:sz w:val="18"/>
                <w:szCs w:val="16"/>
              </w:rPr>
            </w:pPr>
            <w:r>
              <w:rPr>
                <w:sz w:val="18"/>
                <w:szCs w:val="16"/>
              </w:rPr>
              <w:t>optionalListRank</w:t>
            </w:r>
          </w:p>
        </w:tc>
        <w:tc>
          <w:tcPr>
            <w:tcW w:w="2009" w:type="dxa"/>
          </w:tcPr>
          <w:p w14:paraId="3A6A745A" w14:textId="77777777" w:rsidR="00CE6B14" w:rsidRDefault="00CE6B14" w:rsidP="00CE6B14">
            <w:pPr>
              <w:rPr>
                <w:sz w:val="18"/>
                <w:szCs w:val="16"/>
              </w:rPr>
            </w:pPr>
            <w:r>
              <w:rPr>
                <w:sz w:val="18"/>
                <w:szCs w:val="16"/>
              </w:rPr>
              <w:t>number</w:t>
            </w:r>
          </w:p>
        </w:tc>
        <w:tc>
          <w:tcPr>
            <w:tcW w:w="2263" w:type="dxa"/>
          </w:tcPr>
          <w:p w14:paraId="20FE70DF" w14:textId="77777777" w:rsidR="00CE6B14" w:rsidRDefault="00CE6B14" w:rsidP="00CE6B14">
            <w:pPr>
              <w:rPr>
                <w:sz w:val="18"/>
                <w:szCs w:val="16"/>
              </w:rPr>
            </w:pPr>
            <w:r>
              <w:rPr>
                <w:sz w:val="18"/>
                <w:szCs w:val="16"/>
              </w:rPr>
              <w:t>Priority of optional list when there are multiple optional lists.</w:t>
            </w:r>
          </w:p>
        </w:tc>
        <w:tc>
          <w:tcPr>
            <w:tcW w:w="1822" w:type="dxa"/>
          </w:tcPr>
          <w:p w14:paraId="5C3CDC1F" w14:textId="77777777" w:rsidR="00CE6B14" w:rsidRDefault="00CE6B14" w:rsidP="00CE6B14">
            <w:pPr>
              <w:rPr>
                <w:sz w:val="18"/>
                <w:szCs w:val="16"/>
              </w:rPr>
            </w:pPr>
            <w:r>
              <w:rPr>
                <w:sz w:val="18"/>
                <w:szCs w:val="16"/>
              </w:rPr>
              <w:t>1</w:t>
            </w:r>
          </w:p>
        </w:tc>
      </w:tr>
      <w:tr w:rsidR="00CE6B14" w14:paraId="793A5E90" w14:textId="77777777" w:rsidTr="00CE6B14">
        <w:tc>
          <w:tcPr>
            <w:tcW w:w="2184" w:type="dxa"/>
          </w:tcPr>
          <w:p w14:paraId="0C573E1F" w14:textId="77777777" w:rsidR="00CE6B14" w:rsidRDefault="00CE6B14" w:rsidP="00CE6B14">
            <w:pPr>
              <w:rPr>
                <w:sz w:val="18"/>
                <w:szCs w:val="16"/>
              </w:rPr>
            </w:pPr>
            <w:r>
              <w:rPr>
                <w:sz w:val="18"/>
                <w:szCs w:val="16"/>
              </w:rPr>
              <w:lastRenderedPageBreak/>
              <w:t>minSize</w:t>
            </w:r>
          </w:p>
        </w:tc>
        <w:tc>
          <w:tcPr>
            <w:tcW w:w="2009" w:type="dxa"/>
          </w:tcPr>
          <w:p w14:paraId="09F6F0F3" w14:textId="77777777" w:rsidR="00CE6B14" w:rsidRDefault="00CE6B14" w:rsidP="00CE6B14">
            <w:pPr>
              <w:rPr>
                <w:sz w:val="18"/>
                <w:szCs w:val="16"/>
              </w:rPr>
            </w:pPr>
            <w:r>
              <w:rPr>
                <w:sz w:val="18"/>
                <w:szCs w:val="16"/>
              </w:rPr>
              <w:t>number</w:t>
            </w:r>
          </w:p>
        </w:tc>
        <w:tc>
          <w:tcPr>
            <w:tcW w:w="2263" w:type="dxa"/>
          </w:tcPr>
          <w:p w14:paraId="61864AE7" w14:textId="77777777" w:rsidR="00CE6B14" w:rsidRDefault="00CE6B14" w:rsidP="00CE6B14">
            <w:pPr>
              <w:rPr>
                <w:sz w:val="18"/>
                <w:szCs w:val="16"/>
              </w:rPr>
            </w:pPr>
          </w:p>
        </w:tc>
        <w:tc>
          <w:tcPr>
            <w:tcW w:w="1822" w:type="dxa"/>
          </w:tcPr>
          <w:p w14:paraId="77F47BB2" w14:textId="77777777" w:rsidR="00CE6B14" w:rsidRDefault="00CE6B14" w:rsidP="00CE6B14">
            <w:pPr>
              <w:rPr>
                <w:sz w:val="18"/>
                <w:szCs w:val="16"/>
              </w:rPr>
            </w:pPr>
          </w:p>
        </w:tc>
      </w:tr>
      <w:tr w:rsidR="00CE6B14" w14:paraId="7B125978" w14:textId="77777777" w:rsidTr="00CE6B14">
        <w:tc>
          <w:tcPr>
            <w:tcW w:w="2184" w:type="dxa"/>
          </w:tcPr>
          <w:p w14:paraId="4F4AA0BD" w14:textId="77777777" w:rsidR="00CE6B14" w:rsidRDefault="00CE6B14" w:rsidP="00CE6B14">
            <w:pPr>
              <w:rPr>
                <w:sz w:val="18"/>
                <w:szCs w:val="16"/>
              </w:rPr>
            </w:pPr>
            <w:r>
              <w:rPr>
                <w:sz w:val="18"/>
                <w:szCs w:val="16"/>
              </w:rPr>
              <w:t>collectionElementList</w:t>
            </w:r>
          </w:p>
        </w:tc>
        <w:tc>
          <w:tcPr>
            <w:tcW w:w="2009" w:type="dxa"/>
          </w:tcPr>
          <w:p w14:paraId="7D05582F" w14:textId="77777777" w:rsidR="00CE6B14" w:rsidRDefault="00CE6B14" w:rsidP="00CE6B14">
            <w:pPr>
              <w:rPr>
                <w:sz w:val="18"/>
                <w:szCs w:val="16"/>
              </w:rPr>
            </w:pPr>
            <w:r>
              <w:rPr>
                <w:sz w:val="18"/>
                <w:szCs w:val="16"/>
              </w:rPr>
              <w:t>Array of &lt;</w:t>
            </w:r>
            <w:r w:rsidRPr="00662C65">
              <w:rPr>
                <w:sz w:val="18"/>
                <w:szCs w:val="16"/>
              </w:rPr>
              <w:t>collectionElement</w:t>
            </w:r>
            <w:r>
              <w:rPr>
                <w:sz w:val="18"/>
                <w:szCs w:val="16"/>
              </w:rPr>
              <w:t>&gt;</w:t>
            </w:r>
          </w:p>
        </w:tc>
        <w:tc>
          <w:tcPr>
            <w:tcW w:w="2263" w:type="dxa"/>
          </w:tcPr>
          <w:p w14:paraId="511507FF" w14:textId="77777777" w:rsidR="00CE6B14" w:rsidRDefault="00CE6B14" w:rsidP="00CE6B14">
            <w:pPr>
              <w:rPr>
                <w:sz w:val="18"/>
                <w:szCs w:val="16"/>
              </w:rPr>
            </w:pPr>
          </w:p>
        </w:tc>
        <w:tc>
          <w:tcPr>
            <w:tcW w:w="1822" w:type="dxa"/>
          </w:tcPr>
          <w:p w14:paraId="2EE0A478" w14:textId="77777777" w:rsidR="00CE6B14" w:rsidRDefault="00CE6B14" w:rsidP="00CE6B14">
            <w:pPr>
              <w:rPr>
                <w:sz w:val="18"/>
                <w:szCs w:val="16"/>
              </w:rPr>
            </w:pPr>
          </w:p>
        </w:tc>
      </w:tr>
    </w:tbl>
    <w:p w14:paraId="7BE92772" w14:textId="77777777" w:rsidR="00CE6B14" w:rsidRDefault="00CE6B14" w:rsidP="00CE6B14">
      <w:pPr>
        <w:rPr>
          <w:sz w:val="18"/>
          <w:szCs w:val="18"/>
        </w:rPr>
      </w:pPr>
    </w:p>
    <w:p w14:paraId="3A9B439D" w14:textId="2D7448B3" w:rsidR="00CE6B14" w:rsidRDefault="00E10321" w:rsidP="00662C65">
      <w:pPr>
        <w:spacing w:after="0" w:line="240" w:lineRule="auto"/>
        <w:rPr>
          <w:sz w:val="18"/>
          <w:szCs w:val="16"/>
        </w:rPr>
      </w:pPr>
      <w:r>
        <w:rPr>
          <w:sz w:val="18"/>
          <w:szCs w:val="16"/>
        </w:rPr>
        <w:t>Where &lt;</w:t>
      </w:r>
      <w:r w:rsidR="00CE6B14" w:rsidRPr="00662C65">
        <w:rPr>
          <w:sz w:val="18"/>
          <w:szCs w:val="16"/>
        </w:rPr>
        <w:t>CollectionElement</w:t>
      </w:r>
      <w:r>
        <w:rPr>
          <w:sz w:val="18"/>
          <w:szCs w:val="16"/>
        </w:rPr>
        <w:t>&gt; is</w:t>
      </w:r>
      <w:r w:rsidR="00CE6B14">
        <w:rPr>
          <w:sz w:val="18"/>
          <w:szCs w:val="16"/>
        </w:rPr>
        <w:t>:</w:t>
      </w:r>
    </w:p>
    <w:tbl>
      <w:tblPr>
        <w:tblStyle w:val="TableGrid"/>
        <w:tblW w:w="0" w:type="auto"/>
        <w:tblLook w:val="04A0" w:firstRow="1" w:lastRow="0" w:firstColumn="1" w:lastColumn="0" w:noHBand="0" w:noVBand="1"/>
      </w:tblPr>
      <w:tblGrid>
        <w:gridCol w:w="2467"/>
        <w:gridCol w:w="1134"/>
        <w:gridCol w:w="1418"/>
        <w:gridCol w:w="3259"/>
      </w:tblGrid>
      <w:tr w:rsidR="00CE6B14" w:rsidRPr="001B35FC" w14:paraId="5F19CE8E" w14:textId="77777777" w:rsidTr="00CE6B14">
        <w:tc>
          <w:tcPr>
            <w:tcW w:w="2467" w:type="dxa"/>
            <w:shd w:val="clear" w:color="auto" w:fill="D9D9D9" w:themeFill="background1" w:themeFillShade="D9"/>
          </w:tcPr>
          <w:p w14:paraId="717DB9F8" w14:textId="77777777" w:rsidR="00CE6B14" w:rsidRPr="001B35FC" w:rsidRDefault="00CE6B14" w:rsidP="00CE6B14">
            <w:pPr>
              <w:rPr>
                <w:b/>
                <w:sz w:val="18"/>
                <w:szCs w:val="16"/>
              </w:rPr>
            </w:pPr>
            <w:r w:rsidRPr="001B35FC">
              <w:rPr>
                <w:b/>
                <w:sz w:val="18"/>
                <w:szCs w:val="16"/>
              </w:rPr>
              <w:t>Field</w:t>
            </w:r>
          </w:p>
        </w:tc>
        <w:tc>
          <w:tcPr>
            <w:tcW w:w="1134" w:type="dxa"/>
            <w:shd w:val="clear" w:color="auto" w:fill="D9D9D9" w:themeFill="background1" w:themeFillShade="D9"/>
          </w:tcPr>
          <w:p w14:paraId="7F545A6C" w14:textId="77777777" w:rsidR="00CE6B14" w:rsidRPr="001B35FC" w:rsidRDefault="00CE6B14" w:rsidP="00CE6B14">
            <w:pPr>
              <w:rPr>
                <w:b/>
                <w:sz w:val="18"/>
                <w:szCs w:val="16"/>
              </w:rPr>
            </w:pPr>
            <w:r w:rsidRPr="001B35FC">
              <w:rPr>
                <w:b/>
                <w:sz w:val="18"/>
                <w:szCs w:val="16"/>
              </w:rPr>
              <w:t>D</w:t>
            </w:r>
            <w:r>
              <w:rPr>
                <w:b/>
                <w:sz w:val="18"/>
                <w:szCs w:val="16"/>
              </w:rPr>
              <w:t>ata</w:t>
            </w:r>
            <w:r w:rsidRPr="001B35FC">
              <w:rPr>
                <w:b/>
                <w:sz w:val="18"/>
                <w:szCs w:val="16"/>
              </w:rPr>
              <w:t>type</w:t>
            </w:r>
          </w:p>
        </w:tc>
        <w:tc>
          <w:tcPr>
            <w:tcW w:w="1418" w:type="dxa"/>
            <w:shd w:val="clear" w:color="auto" w:fill="D9D9D9" w:themeFill="background1" w:themeFillShade="D9"/>
          </w:tcPr>
          <w:p w14:paraId="621DE0D6" w14:textId="77777777" w:rsidR="00CE6B14" w:rsidRPr="001B35FC" w:rsidRDefault="00CE6B14" w:rsidP="00CE6B14">
            <w:pPr>
              <w:rPr>
                <w:b/>
                <w:sz w:val="18"/>
                <w:szCs w:val="16"/>
              </w:rPr>
            </w:pPr>
            <w:r w:rsidRPr="001B35FC">
              <w:rPr>
                <w:b/>
                <w:sz w:val="18"/>
                <w:szCs w:val="16"/>
              </w:rPr>
              <w:t>Description</w:t>
            </w:r>
          </w:p>
        </w:tc>
        <w:tc>
          <w:tcPr>
            <w:tcW w:w="3259" w:type="dxa"/>
            <w:shd w:val="clear" w:color="auto" w:fill="D9D9D9" w:themeFill="background1" w:themeFillShade="D9"/>
          </w:tcPr>
          <w:p w14:paraId="2F475878" w14:textId="77777777" w:rsidR="00CE6B14" w:rsidRPr="001B35FC" w:rsidRDefault="00CE6B14" w:rsidP="00CE6B14">
            <w:pPr>
              <w:rPr>
                <w:b/>
                <w:sz w:val="18"/>
                <w:szCs w:val="16"/>
              </w:rPr>
            </w:pPr>
            <w:r w:rsidRPr="001B35FC">
              <w:rPr>
                <w:b/>
                <w:sz w:val="18"/>
                <w:szCs w:val="16"/>
              </w:rPr>
              <w:t>Possible/typical values</w:t>
            </w:r>
          </w:p>
        </w:tc>
      </w:tr>
      <w:tr w:rsidR="00CE6B14" w14:paraId="698F743B" w14:textId="77777777" w:rsidTr="00CE6B14">
        <w:tc>
          <w:tcPr>
            <w:tcW w:w="2467" w:type="dxa"/>
          </w:tcPr>
          <w:p w14:paraId="7C160B0E" w14:textId="77777777" w:rsidR="00CE6B14" w:rsidRDefault="00CE6B14" w:rsidP="00CE6B14">
            <w:pPr>
              <w:rPr>
                <w:sz w:val="18"/>
                <w:szCs w:val="16"/>
              </w:rPr>
            </w:pPr>
            <w:r>
              <w:rPr>
                <w:sz w:val="18"/>
                <w:szCs w:val="16"/>
              </w:rPr>
              <w:t>collectionElementId</w:t>
            </w:r>
          </w:p>
        </w:tc>
        <w:tc>
          <w:tcPr>
            <w:tcW w:w="1134" w:type="dxa"/>
          </w:tcPr>
          <w:p w14:paraId="74B30062" w14:textId="77777777" w:rsidR="00CE6B14" w:rsidRDefault="00CE6B14" w:rsidP="00CE6B14">
            <w:pPr>
              <w:rPr>
                <w:sz w:val="18"/>
                <w:szCs w:val="16"/>
              </w:rPr>
            </w:pPr>
            <w:r>
              <w:rPr>
                <w:sz w:val="18"/>
                <w:szCs w:val="16"/>
              </w:rPr>
              <w:t>string</w:t>
            </w:r>
          </w:p>
        </w:tc>
        <w:tc>
          <w:tcPr>
            <w:tcW w:w="1418" w:type="dxa"/>
          </w:tcPr>
          <w:p w14:paraId="1222A9D0" w14:textId="77777777" w:rsidR="00CE6B14" w:rsidRDefault="00CE6B14" w:rsidP="00CE6B14">
            <w:pPr>
              <w:rPr>
                <w:sz w:val="18"/>
                <w:szCs w:val="16"/>
              </w:rPr>
            </w:pPr>
          </w:p>
        </w:tc>
        <w:tc>
          <w:tcPr>
            <w:tcW w:w="3259" w:type="dxa"/>
          </w:tcPr>
          <w:p w14:paraId="56D94DED" w14:textId="77777777" w:rsidR="00CE6B14" w:rsidRDefault="00CE6B14" w:rsidP="00CE6B14">
            <w:pPr>
              <w:rPr>
                <w:sz w:val="18"/>
                <w:szCs w:val="16"/>
              </w:rPr>
            </w:pPr>
            <w:r w:rsidRPr="00C50598">
              <w:rPr>
                <w:sz w:val="18"/>
                <w:szCs w:val="16"/>
              </w:rPr>
              <w:t>101285</w:t>
            </w:r>
          </w:p>
        </w:tc>
      </w:tr>
      <w:tr w:rsidR="00CE6B14" w14:paraId="7637E19C" w14:textId="77777777" w:rsidTr="00CE6B14">
        <w:tc>
          <w:tcPr>
            <w:tcW w:w="2467" w:type="dxa"/>
          </w:tcPr>
          <w:p w14:paraId="3F6AF44B" w14:textId="77777777" w:rsidR="00CE6B14" w:rsidRDefault="00CE6B14" w:rsidP="00CE6B14">
            <w:pPr>
              <w:rPr>
                <w:sz w:val="18"/>
                <w:szCs w:val="16"/>
              </w:rPr>
            </w:pPr>
            <w:r>
              <w:rPr>
                <w:sz w:val="18"/>
                <w:szCs w:val="16"/>
              </w:rPr>
              <w:t>collectionElementNm</w:t>
            </w:r>
          </w:p>
        </w:tc>
        <w:tc>
          <w:tcPr>
            <w:tcW w:w="1134" w:type="dxa"/>
          </w:tcPr>
          <w:p w14:paraId="052ABA91" w14:textId="77777777" w:rsidR="00CE6B14" w:rsidRDefault="00CE6B14" w:rsidP="00CE6B14">
            <w:pPr>
              <w:rPr>
                <w:sz w:val="18"/>
                <w:szCs w:val="16"/>
              </w:rPr>
            </w:pPr>
            <w:r>
              <w:rPr>
                <w:sz w:val="18"/>
                <w:szCs w:val="16"/>
              </w:rPr>
              <w:t>string</w:t>
            </w:r>
          </w:p>
        </w:tc>
        <w:tc>
          <w:tcPr>
            <w:tcW w:w="1418" w:type="dxa"/>
          </w:tcPr>
          <w:p w14:paraId="5343ED92" w14:textId="77777777" w:rsidR="00CE6B14" w:rsidRDefault="00CE6B14" w:rsidP="00CE6B14">
            <w:pPr>
              <w:rPr>
                <w:sz w:val="18"/>
                <w:szCs w:val="16"/>
              </w:rPr>
            </w:pPr>
          </w:p>
        </w:tc>
        <w:tc>
          <w:tcPr>
            <w:tcW w:w="3259" w:type="dxa"/>
          </w:tcPr>
          <w:p w14:paraId="6FFDC9E9" w14:textId="77777777" w:rsidR="00CE6B14" w:rsidRDefault="00CE6B14" w:rsidP="00CE6B14">
            <w:pPr>
              <w:rPr>
                <w:sz w:val="18"/>
                <w:szCs w:val="16"/>
              </w:rPr>
            </w:pPr>
            <w:r w:rsidRPr="00C50598">
              <w:rPr>
                <w:sz w:val="18"/>
                <w:szCs w:val="16"/>
              </w:rPr>
              <w:t>Sports Extra</w:t>
            </w:r>
          </w:p>
        </w:tc>
      </w:tr>
      <w:tr w:rsidR="00CE6B14" w14:paraId="4FCDDC3F" w14:textId="77777777" w:rsidTr="00CE6B14">
        <w:tc>
          <w:tcPr>
            <w:tcW w:w="2467" w:type="dxa"/>
          </w:tcPr>
          <w:p w14:paraId="58D70226" w14:textId="77777777" w:rsidR="00CE6B14" w:rsidRDefault="00CE6B14" w:rsidP="00CE6B14">
            <w:pPr>
              <w:rPr>
                <w:sz w:val="18"/>
                <w:szCs w:val="16"/>
              </w:rPr>
            </w:pPr>
            <w:r>
              <w:rPr>
                <w:sz w:val="18"/>
                <w:szCs w:val="16"/>
              </w:rPr>
              <w:t>collectionElementCd</w:t>
            </w:r>
          </w:p>
        </w:tc>
        <w:tc>
          <w:tcPr>
            <w:tcW w:w="1134" w:type="dxa"/>
          </w:tcPr>
          <w:p w14:paraId="4B7A5BF9" w14:textId="77777777" w:rsidR="00CE6B14" w:rsidRDefault="00CE6B14" w:rsidP="00CE6B14">
            <w:pPr>
              <w:rPr>
                <w:sz w:val="18"/>
                <w:szCs w:val="16"/>
              </w:rPr>
            </w:pPr>
            <w:r>
              <w:rPr>
                <w:sz w:val="18"/>
                <w:szCs w:val="16"/>
              </w:rPr>
              <w:t>string</w:t>
            </w:r>
          </w:p>
        </w:tc>
        <w:tc>
          <w:tcPr>
            <w:tcW w:w="1418" w:type="dxa"/>
          </w:tcPr>
          <w:p w14:paraId="30273613" w14:textId="77777777" w:rsidR="00CE6B14" w:rsidRDefault="00CE6B14" w:rsidP="00CE6B14">
            <w:pPr>
              <w:rPr>
                <w:sz w:val="18"/>
                <w:szCs w:val="16"/>
              </w:rPr>
            </w:pPr>
          </w:p>
        </w:tc>
        <w:tc>
          <w:tcPr>
            <w:tcW w:w="3259" w:type="dxa"/>
          </w:tcPr>
          <w:p w14:paraId="6B524FD7" w14:textId="77777777" w:rsidR="00CE6B14" w:rsidRDefault="00CE6B14" w:rsidP="00CE6B14">
            <w:pPr>
              <w:rPr>
                <w:sz w:val="18"/>
                <w:szCs w:val="16"/>
              </w:rPr>
            </w:pPr>
            <w:r w:rsidRPr="00C50598">
              <w:rPr>
                <w:sz w:val="18"/>
                <w:szCs w:val="16"/>
              </w:rPr>
              <w:t>PakSportsEx</w:t>
            </w:r>
          </w:p>
        </w:tc>
      </w:tr>
      <w:tr w:rsidR="00CE6B14" w14:paraId="2B75F7B0" w14:textId="77777777" w:rsidTr="00CE6B14">
        <w:tc>
          <w:tcPr>
            <w:tcW w:w="2467" w:type="dxa"/>
          </w:tcPr>
          <w:p w14:paraId="27874184" w14:textId="77777777" w:rsidR="00CE6B14" w:rsidRDefault="00CE6B14" w:rsidP="00CE6B14">
            <w:pPr>
              <w:rPr>
                <w:sz w:val="18"/>
                <w:szCs w:val="16"/>
              </w:rPr>
            </w:pPr>
            <w:r>
              <w:rPr>
                <w:sz w:val="18"/>
                <w:szCs w:val="16"/>
              </w:rPr>
              <w:t>collectionElementType</w:t>
            </w:r>
          </w:p>
        </w:tc>
        <w:tc>
          <w:tcPr>
            <w:tcW w:w="1134" w:type="dxa"/>
          </w:tcPr>
          <w:p w14:paraId="0AE93C9F" w14:textId="77777777" w:rsidR="00CE6B14" w:rsidRDefault="00CE6B14" w:rsidP="00CE6B14">
            <w:pPr>
              <w:rPr>
                <w:sz w:val="18"/>
                <w:szCs w:val="16"/>
              </w:rPr>
            </w:pPr>
            <w:r>
              <w:rPr>
                <w:sz w:val="18"/>
                <w:szCs w:val="16"/>
              </w:rPr>
              <w:t>string</w:t>
            </w:r>
          </w:p>
        </w:tc>
        <w:tc>
          <w:tcPr>
            <w:tcW w:w="1418" w:type="dxa"/>
          </w:tcPr>
          <w:p w14:paraId="30C7672B" w14:textId="77777777" w:rsidR="00CE6B14" w:rsidRDefault="00CE6B14" w:rsidP="00CE6B14">
            <w:pPr>
              <w:rPr>
                <w:sz w:val="18"/>
                <w:szCs w:val="16"/>
              </w:rPr>
            </w:pPr>
            <w:r>
              <w:rPr>
                <w:sz w:val="18"/>
                <w:szCs w:val="16"/>
              </w:rPr>
              <w:t>Pack or Channel</w:t>
            </w:r>
          </w:p>
        </w:tc>
        <w:tc>
          <w:tcPr>
            <w:tcW w:w="3259" w:type="dxa"/>
          </w:tcPr>
          <w:p w14:paraId="6CCDBA6E" w14:textId="77777777" w:rsidR="00CE6B14" w:rsidRDefault="00CE6B14" w:rsidP="00CE6B14">
            <w:pPr>
              <w:rPr>
                <w:sz w:val="18"/>
                <w:szCs w:val="16"/>
              </w:rPr>
            </w:pPr>
            <w:r>
              <w:rPr>
                <w:sz w:val="18"/>
                <w:szCs w:val="16"/>
              </w:rPr>
              <w:t>pack</w:t>
            </w:r>
          </w:p>
        </w:tc>
      </w:tr>
      <w:tr w:rsidR="00CE6B14" w14:paraId="45645953" w14:textId="77777777" w:rsidTr="00CE6B14">
        <w:tc>
          <w:tcPr>
            <w:tcW w:w="2467" w:type="dxa"/>
          </w:tcPr>
          <w:p w14:paraId="67ABD9CD" w14:textId="77777777" w:rsidR="00CE6B14" w:rsidRDefault="00CE6B14" w:rsidP="00CE6B14">
            <w:pPr>
              <w:rPr>
                <w:sz w:val="18"/>
                <w:szCs w:val="16"/>
              </w:rPr>
            </w:pPr>
            <w:r>
              <w:rPr>
                <w:sz w:val="18"/>
                <w:szCs w:val="16"/>
              </w:rPr>
              <w:t>collectionElementTxt</w:t>
            </w:r>
          </w:p>
        </w:tc>
        <w:tc>
          <w:tcPr>
            <w:tcW w:w="1134" w:type="dxa"/>
          </w:tcPr>
          <w:p w14:paraId="46CF7686" w14:textId="77777777" w:rsidR="00CE6B14" w:rsidRDefault="00CE6B14" w:rsidP="00CE6B14">
            <w:pPr>
              <w:rPr>
                <w:sz w:val="18"/>
                <w:szCs w:val="16"/>
              </w:rPr>
            </w:pPr>
            <w:r>
              <w:rPr>
                <w:sz w:val="18"/>
                <w:szCs w:val="16"/>
              </w:rPr>
              <w:t>string</w:t>
            </w:r>
          </w:p>
        </w:tc>
        <w:tc>
          <w:tcPr>
            <w:tcW w:w="1418" w:type="dxa"/>
          </w:tcPr>
          <w:p w14:paraId="2002BF7C" w14:textId="77777777" w:rsidR="00CE6B14" w:rsidRDefault="00CE6B14" w:rsidP="00CE6B14">
            <w:pPr>
              <w:rPr>
                <w:sz w:val="18"/>
                <w:szCs w:val="16"/>
              </w:rPr>
            </w:pPr>
          </w:p>
        </w:tc>
        <w:tc>
          <w:tcPr>
            <w:tcW w:w="3259" w:type="dxa"/>
          </w:tcPr>
          <w:p w14:paraId="2478B27E" w14:textId="77777777" w:rsidR="00CE6B14" w:rsidRDefault="00CE6B14" w:rsidP="00CE6B14">
            <w:pPr>
              <w:rPr>
                <w:sz w:val="18"/>
                <w:szCs w:val="16"/>
              </w:rPr>
            </w:pPr>
            <w:r w:rsidRPr="00C50598">
              <w:rPr>
                <w:sz w:val="18"/>
                <w:szCs w:val="16"/>
              </w:rPr>
              <w:t>A great complement to the Sports pack.</w:t>
            </w:r>
          </w:p>
        </w:tc>
      </w:tr>
      <w:tr w:rsidR="00CE6B14" w14:paraId="622076B2" w14:textId="77777777" w:rsidTr="00CE6B14">
        <w:tc>
          <w:tcPr>
            <w:tcW w:w="2467" w:type="dxa"/>
          </w:tcPr>
          <w:p w14:paraId="35C39EEB" w14:textId="77777777" w:rsidR="00CE6B14" w:rsidRDefault="00CE6B14" w:rsidP="00CE6B14">
            <w:pPr>
              <w:rPr>
                <w:sz w:val="18"/>
                <w:szCs w:val="16"/>
              </w:rPr>
            </w:pPr>
            <w:r>
              <w:rPr>
                <w:sz w:val="18"/>
                <w:szCs w:val="16"/>
              </w:rPr>
              <w:t>collectionElementPriceAmt</w:t>
            </w:r>
          </w:p>
        </w:tc>
        <w:tc>
          <w:tcPr>
            <w:tcW w:w="1134" w:type="dxa"/>
          </w:tcPr>
          <w:p w14:paraId="2CB46813" w14:textId="77777777" w:rsidR="00CE6B14" w:rsidRDefault="00CE6B14" w:rsidP="00CE6B14">
            <w:pPr>
              <w:rPr>
                <w:sz w:val="18"/>
                <w:szCs w:val="16"/>
              </w:rPr>
            </w:pPr>
            <w:r>
              <w:rPr>
                <w:sz w:val="18"/>
                <w:szCs w:val="16"/>
              </w:rPr>
              <w:t>double</w:t>
            </w:r>
          </w:p>
        </w:tc>
        <w:tc>
          <w:tcPr>
            <w:tcW w:w="1418" w:type="dxa"/>
          </w:tcPr>
          <w:p w14:paraId="20097E6A" w14:textId="77777777" w:rsidR="00CE6B14" w:rsidRDefault="00CE6B14" w:rsidP="00CE6B14">
            <w:pPr>
              <w:rPr>
                <w:sz w:val="18"/>
                <w:szCs w:val="16"/>
              </w:rPr>
            </w:pPr>
          </w:p>
        </w:tc>
        <w:tc>
          <w:tcPr>
            <w:tcW w:w="3259" w:type="dxa"/>
          </w:tcPr>
          <w:p w14:paraId="2743765C" w14:textId="77777777" w:rsidR="00CE6B14" w:rsidRDefault="00CE6B14" w:rsidP="00CE6B14">
            <w:pPr>
              <w:rPr>
                <w:sz w:val="18"/>
                <w:szCs w:val="16"/>
              </w:rPr>
            </w:pPr>
            <w:r>
              <w:rPr>
                <w:sz w:val="18"/>
                <w:szCs w:val="16"/>
              </w:rPr>
              <w:t>9.0</w:t>
            </w:r>
          </w:p>
        </w:tc>
      </w:tr>
      <w:tr w:rsidR="00CE6B14" w14:paraId="1297FA3B" w14:textId="77777777" w:rsidTr="00CE6B14">
        <w:tc>
          <w:tcPr>
            <w:tcW w:w="2467" w:type="dxa"/>
          </w:tcPr>
          <w:p w14:paraId="12766B40" w14:textId="77777777" w:rsidR="00CE6B14" w:rsidRDefault="00CE6B14" w:rsidP="00CE6B14">
            <w:pPr>
              <w:rPr>
                <w:sz w:val="18"/>
                <w:szCs w:val="16"/>
              </w:rPr>
            </w:pPr>
            <w:r w:rsidRPr="00662C65">
              <w:rPr>
                <w:sz w:val="18"/>
                <w:szCs w:val="16"/>
              </w:rPr>
              <w:t>collectionElementPricePlanCd</w:t>
            </w:r>
          </w:p>
        </w:tc>
        <w:tc>
          <w:tcPr>
            <w:tcW w:w="1134" w:type="dxa"/>
          </w:tcPr>
          <w:p w14:paraId="63FD2EE5" w14:textId="77777777" w:rsidR="00CE6B14" w:rsidRDefault="00CE6B14" w:rsidP="00CE6B14">
            <w:pPr>
              <w:rPr>
                <w:sz w:val="18"/>
                <w:szCs w:val="16"/>
              </w:rPr>
            </w:pPr>
            <w:r>
              <w:rPr>
                <w:sz w:val="18"/>
                <w:szCs w:val="16"/>
              </w:rPr>
              <w:t>string</w:t>
            </w:r>
          </w:p>
        </w:tc>
        <w:tc>
          <w:tcPr>
            <w:tcW w:w="1418" w:type="dxa"/>
          </w:tcPr>
          <w:p w14:paraId="02FCED53" w14:textId="77777777" w:rsidR="00CE6B14" w:rsidRDefault="00CE6B14" w:rsidP="00CE6B14">
            <w:pPr>
              <w:rPr>
                <w:sz w:val="18"/>
                <w:szCs w:val="16"/>
              </w:rPr>
            </w:pPr>
          </w:p>
        </w:tc>
        <w:tc>
          <w:tcPr>
            <w:tcW w:w="3259" w:type="dxa"/>
          </w:tcPr>
          <w:p w14:paraId="3C292C5F" w14:textId="77777777" w:rsidR="00CE6B14" w:rsidRDefault="00CE6B14" w:rsidP="00CE6B14">
            <w:pPr>
              <w:rPr>
                <w:sz w:val="18"/>
                <w:szCs w:val="16"/>
              </w:rPr>
            </w:pPr>
            <w:r w:rsidRPr="00C50598">
              <w:rPr>
                <w:sz w:val="18"/>
                <w:szCs w:val="16"/>
              </w:rPr>
              <w:t>441343</w:t>
            </w:r>
          </w:p>
        </w:tc>
      </w:tr>
      <w:tr w:rsidR="00CE6B14" w14:paraId="539CDC75" w14:textId="77777777" w:rsidTr="00CE6B14">
        <w:tc>
          <w:tcPr>
            <w:tcW w:w="2467" w:type="dxa"/>
          </w:tcPr>
          <w:p w14:paraId="6B675903" w14:textId="77777777" w:rsidR="00CE6B14" w:rsidRPr="00C50598" w:rsidRDefault="00CE6B14" w:rsidP="00CE6B14">
            <w:pPr>
              <w:rPr>
                <w:strike/>
                <w:sz w:val="18"/>
                <w:szCs w:val="16"/>
              </w:rPr>
            </w:pPr>
            <w:r w:rsidRPr="00C50598">
              <w:rPr>
                <w:strike/>
                <w:sz w:val="18"/>
                <w:szCs w:val="16"/>
              </w:rPr>
              <w:t>GrandFatherPricePlanCd</w:t>
            </w:r>
          </w:p>
        </w:tc>
        <w:tc>
          <w:tcPr>
            <w:tcW w:w="1134" w:type="dxa"/>
          </w:tcPr>
          <w:p w14:paraId="76CEAF0A" w14:textId="77777777" w:rsidR="00CE6B14" w:rsidRDefault="00CE6B14" w:rsidP="00CE6B14">
            <w:pPr>
              <w:rPr>
                <w:sz w:val="18"/>
                <w:szCs w:val="16"/>
              </w:rPr>
            </w:pPr>
          </w:p>
        </w:tc>
        <w:tc>
          <w:tcPr>
            <w:tcW w:w="1418" w:type="dxa"/>
          </w:tcPr>
          <w:p w14:paraId="721E02A6" w14:textId="77777777" w:rsidR="00CE6B14" w:rsidRDefault="00CE6B14" w:rsidP="00CE6B14">
            <w:pPr>
              <w:rPr>
                <w:sz w:val="18"/>
                <w:szCs w:val="16"/>
              </w:rPr>
            </w:pPr>
          </w:p>
        </w:tc>
        <w:tc>
          <w:tcPr>
            <w:tcW w:w="3259" w:type="dxa"/>
          </w:tcPr>
          <w:p w14:paraId="0458896D" w14:textId="77777777" w:rsidR="00CE6B14" w:rsidRPr="00C50598" w:rsidRDefault="00CE6B14" w:rsidP="00CE6B14">
            <w:pPr>
              <w:rPr>
                <w:sz w:val="18"/>
                <w:szCs w:val="16"/>
              </w:rPr>
            </w:pPr>
          </w:p>
        </w:tc>
      </w:tr>
      <w:tr w:rsidR="00CE6B14" w14:paraId="1D78DEA2" w14:textId="77777777" w:rsidTr="00CE6B14">
        <w:tc>
          <w:tcPr>
            <w:tcW w:w="2467" w:type="dxa"/>
          </w:tcPr>
          <w:p w14:paraId="43C267BE" w14:textId="77777777" w:rsidR="00CE6B14" w:rsidRDefault="00CE6B14" w:rsidP="00CE6B14">
            <w:pPr>
              <w:rPr>
                <w:sz w:val="18"/>
                <w:szCs w:val="16"/>
              </w:rPr>
            </w:pPr>
            <w:r>
              <w:rPr>
                <w:sz w:val="18"/>
                <w:szCs w:val="16"/>
              </w:rPr>
              <w:t>collectionElementRank</w:t>
            </w:r>
          </w:p>
        </w:tc>
        <w:tc>
          <w:tcPr>
            <w:tcW w:w="1134" w:type="dxa"/>
          </w:tcPr>
          <w:p w14:paraId="1412CBCD" w14:textId="77777777" w:rsidR="00CE6B14" w:rsidRDefault="00CE6B14" w:rsidP="00CE6B14">
            <w:pPr>
              <w:rPr>
                <w:sz w:val="18"/>
                <w:szCs w:val="16"/>
              </w:rPr>
            </w:pPr>
            <w:r>
              <w:rPr>
                <w:sz w:val="18"/>
                <w:szCs w:val="16"/>
              </w:rPr>
              <w:t>number</w:t>
            </w:r>
          </w:p>
        </w:tc>
        <w:tc>
          <w:tcPr>
            <w:tcW w:w="1418" w:type="dxa"/>
          </w:tcPr>
          <w:p w14:paraId="302140E7" w14:textId="77777777" w:rsidR="00CE6B14" w:rsidRDefault="00CE6B14" w:rsidP="00CE6B14">
            <w:pPr>
              <w:rPr>
                <w:sz w:val="18"/>
                <w:szCs w:val="16"/>
              </w:rPr>
            </w:pPr>
          </w:p>
        </w:tc>
        <w:tc>
          <w:tcPr>
            <w:tcW w:w="3259" w:type="dxa"/>
          </w:tcPr>
          <w:p w14:paraId="06C3B80F" w14:textId="77777777" w:rsidR="00CE6B14" w:rsidRDefault="00CE6B14" w:rsidP="00CE6B14">
            <w:pPr>
              <w:rPr>
                <w:sz w:val="18"/>
                <w:szCs w:val="16"/>
              </w:rPr>
            </w:pPr>
            <w:r>
              <w:rPr>
                <w:sz w:val="18"/>
                <w:szCs w:val="16"/>
              </w:rPr>
              <w:t>3</w:t>
            </w:r>
          </w:p>
        </w:tc>
      </w:tr>
      <w:tr w:rsidR="00CE6B14" w14:paraId="565D7AAE" w14:textId="77777777" w:rsidTr="00CE6B14">
        <w:tc>
          <w:tcPr>
            <w:tcW w:w="2467" w:type="dxa"/>
          </w:tcPr>
          <w:p w14:paraId="4101B5C2" w14:textId="77777777" w:rsidR="00CE6B14" w:rsidRPr="00917812" w:rsidRDefault="00CE6B14" w:rsidP="00CE6B14">
            <w:pPr>
              <w:rPr>
                <w:sz w:val="18"/>
                <w:szCs w:val="16"/>
              </w:rPr>
            </w:pPr>
            <w:r w:rsidRPr="00917812">
              <w:rPr>
                <w:sz w:val="18"/>
                <w:szCs w:val="16"/>
              </w:rPr>
              <w:t>displayCategories</w:t>
            </w:r>
          </w:p>
        </w:tc>
        <w:tc>
          <w:tcPr>
            <w:tcW w:w="1134" w:type="dxa"/>
          </w:tcPr>
          <w:p w14:paraId="79A6A332" w14:textId="77777777" w:rsidR="00CE6B14" w:rsidRDefault="00CE6B14" w:rsidP="00CE6B14">
            <w:pPr>
              <w:rPr>
                <w:sz w:val="18"/>
                <w:szCs w:val="16"/>
              </w:rPr>
            </w:pPr>
            <w:r>
              <w:rPr>
                <w:sz w:val="18"/>
                <w:szCs w:val="16"/>
              </w:rPr>
              <w:t>Array of string</w:t>
            </w:r>
          </w:p>
        </w:tc>
        <w:tc>
          <w:tcPr>
            <w:tcW w:w="1418" w:type="dxa"/>
          </w:tcPr>
          <w:p w14:paraId="08CFBF8F" w14:textId="77777777" w:rsidR="00CE6B14" w:rsidRDefault="00CE6B14" w:rsidP="00CE6B14">
            <w:pPr>
              <w:rPr>
                <w:sz w:val="18"/>
                <w:szCs w:val="16"/>
              </w:rPr>
            </w:pPr>
          </w:p>
        </w:tc>
        <w:tc>
          <w:tcPr>
            <w:tcW w:w="3259" w:type="dxa"/>
          </w:tcPr>
          <w:p w14:paraId="24F4974F" w14:textId="77777777" w:rsidR="00CE6B14" w:rsidRPr="00C50598" w:rsidRDefault="00CE6B14" w:rsidP="00CE6B14">
            <w:pPr>
              <w:rPr>
                <w:sz w:val="18"/>
                <w:szCs w:val="16"/>
              </w:rPr>
            </w:pPr>
          </w:p>
        </w:tc>
      </w:tr>
      <w:tr w:rsidR="00CE6B14" w14:paraId="445AADD0" w14:textId="77777777" w:rsidTr="00CE6B14">
        <w:tc>
          <w:tcPr>
            <w:tcW w:w="2467" w:type="dxa"/>
          </w:tcPr>
          <w:p w14:paraId="5B383BE7" w14:textId="77777777" w:rsidR="00CE6B14" w:rsidRPr="00917812" w:rsidRDefault="00CE6B14" w:rsidP="00CE6B14">
            <w:pPr>
              <w:rPr>
                <w:sz w:val="18"/>
                <w:szCs w:val="16"/>
              </w:rPr>
            </w:pPr>
            <w:r w:rsidRPr="00917812">
              <w:rPr>
                <w:sz w:val="18"/>
                <w:szCs w:val="16"/>
              </w:rPr>
              <w:t>purchasableInd</w:t>
            </w:r>
          </w:p>
        </w:tc>
        <w:tc>
          <w:tcPr>
            <w:tcW w:w="1134" w:type="dxa"/>
          </w:tcPr>
          <w:p w14:paraId="175EECD4" w14:textId="77777777" w:rsidR="00CE6B14" w:rsidRDefault="00CE6B14" w:rsidP="00CE6B14">
            <w:pPr>
              <w:rPr>
                <w:sz w:val="18"/>
                <w:szCs w:val="16"/>
              </w:rPr>
            </w:pPr>
            <w:r>
              <w:rPr>
                <w:sz w:val="18"/>
                <w:szCs w:val="16"/>
              </w:rPr>
              <w:t>boolean</w:t>
            </w:r>
          </w:p>
        </w:tc>
        <w:tc>
          <w:tcPr>
            <w:tcW w:w="1418" w:type="dxa"/>
          </w:tcPr>
          <w:p w14:paraId="2FB047AD" w14:textId="77777777" w:rsidR="00CE6B14" w:rsidRDefault="00CE6B14" w:rsidP="00CE6B14">
            <w:pPr>
              <w:rPr>
                <w:sz w:val="18"/>
                <w:szCs w:val="16"/>
              </w:rPr>
            </w:pPr>
          </w:p>
        </w:tc>
        <w:tc>
          <w:tcPr>
            <w:tcW w:w="3259" w:type="dxa"/>
          </w:tcPr>
          <w:p w14:paraId="18BA7657" w14:textId="77777777" w:rsidR="00CE6B14" w:rsidRPr="00C50598" w:rsidRDefault="00CE6B14" w:rsidP="00CE6B14">
            <w:pPr>
              <w:rPr>
                <w:sz w:val="18"/>
                <w:szCs w:val="16"/>
              </w:rPr>
            </w:pPr>
          </w:p>
        </w:tc>
      </w:tr>
    </w:tbl>
    <w:p w14:paraId="65CAE5F8" w14:textId="77777777" w:rsidR="00CE6B14" w:rsidRDefault="00CE6B14" w:rsidP="00CE6B14">
      <w:pPr>
        <w:rPr>
          <w:sz w:val="18"/>
          <w:szCs w:val="16"/>
        </w:rPr>
      </w:pPr>
    </w:p>
    <w:p w14:paraId="6FC05A14" w14:textId="77777777" w:rsidR="00CE6B14" w:rsidRDefault="00CE6B14" w:rsidP="0013153F"/>
    <w:sectPr w:rsidR="00CE6B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66B71" w14:textId="77777777" w:rsidR="009A16EA" w:rsidRDefault="009A16EA" w:rsidP="000D66F1">
      <w:pPr>
        <w:spacing w:after="0" w:line="240" w:lineRule="auto"/>
      </w:pPr>
      <w:r>
        <w:separator/>
      </w:r>
    </w:p>
  </w:endnote>
  <w:endnote w:type="continuationSeparator" w:id="0">
    <w:p w14:paraId="0C31F63F" w14:textId="77777777" w:rsidR="009A16EA" w:rsidRDefault="009A16EA" w:rsidP="000D6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D9420" w14:textId="77777777" w:rsidR="009A16EA" w:rsidRDefault="009A16EA" w:rsidP="000D66F1">
      <w:pPr>
        <w:spacing w:after="0" w:line="240" w:lineRule="auto"/>
      </w:pPr>
      <w:r>
        <w:separator/>
      </w:r>
    </w:p>
  </w:footnote>
  <w:footnote w:type="continuationSeparator" w:id="0">
    <w:p w14:paraId="0E2B8679" w14:textId="77777777" w:rsidR="009A16EA" w:rsidRDefault="009A16EA" w:rsidP="000D66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22F59"/>
    <w:multiLevelType w:val="hybridMultilevel"/>
    <w:tmpl w:val="63C6230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27B67BA"/>
    <w:multiLevelType w:val="hybridMultilevel"/>
    <w:tmpl w:val="F348C1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51E601D"/>
    <w:multiLevelType w:val="hybridMultilevel"/>
    <w:tmpl w:val="D1C4D284"/>
    <w:lvl w:ilvl="0" w:tplc="87D46AC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A4105A8"/>
    <w:multiLevelType w:val="hybridMultilevel"/>
    <w:tmpl w:val="0AB4E74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EC00805"/>
    <w:multiLevelType w:val="hybridMultilevel"/>
    <w:tmpl w:val="9D16C0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FFD0E67"/>
    <w:multiLevelType w:val="hybridMultilevel"/>
    <w:tmpl w:val="B8F894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B7E"/>
    <w:rsid w:val="00001773"/>
    <w:rsid w:val="00001D55"/>
    <w:rsid w:val="00003B4A"/>
    <w:rsid w:val="00010099"/>
    <w:rsid w:val="0001067F"/>
    <w:rsid w:val="00015054"/>
    <w:rsid w:val="0001529E"/>
    <w:rsid w:val="00016889"/>
    <w:rsid w:val="0001694E"/>
    <w:rsid w:val="000212F9"/>
    <w:rsid w:val="00021469"/>
    <w:rsid w:val="00024376"/>
    <w:rsid w:val="00025EAA"/>
    <w:rsid w:val="00026A3E"/>
    <w:rsid w:val="00030068"/>
    <w:rsid w:val="00031709"/>
    <w:rsid w:val="000342FC"/>
    <w:rsid w:val="0003493E"/>
    <w:rsid w:val="000426B1"/>
    <w:rsid w:val="0004351A"/>
    <w:rsid w:val="0004389A"/>
    <w:rsid w:val="00047731"/>
    <w:rsid w:val="00057AD4"/>
    <w:rsid w:val="0006045B"/>
    <w:rsid w:val="00062FD8"/>
    <w:rsid w:val="00067F96"/>
    <w:rsid w:val="000712D5"/>
    <w:rsid w:val="00075389"/>
    <w:rsid w:val="0007777E"/>
    <w:rsid w:val="000805F6"/>
    <w:rsid w:val="0008192F"/>
    <w:rsid w:val="00084913"/>
    <w:rsid w:val="000863C8"/>
    <w:rsid w:val="00087ADE"/>
    <w:rsid w:val="000951C8"/>
    <w:rsid w:val="0009608F"/>
    <w:rsid w:val="00096347"/>
    <w:rsid w:val="00096A11"/>
    <w:rsid w:val="000A3B7F"/>
    <w:rsid w:val="000A44D9"/>
    <w:rsid w:val="000B021D"/>
    <w:rsid w:val="000B2B6A"/>
    <w:rsid w:val="000B75EB"/>
    <w:rsid w:val="000B7A2F"/>
    <w:rsid w:val="000C09CD"/>
    <w:rsid w:val="000C129D"/>
    <w:rsid w:val="000C220F"/>
    <w:rsid w:val="000C5F26"/>
    <w:rsid w:val="000D0843"/>
    <w:rsid w:val="000D4419"/>
    <w:rsid w:val="000D66F1"/>
    <w:rsid w:val="000E419C"/>
    <w:rsid w:val="000E5A8A"/>
    <w:rsid w:val="000F01CD"/>
    <w:rsid w:val="000F031C"/>
    <w:rsid w:val="000F0B88"/>
    <w:rsid w:val="000F1607"/>
    <w:rsid w:val="000F2A40"/>
    <w:rsid w:val="001015FF"/>
    <w:rsid w:val="001031B9"/>
    <w:rsid w:val="00103E27"/>
    <w:rsid w:val="001049AF"/>
    <w:rsid w:val="0011134C"/>
    <w:rsid w:val="0011558D"/>
    <w:rsid w:val="00115765"/>
    <w:rsid w:val="00117388"/>
    <w:rsid w:val="00117AB8"/>
    <w:rsid w:val="001201C4"/>
    <w:rsid w:val="00120DE9"/>
    <w:rsid w:val="00121E9B"/>
    <w:rsid w:val="00122D7D"/>
    <w:rsid w:val="00123A19"/>
    <w:rsid w:val="0012617E"/>
    <w:rsid w:val="001269D8"/>
    <w:rsid w:val="0013153F"/>
    <w:rsid w:val="00131A2D"/>
    <w:rsid w:val="00131F51"/>
    <w:rsid w:val="00137F4B"/>
    <w:rsid w:val="001408CD"/>
    <w:rsid w:val="00141E80"/>
    <w:rsid w:val="00145495"/>
    <w:rsid w:val="001509D7"/>
    <w:rsid w:val="001514F8"/>
    <w:rsid w:val="00156F26"/>
    <w:rsid w:val="001574EF"/>
    <w:rsid w:val="00160624"/>
    <w:rsid w:val="00164914"/>
    <w:rsid w:val="0016767D"/>
    <w:rsid w:val="001700BA"/>
    <w:rsid w:val="00170796"/>
    <w:rsid w:val="00170F6A"/>
    <w:rsid w:val="00173F5F"/>
    <w:rsid w:val="001805B3"/>
    <w:rsid w:val="00183C99"/>
    <w:rsid w:val="00186E0B"/>
    <w:rsid w:val="00190090"/>
    <w:rsid w:val="001918DA"/>
    <w:rsid w:val="0019427E"/>
    <w:rsid w:val="00194782"/>
    <w:rsid w:val="001953BF"/>
    <w:rsid w:val="001969CA"/>
    <w:rsid w:val="00196EE0"/>
    <w:rsid w:val="001A0A9E"/>
    <w:rsid w:val="001A24F0"/>
    <w:rsid w:val="001A33DA"/>
    <w:rsid w:val="001A3D46"/>
    <w:rsid w:val="001A4997"/>
    <w:rsid w:val="001A5EB3"/>
    <w:rsid w:val="001A7EF8"/>
    <w:rsid w:val="001B00CF"/>
    <w:rsid w:val="001B3AA6"/>
    <w:rsid w:val="001B3F15"/>
    <w:rsid w:val="001B4177"/>
    <w:rsid w:val="001B4CFC"/>
    <w:rsid w:val="001C27D7"/>
    <w:rsid w:val="001C31F5"/>
    <w:rsid w:val="001C4CBC"/>
    <w:rsid w:val="001D3149"/>
    <w:rsid w:val="001D31D2"/>
    <w:rsid w:val="001D443C"/>
    <w:rsid w:val="001D56D9"/>
    <w:rsid w:val="001D7048"/>
    <w:rsid w:val="001D7D4A"/>
    <w:rsid w:val="001E21CB"/>
    <w:rsid w:val="001E3F81"/>
    <w:rsid w:val="001E43A2"/>
    <w:rsid w:val="001E44E9"/>
    <w:rsid w:val="001E5E24"/>
    <w:rsid w:val="001E7025"/>
    <w:rsid w:val="001E7BD2"/>
    <w:rsid w:val="001F1140"/>
    <w:rsid w:val="001F2113"/>
    <w:rsid w:val="001F245B"/>
    <w:rsid w:val="001F3282"/>
    <w:rsid w:val="001F5912"/>
    <w:rsid w:val="001F70D4"/>
    <w:rsid w:val="001F7154"/>
    <w:rsid w:val="001F76EF"/>
    <w:rsid w:val="001F7F56"/>
    <w:rsid w:val="002007C8"/>
    <w:rsid w:val="0020085F"/>
    <w:rsid w:val="00202307"/>
    <w:rsid w:val="00202DD7"/>
    <w:rsid w:val="002032CB"/>
    <w:rsid w:val="002038B0"/>
    <w:rsid w:val="00203C45"/>
    <w:rsid w:val="00204984"/>
    <w:rsid w:val="0020653A"/>
    <w:rsid w:val="00206C5E"/>
    <w:rsid w:val="0021633A"/>
    <w:rsid w:val="00220000"/>
    <w:rsid w:val="00234F53"/>
    <w:rsid w:val="00235150"/>
    <w:rsid w:val="00236CA7"/>
    <w:rsid w:val="00241FAD"/>
    <w:rsid w:val="00241FF7"/>
    <w:rsid w:val="0024280A"/>
    <w:rsid w:val="00243CB6"/>
    <w:rsid w:val="00243D29"/>
    <w:rsid w:val="00245FF2"/>
    <w:rsid w:val="0024749F"/>
    <w:rsid w:val="00251342"/>
    <w:rsid w:val="00254659"/>
    <w:rsid w:val="0025482F"/>
    <w:rsid w:val="002556A7"/>
    <w:rsid w:val="0025581C"/>
    <w:rsid w:val="00257DC8"/>
    <w:rsid w:val="0026597A"/>
    <w:rsid w:val="00266301"/>
    <w:rsid w:val="00267065"/>
    <w:rsid w:val="00267D9E"/>
    <w:rsid w:val="0027105F"/>
    <w:rsid w:val="00271EF9"/>
    <w:rsid w:val="00272C40"/>
    <w:rsid w:val="002735BA"/>
    <w:rsid w:val="00273CFD"/>
    <w:rsid w:val="002758EA"/>
    <w:rsid w:val="002823FE"/>
    <w:rsid w:val="00282F69"/>
    <w:rsid w:val="00284E98"/>
    <w:rsid w:val="00292B7A"/>
    <w:rsid w:val="00293B41"/>
    <w:rsid w:val="002949A6"/>
    <w:rsid w:val="00297CDE"/>
    <w:rsid w:val="002A05AA"/>
    <w:rsid w:val="002A1567"/>
    <w:rsid w:val="002A3DE7"/>
    <w:rsid w:val="002A4F2B"/>
    <w:rsid w:val="002C112C"/>
    <w:rsid w:val="002C12C1"/>
    <w:rsid w:val="002C3F64"/>
    <w:rsid w:val="002C46E4"/>
    <w:rsid w:val="002C6318"/>
    <w:rsid w:val="002C7EAB"/>
    <w:rsid w:val="002D084B"/>
    <w:rsid w:val="002D3036"/>
    <w:rsid w:val="002D7ADD"/>
    <w:rsid w:val="002E0543"/>
    <w:rsid w:val="002E1F82"/>
    <w:rsid w:val="002E5C2B"/>
    <w:rsid w:val="002F0927"/>
    <w:rsid w:val="002F0EC5"/>
    <w:rsid w:val="002F2DC7"/>
    <w:rsid w:val="002F419F"/>
    <w:rsid w:val="002F5A4C"/>
    <w:rsid w:val="002F6A63"/>
    <w:rsid w:val="002F6A9F"/>
    <w:rsid w:val="0030342C"/>
    <w:rsid w:val="00303C36"/>
    <w:rsid w:val="00303C97"/>
    <w:rsid w:val="00306331"/>
    <w:rsid w:val="00311638"/>
    <w:rsid w:val="00315A70"/>
    <w:rsid w:val="003162BE"/>
    <w:rsid w:val="00316D02"/>
    <w:rsid w:val="00317D14"/>
    <w:rsid w:val="00322A0B"/>
    <w:rsid w:val="00322F94"/>
    <w:rsid w:val="0032651C"/>
    <w:rsid w:val="003325E4"/>
    <w:rsid w:val="00335726"/>
    <w:rsid w:val="00340770"/>
    <w:rsid w:val="0034192E"/>
    <w:rsid w:val="003423FD"/>
    <w:rsid w:val="00342977"/>
    <w:rsid w:val="00346366"/>
    <w:rsid w:val="0034648D"/>
    <w:rsid w:val="003468BD"/>
    <w:rsid w:val="00357AEE"/>
    <w:rsid w:val="003602C2"/>
    <w:rsid w:val="00360EFF"/>
    <w:rsid w:val="00361B62"/>
    <w:rsid w:val="00362024"/>
    <w:rsid w:val="003657A9"/>
    <w:rsid w:val="003734B5"/>
    <w:rsid w:val="003763A9"/>
    <w:rsid w:val="003776EC"/>
    <w:rsid w:val="00380323"/>
    <w:rsid w:val="003803BD"/>
    <w:rsid w:val="00380ED7"/>
    <w:rsid w:val="00386549"/>
    <w:rsid w:val="003867A0"/>
    <w:rsid w:val="003869B8"/>
    <w:rsid w:val="00387932"/>
    <w:rsid w:val="00390082"/>
    <w:rsid w:val="003920B5"/>
    <w:rsid w:val="00393037"/>
    <w:rsid w:val="00393B37"/>
    <w:rsid w:val="00395884"/>
    <w:rsid w:val="003963FB"/>
    <w:rsid w:val="003A08D7"/>
    <w:rsid w:val="003A1B7D"/>
    <w:rsid w:val="003A2ADF"/>
    <w:rsid w:val="003A3B71"/>
    <w:rsid w:val="003A7E52"/>
    <w:rsid w:val="003B2107"/>
    <w:rsid w:val="003B34CA"/>
    <w:rsid w:val="003B3AC2"/>
    <w:rsid w:val="003B41CC"/>
    <w:rsid w:val="003B7597"/>
    <w:rsid w:val="003C1E34"/>
    <w:rsid w:val="003D0453"/>
    <w:rsid w:val="003D4F72"/>
    <w:rsid w:val="003D5986"/>
    <w:rsid w:val="003D5D96"/>
    <w:rsid w:val="003D684D"/>
    <w:rsid w:val="003E0FDF"/>
    <w:rsid w:val="003E1BE1"/>
    <w:rsid w:val="003E3F6F"/>
    <w:rsid w:val="003E7285"/>
    <w:rsid w:val="003F0194"/>
    <w:rsid w:val="003F239E"/>
    <w:rsid w:val="003F2C02"/>
    <w:rsid w:val="003F2EDA"/>
    <w:rsid w:val="003F39FE"/>
    <w:rsid w:val="003F3A5F"/>
    <w:rsid w:val="003F4BCF"/>
    <w:rsid w:val="003F6D77"/>
    <w:rsid w:val="003F7C48"/>
    <w:rsid w:val="00406BCB"/>
    <w:rsid w:val="00407888"/>
    <w:rsid w:val="004134DA"/>
    <w:rsid w:val="00413BF8"/>
    <w:rsid w:val="00416F81"/>
    <w:rsid w:val="00423131"/>
    <w:rsid w:val="004236CC"/>
    <w:rsid w:val="00426C71"/>
    <w:rsid w:val="00427354"/>
    <w:rsid w:val="00431BA0"/>
    <w:rsid w:val="00433490"/>
    <w:rsid w:val="00434403"/>
    <w:rsid w:val="0043472E"/>
    <w:rsid w:val="00435BA9"/>
    <w:rsid w:val="004366D3"/>
    <w:rsid w:val="00437C1D"/>
    <w:rsid w:val="004403B8"/>
    <w:rsid w:val="004455BC"/>
    <w:rsid w:val="00447597"/>
    <w:rsid w:val="004516F2"/>
    <w:rsid w:val="004522A4"/>
    <w:rsid w:val="0045414D"/>
    <w:rsid w:val="00456095"/>
    <w:rsid w:val="0046225C"/>
    <w:rsid w:val="0046258C"/>
    <w:rsid w:val="00462812"/>
    <w:rsid w:val="00476386"/>
    <w:rsid w:val="00480BD1"/>
    <w:rsid w:val="00484BB5"/>
    <w:rsid w:val="00491939"/>
    <w:rsid w:val="004954C4"/>
    <w:rsid w:val="00496052"/>
    <w:rsid w:val="004A04A5"/>
    <w:rsid w:val="004A4D81"/>
    <w:rsid w:val="004A54A8"/>
    <w:rsid w:val="004A6D4F"/>
    <w:rsid w:val="004A7E86"/>
    <w:rsid w:val="004B2125"/>
    <w:rsid w:val="004B368B"/>
    <w:rsid w:val="004B40B2"/>
    <w:rsid w:val="004B6086"/>
    <w:rsid w:val="004C5960"/>
    <w:rsid w:val="004C5E58"/>
    <w:rsid w:val="004D2D26"/>
    <w:rsid w:val="004D4EB1"/>
    <w:rsid w:val="004D5267"/>
    <w:rsid w:val="004D5F92"/>
    <w:rsid w:val="004E09AD"/>
    <w:rsid w:val="004E1B87"/>
    <w:rsid w:val="004E3D4A"/>
    <w:rsid w:val="004E6F6C"/>
    <w:rsid w:val="004F072E"/>
    <w:rsid w:val="004F1FB5"/>
    <w:rsid w:val="004F28AC"/>
    <w:rsid w:val="004F5E00"/>
    <w:rsid w:val="004F7556"/>
    <w:rsid w:val="005004B1"/>
    <w:rsid w:val="0050107C"/>
    <w:rsid w:val="005025C4"/>
    <w:rsid w:val="00503835"/>
    <w:rsid w:val="0050751D"/>
    <w:rsid w:val="00512622"/>
    <w:rsid w:val="00513008"/>
    <w:rsid w:val="00513F39"/>
    <w:rsid w:val="005153B9"/>
    <w:rsid w:val="0051565B"/>
    <w:rsid w:val="00515AB9"/>
    <w:rsid w:val="00520028"/>
    <w:rsid w:val="00520376"/>
    <w:rsid w:val="0052096C"/>
    <w:rsid w:val="00523EC0"/>
    <w:rsid w:val="00524150"/>
    <w:rsid w:val="0052719B"/>
    <w:rsid w:val="00527308"/>
    <w:rsid w:val="00534CE1"/>
    <w:rsid w:val="005354F5"/>
    <w:rsid w:val="00536194"/>
    <w:rsid w:val="005367F1"/>
    <w:rsid w:val="005400EB"/>
    <w:rsid w:val="0054011D"/>
    <w:rsid w:val="00540C16"/>
    <w:rsid w:val="00541071"/>
    <w:rsid w:val="0054407F"/>
    <w:rsid w:val="00545D0F"/>
    <w:rsid w:val="0055370C"/>
    <w:rsid w:val="00554E08"/>
    <w:rsid w:val="00560165"/>
    <w:rsid w:val="00562084"/>
    <w:rsid w:val="00562F6A"/>
    <w:rsid w:val="00564AE1"/>
    <w:rsid w:val="005654C4"/>
    <w:rsid w:val="00565CD5"/>
    <w:rsid w:val="00565E52"/>
    <w:rsid w:val="00566F6A"/>
    <w:rsid w:val="00571C6F"/>
    <w:rsid w:val="0057300D"/>
    <w:rsid w:val="0057368C"/>
    <w:rsid w:val="00581EE8"/>
    <w:rsid w:val="00582528"/>
    <w:rsid w:val="00583E1F"/>
    <w:rsid w:val="005843E3"/>
    <w:rsid w:val="005849BC"/>
    <w:rsid w:val="00585748"/>
    <w:rsid w:val="0058582A"/>
    <w:rsid w:val="005863FE"/>
    <w:rsid w:val="005905C0"/>
    <w:rsid w:val="005910A5"/>
    <w:rsid w:val="00591EDC"/>
    <w:rsid w:val="005927E2"/>
    <w:rsid w:val="005A0D24"/>
    <w:rsid w:val="005A1262"/>
    <w:rsid w:val="005A1655"/>
    <w:rsid w:val="005A2310"/>
    <w:rsid w:val="005A2E8E"/>
    <w:rsid w:val="005A40F1"/>
    <w:rsid w:val="005A6510"/>
    <w:rsid w:val="005B10F8"/>
    <w:rsid w:val="005B27F8"/>
    <w:rsid w:val="005B2EC9"/>
    <w:rsid w:val="005B32CE"/>
    <w:rsid w:val="005B69C4"/>
    <w:rsid w:val="005C1299"/>
    <w:rsid w:val="005C1D2E"/>
    <w:rsid w:val="005C61A7"/>
    <w:rsid w:val="005C69CB"/>
    <w:rsid w:val="005D0608"/>
    <w:rsid w:val="005D13B9"/>
    <w:rsid w:val="005D22B7"/>
    <w:rsid w:val="005D3FF4"/>
    <w:rsid w:val="005D46CB"/>
    <w:rsid w:val="005D509A"/>
    <w:rsid w:val="005D72D4"/>
    <w:rsid w:val="005E3E11"/>
    <w:rsid w:val="005E4857"/>
    <w:rsid w:val="005E4D44"/>
    <w:rsid w:val="005E5290"/>
    <w:rsid w:val="005E6B21"/>
    <w:rsid w:val="005F06F8"/>
    <w:rsid w:val="005F1E6F"/>
    <w:rsid w:val="005F207B"/>
    <w:rsid w:val="005F3D85"/>
    <w:rsid w:val="005F53F8"/>
    <w:rsid w:val="00605F8A"/>
    <w:rsid w:val="006060B2"/>
    <w:rsid w:val="00606128"/>
    <w:rsid w:val="0060656E"/>
    <w:rsid w:val="00606603"/>
    <w:rsid w:val="006079A2"/>
    <w:rsid w:val="00610F20"/>
    <w:rsid w:val="00612356"/>
    <w:rsid w:val="006127B8"/>
    <w:rsid w:val="00615DB9"/>
    <w:rsid w:val="006200AB"/>
    <w:rsid w:val="0062092B"/>
    <w:rsid w:val="006209D5"/>
    <w:rsid w:val="00622406"/>
    <w:rsid w:val="00622F38"/>
    <w:rsid w:val="00626E90"/>
    <w:rsid w:val="00630F61"/>
    <w:rsid w:val="006311FC"/>
    <w:rsid w:val="0063502E"/>
    <w:rsid w:val="0063562C"/>
    <w:rsid w:val="00636548"/>
    <w:rsid w:val="00640580"/>
    <w:rsid w:val="00642485"/>
    <w:rsid w:val="00642988"/>
    <w:rsid w:val="006446C8"/>
    <w:rsid w:val="006447D0"/>
    <w:rsid w:val="00644D6B"/>
    <w:rsid w:val="00645E40"/>
    <w:rsid w:val="00645F65"/>
    <w:rsid w:val="00647566"/>
    <w:rsid w:val="00650997"/>
    <w:rsid w:val="00651AB8"/>
    <w:rsid w:val="00652245"/>
    <w:rsid w:val="00653A5C"/>
    <w:rsid w:val="006541EF"/>
    <w:rsid w:val="0065434B"/>
    <w:rsid w:val="0065468D"/>
    <w:rsid w:val="00655C7B"/>
    <w:rsid w:val="00661F36"/>
    <w:rsid w:val="00662149"/>
    <w:rsid w:val="00662C65"/>
    <w:rsid w:val="006639D6"/>
    <w:rsid w:val="00663CAB"/>
    <w:rsid w:val="00664B75"/>
    <w:rsid w:val="00666519"/>
    <w:rsid w:val="006665F8"/>
    <w:rsid w:val="00666769"/>
    <w:rsid w:val="006674AC"/>
    <w:rsid w:val="006701AE"/>
    <w:rsid w:val="00670815"/>
    <w:rsid w:val="006716F9"/>
    <w:rsid w:val="006717A5"/>
    <w:rsid w:val="00673A07"/>
    <w:rsid w:val="00673DF4"/>
    <w:rsid w:val="00675F35"/>
    <w:rsid w:val="00680853"/>
    <w:rsid w:val="00680D62"/>
    <w:rsid w:val="00684FAA"/>
    <w:rsid w:val="0068708C"/>
    <w:rsid w:val="006875B1"/>
    <w:rsid w:val="00687647"/>
    <w:rsid w:val="00687F80"/>
    <w:rsid w:val="00690182"/>
    <w:rsid w:val="006959EA"/>
    <w:rsid w:val="006A1073"/>
    <w:rsid w:val="006A4BA2"/>
    <w:rsid w:val="006A4FEE"/>
    <w:rsid w:val="006A5023"/>
    <w:rsid w:val="006A59CB"/>
    <w:rsid w:val="006A5ADF"/>
    <w:rsid w:val="006A7BD9"/>
    <w:rsid w:val="006B2621"/>
    <w:rsid w:val="006B479A"/>
    <w:rsid w:val="006B4E68"/>
    <w:rsid w:val="006B6994"/>
    <w:rsid w:val="006B7959"/>
    <w:rsid w:val="006C0686"/>
    <w:rsid w:val="006C0A9E"/>
    <w:rsid w:val="006C2C86"/>
    <w:rsid w:val="006C57AE"/>
    <w:rsid w:val="006C5B1A"/>
    <w:rsid w:val="006C6421"/>
    <w:rsid w:val="006C6FC3"/>
    <w:rsid w:val="006D6302"/>
    <w:rsid w:val="006D6B64"/>
    <w:rsid w:val="006D7488"/>
    <w:rsid w:val="006E15AB"/>
    <w:rsid w:val="006E1D87"/>
    <w:rsid w:val="006E219F"/>
    <w:rsid w:val="006E33DC"/>
    <w:rsid w:val="006E3732"/>
    <w:rsid w:val="006E4554"/>
    <w:rsid w:val="006E48BB"/>
    <w:rsid w:val="006E495F"/>
    <w:rsid w:val="006F1347"/>
    <w:rsid w:val="006F250E"/>
    <w:rsid w:val="006F2C49"/>
    <w:rsid w:val="006F2CE6"/>
    <w:rsid w:val="006F3E24"/>
    <w:rsid w:val="006F565E"/>
    <w:rsid w:val="006F576A"/>
    <w:rsid w:val="006F6DC5"/>
    <w:rsid w:val="00700831"/>
    <w:rsid w:val="0070135E"/>
    <w:rsid w:val="00702663"/>
    <w:rsid w:val="007068E6"/>
    <w:rsid w:val="00706E4F"/>
    <w:rsid w:val="00711253"/>
    <w:rsid w:val="00712075"/>
    <w:rsid w:val="0071217C"/>
    <w:rsid w:val="007126FC"/>
    <w:rsid w:val="007141DD"/>
    <w:rsid w:val="007168D6"/>
    <w:rsid w:val="00717B00"/>
    <w:rsid w:val="00720BEC"/>
    <w:rsid w:val="007213B4"/>
    <w:rsid w:val="0072328B"/>
    <w:rsid w:val="00723D76"/>
    <w:rsid w:val="00724DA6"/>
    <w:rsid w:val="00725950"/>
    <w:rsid w:val="00725CC8"/>
    <w:rsid w:val="007273E4"/>
    <w:rsid w:val="00727470"/>
    <w:rsid w:val="00732377"/>
    <w:rsid w:val="00735420"/>
    <w:rsid w:val="00740364"/>
    <w:rsid w:val="00742591"/>
    <w:rsid w:val="007449D6"/>
    <w:rsid w:val="00750F92"/>
    <w:rsid w:val="0075123A"/>
    <w:rsid w:val="00752747"/>
    <w:rsid w:val="00752D18"/>
    <w:rsid w:val="007532D2"/>
    <w:rsid w:val="00753948"/>
    <w:rsid w:val="007554D5"/>
    <w:rsid w:val="00762FFE"/>
    <w:rsid w:val="00763E7D"/>
    <w:rsid w:val="007649D0"/>
    <w:rsid w:val="00764D1E"/>
    <w:rsid w:val="00765127"/>
    <w:rsid w:val="007651F8"/>
    <w:rsid w:val="00773C6C"/>
    <w:rsid w:val="00775E0C"/>
    <w:rsid w:val="00776E1E"/>
    <w:rsid w:val="007800AD"/>
    <w:rsid w:val="00780D95"/>
    <w:rsid w:val="00781CF1"/>
    <w:rsid w:val="0078558F"/>
    <w:rsid w:val="00786326"/>
    <w:rsid w:val="0078661F"/>
    <w:rsid w:val="0079135E"/>
    <w:rsid w:val="00792C6C"/>
    <w:rsid w:val="00797531"/>
    <w:rsid w:val="007A171F"/>
    <w:rsid w:val="007A2C5A"/>
    <w:rsid w:val="007A2F34"/>
    <w:rsid w:val="007B1BBE"/>
    <w:rsid w:val="007B2D1A"/>
    <w:rsid w:val="007B5AA8"/>
    <w:rsid w:val="007B63DE"/>
    <w:rsid w:val="007B662C"/>
    <w:rsid w:val="007B682E"/>
    <w:rsid w:val="007B7368"/>
    <w:rsid w:val="007C1CB7"/>
    <w:rsid w:val="007C4675"/>
    <w:rsid w:val="007C6227"/>
    <w:rsid w:val="007C6D6D"/>
    <w:rsid w:val="007D0323"/>
    <w:rsid w:val="007D0AA9"/>
    <w:rsid w:val="007D18D8"/>
    <w:rsid w:val="007D7CD4"/>
    <w:rsid w:val="007E530B"/>
    <w:rsid w:val="007E56FD"/>
    <w:rsid w:val="007E7060"/>
    <w:rsid w:val="007F0083"/>
    <w:rsid w:val="007F0722"/>
    <w:rsid w:val="007F1A27"/>
    <w:rsid w:val="007F1FD3"/>
    <w:rsid w:val="007F4406"/>
    <w:rsid w:val="007F7A57"/>
    <w:rsid w:val="00801DA0"/>
    <w:rsid w:val="0080284A"/>
    <w:rsid w:val="0080468E"/>
    <w:rsid w:val="008048EF"/>
    <w:rsid w:val="00804985"/>
    <w:rsid w:val="00805BBF"/>
    <w:rsid w:val="0080775D"/>
    <w:rsid w:val="00812F04"/>
    <w:rsid w:val="00816C6F"/>
    <w:rsid w:val="008221A1"/>
    <w:rsid w:val="008221C7"/>
    <w:rsid w:val="00822EAC"/>
    <w:rsid w:val="00824800"/>
    <w:rsid w:val="00825EA9"/>
    <w:rsid w:val="0082700E"/>
    <w:rsid w:val="008303AD"/>
    <w:rsid w:val="00840B51"/>
    <w:rsid w:val="008422A0"/>
    <w:rsid w:val="00843CA6"/>
    <w:rsid w:val="0084534C"/>
    <w:rsid w:val="00845699"/>
    <w:rsid w:val="00855B61"/>
    <w:rsid w:val="008600E7"/>
    <w:rsid w:val="00860BAD"/>
    <w:rsid w:val="0086196A"/>
    <w:rsid w:val="00861FD9"/>
    <w:rsid w:val="00862507"/>
    <w:rsid w:val="00862F45"/>
    <w:rsid w:val="00864065"/>
    <w:rsid w:val="00864353"/>
    <w:rsid w:val="0086715F"/>
    <w:rsid w:val="008716B3"/>
    <w:rsid w:val="00873076"/>
    <w:rsid w:val="0087370A"/>
    <w:rsid w:val="00874BC4"/>
    <w:rsid w:val="00874FFA"/>
    <w:rsid w:val="0087512E"/>
    <w:rsid w:val="00875355"/>
    <w:rsid w:val="00877982"/>
    <w:rsid w:val="0088479C"/>
    <w:rsid w:val="00885732"/>
    <w:rsid w:val="008870EB"/>
    <w:rsid w:val="008925F6"/>
    <w:rsid w:val="008937A0"/>
    <w:rsid w:val="00896B7E"/>
    <w:rsid w:val="00896D03"/>
    <w:rsid w:val="008A66A4"/>
    <w:rsid w:val="008A6ED5"/>
    <w:rsid w:val="008A6F9F"/>
    <w:rsid w:val="008A79C9"/>
    <w:rsid w:val="008B0663"/>
    <w:rsid w:val="008B1D95"/>
    <w:rsid w:val="008B37D1"/>
    <w:rsid w:val="008B434E"/>
    <w:rsid w:val="008B7873"/>
    <w:rsid w:val="008B7E53"/>
    <w:rsid w:val="008C01AF"/>
    <w:rsid w:val="008C1BD5"/>
    <w:rsid w:val="008C3092"/>
    <w:rsid w:val="008C4804"/>
    <w:rsid w:val="008D0CF1"/>
    <w:rsid w:val="008D198A"/>
    <w:rsid w:val="008D60E1"/>
    <w:rsid w:val="008E0354"/>
    <w:rsid w:val="008E1E10"/>
    <w:rsid w:val="008E4762"/>
    <w:rsid w:val="008E4CCC"/>
    <w:rsid w:val="008E5A8C"/>
    <w:rsid w:val="008E7673"/>
    <w:rsid w:val="008F61E7"/>
    <w:rsid w:val="00900822"/>
    <w:rsid w:val="00906046"/>
    <w:rsid w:val="00912157"/>
    <w:rsid w:val="00913DF7"/>
    <w:rsid w:val="00914AF6"/>
    <w:rsid w:val="00916A43"/>
    <w:rsid w:val="00917812"/>
    <w:rsid w:val="00917DF2"/>
    <w:rsid w:val="00920089"/>
    <w:rsid w:val="0092024F"/>
    <w:rsid w:val="00920378"/>
    <w:rsid w:val="00922B2E"/>
    <w:rsid w:val="00924549"/>
    <w:rsid w:val="00924EE6"/>
    <w:rsid w:val="009272EE"/>
    <w:rsid w:val="00927E61"/>
    <w:rsid w:val="009307EC"/>
    <w:rsid w:val="009337A9"/>
    <w:rsid w:val="0093679F"/>
    <w:rsid w:val="00936D5D"/>
    <w:rsid w:val="00940C22"/>
    <w:rsid w:val="00941BE0"/>
    <w:rsid w:val="00941C25"/>
    <w:rsid w:val="00946E63"/>
    <w:rsid w:val="00951CDA"/>
    <w:rsid w:val="0095266B"/>
    <w:rsid w:val="00952EB1"/>
    <w:rsid w:val="009540C6"/>
    <w:rsid w:val="00954645"/>
    <w:rsid w:val="00955898"/>
    <w:rsid w:val="009568A5"/>
    <w:rsid w:val="00960200"/>
    <w:rsid w:val="00960514"/>
    <w:rsid w:val="00962120"/>
    <w:rsid w:val="00962773"/>
    <w:rsid w:val="00963ECB"/>
    <w:rsid w:val="009641F2"/>
    <w:rsid w:val="0096643C"/>
    <w:rsid w:val="00970580"/>
    <w:rsid w:val="00973361"/>
    <w:rsid w:val="00975E27"/>
    <w:rsid w:val="009763DC"/>
    <w:rsid w:val="00981321"/>
    <w:rsid w:val="00982084"/>
    <w:rsid w:val="00984431"/>
    <w:rsid w:val="009855BE"/>
    <w:rsid w:val="00985735"/>
    <w:rsid w:val="00986307"/>
    <w:rsid w:val="009869F4"/>
    <w:rsid w:val="00986AF8"/>
    <w:rsid w:val="009920E7"/>
    <w:rsid w:val="00992272"/>
    <w:rsid w:val="00992A3C"/>
    <w:rsid w:val="00993978"/>
    <w:rsid w:val="00997DFA"/>
    <w:rsid w:val="009A16EA"/>
    <w:rsid w:val="009A3279"/>
    <w:rsid w:val="009A5963"/>
    <w:rsid w:val="009A5B05"/>
    <w:rsid w:val="009B05DD"/>
    <w:rsid w:val="009B1EEA"/>
    <w:rsid w:val="009B271E"/>
    <w:rsid w:val="009B3870"/>
    <w:rsid w:val="009B3AF2"/>
    <w:rsid w:val="009B4342"/>
    <w:rsid w:val="009B666A"/>
    <w:rsid w:val="009B6676"/>
    <w:rsid w:val="009C0A79"/>
    <w:rsid w:val="009C4EEE"/>
    <w:rsid w:val="009C68CB"/>
    <w:rsid w:val="009C6E97"/>
    <w:rsid w:val="009D083B"/>
    <w:rsid w:val="009D0ECF"/>
    <w:rsid w:val="009D112F"/>
    <w:rsid w:val="009D1A2E"/>
    <w:rsid w:val="009E2806"/>
    <w:rsid w:val="009E28CB"/>
    <w:rsid w:val="009E4566"/>
    <w:rsid w:val="009E6B45"/>
    <w:rsid w:val="009F03D6"/>
    <w:rsid w:val="009F0DB2"/>
    <w:rsid w:val="009F5917"/>
    <w:rsid w:val="009F67B8"/>
    <w:rsid w:val="009F7D33"/>
    <w:rsid w:val="00A066C7"/>
    <w:rsid w:val="00A07540"/>
    <w:rsid w:val="00A07820"/>
    <w:rsid w:val="00A10FFC"/>
    <w:rsid w:val="00A13218"/>
    <w:rsid w:val="00A13C5A"/>
    <w:rsid w:val="00A146AE"/>
    <w:rsid w:val="00A149D9"/>
    <w:rsid w:val="00A16FE9"/>
    <w:rsid w:val="00A21A2C"/>
    <w:rsid w:val="00A244E3"/>
    <w:rsid w:val="00A35122"/>
    <w:rsid w:val="00A364E2"/>
    <w:rsid w:val="00A375DD"/>
    <w:rsid w:val="00A40C54"/>
    <w:rsid w:val="00A41E8F"/>
    <w:rsid w:val="00A442B8"/>
    <w:rsid w:val="00A4601F"/>
    <w:rsid w:val="00A50491"/>
    <w:rsid w:val="00A553BC"/>
    <w:rsid w:val="00A561BF"/>
    <w:rsid w:val="00A56FA8"/>
    <w:rsid w:val="00A61174"/>
    <w:rsid w:val="00A64063"/>
    <w:rsid w:val="00A66F11"/>
    <w:rsid w:val="00A679F7"/>
    <w:rsid w:val="00A71340"/>
    <w:rsid w:val="00A72D4A"/>
    <w:rsid w:val="00A72F3A"/>
    <w:rsid w:val="00A734EC"/>
    <w:rsid w:val="00A76246"/>
    <w:rsid w:val="00A76518"/>
    <w:rsid w:val="00A80DDC"/>
    <w:rsid w:val="00A82180"/>
    <w:rsid w:val="00A83F42"/>
    <w:rsid w:val="00A84AD7"/>
    <w:rsid w:val="00A86A2C"/>
    <w:rsid w:val="00A915B2"/>
    <w:rsid w:val="00A94939"/>
    <w:rsid w:val="00A95326"/>
    <w:rsid w:val="00A974D3"/>
    <w:rsid w:val="00A97AD3"/>
    <w:rsid w:val="00AA0316"/>
    <w:rsid w:val="00AA3AE8"/>
    <w:rsid w:val="00AA3EE9"/>
    <w:rsid w:val="00AA7883"/>
    <w:rsid w:val="00AB5319"/>
    <w:rsid w:val="00AB5F32"/>
    <w:rsid w:val="00AB798E"/>
    <w:rsid w:val="00AC12C4"/>
    <w:rsid w:val="00AC32D6"/>
    <w:rsid w:val="00AC7F0B"/>
    <w:rsid w:val="00AD0B91"/>
    <w:rsid w:val="00AD2E07"/>
    <w:rsid w:val="00AD4D72"/>
    <w:rsid w:val="00AE36F3"/>
    <w:rsid w:val="00AE586A"/>
    <w:rsid w:val="00AE625D"/>
    <w:rsid w:val="00AF538A"/>
    <w:rsid w:val="00AF6B7A"/>
    <w:rsid w:val="00B005E8"/>
    <w:rsid w:val="00B01220"/>
    <w:rsid w:val="00B03297"/>
    <w:rsid w:val="00B04789"/>
    <w:rsid w:val="00B05108"/>
    <w:rsid w:val="00B05432"/>
    <w:rsid w:val="00B1109B"/>
    <w:rsid w:val="00B1200C"/>
    <w:rsid w:val="00B128FD"/>
    <w:rsid w:val="00B1398A"/>
    <w:rsid w:val="00B16FF5"/>
    <w:rsid w:val="00B17331"/>
    <w:rsid w:val="00B175C9"/>
    <w:rsid w:val="00B2040B"/>
    <w:rsid w:val="00B21DA1"/>
    <w:rsid w:val="00B238B9"/>
    <w:rsid w:val="00B25291"/>
    <w:rsid w:val="00B26105"/>
    <w:rsid w:val="00B275EB"/>
    <w:rsid w:val="00B31AE5"/>
    <w:rsid w:val="00B31C67"/>
    <w:rsid w:val="00B32783"/>
    <w:rsid w:val="00B33C0D"/>
    <w:rsid w:val="00B40827"/>
    <w:rsid w:val="00B42459"/>
    <w:rsid w:val="00B4325C"/>
    <w:rsid w:val="00B446DE"/>
    <w:rsid w:val="00B44CA7"/>
    <w:rsid w:val="00B44F99"/>
    <w:rsid w:val="00B469B5"/>
    <w:rsid w:val="00B46D4D"/>
    <w:rsid w:val="00B475B6"/>
    <w:rsid w:val="00B4781D"/>
    <w:rsid w:val="00B478B0"/>
    <w:rsid w:val="00B5538F"/>
    <w:rsid w:val="00B5595D"/>
    <w:rsid w:val="00B5752F"/>
    <w:rsid w:val="00B6013C"/>
    <w:rsid w:val="00B618DA"/>
    <w:rsid w:val="00B640B1"/>
    <w:rsid w:val="00B652EC"/>
    <w:rsid w:val="00B65A71"/>
    <w:rsid w:val="00B66B15"/>
    <w:rsid w:val="00B752C2"/>
    <w:rsid w:val="00B77C2E"/>
    <w:rsid w:val="00B80352"/>
    <w:rsid w:val="00B80438"/>
    <w:rsid w:val="00B813B5"/>
    <w:rsid w:val="00B82179"/>
    <w:rsid w:val="00B8313B"/>
    <w:rsid w:val="00B865BC"/>
    <w:rsid w:val="00B9047E"/>
    <w:rsid w:val="00B917BB"/>
    <w:rsid w:val="00B91E53"/>
    <w:rsid w:val="00B9374A"/>
    <w:rsid w:val="00B972F0"/>
    <w:rsid w:val="00B97439"/>
    <w:rsid w:val="00BA1918"/>
    <w:rsid w:val="00BA2BCA"/>
    <w:rsid w:val="00BA47A7"/>
    <w:rsid w:val="00BA4BE0"/>
    <w:rsid w:val="00BA5D70"/>
    <w:rsid w:val="00BA6D88"/>
    <w:rsid w:val="00BB1C82"/>
    <w:rsid w:val="00BB3936"/>
    <w:rsid w:val="00BB4899"/>
    <w:rsid w:val="00BB5369"/>
    <w:rsid w:val="00BB5D21"/>
    <w:rsid w:val="00BB6954"/>
    <w:rsid w:val="00BB6C1F"/>
    <w:rsid w:val="00BC0131"/>
    <w:rsid w:val="00BC33AB"/>
    <w:rsid w:val="00BC3445"/>
    <w:rsid w:val="00BC4429"/>
    <w:rsid w:val="00BC5940"/>
    <w:rsid w:val="00BD6DD6"/>
    <w:rsid w:val="00BD6DDB"/>
    <w:rsid w:val="00BD6F31"/>
    <w:rsid w:val="00BE0E7F"/>
    <w:rsid w:val="00BE130E"/>
    <w:rsid w:val="00BE32E7"/>
    <w:rsid w:val="00BE45B0"/>
    <w:rsid w:val="00BE50CA"/>
    <w:rsid w:val="00BE7C7C"/>
    <w:rsid w:val="00BF0302"/>
    <w:rsid w:val="00BF0AE4"/>
    <w:rsid w:val="00BF3B86"/>
    <w:rsid w:val="00BF60D4"/>
    <w:rsid w:val="00BF64C8"/>
    <w:rsid w:val="00BF71C0"/>
    <w:rsid w:val="00BF7A3C"/>
    <w:rsid w:val="00C04B6E"/>
    <w:rsid w:val="00C110B8"/>
    <w:rsid w:val="00C129E3"/>
    <w:rsid w:val="00C12E51"/>
    <w:rsid w:val="00C15BC3"/>
    <w:rsid w:val="00C1765B"/>
    <w:rsid w:val="00C17DE6"/>
    <w:rsid w:val="00C2074A"/>
    <w:rsid w:val="00C238D5"/>
    <w:rsid w:val="00C26E6A"/>
    <w:rsid w:val="00C31667"/>
    <w:rsid w:val="00C318B7"/>
    <w:rsid w:val="00C34534"/>
    <w:rsid w:val="00C3687D"/>
    <w:rsid w:val="00C40A77"/>
    <w:rsid w:val="00C40D4F"/>
    <w:rsid w:val="00C428B2"/>
    <w:rsid w:val="00C43954"/>
    <w:rsid w:val="00C479F6"/>
    <w:rsid w:val="00C50598"/>
    <w:rsid w:val="00C51181"/>
    <w:rsid w:val="00C513C5"/>
    <w:rsid w:val="00C529A0"/>
    <w:rsid w:val="00C55B09"/>
    <w:rsid w:val="00C56585"/>
    <w:rsid w:val="00C61147"/>
    <w:rsid w:val="00C63C4E"/>
    <w:rsid w:val="00C64165"/>
    <w:rsid w:val="00C706FC"/>
    <w:rsid w:val="00C72C18"/>
    <w:rsid w:val="00C751BC"/>
    <w:rsid w:val="00C75935"/>
    <w:rsid w:val="00C763C8"/>
    <w:rsid w:val="00C81F85"/>
    <w:rsid w:val="00C84733"/>
    <w:rsid w:val="00C84B13"/>
    <w:rsid w:val="00C84E59"/>
    <w:rsid w:val="00C85CA7"/>
    <w:rsid w:val="00C87543"/>
    <w:rsid w:val="00C87612"/>
    <w:rsid w:val="00C87D17"/>
    <w:rsid w:val="00C903C7"/>
    <w:rsid w:val="00C90EC0"/>
    <w:rsid w:val="00C9170F"/>
    <w:rsid w:val="00CA0ED4"/>
    <w:rsid w:val="00CA26C1"/>
    <w:rsid w:val="00CA29A5"/>
    <w:rsid w:val="00CA7AAC"/>
    <w:rsid w:val="00CA7EBD"/>
    <w:rsid w:val="00CB6AB0"/>
    <w:rsid w:val="00CC1859"/>
    <w:rsid w:val="00CC1977"/>
    <w:rsid w:val="00CC5ABF"/>
    <w:rsid w:val="00CC5FFF"/>
    <w:rsid w:val="00CC68DE"/>
    <w:rsid w:val="00CC7956"/>
    <w:rsid w:val="00CC79D8"/>
    <w:rsid w:val="00CD0876"/>
    <w:rsid w:val="00CD1C7F"/>
    <w:rsid w:val="00CD2676"/>
    <w:rsid w:val="00CD3B8E"/>
    <w:rsid w:val="00CD4D3E"/>
    <w:rsid w:val="00CE1E8F"/>
    <w:rsid w:val="00CE2E4B"/>
    <w:rsid w:val="00CE4894"/>
    <w:rsid w:val="00CE6392"/>
    <w:rsid w:val="00CE6B14"/>
    <w:rsid w:val="00CF0BEB"/>
    <w:rsid w:val="00CF2785"/>
    <w:rsid w:val="00CF3B7E"/>
    <w:rsid w:val="00CF672E"/>
    <w:rsid w:val="00CF71DA"/>
    <w:rsid w:val="00CF7E91"/>
    <w:rsid w:val="00CF7F5C"/>
    <w:rsid w:val="00D00AB5"/>
    <w:rsid w:val="00D01090"/>
    <w:rsid w:val="00D03956"/>
    <w:rsid w:val="00D05117"/>
    <w:rsid w:val="00D05211"/>
    <w:rsid w:val="00D07AEB"/>
    <w:rsid w:val="00D1115D"/>
    <w:rsid w:val="00D14584"/>
    <w:rsid w:val="00D17070"/>
    <w:rsid w:val="00D24A1D"/>
    <w:rsid w:val="00D24E97"/>
    <w:rsid w:val="00D257D2"/>
    <w:rsid w:val="00D26515"/>
    <w:rsid w:val="00D31611"/>
    <w:rsid w:val="00D31F13"/>
    <w:rsid w:val="00D33F64"/>
    <w:rsid w:val="00D34208"/>
    <w:rsid w:val="00D34316"/>
    <w:rsid w:val="00D34AC6"/>
    <w:rsid w:val="00D36AB5"/>
    <w:rsid w:val="00D40D32"/>
    <w:rsid w:val="00D419DF"/>
    <w:rsid w:val="00D4419F"/>
    <w:rsid w:val="00D4586A"/>
    <w:rsid w:val="00D4599B"/>
    <w:rsid w:val="00D514F7"/>
    <w:rsid w:val="00D53277"/>
    <w:rsid w:val="00D53E9E"/>
    <w:rsid w:val="00D55719"/>
    <w:rsid w:val="00D562D6"/>
    <w:rsid w:val="00D61F86"/>
    <w:rsid w:val="00D63B90"/>
    <w:rsid w:val="00D65098"/>
    <w:rsid w:val="00D657B2"/>
    <w:rsid w:val="00D66C6C"/>
    <w:rsid w:val="00D67E89"/>
    <w:rsid w:val="00D67E9F"/>
    <w:rsid w:val="00D71178"/>
    <w:rsid w:val="00D71897"/>
    <w:rsid w:val="00D718A5"/>
    <w:rsid w:val="00D72D7A"/>
    <w:rsid w:val="00D73D91"/>
    <w:rsid w:val="00D74C5C"/>
    <w:rsid w:val="00D820C1"/>
    <w:rsid w:val="00D82BB3"/>
    <w:rsid w:val="00D82CF7"/>
    <w:rsid w:val="00D831E7"/>
    <w:rsid w:val="00D843E3"/>
    <w:rsid w:val="00D86CE4"/>
    <w:rsid w:val="00D86E42"/>
    <w:rsid w:val="00D91999"/>
    <w:rsid w:val="00D92F2E"/>
    <w:rsid w:val="00D94F55"/>
    <w:rsid w:val="00D95B60"/>
    <w:rsid w:val="00DA14DD"/>
    <w:rsid w:val="00DA1C54"/>
    <w:rsid w:val="00DA1D94"/>
    <w:rsid w:val="00DA2CFB"/>
    <w:rsid w:val="00DA3352"/>
    <w:rsid w:val="00DA3697"/>
    <w:rsid w:val="00DB1606"/>
    <w:rsid w:val="00DB4BE9"/>
    <w:rsid w:val="00DB55D5"/>
    <w:rsid w:val="00DB7E70"/>
    <w:rsid w:val="00DC0C23"/>
    <w:rsid w:val="00DC0FE6"/>
    <w:rsid w:val="00DC1810"/>
    <w:rsid w:val="00DC263B"/>
    <w:rsid w:val="00DC2CBA"/>
    <w:rsid w:val="00DC4E59"/>
    <w:rsid w:val="00DC6FF6"/>
    <w:rsid w:val="00DC7390"/>
    <w:rsid w:val="00DD001D"/>
    <w:rsid w:val="00DD412A"/>
    <w:rsid w:val="00DD45E2"/>
    <w:rsid w:val="00DD6E35"/>
    <w:rsid w:val="00DE05B0"/>
    <w:rsid w:val="00DE078E"/>
    <w:rsid w:val="00DE166D"/>
    <w:rsid w:val="00DE73BB"/>
    <w:rsid w:val="00DE7754"/>
    <w:rsid w:val="00DF121A"/>
    <w:rsid w:val="00DF339A"/>
    <w:rsid w:val="00DF4452"/>
    <w:rsid w:val="00DF452F"/>
    <w:rsid w:val="00E039D0"/>
    <w:rsid w:val="00E10321"/>
    <w:rsid w:val="00E10D08"/>
    <w:rsid w:val="00E13084"/>
    <w:rsid w:val="00E146CB"/>
    <w:rsid w:val="00E153B7"/>
    <w:rsid w:val="00E17944"/>
    <w:rsid w:val="00E213B1"/>
    <w:rsid w:val="00E21D67"/>
    <w:rsid w:val="00E2687D"/>
    <w:rsid w:val="00E26E02"/>
    <w:rsid w:val="00E4147D"/>
    <w:rsid w:val="00E41F66"/>
    <w:rsid w:val="00E43ADE"/>
    <w:rsid w:val="00E45042"/>
    <w:rsid w:val="00E4791F"/>
    <w:rsid w:val="00E53683"/>
    <w:rsid w:val="00E57C63"/>
    <w:rsid w:val="00E57DC3"/>
    <w:rsid w:val="00E61B5C"/>
    <w:rsid w:val="00E62244"/>
    <w:rsid w:val="00E64651"/>
    <w:rsid w:val="00E65202"/>
    <w:rsid w:val="00E65517"/>
    <w:rsid w:val="00E65683"/>
    <w:rsid w:val="00E662F0"/>
    <w:rsid w:val="00E668FA"/>
    <w:rsid w:val="00E725E3"/>
    <w:rsid w:val="00E73586"/>
    <w:rsid w:val="00E735EB"/>
    <w:rsid w:val="00E73D37"/>
    <w:rsid w:val="00E74705"/>
    <w:rsid w:val="00E75544"/>
    <w:rsid w:val="00E755F4"/>
    <w:rsid w:val="00E778D2"/>
    <w:rsid w:val="00E81BE1"/>
    <w:rsid w:val="00E82D09"/>
    <w:rsid w:val="00E8764E"/>
    <w:rsid w:val="00E94829"/>
    <w:rsid w:val="00E97365"/>
    <w:rsid w:val="00EA28F8"/>
    <w:rsid w:val="00EA58E9"/>
    <w:rsid w:val="00EA5EE7"/>
    <w:rsid w:val="00EA6CE2"/>
    <w:rsid w:val="00EA729D"/>
    <w:rsid w:val="00EA7926"/>
    <w:rsid w:val="00EA7AA9"/>
    <w:rsid w:val="00EB1317"/>
    <w:rsid w:val="00EB5662"/>
    <w:rsid w:val="00EB6848"/>
    <w:rsid w:val="00EB7614"/>
    <w:rsid w:val="00EB7673"/>
    <w:rsid w:val="00EB768D"/>
    <w:rsid w:val="00EC1EE3"/>
    <w:rsid w:val="00EC3329"/>
    <w:rsid w:val="00EC65F0"/>
    <w:rsid w:val="00ED0F32"/>
    <w:rsid w:val="00ED195C"/>
    <w:rsid w:val="00ED24F2"/>
    <w:rsid w:val="00ED63E0"/>
    <w:rsid w:val="00EE0AB8"/>
    <w:rsid w:val="00EE0DEB"/>
    <w:rsid w:val="00EE75AE"/>
    <w:rsid w:val="00EF0050"/>
    <w:rsid w:val="00EF0540"/>
    <w:rsid w:val="00EF199B"/>
    <w:rsid w:val="00EF7E9D"/>
    <w:rsid w:val="00F0017A"/>
    <w:rsid w:val="00F00185"/>
    <w:rsid w:val="00F0138F"/>
    <w:rsid w:val="00F044B3"/>
    <w:rsid w:val="00F0482C"/>
    <w:rsid w:val="00F0549A"/>
    <w:rsid w:val="00F07604"/>
    <w:rsid w:val="00F076E5"/>
    <w:rsid w:val="00F12752"/>
    <w:rsid w:val="00F13BEA"/>
    <w:rsid w:val="00F162EA"/>
    <w:rsid w:val="00F200B7"/>
    <w:rsid w:val="00F2237D"/>
    <w:rsid w:val="00F22F8C"/>
    <w:rsid w:val="00F24B93"/>
    <w:rsid w:val="00F33A1D"/>
    <w:rsid w:val="00F34DD2"/>
    <w:rsid w:val="00F35896"/>
    <w:rsid w:val="00F35D9D"/>
    <w:rsid w:val="00F366A4"/>
    <w:rsid w:val="00F36F40"/>
    <w:rsid w:val="00F37B97"/>
    <w:rsid w:val="00F40EEA"/>
    <w:rsid w:val="00F41A42"/>
    <w:rsid w:val="00F43F8E"/>
    <w:rsid w:val="00F5229D"/>
    <w:rsid w:val="00F6141A"/>
    <w:rsid w:val="00F6219B"/>
    <w:rsid w:val="00F6504F"/>
    <w:rsid w:val="00F706C5"/>
    <w:rsid w:val="00F72343"/>
    <w:rsid w:val="00F73868"/>
    <w:rsid w:val="00F73B1E"/>
    <w:rsid w:val="00F745C8"/>
    <w:rsid w:val="00F76FAE"/>
    <w:rsid w:val="00F800BB"/>
    <w:rsid w:val="00F80657"/>
    <w:rsid w:val="00F82B04"/>
    <w:rsid w:val="00F82FDA"/>
    <w:rsid w:val="00F84AF1"/>
    <w:rsid w:val="00F84C98"/>
    <w:rsid w:val="00F87883"/>
    <w:rsid w:val="00F87B6C"/>
    <w:rsid w:val="00F90773"/>
    <w:rsid w:val="00F936A0"/>
    <w:rsid w:val="00F9453D"/>
    <w:rsid w:val="00F9565F"/>
    <w:rsid w:val="00F97689"/>
    <w:rsid w:val="00F97C24"/>
    <w:rsid w:val="00FA12BB"/>
    <w:rsid w:val="00FA22B8"/>
    <w:rsid w:val="00FA26BF"/>
    <w:rsid w:val="00FA2F09"/>
    <w:rsid w:val="00FA3B54"/>
    <w:rsid w:val="00FB03C2"/>
    <w:rsid w:val="00FB0CD6"/>
    <w:rsid w:val="00FB5B90"/>
    <w:rsid w:val="00FC29F7"/>
    <w:rsid w:val="00FC2FB3"/>
    <w:rsid w:val="00FC413E"/>
    <w:rsid w:val="00FC4436"/>
    <w:rsid w:val="00FC704A"/>
    <w:rsid w:val="00FD49F9"/>
    <w:rsid w:val="00FD79E6"/>
    <w:rsid w:val="00FE195C"/>
    <w:rsid w:val="00FE49A1"/>
    <w:rsid w:val="00FE4C3A"/>
    <w:rsid w:val="00FE5D8A"/>
    <w:rsid w:val="00FE7167"/>
    <w:rsid w:val="00FE7456"/>
    <w:rsid w:val="00FF0144"/>
    <w:rsid w:val="00FF1B12"/>
    <w:rsid w:val="00FF1E0C"/>
    <w:rsid w:val="00FF5EC5"/>
    <w:rsid w:val="00FF69DB"/>
    <w:rsid w:val="00FF6C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B7E"/>
  </w:style>
  <w:style w:type="paragraph" w:styleId="Heading1">
    <w:name w:val="heading 1"/>
    <w:basedOn w:val="Normal"/>
    <w:next w:val="Normal"/>
    <w:link w:val="Heading1Char"/>
    <w:uiPriority w:val="9"/>
    <w:qFormat/>
    <w:rsid w:val="00CF3B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3B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B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3B7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F3B7E"/>
    <w:rPr>
      <w:color w:val="0000FF" w:themeColor="hyperlink"/>
      <w:u w:val="single"/>
    </w:rPr>
  </w:style>
  <w:style w:type="paragraph" w:styleId="NoSpacing">
    <w:name w:val="No Spacing"/>
    <w:uiPriority w:val="1"/>
    <w:qFormat/>
    <w:rsid w:val="00CF3B7E"/>
    <w:pPr>
      <w:spacing w:after="0" w:line="240" w:lineRule="auto"/>
    </w:pPr>
  </w:style>
  <w:style w:type="paragraph" w:styleId="ListParagraph">
    <w:name w:val="List Paragraph"/>
    <w:basedOn w:val="Normal"/>
    <w:uiPriority w:val="34"/>
    <w:qFormat/>
    <w:rsid w:val="00CF3B7E"/>
    <w:pPr>
      <w:ind w:left="720"/>
      <w:contextualSpacing/>
    </w:pPr>
  </w:style>
  <w:style w:type="table" w:styleId="TableGrid">
    <w:name w:val="Table Grid"/>
    <w:basedOn w:val="TableNormal"/>
    <w:uiPriority w:val="59"/>
    <w:rsid w:val="00CF3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0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083"/>
    <w:rPr>
      <w:rFonts w:ascii="Tahoma" w:hAnsi="Tahoma" w:cs="Tahoma"/>
      <w:sz w:val="16"/>
      <w:szCs w:val="16"/>
    </w:rPr>
  </w:style>
  <w:style w:type="paragraph" w:styleId="HTMLPreformatted">
    <w:name w:val="HTML Preformatted"/>
    <w:basedOn w:val="Normal"/>
    <w:link w:val="HTMLPreformattedChar"/>
    <w:uiPriority w:val="99"/>
    <w:unhideWhenUsed/>
    <w:rsid w:val="00DD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DD412A"/>
    <w:rPr>
      <w:rFonts w:ascii="Courier New" w:eastAsia="Times New Roman" w:hAnsi="Courier New" w:cs="Courier New"/>
      <w:sz w:val="20"/>
      <w:szCs w:val="20"/>
      <w:lang w:eastAsia="en-CA"/>
    </w:rPr>
  </w:style>
  <w:style w:type="character" w:customStyle="1" w:styleId="jsonname">
    <w:name w:val="jsonname"/>
    <w:basedOn w:val="DefaultParagraphFont"/>
    <w:rsid w:val="00DD412A"/>
  </w:style>
  <w:style w:type="paragraph" w:customStyle="1" w:styleId="RESTdetails">
    <w:name w:val="REST details"/>
    <w:basedOn w:val="Normal"/>
    <w:rsid w:val="00647566"/>
    <w:pPr>
      <w:tabs>
        <w:tab w:val="left" w:pos="1134"/>
        <w:tab w:val="left" w:pos="2268"/>
        <w:tab w:val="left" w:pos="5103"/>
      </w:tabs>
      <w:spacing w:after="120" w:line="240" w:lineRule="auto"/>
    </w:pPr>
    <w:rPr>
      <w:rFonts w:ascii="Arial" w:eastAsia="Times New Roman" w:hAnsi="Arial" w:cs="Times New Roman"/>
      <w:sz w:val="20"/>
      <w:szCs w:val="24"/>
      <w:lang w:val="en-US"/>
    </w:rPr>
  </w:style>
  <w:style w:type="character" w:customStyle="1" w:styleId="sbrace">
    <w:name w:val="sbrace"/>
    <w:basedOn w:val="DefaultParagraphFont"/>
    <w:rsid w:val="0057368C"/>
  </w:style>
  <w:style w:type="character" w:customStyle="1" w:styleId="apple-converted-space">
    <w:name w:val="apple-converted-space"/>
    <w:basedOn w:val="DefaultParagraphFont"/>
    <w:rsid w:val="0057368C"/>
  </w:style>
  <w:style w:type="character" w:customStyle="1" w:styleId="sobjectk">
    <w:name w:val="sobjectk"/>
    <w:basedOn w:val="DefaultParagraphFont"/>
    <w:rsid w:val="0057368C"/>
  </w:style>
  <w:style w:type="character" w:customStyle="1" w:styleId="scolon">
    <w:name w:val="scolon"/>
    <w:basedOn w:val="DefaultParagraphFont"/>
    <w:rsid w:val="0057368C"/>
  </w:style>
  <w:style w:type="character" w:customStyle="1" w:styleId="sbracket">
    <w:name w:val="sbracket"/>
    <w:basedOn w:val="DefaultParagraphFont"/>
    <w:rsid w:val="0057368C"/>
  </w:style>
  <w:style w:type="character" w:customStyle="1" w:styleId="sobjectv">
    <w:name w:val="sobjectv"/>
    <w:basedOn w:val="DefaultParagraphFont"/>
    <w:rsid w:val="0057368C"/>
  </w:style>
  <w:style w:type="character" w:customStyle="1" w:styleId="scomma">
    <w:name w:val="scomma"/>
    <w:basedOn w:val="DefaultParagraphFont"/>
    <w:rsid w:val="0057368C"/>
  </w:style>
  <w:style w:type="character" w:customStyle="1" w:styleId="sarrayv">
    <w:name w:val="sarrayv"/>
    <w:basedOn w:val="DefaultParagraphFont"/>
    <w:rsid w:val="0057368C"/>
  </w:style>
  <w:style w:type="paragraph" w:styleId="Header">
    <w:name w:val="header"/>
    <w:basedOn w:val="Normal"/>
    <w:link w:val="HeaderChar"/>
    <w:uiPriority w:val="99"/>
    <w:unhideWhenUsed/>
    <w:rsid w:val="000D6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6F1"/>
  </w:style>
  <w:style w:type="paragraph" w:styleId="Footer">
    <w:name w:val="footer"/>
    <w:basedOn w:val="Normal"/>
    <w:link w:val="FooterChar"/>
    <w:uiPriority w:val="99"/>
    <w:unhideWhenUsed/>
    <w:rsid w:val="000D6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6F1"/>
  </w:style>
  <w:style w:type="character" w:customStyle="1" w:styleId="jsonstring">
    <w:name w:val="jsonstring"/>
    <w:basedOn w:val="DefaultParagraphFont"/>
    <w:rsid w:val="00E82D09"/>
  </w:style>
  <w:style w:type="character" w:customStyle="1" w:styleId="jsontag">
    <w:name w:val="jsontag"/>
    <w:basedOn w:val="DefaultParagraphFont"/>
    <w:rsid w:val="002C3F64"/>
  </w:style>
  <w:style w:type="character" w:styleId="FollowedHyperlink">
    <w:name w:val="FollowedHyperlink"/>
    <w:basedOn w:val="DefaultParagraphFont"/>
    <w:uiPriority w:val="99"/>
    <w:semiHidden/>
    <w:unhideWhenUsed/>
    <w:rsid w:val="00A07820"/>
    <w:rPr>
      <w:color w:val="800080" w:themeColor="followedHyperlink"/>
      <w:u w:val="single"/>
    </w:rPr>
  </w:style>
  <w:style w:type="paragraph" w:styleId="TOCHeading">
    <w:name w:val="TOC Heading"/>
    <w:basedOn w:val="Heading1"/>
    <w:next w:val="Normal"/>
    <w:uiPriority w:val="39"/>
    <w:unhideWhenUsed/>
    <w:qFormat/>
    <w:rsid w:val="00A64063"/>
    <w:pPr>
      <w:outlineLvl w:val="9"/>
    </w:pPr>
    <w:rPr>
      <w:lang w:val="en-US" w:eastAsia="ja-JP"/>
    </w:rPr>
  </w:style>
  <w:style w:type="character" w:customStyle="1" w:styleId="pageobjectname">
    <w:name w:val="pageobjectname"/>
    <w:basedOn w:val="DefaultParagraphFont"/>
    <w:rsid w:val="00A64063"/>
  </w:style>
  <w:style w:type="character" w:customStyle="1" w:styleId="CommentTextChar">
    <w:name w:val="Comment Text Char"/>
    <w:basedOn w:val="DefaultParagraphFont"/>
    <w:link w:val="CommentText"/>
    <w:uiPriority w:val="99"/>
    <w:semiHidden/>
    <w:rsid w:val="00A64063"/>
    <w:rPr>
      <w:sz w:val="20"/>
      <w:szCs w:val="20"/>
    </w:rPr>
  </w:style>
  <w:style w:type="paragraph" w:styleId="CommentText">
    <w:name w:val="annotation text"/>
    <w:basedOn w:val="Normal"/>
    <w:link w:val="CommentTextChar"/>
    <w:uiPriority w:val="99"/>
    <w:semiHidden/>
    <w:unhideWhenUsed/>
    <w:rsid w:val="00A64063"/>
    <w:pPr>
      <w:spacing w:line="240" w:lineRule="auto"/>
    </w:pPr>
    <w:rPr>
      <w:sz w:val="20"/>
      <w:szCs w:val="20"/>
    </w:rPr>
  </w:style>
  <w:style w:type="character" w:customStyle="1" w:styleId="CommentSubjectChar">
    <w:name w:val="Comment Subject Char"/>
    <w:basedOn w:val="CommentTextChar"/>
    <w:link w:val="CommentSubject"/>
    <w:uiPriority w:val="99"/>
    <w:semiHidden/>
    <w:rsid w:val="00A64063"/>
    <w:rPr>
      <w:b/>
      <w:bCs/>
      <w:sz w:val="20"/>
      <w:szCs w:val="20"/>
    </w:rPr>
  </w:style>
  <w:style w:type="paragraph" w:styleId="CommentSubject">
    <w:name w:val="annotation subject"/>
    <w:basedOn w:val="CommentText"/>
    <w:next w:val="CommentText"/>
    <w:link w:val="CommentSubjectChar"/>
    <w:uiPriority w:val="99"/>
    <w:semiHidden/>
    <w:unhideWhenUsed/>
    <w:rsid w:val="00A64063"/>
    <w:rPr>
      <w:b/>
      <w:bCs/>
    </w:rPr>
  </w:style>
  <w:style w:type="paragraph" w:styleId="TOC1">
    <w:name w:val="toc 1"/>
    <w:basedOn w:val="Normal"/>
    <w:next w:val="Normal"/>
    <w:autoRedefine/>
    <w:uiPriority w:val="39"/>
    <w:unhideWhenUsed/>
    <w:rsid w:val="003B34CA"/>
    <w:pPr>
      <w:spacing w:after="100"/>
    </w:pPr>
  </w:style>
  <w:style w:type="paragraph" w:styleId="TOC2">
    <w:name w:val="toc 2"/>
    <w:basedOn w:val="Normal"/>
    <w:next w:val="Normal"/>
    <w:autoRedefine/>
    <w:uiPriority w:val="39"/>
    <w:unhideWhenUsed/>
    <w:rsid w:val="003B34C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B7E"/>
  </w:style>
  <w:style w:type="paragraph" w:styleId="Heading1">
    <w:name w:val="heading 1"/>
    <w:basedOn w:val="Normal"/>
    <w:next w:val="Normal"/>
    <w:link w:val="Heading1Char"/>
    <w:uiPriority w:val="9"/>
    <w:qFormat/>
    <w:rsid w:val="00CF3B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3B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B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3B7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F3B7E"/>
    <w:rPr>
      <w:color w:val="0000FF" w:themeColor="hyperlink"/>
      <w:u w:val="single"/>
    </w:rPr>
  </w:style>
  <w:style w:type="paragraph" w:styleId="NoSpacing">
    <w:name w:val="No Spacing"/>
    <w:uiPriority w:val="1"/>
    <w:qFormat/>
    <w:rsid w:val="00CF3B7E"/>
    <w:pPr>
      <w:spacing w:after="0" w:line="240" w:lineRule="auto"/>
    </w:pPr>
  </w:style>
  <w:style w:type="paragraph" w:styleId="ListParagraph">
    <w:name w:val="List Paragraph"/>
    <w:basedOn w:val="Normal"/>
    <w:uiPriority w:val="34"/>
    <w:qFormat/>
    <w:rsid w:val="00CF3B7E"/>
    <w:pPr>
      <w:ind w:left="720"/>
      <w:contextualSpacing/>
    </w:pPr>
  </w:style>
  <w:style w:type="table" w:styleId="TableGrid">
    <w:name w:val="Table Grid"/>
    <w:basedOn w:val="TableNormal"/>
    <w:uiPriority w:val="59"/>
    <w:rsid w:val="00CF3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0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083"/>
    <w:rPr>
      <w:rFonts w:ascii="Tahoma" w:hAnsi="Tahoma" w:cs="Tahoma"/>
      <w:sz w:val="16"/>
      <w:szCs w:val="16"/>
    </w:rPr>
  </w:style>
  <w:style w:type="paragraph" w:styleId="HTMLPreformatted">
    <w:name w:val="HTML Preformatted"/>
    <w:basedOn w:val="Normal"/>
    <w:link w:val="HTMLPreformattedChar"/>
    <w:uiPriority w:val="99"/>
    <w:unhideWhenUsed/>
    <w:rsid w:val="00DD4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DD412A"/>
    <w:rPr>
      <w:rFonts w:ascii="Courier New" w:eastAsia="Times New Roman" w:hAnsi="Courier New" w:cs="Courier New"/>
      <w:sz w:val="20"/>
      <w:szCs w:val="20"/>
      <w:lang w:eastAsia="en-CA"/>
    </w:rPr>
  </w:style>
  <w:style w:type="character" w:customStyle="1" w:styleId="jsonname">
    <w:name w:val="jsonname"/>
    <w:basedOn w:val="DefaultParagraphFont"/>
    <w:rsid w:val="00DD412A"/>
  </w:style>
  <w:style w:type="paragraph" w:customStyle="1" w:styleId="RESTdetails">
    <w:name w:val="REST details"/>
    <w:basedOn w:val="Normal"/>
    <w:rsid w:val="00647566"/>
    <w:pPr>
      <w:tabs>
        <w:tab w:val="left" w:pos="1134"/>
        <w:tab w:val="left" w:pos="2268"/>
        <w:tab w:val="left" w:pos="5103"/>
      </w:tabs>
      <w:spacing w:after="120" w:line="240" w:lineRule="auto"/>
    </w:pPr>
    <w:rPr>
      <w:rFonts w:ascii="Arial" w:eastAsia="Times New Roman" w:hAnsi="Arial" w:cs="Times New Roman"/>
      <w:sz w:val="20"/>
      <w:szCs w:val="24"/>
      <w:lang w:val="en-US"/>
    </w:rPr>
  </w:style>
  <w:style w:type="character" w:customStyle="1" w:styleId="sbrace">
    <w:name w:val="sbrace"/>
    <w:basedOn w:val="DefaultParagraphFont"/>
    <w:rsid w:val="0057368C"/>
  </w:style>
  <w:style w:type="character" w:customStyle="1" w:styleId="apple-converted-space">
    <w:name w:val="apple-converted-space"/>
    <w:basedOn w:val="DefaultParagraphFont"/>
    <w:rsid w:val="0057368C"/>
  </w:style>
  <w:style w:type="character" w:customStyle="1" w:styleId="sobjectk">
    <w:name w:val="sobjectk"/>
    <w:basedOn w:val="DefaultParagraphFont"/>
    <w:rsid w:val="0057368C"/>
  </w:style>
  <w:style w:type="character" w:customStyle="1" w:styleId="scolon">
    <w:name w:val="scolon"/>
    <w:basedOn w:val="DefaultParagraphFont"/>
    <w:rsid w:val="0057368C"/>
  </w:style>
  <w:style w:type="character" w:customStyle="1" w:styleId="sbracket">
    <w:name w:val="sbracket"/>
    <w:basedOn w:val="DefaultParagraphFont"/>
    <w:rsid w:val="0057368C"/>
  </w:style>
  <w:style w:type="character" w:customStyle="1" w:styleId="sobjectv">
    <w:name w:val="sobjectv"/>
    <w:basedOn w:val="DefaultParagraphFont"/>
    <w:rsid w:val="0057368C"/>
  </w:style>
  <w:style w:type="character" w:customStyle="1" w:styleId="scomma">
    <w:name w:val="scomma"/>
    <w:basedOn w:val="DefaultParagraphFont"/>
    <w:rsid w:val="0057368C"/>
  </w:style>
  <w:style w:type="character" w:customStyle="1" w:styleId="sarrayv">
    <w:name w:val="sarrayv"/>
    <w:basedOn w:val="DefaultParagraphFont"/>
    <w:rsid w:val="0057368C"/>
  </w:style>
  <w:style w:type="paragraph" w:styleId="Header">
    <w:name w:val="header"/>
    <w:basedOn w:val="Normal"/>
    <w:link w:val="HeaderChar"/>
    <w:uiPriority w:val="99"/>
    <w:unhideWhenUsed/>
    <w:rsid w:val="000D6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6F1"/>
  </w:style>
  <w:style w:type="paragraph" w:styleId="Footer">
    <w:name w:val="footer"/>
    <w:basedOn w:val="Normal"/>
    <w:link w:val="FooterChar"/>
    <w:uiPriority w:val="99"/>
    <w:unhideWhenUsed/>
    <w:rsid w:val="000D6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6F1"/>
  </w:style>
  <w:style w:type="character" w:customStyle="1" w:styleId="jsonstring">
    <w:name w:val="jsonstring"/>
    <w:basedOn w:val="DefaultParagraphFont"/>
    <w:rsid w:val="00E82D09"/>
  </w:style>
  <w:style w:type="character" w:customStyle="1" w:styleId="jsontag">
    <w:name w:val="jsontag"/>
    <w:basedOn w:val="DefaultParagraphFont"/>
    <w:rsid w:val="002C3F64"/>
  </w:style>
  <w:style w:type="character" w:styleId="FollowedHyperlink">
    <w:name w:val="FollowedHyperlink"/>
    <w:basedOn w:val="DefaultParagraphFont"/>
    <w:uiPriority w:val="99"/>
    <w:semiHidden/>
    <w:unhideWhenUsed/>
    <w:rsid w:val="00A07820"/>
    <w:rPr>
      <w:color w:val="800080" w:themeColor="followedHyperlink"/>
      <w:u w:val="single"/>
    </w:rPr>
  </w:style>
  <w:style w:type="paragraph" w:styleId="TOCHeading">
    <w:name w:val="TOC Heading"/>
    <w:basedOn w:val="Heading1"/>
    <w:next w:val="Normal"/>
    <w:uiPriority w:val="39"/>
    <w:unhideWhenUsed/>
    <w:qFormat/>
    <w:rsid w:val="00A64063"/>
    <w:pPr>
      <w:outlineLvl w:val="9"/>
    </w:pPr>
    <w:rPr>
      <w:lang w:val="en-US" w:eastAsia="ja-JP"/>
    </w:rPr>
  </w:style>
  <w:style w:type="character" w:customStyle="1" w:styleId="pageobjectname">
    <w:name w:val="pageobjectname"/>
    <w:basedOn w:val="DefaultParagraphFont"/>
    <w:rsid w:val="00A64063"/>
  </w:style>
  <w:style w:type="character" w:customStyle="1" w:styleId="CommentTextChar">
    <w:name w:val="Comment Text Char"/>
    <w:basedOn w:val="DefaultParagraphFont"/>
    <w:link w:val="CommentText"/>
    <w:uiPriority w:val="99"/>
    <w:semiHidden/>
    <w:rsid w:val="00A64063"/>
    <w:rPr>
      <w:sz w:val="20"/>
      <w:szCs w:val="20"/>
    </w:rPr>
  </w:style>
  <w:style w:type="paragraph" w:styleId="CommentText">
    <w:name w:val="annotation text"/>
    <w:basedOn w:val="Normal"/>
    <w:link w:val="CommentTextChar"/>
    <w:uiPriority w:val="99"/>
    <w:semiHidden/>
    <w:unhideWhenUsed/>
    <w:rsid w:val="00A64063"/>
    <w:pPr>
      <w:spacing w:line="240" w:lineRule="auto"/>
    </w:pPr>
    <w:rPr>
      <w:sz w:val="20"/>
      <w:szCs w:val="20"/>
    </w:rPr>
  </w:style>
  <w:style w:type="character" w:customStyle="1" w:styleId="CommentSubjectChar">
    <w:name w:val="Comment Subject Char"/>
    <w:basedOn w:val="CommentTextChar"/>
    <w:link w:val="CommentSubject"/>
    <w:uiPriority w:val="99"/>
    <w:semiHidden/>
    <w:rsid w:val="00A64063"/>
    <w:rPr>
      <w:b/>
      <w:bCs/>
      <w:sz w:val="20"/>
      <w:szCs w:val="20"/>
    </w:rPr>
  </w:style>
  <w:style w:type="paragraph" w:styleId="CommentSubject">
    <w:name w:val="annotation subject"/>
    <w:basedOn w:val="CommentText"/>
    <w:next w:val="CommentText"/>
    <w:link w:val="CommentSubjectChar"/>
    <w:uiPriority w:val="99"/>
    <w:semiHidden/>
    <w:unhideWhenUsed/>
    <w:rsid w:val="00A64063"/>
    <w:rPr>
      <w:b/>
      <w:bCs/>
    </w:rPr>
  </w:style>
  <w:style w:type="paragraph" w:styleId="TOC1">
    <w:name w:val="toc 1"/>
    <w:basedOn w:val="Normal"/>
    <w:next w:val="Normal"/>
    <w:autoRedefine/>
    <w:uiPriority w:val="39"/>
    <w:unhideWhenUsed/>
    <w:rsid w:val="003B34CA"/>
    <w:pPr>
      <w:spacing w:after="100"/>
    </w:pPr>
  </w:style>
  <w:style w:type="paragraph" w:styleId="TOC2">
    <w:name w:val="toc 2"/>
    <w:basedOn w:val="Normal"/>
    <w:next w:val="Normal"/>
    <w:autoRedefine/>
    <w:uiPriority w:val="39"/>
    <w:unhideWhenUsed/>
    <w:rsid w:val="003B34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18160">
      <w:bodyDiv w:val="1"/>
      <w:marLeft w:val="0"/>
      <w:marRight w:val="0"/>
      <w:marTop w:val="0"/>
      <w:marBottom w:val="0"/>
      <w:divBdr>
        <w:top w:val="none" w:sz="0" w:space="0" w:color="auto"/>
        <w:left w:val="none" w:sz="0" w:space="0" w:color="auto"/>
        <w:bottom w:val="none" w:sz="0" w:space="0" w:color="auto"/>
        <w:right w:val="none" w:sz="0" w:space="0" w:color="auto"/>
      </w:divBdr>
    </w:div>
    <w:div w:id="260065486">
      <w:bodyDiv w:val="1"/>
      <w:marLeft w:val="0"/>
      <w:marRight w:val="0"/>
      <w:marTop w:val="0"/>
      <w:marBottom w:val="0"/>
      <w:divBdr>
        <w:top w:val="none" w:sz="0" w:space="0" w:color="auto"/>
        <w:left w:val="none" w:sz="0" w:space="0" w:color="auto"/>
        <w:bottom w:val="none" w:sz="0" w:space="0" w:color="auto"/>
        <w:right w:val="none" w:sz="0" w:space="0" w:color="auto"/>
      </w:divBdr>
    </w:div>
    <w:div w:id="476805023">
      <w:bodyDiv w:val="1"/>
      <w:marLeft w:val="0"/>
      <w:marRight w:val="0"/>
      <w:marTop w:val="0"/>
      <w:marBottom w:val="0"/>
      <w:divBdr>
        <w:top w:val="none" w:sz="0" w:space="0" w:color="auto"/>
        <w:left w:val="none" w:sz="0" w:space="0" w:color="auto"/>
        <w:bottom w:val="none" w:sz="0" w:space="0" w:color="auto"/>
        <w:right w:val="none" w:sz="0" w:space="0" w:color="auto"/>
      </w:divBdr>
      <w:divsChild>
        <w:div w:id="2115861389">
          <w:marLeft w:val="0"/>
          <w:marRight w:val="0"/>
          <w:marTop w:val="0"/>
          <w:marBottom w:val="0"/>
          <w:divBdr>
            <w:top w:val="none" w:sz="0" w:space="0" w:color="auto"/>
            <w:left w:val="none" w:sz="0" w:space="0" w:color="auto"/>
            <w:bottom w:val="none" w:sz="0" w:space="0" w:color="auto"/>
            <w:right w:val="none" w:sz="0" w:space="0" w:color="auto"/>
          </w:divBdr>
        </w:div>
        <w:div w:id="1871599778">
          <w:marLeft w:val="375"/>
          <w:marRight w:val="0"/>
          <w:marTop w:val="0"/>
          <w:marBottom w:val="75"/>
          <w:divBdr>
            <w:top w:val="none" w:sz="0" w:space="0" w:color="auto"/>
            <w:left w:val="none" w:sz="0" w:space="0" w:color="auto"/>
            <w:bottom w:val="none" w:sz="0" w:space="0" w:color="auto"/>
            <w:right w:val="none" w:sz="0" w:space="0" w:color="auto"/>
          </w:divBdr>
        </w:div>
        <w:div w:id="1410342681">
          <w:marLeft w:val="375"/>
          <w:marRight w:val="0"/>
          <w:marTop w:val="0"/>
          <w:marBottom w:val="75"/>
          <w:divBdr>
            <w:top w:val="none" w:sz="0" w:space="0" w:color="auto"/>
            <w:left w:val="none" w:sz="0" w:space="0" w:color="auto"/>
            <w:bottom w:val="none" w:sz="0" w:space="0" w:color="auto"/>
            <w:right w:val="none" w:sz="0" w:space="0" w:color="auto"/>
          </w:divBdr>
        </w:div>
        <w:div w:id="35468305">
          <w:marLeft w:val="375"/>
          <w:marRight w:val="0"/>
          <w:marTop w:val="0"/>
          <w:marBottom w:val="75"/>
          <w:divBdr>
            <w:top w:val="none" w:sz="0" w:space="0" w:color="auto"/>
            <w:left w:val="none" w:sz="0" w:space="0" w:color="auto"/>
            <w:bottom w:val="none" w:sz="0" w:space="0" w:color="auto"/>
            <w:right w:val="none" w:sz="0" w:space="0" w:color="auto"/>
          </w:divBdr>
        </w:div>
        <w:div w:id="369110831">
          <w:marLeft w:val="375"/>
          <w:marRight w:val="0"/>
          <w:marTop w:val="0"/>
          <w:marBottom w:val="75"/>
          <w:divBdr>
            <w:top w:val="none" w:sz="0" w:space="0" w:color="auto"/>
            <w:left w:val="none" w:sz="0" w:space="0" w:color="auto"/>
            <w:bottom w:val="none" w:sz="0" w:space="0" w:color="auto"/>
            <w:right w:val="none" w:sz="0" w:space="0" w:color="auto"/>
          </w:divBdr>
        </w:div>
        <w:div w:id="579944095">
          <w:marLeft w:val="375"/>
          <w:marRight w:val="0"/>
          <w:marTop w:val="0"/>
          <w:marBottom w:val="75"/>
          <w:divBdr>
            <w:top w:val="none" w:sz="0" w:space="0" w:color="auto"/>
            <w:left w:val="none" w:sz="0" w:space="0" w:color="auto"/>
            <w:bottom w:val="none" w:sz="0" w:space="0" w:color="auto"/>
            <w:right w:val="none" w:sz="0" w:space="0" w:color="auto"/>
          </w:divBdr>
        </w:div>
        <w:div w:id="95908040">
          <w:marLeft w:val="375"/>
          <w:marRight w:val="0"/>
          <w:marTop w:val="0"/>
          <w:marBottom w:val="75"/>
          <w:divBdr>
            <w:top w:val="none" w:sz="0" w:space="0" w:color="auto"/>
            <w:left w:val="none" w:sz="0" w:space="0" w:color="auto"/>
            <w:bottom w:val="none" w:sz="0" w:space="0" w:color="auto"/>
            <w:right w:val="none" w:sz="0" w:space="0" w:color="auto"/>
          </w:divBdr>
        </w:div>
        <w:div w:id="356273492">
          <w:marLeft w:val="375"/>
          <w:marRight w:val="0"/>
          <w:marTop w:val="0"/>
          <w:marBottom w:val="75"/>
          <w:divBdr>
            <w:top w:val="none" w:sz="0" w:space="0" w:color="auto"/>
            <w:left w:val="none" w:sz="0" w:space="0" w:color="auto"/>
            <w:bottom w:val="none" w:sz="0" w:space="0" w:color="auto"/>
            <w:right w:val="none" w:sz="0" w:space="0" w:color="auto"/>
          </w:divBdr>
          <w:divsChild>
            <w:div w:id="1628271507">
              <w:marLeft w:val="0"/>
              <w:marRight w:val="0"/>
              <w:marTop w:val="0"/>
              <w:marBottom w:val="0"/>
              <w:divBdr>
                <w:top w:val="none" w:sz="0" w:space="0" w:color="auto"/>
                <w:left w:val="none" w:sz="0" w:space="0" w:color="auto"/>
                <w:bottom w:val="none" w:sz="0" w:space="0" w:color="auto"/>
                <w:right w:val="none" w:sz="0" w:space="0" w:color="auto"/>
              </w:divBdr>
            </w:div>
            <w:div w:id="558832990">
              <w:marLeft w:val="375"/>
              <w:marRight w:val="0"/>
              <w:marTop w:val="0"/>
              <w:marBottom w:val="75"/>
              <w:divBdr>
                <w:top w:val="none" w:sz="0" w:space="0" w:color="auto"/>
                <w:left w:val="none" w:sz="0" w:space="0" w:color="auto"/>
                <w:bottom w:val="none" w:sz="0" w:space="0" w:color="auto"/>
                <w:right w:val="none" w:sz="0" w:space="0" w:color="auto"/>
              </w:divBdr>
              <w:divsChild>
                <w:div w:id="2075079782">
                  <w:marLeft w:val="0"/>
                  <w:marRight w:val="0"/>
                  <w:marTop w:val="0"/>
                  <w:marBottom w:val="0"/>
                  <w:divBdr>
                    <w:top w:val="none" w:sz="0" w:space="0" w:color="auto"/>
                    <w:left w:val="none" w:sz="0" w:space="0" w:color="auto"/>
                    <w:bottom w:val="none" w:sz="0" w:space="0" w:color="auto"/>
                    <w:right w:val="none" w:sz="0" w:space="0" w:color="auto"/>
                  </w:divBdr>
                </w:div>
                <w:div w:id="1418136338">
                  <w:marLeft w:val="375"/>
                  <w:marRight w:val="0"/>
                  <w:marTop w:val="0"/>
                  <w:marBottom w:val="75"/>
                  <w:divBdr>
                    <w:top w:val="none" w:sz="0" w:space="0" w:color="auto"/>
                    <w:left w:val="none" w:sz="0" w:space="0" w:color="auto"/>
                    <w:bottom w:val="none" w:sz="0" w:space="0" w:color="auto"/>
                    <w:right w:val="none" w:sz="0" w:space="0" w:color="auto"/>
                  </w:divBdr>
                </w:div>
                <w:div w:id="798643626">
                  <w:marLeft w:val="375"/>
                  <w:marRight w:val="0"/>
                  <w:marTop w:val="0"/>
                  <w:marBottom w:val="75"/>
                  <w:divBdr>
                    <w:top w:val="none" w:sz="0" w:space="0" w:color="auto"/>
                    <w:left w:val="none" w:sz="0" w:space="0" w:color="auto"/>
                    <w:bottom w:val="none" w:sz="0" w:space="0" w:color="auto"/>
                    <w:right w:val="none" w:sz="0" w:space="0" w:color="auto"/>
                  </w:divBdr>
                </w:div>
                <w:div w:id="208156273">
                  <w:marLeft w:val="0"/>
                  <w:marRight w:val="0"/>
                  <w:marTop w:val="0"/>
                  <w:marBottom w:val="0"/>
                  <w:divBdr>
                    <w:top w:val="none" w:sz="0" w:space="0" w:color="auto"/>
                    <w:left w:val="none" w:sz="0" w:space="0" w:color="auto"/>
                    <w:bottom w:val="none" w:sz="0" w:space="0" w:color="auto"/>
                    <w:right w:val="none" w:sz="0" w:space="0" w:color="auto"/>
                  </w:divBdr>
                </w:div>
                <w:div w:id="581305001">
                  <w:marLeft w:val="0"/>
                  <w:marRight w:val="0"/>
                  <w:marTop w:val="0"/>
                  <w:marBottom w:val="0"/>
                  <w:divBdr>
                    <w:top w:val="none" w:sz="0" w:space="0" w:color="auto"/>
                    <w:left w:val="none" w:sz="0" w:space="0" w:color="auto"/>
                    <w:bottom w:val="none" w:sz="0" w:space="0" w:color="auto"/>
                    <w:right w:val="none" w:sz="0" w:space="0" w:color="auto"/>
                  </w:divBdr>
                </w:div>
              </w:divsChild>
            </w:div>
            <w:div w:id="596061321">
              <w:marLeft w:val="0"/>
              <w:marRight w:val="0"/>
              <w:marTop w:val="0"/>
              <w:marBottom w:val="0"/>
              <w:divBdr>
                <w:top w:val="none" w:sz="0" w:space="0" w:color="auto"/>
                <w:left w:val="none" w:sz="0" w:space="0" w:color="auto"/>
                <w:bottom w:val="none" w:sz="0" w:space="0" w:color="auto"/>
                <w:right w:val="none" w:sz="0" w:space="0" w:color="auto"/>
              </w:divBdr>
            </w:div>
          </w:divsChild>
        </w:div>
        <w:div w:id="1117603400">
          <w:marLeft w:val="375"/>
          <w:marRight w:val="0"/>
          <w:marTop w:val="0"/>
          <w:marBottom w:val="75"/>
          <w:divBdr>
            <w:top w:val="none" w:sz="0" w:space="0" w:color="auto"/>
            <w:left w:val="none" w:sz="0" w:space="0" w:color="auto"/>
            <w:bottom w:val="none" w:sz="0" w:space="0" w:color="auto"/>
            <w:right w:val="none" w:sz="0" w:space="0" w:color="auto"/>
          </w:divBdr>
          <w:divsChild>
            <w:div w:id="684480468">
              <w:marLeft w:val="0"/>
              <w:marRight w:val="0"/>
              <w:marTop w:val="0"/>
              <w:marBottom w:val="0"/>
              <w:divBdr>
                <w:top w:val="none" w:sz="0" w:space="0" w:color="auto"/>
                <w:left w:val="none" w:sz="0" w:space="0" w:color="auto"/>
                <w:bottom w:val="none" w:sz="0" w:space="0" w:color="auto"/>
                <w:right w:val="none" w:sz="0" w:space="0" w:color="auto"/>
              </w:divBdr>
            </w:div>
            <w:div w:id="112867121">
              <w:marLeft w:val="375"/>
              <w:marRight w:val="0"/>
              <w:marTop w:val="0"/>
              <w:marBottom w:val="75"/>
              <w:divBdr>
                <w:top w:val="none" w:sz="0" w:space="0" w:color="auto"/>
                <w:left w:val="none" w:sz="0" w:space="0" w:color="auto"/>
                <w:bottom w:val="none" w:sz="0" w:space="0" w:color="auto"/>
                <w:right w:val="none" w:sz="0" w:space="0" w:color="auto"/>
              </w:divBdr>
            </w:div>
            <w:div w:id="1834174374">
              <w:marLeft w:val="0"/>
              <w:marRight w:val="0"/>
              <w:marTop w:val="0"/>
              <w:marBottom w:val="0"/>
              <w:divBdr>
                <w:top w:val="none" w:sz="0" w:space="0" w:color="auto"/>
                <w:left w:val="none" w:sz="0" w:space="0" w:color="auto"/>
                <w:bottom w:val="none" w:sz="0" w:space="0" w:color="auto"/>
                <w:right w:val="none" w:sz="0" w:space="0" w:color="auto"/>
              </w:divBdr>
            </w:div>
          </w:divsChild>
        </w:div>
        <w:div w:id="1214464068">
          <w:marLeft w:val="375"/>
          <w:marRight w:val="0"/>
          <w:marTop w:val="0"/>
          <w:marBottom w:val="75"/>
          <w:divBdr>
            <w:top w:val="none" w:sz="0" w:space="0" w:color="auto"/>
            <w:left w:val="none" w:sz="0" w:space="0" w:color="auto"/>
            <w:bottom w:val="none" w:sz="0" w:space="0" w:color="auto"/>
            <w:right w:val="none" w:sz="0" w:space="0" w:color="auto"/>
          </w:divBdr>
        </w:div>
        <w:div w:id="1312053405">
          <w:marLeft w:val="375"/>
          <w:marRight w:val="0"/>
          <w:marTop w:val="0"/>
          <w:marBottom w:val="75"/>
          <w:divBdr>
            <w:top w:val="none" w:sz="0" w:space="0" w:color="auto"/>
            <w:left w:val="none" w:sz="0" w:space="0" w:color="auto"/>
            <w:bottom w:val="none" w:sz="0" w:space="0" w:color="auto"/>
            <w:right w:val="none" w:sz="0" w:space="0" w:color="auto"/>
          </w:divBdr>
          <w:divsChild>
            <w:div w:id="264116875">
              <w:marLeft w:val="0"/>
              <w:marRight w:val="0"/>
              <w:marTop w:val="0"/>
              <w:marBottom w:val="0"/>
              <w:divBdr>
                <w:top w:val="none" w:sz="0" w:space="0" w:color="auto"/>
                <w:left w:val="none" w:sz="0" w:space="0" w:color="auto"/>
                <w:bottom w:val="none" w:sz="0" w:space="0" w:color="auto"/>
                <w:right w:val="none" w:sz="0" w:space="0" w:color="auto"/>
              </w:divBdr>
            </w:div>
          </w:divsChild>
        </w:div>
        <w:div w:id="567423063">
          <w:marLeft w:val="0"/>
          <w:marRight w:val="0"/>
          <w:marTop w:val="0"/>
          <w:marBottom w:val="0"/>
          <w:divBdr>
            <w:top w:val="none" w:sz="0" w:space="0" w:color="auto"/>
            <w:left w:val="none" w:sz="0" w:space="0" w:color="auto"/>
            <w:bottom w:val="none" w:sz="0" w:space="0" w:color="auto"/>
            <w:right w:val="none" w:sz="0" w:space="0" w:color="auto"/>
          </w:divBdr>
        </w:div>
      </w:divsChild>
    </w:div>
    <w:div w:id="809397483">
      <w:bodyDiv w:val="1"/>
      <w:marLeft w:val="0"/>
      <w:marRight w:val="0"/>
      <w:marTop w:val="0"/>
      <w:marBottom w:val="0"/>
      <w:divBdr>
        <w:top w:val="none" w:sz="0" w:space="0" w:color="auto"/>
        <w:left w:val="none" w:sz="0" w:space="0" w:color="auto"/>
        <w:bottom w:val="none" w:sz="0" w:space="0" w:color="auto"/>
        <w:right w:val="none" w:sz="0" w:space="0" w:color="auto"/>
      </w:divBdr>
      <w:divsChild>
        <w:div w:id="1342852225">
          <w:marLeft w:val="0"/>
          <w:marRight w:val="0"/>
          <w:marTop w:val="0"/>
          <w:marBottom w:val="0"/>
          <w:divBdr>
            <w:top w:val="none" w:sz="0" w:space="0" w:color="auto"/>
            <w:left w:val="none" w:sz="0" w:space="0" w:color="auto"/>
            <w:bottom w:val="none" w:sz="0" w:space="0" w:color="auto"/>
            <w:right w:val="none" w:sz="0" w:space="0" w:color="auto"/>
          </w:divBdr>
        </w:div>
        <w:div w:id="475682000">
          <w:marLeft w:val="375"/>
          <w:marRight w:val="0"/>
          <w:marTop w:val="0"/>
          <w:marBottom w:val="75"/>
          <w:divBdr>
            <w:top w:val="none" w:sz="0" w:space="0" w:color="auto"/>
            <w:left w:val="none" w:sz="0" w:space="0" w:color="auto"/>
            <w:bottom w:val="none" w:sz="0" w:space="0" w:color="auto"/>
            <w:right w:val="none" w:sz="0" w:space="0" w:color="auto"/>
          </w:divBdr>
          <w:divsChild>
            <w:div w:id="2130271672">
              <w:marLeft w:val="0"/>
              <w:marRight w:val="0"/>
              <w:marTop w:val="0"/>
              <w:marBottom w:val="0"/>
              <w:divBdr>
                <w:top w:val="none" w:sz="0" w:space="0" w:color="auto"/>
                <w:left w:val="none" w:sz="0" w:space="0" w:color="auto"/>
                <w:bottom w:val="none" w:sz="0" w:space="0" w:color="auto"/>
                <w:right w:val="none" w:sz="0" w:space="0" w:color="auto"/>
              </w:divBdr>
            </w:div>
            <w:div w:id="230963398">
              <w:marLeft w:val="375"/>
              <w:marRight w:val="0"/>
              <w:marTop w:val="0"/>
              <w:marBottom w:val="75"/>
              <w:divBdr>
                <w:top w:val="none" w:sz="0" w:space="0" w:color="auto"/>
                <w:left w:val="none" w:sz="0" w:space="0" w:color="auto"/>
                <w:bottom w:val="none" w:sz="0" w:space="0" w:color="auto"/>
                <w:right w:val="none" w:sz="0" w:space="0" w:color="auto"/>
              </w:divBdr>
            </w:div>
            <w:div w:id="623999975">
              <w:marLeft w:val="375"/>
              <w:marRight w:val="0"/>
              <w:marTop w:val="0"/>
              <w:marBottom w:val="75"/>
              <w:divBdr>
                <w:top w:val="none" w:sz="0" w:space="0" w:color="auto"/>
                <w:left w:val="none" w:sz="0" w:space="0" w:color="auto"/>
                <w:bottom w:val="none" w:sz="0" w:space="0" w:color="auto"/>
                <w:right w:val="none" w:sz="0" w:space="0" w:color="auto"/>
              </w:divBdr>
            </w:div>
            <w:div w:id="2032685605">
              <w:marLeft w:val="0"/>
              <w:marRight w:val="0"/>
              <w:marTop w:val="0"/>
              <w:marBottom w:val="0"/>
              <w:divBdr>
                <w:top w:val="none" w:sz="0" w:space="0" w:color="auto"/>
                <w:left w:val="none" w:sz="0" w:space="0" w:color="auto"/>
                <w:bottom w:val="none" w:sz="0" w:space="0" w:color="auto"/>
                <w:right w:val="none" w:sz="0" w:space="0" w:color="auto"/>
              </w:divBdr>
            </w:div>
            <w:div w:id="2012171220">
              <w:marLeft w:val="0"/>
              <w:marRight w:val="0"/>
              <w:marTop w:val="0"/>
              <w:marBottom w:val="0"/>
              <w:divBdr>
                <w:top w:val="none" w:sz="0" w:space="0" w:color="auto"/>
                <w:left w:val="none" w:sz="0" w:space="0" w:color="auto"/>
                <w:bottom w:val="none" w:sz="0" w:space="0" w:color="auto"/>
                <w:right w:val="none" w:sz="0" w:space="0" w:color="auto"/>
              </w:divBdr>
            </w:div>
          </w:divsChild>
        </w:div>
        <w:div w:id="714430481">
          <w:marLeft w:val="375"/>
          <w:marRight w:val="0"/>
          <w:marTop w:val="0"/>
          <w:marBottom w:val="75"/>
          <w:divBdr>
            <w:top w:val="none" w:sz="0" w:space="0" w:color="auto"/>
            <w:left w:val="none" w:sz="0" w:space="0" w:color="auto"/>
            <w:bottom w:val="none" w:sz="0" w:space="0" w:color="auto"/>
            <w:right w:val="none" w:sz="0" w:space="0" w:color="auto"/>
          </w:divBdr>
          <w:divsChild>
            <w:div w:id="1194999327">
              <w:marLeft w:val="0"/>
              <w:marRight w:val="0"/>
              <w:marTop w:val="0"/>
              <w:marBottom w:val="0"/>
              <w:divBdr>
                <w:top w:val="none" w:sz="0" w:space="0" w:color="auto"/>
                <w:left w:val="none" w:sz="0" w:space="0" w:color="auto"/>
                <w:bottom w:val="none" w:sz="0" w:space="0" w:color="auto"/>
                <w:right w:val="none" w:sz="0" w:space="0" w:color="auto"/>
              </w:divBdr>
            </w:div>
            <w:div w:id="887570635">
              <w:marLeft w:val="375"/>
              <w:marRight w:val="0"/>
              <w:marTop w:val="0"/>
              <w:marBottom w:val="75"/>
              <w:divBdr>
                <w:top w:val="none" w:sz="0" w:space="0" w:color="auto"/>
                <w:left w:val="none" w:sz="0" w:space="0" w:color="auto"/>
                <w:bottom w:val="none" w:sz="0" w:space="0" w:color="auto"/>
                <w:right w:val="none" w:sz="0" w:space="0" w:color="auto"/>
              </w:divBdr>
            </w:div>
            <w:div w:id="1034765776">
              <w:marLeft w:val="375"/>
              <w:marRight w:val="0"/>
              <w:marTop w:val="0"/>
              <w:marBottom w:val="75"/>
              <w:divBdr>
                <w:top w:val="none" w:sz="0" w:space="0" w:color="auto"/>
                <w:left w:val="none" w:sz="0" w:space="0" w:color="auto"/>
                <w:bottom w:val="none" w:sz="0" w:space="0" w:color="auto"/>
                <w:right w:val="none" w:sz="0" w:space="0" w:color="auto"/>
              </w:divBdr>
            </w:div>
            <w:div w:id="1225986659">
              <w:marLeft w:val="375"/>
              <w:marRight w:val="0"/>
              <w:marTop w:val="0"/>
              <w:marBottom w:val="75"/>
              <w:divBdr>
                <w:top w:val="none" w:sz="0" w:space="0" w:color="auto"/>
                <w:left w:val="none" w:sz="0" w:space="0" w:color="auto"/>
                <w:bottom w:val="none" w:sz="0" w:space="0" w:color="auto"/>
                <w:right w:val="none" w:sz="0" w:space="0" w:color="auto"/>
              </w:divBdr>
            </w:div>
            <w:div w:id="2143037074">
              <w:marLeft w:val="375"/>
              <w:marRight w:val="0"/>
              <w:marTop w:val="0"/>
              <w:marBottom w:val="75"/>
              <w:divBdr>
                <w:top w:val="none" w:sz="0" w:space="0" w:color="auto"/>
                <w:left w:val="none" w:sz="0" w:space="0" w:color="auto"/>
                <w:bottom w:val="none" w:sz="0" w:space="0" w:color="auto"/>
                <w:right w:val="none" w:sz="0" w:space="0" w:color="auto"/>
              </w:divBdr>
            </w:div>
            <w:div w:id="1340162441">
              <w:marLeft w:val="375"/>
              <w:marRight w:val="0"/>
              <w:marTop w:val="0"/>
              <w:marBottom w:val="75"/>
              <w:divBdr>
                <w:top w:val="none" w:sz="0" w:space="0" w:color="auto"/>
                <w:left w:val="none" w:sz="0" w:space="0" w:color="auto"/>
                <w:bottom w:val="none" w:sz="0" w:space="0" w:color="auto"/>
                <w:right w:val="none" w:sz="0" w:space="0" w:color="auto"/>
              </w:divBdr>
            </w:div>
            <w:div w:id="1070542587">
              <w:marLeft w:val="375"/>
              <w:marRight w:val="0"/>
              <w:marTop w:val="0"/>
              <w:marBottom w:val="75"/>
              <w:divBdr>
                <w:top w:val="none" w:sz="0" w:space="0" w:color="auto"/>
                <w:left w:val="none" w:sz="0" w:space="0" w:color="auto"/>
                <w:bottom w:val="none" w:sz="0" w:space="0" w:color="auto"/>
                <w:right w:val="none" w:sz="0" w:space="0" w:color="auto"/>
              </w:divBdr>
            </w:div>
            <w:div w:id="1574852348">
              <w:marLeft w:val="375"/>
              <w:marRight w:val="0"/>
              <w:marTop w:val="0"/>
              <w:marBottom w:val="75"/>
              <w:divBdr>
                <w:top w:val="none" w:sz="0" w:space="0" w:color="auto"/>
                <w:left w:val="none" w:sz="0" w:space="0" w:color="auto"/>
                <w:bottom w:val="none" w:sz="0" w:space="0" w:color="auto"/>
                <w:right w:val="none" w:sz="0" w:space="0" w:color="auto"/>
              </w:divBdr>
            </w:div>
            <w:div w:id="361899047">
              <w:marLeft w:val="375"/>
              <w:marRight w:val="0"/>
              <w:marTop w:val="0"/>
              <w:marBottom w:val="75"/>
              <w:divBdr>
                <w:top w:val="none" w:sz="0" w:space="0" w:color="auto"/>
                <w:left w:val="none" w:sz="0" w:space="0" w:color="auto"/>
                <w:bottom w:val="none" w:sz="0" w:space="0" w:color="auto"/>
                <w:right w:val="none" w:sz="0" w:space="0" w:color="auto"/>
              </w:divBdr>
              <w:divsChild>
                <w:div w:id="448161410">
                  <w:marLeft w:val="0"/>
                  <w:marRight w:val="0"/>
                  <w:marTop w:val="0"/>
                  <w:marBottom w:val="0"/>
                  <w:divBdr>
                    <w:top w:val="none" w:sz="0" w:space="0" w:color="auto"/>
                    <w:left w:val="none" w:sz="0" w:space="0" w:color="auto"/>
                    <w:bottom w:val="none" w:sz="0" w:space="0" w:color="auto"/>
                    <w:right w:val="none" w:sz="0" w:space="0" w:color="auto"/>
                  </w:divBdr>
                </w:div>
                <w:div w:id="1025907434">
                  <w:marLeft w:val="375"/>
                  <w:marRight w:val="0"/>
                  <w:marTop w:val="0"/>
                  <w:marBottom w:val="75"/>
                  <w:divBdr>
                    <w:top w:val="none" w:sz="0" w:space="0" w:color="auto"/>
                    <w:left w:val="none" w:sz="0" w:space="0" w:color="auto"/>
                    <w:bottom w:val="none" w:sz="0" w:space="0" w:color="auto"/>
                    <w:right w:val="none" w:sz="0" w:space="0" w:color="auto"/>
                  </w:divBdr>
                </w:div>
                <w:div w:id="204025883">
                  <w:marLeft w:val="0"/>
                  <w:marRight w:val="0"/>
                  <w:marTop w:val="0"/>
                  <w:marBottom w:val="0"/>
                  <w:divBdr>
                    <w:top w:val="none" w:sz="0" w:space="0" w:color="auto"/>
                    <w:left w:val="none" w:sz="0" w:space="0" w:color="auto"/>
                    <w:bottom w:val="none" w:sz="0" w:space="0" w:color="auto"/>
                    <w:right w:val="none" w:sz="0" w:space="0" w:color="auto"/>
                  </w:divBdr>
                </w:div>
              </w:divsChild>
            </w:div>
            <w:div w:id="1865436740">
              <w:marLeft w:val="375"/>
              <w:marRight w:val="0"/>
              <w:marTop w:val="0"/>
              <w:marBottom w:val="75"/>
              <w:divBdr>
                <w:top w:val="none" w:sz="0" w:space="0" w:color="auto"/>
                <w:left w:val="none" w:sz="0" w:space="0" w:color="auto"/>
                <w:bottom w:val="none" w:sz="0" w:space="0" w:color="auto"/>
                <w:right w:val="none" w:sz="0" w:space="0" w:color="auto"/>
              </w:divBdr>
            </w:div>
            <w:div w:id="618757123">
              <w:marLeft w:val="375"/>
              <w:marRight w:val="0"/>
              <w:marTop w:val="0"/>
              <w:marBottom w:val="75"/>
              <w:divBdr>
                <w:top w:val="none" w:sz="0" w:space="0" w:color="auto"/>
                <w:left w:val="none" w:sz="0" w:space="0" w:color="auto"/>
                <w:bottom w:val="none" w:sz="0" w:space="0" w:color="auto"/>
                <w:right w:val="none" w:sz="0" w:space="0" w:color="auto"/>
              </w:divBdr>
            </w:div>
            <w:div w:id="1672221548">
              <w:marLeft w:val="375"/>
              <w:marRight w:val="0"/>
              <w:marTop w:val="0"/>
              <w:marBottom w:val="75"/>
              <w:divBdr>
                <w:top w:val="none" w:sz="0" w:space="0" w:color="auto"/>
                <w:left w:val="none" w:sz="0" w:space="0" w:color="auto"/>
                <w:bottom w:val="none" w:sz="0" w:space="0" w:color="auto"/>
                <w:right w:val="none" w:sz="0" w:space="0" w:color="auto"/>
              </w:divBdr>
              <w:divsChild>
                <w:div w:id="993073218">
                  <w:marLeft w:val="0"/>
                  <w:marRight w:val="0"/>
                  <w:marTop w:val="0"/>
                  <w:marBottom w:val="0"/>
                  <w:divBdr>
                    <w:top w:val="none" w:sz="0" w:space="0" w:color="auto"/>
                    <w:left w:val="none" w:sz="0" w:space="0" w:color="auto"/>
                    <w:bottom w:val="none" w:sz="0" w:space="0" w:color="auto"/>
                    <w:right w:val="none" w:sz="0" w:space="0" w:color="auto"/>
                  </w:divBdr>
                </w:div>
                <w:div w:id="1342006180">
                  <w:marLeft w:val="375"/>
                  <w:marRight w:val="0"/>
                  <w:marTop w:val="0"/>
                  <w:marBottom w:val="75"/>
                  <w:divBdr>
                    <w:top w:val="none" w:sz="0" w:space="0" w:color="auto"/>
                    <w:left w:val="none" w:sz="0" w:space="0" w:color="auto"/>
                    <w:bottom w:val="none" w:sz="0" w:space="0" w:color="auto"/>
                    <w:right w:val="none" w:sz="0" w:space="0" w:color="auto"/>
                  </w:divBdr>
                  <w:divsChild>
                    <w:div w:id="452790443">
                      <w:marLeft w:val="0"/>
                      <w:marRight w:val="0"/>
                      <w:marTop w:val="0"/>
                      <w:marBottom w:val="0"/>
                      <w:divBdr>
                        <w:top w:val="none" w:sz="0" w:space="0" w:color="auto"/>
                        <w:left w:val="none" w:sz="0" w:space="0" w:color="auto"/>
                        <w:bottom w:val="none" w:sz="0" w:space="0" w:color="auto"/>
                        <w:right w:val="none" w:sz="0" w:space="0" w:color="auto"/>
                      </w:divBdr>
                    </w:div>
                    <w:div w:id="516430648">
                      <w:marLeft w:val="375"/>
                      <w:marRight w:val="0"/>
                      <w:marTop w:val="0"/>
                      <w:marBottom w:val="75"/>
                      <w:divBdr>
                        <w:top w:val="none" w:sz="0" w:space="0" w:color="auto"/>
                        <w:left w:val="none" w:sz="0" w:space="0" w:color="auto"/>
                        <w:bottom w:val="none" w:sz="0" w:space="0" w:color="auto"/>
                        <w:right w:val="none" w:sz="0" w:space="0" w:color="auto"/>
                      </w:divBdr>
                    </w:div>
                    <w:div w:id="1153571430">
                      <w:marLeft w:val="375"/>
                      <w:marRight w:val="0"/>
                      <w:marTop w:val="0"/>
                      <w:marBottom w:val="75"/>
                      <w:divBdr>
                        <w:top w:val="none" w:sz="0" w:space="0" w:color="auto"/>
                        <w:left w:val="none" w:sz="0" w:space="0" w:color="auto"/>
                        <w:bottom w:val="none" w:sz="0" w:space="0" w:color="auto"/>
                        <w:right w:val="none" w:sz="0" w:space="0" w:color="auto"/>
                      </w:divBdr>
                    </w:div>
                    <w:div w:id="1096829955">
                      <w:marLeft w:val="375"/>
                      <w:marRight w:val="0"/>
                      <w:marTop w:val="0"/>
                      <w:marBottom w:val="75"/>
                      <w:divBdr>
                        <w:top w:val="none" w:sz="0" w:space="0" w:color="auto"/>
                        <w:left w:val="none" w:sz="0" w:space="0" w:color="auto"/>
                        <w:bottom w:val="none" w:sz="0" w:space="0" w:color="auto"/>
                        <w:right w:val="none" w:sz="0" w:space="0" w:color="auto"/>
                      </w:divBdr>
                    </w:div>
                    <w:div w:id="955722274">
                      <w:marLeft w:val="375"/>
                      <w:marRight w:val="0"/>
                      <w:marTop w:val="0"/>
                      <w:marBottom w:val="75"/>
                      <w:divBdr>
                        <w:top w:val="none" w:sz="0" w:space="0" w:color="auto"/>
                        <w:left w:val="none" w:sz="0" w:space="0" w:color="auto"/>
                        <w:bottom w:val="none" w:sz="0" w:space="0" w:color="auto"/>
                        <w:right w:val="none" w:sz="0" w:space="0" w:color="auto"/>
                      </w:divBdr>
                    </w:div>
                    <w:div w:id="1985891818">
                      <w:marLeft w:val="375"/>
                      <w:marRight w:val="0"/>
                      <w:marTop w:val="0"/>
                      <w:marBottom w:val="75"/>
                      <w:divBdr>
                        <w:top w:val="none" w:sz="0" w:space="0" w:color="auto"/>
                        <w:left w:val="none" w:sz="0" w:space="0" w:color="auto"/>
                        <w:bottom w:val="none" w:sz="0" w:space="0" w:color="auto"/>
                        <w:right w:val="none" w:sz="0" w:space="0" w:color="auto"/>
                      </w:divBdr>
                    </w:div>
                    <w:div w:id="683164436">
                      <w:marLeft w:val="375"/>
                      <w:marRight w:val="0"/>
                      <w:marTop w:val="0"/>
                      <w:marBottom w:val="75"/>
                      <w:divBdr>
                        <w:top w:val="none" w:sz="0" w:space="0" w:color="auto"/>
                        <w:left w:val="none" w:sz="0" w:space="0" w:color="auto"/>
                        <w:bottom w:val="none" w:sz="0" w:space="0" w:color="auto"/>
                        <w:right w:val="none" w:sz="0" w:space="0" w:color="auto"/>
                      </w:divBdr>
                    </w:div>
                    <w:div w:id="1109590338">
                      <w:marLeft w:val="375"/>
                      <w:marRight w:val="0"/>
                      <w:marTop w:val="0"/>
                      <w:marBottom w:val="75"/>
                      <w:divBdr>
                        <w:top w:val="none" w:sz="0" w:space="0" w:color="auto"/>
                        <w:left w:val="none" w:sz="0" w:space="0" w:color="auto"/>
                        <w:bottom w:val="none" w:sz="0" w:space="0" w:color="auto"/>
                        <w:right w:val="none" w:sz="0" w:space="0" w:color="auto"/>
                      </w:divBdr>
                      <w:divsChild>
                        <w:div w:id="1908877731">
                          <w:marLeft w:val="0"/>
                          <w:marRight w:val="0"/>
                          <w:marTop w:val="0"/>
                          <w:marBottom w:val="0"/>
                          <w:divBdr>
                            <w:top w:val="none" w:sz="0" w:space="0" w:color="auto"/>
                            <w:left w:val="none" w:sz="0" w:space="0" w:color="auto"/>
                            <w:bottom w:val="none" w:sz="0" w:space="0" w:color="auto"/>
                            <w:right w:val="none" w:sz="0" w:space="0" w:color="auto"/>
                          </w:divBdr>
                        </w:div>
                        <w:div w:id="1067725848">
                          <w:marLeft w:val="375"/>
                          <w:marRight w:val="0"/>
                          <w:marTop w:val="0"/>
                          <w:marBottom w:val="75"/>
                          <w:divBdr>
                            <w:top w:val="none" w:sz="0" w:space="0" w:color="auto"/>
                            <w:left w:val="none" w:sz="0" w:space="0" w:color="auto"/>
                            <w:bottom w:val="none" w:sz="0" w:space="0" w:color="auto"/>
                            <w:right w:val="none" w:sz="0" w:space="0" w:color="auto"/>
                          </w:divBdr>
                          <w:divsChild>
                            <w:div w:id="1715807158">
                              <w:marLeft w:val="0"/>
                              <w:marRight w:val="0"/>
                              <w:marTop w:val="0"/>
                              <w:marBottom w:val="0"/>
                              <w:divBdr>
                                <w:top w:val="none" w:sz="0" w:space="0" w:color="auto"/>
                                <w:left w:val="none" w:sz="0" w:space="0" w:color="auto"/>
                                <w:bottom w:val="none" w:sz="0" w:space="0" w:color="auto"/>
                                <w:right w:val="none" w:sz="0" w:space="0" w:color="auto"/>
                              </w:divBdr>
                            </w:div>
                            <w:div w:id="256837123">
                              <w:marLeft w:val="375"/>
                              <w:marRight w:val="0"/>
                              <w:marTop w:val="0"/>
                              <w:marBottom w:val="75"/>
                              <w:divBdr>
                                <w:top w:val="none" w:sz="0" w:space="0" w:color="auto"/>
                                <w:left w:val="none" w:sz="0" w:space="0" w:color="auto"/>
                                <w:bottom w:val="none" w:sz="0" w:space="0" w:color="auto"/>
                                <w:right w:val="none" w:sz="0" w:space="0" w:color="auto"/>
                              </w:divBdr>
                            </w:div>
                            <w:div w:id="959916939">
                              <w:marLeft w:val="375"/>
                              <w:marRight w:val="0"/>
                              <w:marTop w:val="0"/>
                              <w:marBottom w:val="75"/>
                              <w:divBdr>
                                <w:top w:val="none" w:sz="0" w:space="0" w:color="auto"/>
                                <w:left w:val="none" w:sz="0" w:space="0" w:color="auto"/>
                                <w:bottom w:val="none" w:sz="0" w:space="0" w:color="auto"/>
                                <w:right w:val="none" w:sz="0" w:space="0" w:color="auto"/>
                              </w:divBdr>
                            </w:div>
                            <w:div w:id="279840704">
                              <w:marLeft w:val="0"/>
                              <w:marRight w:val="0"/>
                              <w:marTop w:val="0"/>
                              <w:marBottom w:val="0"/>
                              <w:divBdr>
                                <w:top w:val="none" w:sz="0" w:space="0" w:color="auto"/>
                                <w:left w:val="none" w:sz="0" w:space="0" w:color="auto"/>
                                <w:bottom w:val="none" w:sz="0" w:space="0" w:color="auto"/>
                                <w:right w:val="none" w:sz="0" w:space="0" w:color="auto"/>
                              </w:divBdr>
                            </w:div>
                            <w:div w:id="1514149761">
                              <w:marLeft w:val="0"/>
                              <w:marRight w:val="0"/>
                              <w:marTop w:val="0"/>
                              <w:marBottom w:val="0"/>
                              <w:divBdr>
                                <w:top w:val="none" w:sz="0" w:space="0" w:color="auto"/>
                                <w:left w:val="none" w:sz="0" w:space="0" w:color="auto"/>
                                <w:bottom w:val="none" w:sz="0" w:space="0" w:color="auto"/>
                                <w:right w:val="none" w:sz="0" w:space="0" w:color="auto"/>
                              </w:divBdr>
                            </w:div>
                          </w:divsChild>
                        </w:div>
                        <w:div w:id="99379656">
                          <w:marLeft w:val="0"/>
                          <w:marRight w:val="0"/>
                          <w:marTop w:val="0"/>
                          <w:marBottom w:val="0"/>
                          <w:divBdr>
                            <w:top w:val="none" w:sz="0" w:space="0" w:color="auto"/>
                            <w:left w:val="none" w:sz="0" w:space="0" w:color="auto"/>
                            <w:bottom w:val="none" w:sz="0" w:space="0" w:color="auto"/>
                            <w:right w:val="none" w:sz="0" w:space="0" w:color="auto"/>
                          </w:divBdr>
                        </w:div>
                      </w:divsChild>
                    </w:div>
                    <w:div w:id="1895504650">
                      <w:marLeft w:val="375"/>
                      <w:marRight w:val="0"/>
                      <w:marTop w:val="0"/>
                      <w:marBottom w:val="75"/>
                      <w:divBdr>
                        <w:top w:val="none" w:sz="0" w:space="0" w:color="auto"/>
                        <w:left w:val="none" w:sz="0" w:space="0" w:color="auto"/>
                        <w:bottom w:val="none" w:sz="0" w:space="0" w:color="auto"/>
                        <w:right w:val="none" w:sz="0" w:space="0" w:color="auto"/>
                      </w:divBdr>
                      <w:divsChild>
                        <w:div w:id="1391658786">
                          <w:marLeft w:val="0"/>
                          <w:marRight w:val="0"/>
                          <w:marTop w:val="0"/>
                          <w:marBottom w:val="0"/>
                          <w:divBdr>
                            <w:top w:val="none" w:sz="0" w:space="0" w:color="auto"/>
                            <w:left w:val="none" w:sz="0" w:space="0" w:color="auto"/>
                            <w:bottom w:val="none" w:sz="0" w:space="0" w:color="auto"/>
                            <w:right w:val="none" w:sz="0" w:space="0" w:color="auto"/>
                          </w:divBdr>
                        </w:div>
                        <w:div w:id="928075238">
                          <w:marLeft w:val="375"/>
                          <w:marRight w:val="0"/>
                          <w:marTop w:val="0"/>
                          <w:marBottom w:val="75"/>
                          <w:divBdr>
                            <w:top w:val="none" w:sz="0" w:space="0" w:color="auto"/>
                            <w:left w:val="none" w:sz="0" w:space="0" w:color="auto"/>
                            <w:bottom w:val="none" w:sz="0" w:space="0" w:color="auto"/>
                            <w:right w:val="none" w:sz="0" w:space="0" w:color="auto"/>
                          </w:divBdr>
                        </w:div>
                        <w:div w:id="49621188">
                          <w:marLeft w:val="0"/>
                          <w:marRight w:val="0"/>
                          <w:marTop w:val="0"/>
                          <w:marBottom w:val="0"/>
                          <w:divBdr>
                            <w:top w:val="none" w:sz="0" w:space="0" w:color="auto"/>
                            <w:left w:val="none" w:sz="0" w:space="0" w:color="auto"/>
                            <w:bottom w:val="none" w:sz="0" w:space="0" w:color="auto"/>
                            <w:right w:val="none" w:sz="0" w:space="0" w:color="auto"/>
                          </w:divBdr>
                        </w:div>
                      </w:divsChild>
                    </w:div>
                    <w:div w:id="1382628755">
                      <w:marLeft w:val="375"/>
                      <w:marRight w:val="0"/>
                      <w:marTop w:val="0"/>
                      <w:marBottom w:val="75"/>
                      <w:divBdr>
                        <w:top w:val="none" w:sz="0" w:space="0" w:color="auto"/>
                        <w:left w:val="none" w:sz="0" w:space="0" w:color="auto"/>
                        <w:bottom w:val="none" w:sz="0" w:space="0" w:color="auto"/>
                        <w:right w:val="none" w:sz="0" w:space="0" w:color="auto"/>
                      </w:divBdr>
                    </w:div>
                    <w:div w:id="652953378">
                      <w:marLeft w:val="375"/>
                      <w:marRight w:val="0"/>
                      <w:marTop w:val="0"/>
                      <w:marBottom w:val="75"/>
                      <w:divBdr>
                        <w:top w:val="none" w:sz="0" w:space="0" w:color="auto"/>
                        <w:left w:val="none" w:sz="0" w:space="0" w:color="auto"/>
                        <w:bottom w:val="none" w:sz="0" w:space="0" w:color="auto"/>
                        <w:right w:val="none" w:sz="0" w:space="0" w:color="auto"/>
                      </w:divBdr>
                      <w:divsChild>
                        <w:div w:id="1469318118">
                          <w:marLeft w:val="0"/>
                          <w:marRight w:val="0"/>
                          <w:marTop w:val="0"/>
                          <w:marBottom w:val="0"/>
                          <w:divBdr>
                            <w:top w:val="none" w:sz="0" w:space="0" w:color="auto"/>
                            <w:left w:val="none" w:sz="0" w:space="0" w:color="auto"/>
                            <w:bottom w:val="none" w:sz="0" w:space="0" w:color="auto"/>
                            <w:right w:val="none" w:sz="0" w:space="0" w:color="auto"/>
                          </w:divBdr>
                        </w:div>
                      </w:divsChild>
                    </w:div>
                    <w:div w:id="202258145">
                      <w:marLeft w:val="0"/>
                      <w:marRight w:val="0"/>
                      <w:marTop w:val="0"/>
                      <w:marBottom w:val="0"/>
                      <w:divBdr>
                        <w:top w:val="none" w:sz="0" w:space="0" w:color="auto"/>
                        <w:left w:val="none" w:sz="0" w:space="0" w:color="auto"/>
                        <w:bottom w:val="none" w:sz="0" w:space="0" w:color="auto"/>
                        <w:right w:val="none" w:sz="0" w:space="0" w:color="auto"/>
                      </w:divBdr>
                    </w:div>
                    <w:div w:id="2063552039">
                      <w:marLeft w:val="0"/>
                      <w:marRight w:val="0"/>
                      <w:marTop w:val="0"/>
                      <w:marBottom w:val="0"/>
                      <w:divBdr>
                        <w:top w:val="none" w:sz="0" w:space="0" w:color="auto"/>
                        <w:left w:val="none" w:sz="0" w:space="0" w:color="auto"/>
                        <w:bottom w:val="none" w:sz="0" w:space="0" w:color="auto"/>
                        <w:right w:val="none" w:sz="0" w:space="0" w:color="auto"/>
                      </w:divBdr>
                    </w:div>
                  </w:divsChild>
                </w:div>
                <w:div w:id="1967857355">
                  <w:marLeft w:val="375"/>
                  <w:marRight w:val="0"/>
                  <w:marTop w:val="0"/>
                  <w:marBottom w:val="75"/>
                  <w:divBdr>
                    <w:top w:val="none" w:sz="0" w:space="0" w:color="auto"/>
                    <w:left w:val="none" w:sz="0" w:space="0" w:color="auto"/>
                    <w:bottom w:val="none" w:sz="0" w:space="0" w:color="auto"/>
                    <w:right w:val="none" w:sz="0" w:space="0" w:color="auto"/>
                  </w:divBdr>
                  <w:divsChild>
                    <w:div w:id="951596988">
                      <w:marLeft w:val="0"/>
                      <w:marRight w:val="0"/>
                      <w:marTop w:val="0"/>
                      <w:marBottom w:val="0"/>
                      <w:divBdr>
                        <w:top w:val="none" w:sz="0" w:space="0" w:color="auto"/>
                        <w:left w:val="none" w:sz="0" w:space="0" w:color="auto"/>
                        <w:bottom w:val="none" w:sz="0" w:space="0" w:color="auto"/>
                        <w:right w:val="none" w:sz="0" w:space="0" w:color="auto"/>
                      </w:divBdr>
                    </w:div>
                    <w:div w:id="1229876035">
                      <w:marLeft w:val="375"/>
                      <w:marRight w:val="0"/>
                      <w:marTop w:val="0"/>
                      <w:marBottom w:val="75"/>
                      <w:divBdr>
                        <w:top w:val="none" w:sz="0" w:space="0" w:color="auto"/>
                        <w:left w:val="none" w:sz="0" w:space="0" w:color="auto"/>
                        <w:bottom w:val="none" w:sz="0" w:space="0" w:color="auto"/>
                        <w:right w:val="none" w:sz="0" w:space="0" w:color="auto"/>
                      </w:divBdr>
                    </w:div>
                    <w:div w:id="13263471">
                      <w:marLeft w:val="375"/>
                      <w:marRight w:val="0"/>
                      <w:marTop w:val="0"/>
                      <w:marBottom w:val="75"/>
                      <w:divBdr>
                        <w:top w:val="none" w:sz="0" w:space="0" w:color="auto"/>
                        <w:left w:val="none" w:sz="0" w:space="0" w:color="auto"/>
                        <w:bottom w:val="none" w:sz="0" w:space="0" w:color="auto"/>
                        <w:right w:val="none" w:sz="0" w:space="0" w:color="auto"/>
                      </w:divBdr>
                    </w:div>
                    <w:div w:id="1556506900">
                      <w:marLeft w:val="375"/>
                      <w:marRight w:val="0"/>
                      <w:marTop w:val="0"/>
                      <w:marBottom w:val="75"/>
                      <w:divBdr>
                        <w:top w:val="none" w:sz="0" w:space="0" w:color="auto"/>
                        <w:left w:val="none" w:sz="0" w:space="0" w:color="auto"/>
                        <w:bottom w:val="none" w:sz="0" w:space="0" w:color="auto"/>
                        <w:right w:val="none" w:sz="0" w:space="0" w:color="auto"/>
                      </w:divBdr>
                    </w:div>
                    <w:div w:id="1238055452">
                      <w:marLeft w:val="375"/>
                      <w:marRight w:val="0"/>
                      <w:marTop w:val="0"/>
                      <w:marBottom w:val="75"/>
                      <w:divBdr>
                        <w:top w:val="none" w:sz="0" w:space="0" w:color="auto"/>
                        <w:left w:val="none" w:sz="0" w:space="0" w:color="auto"/>
                        <w:bottom w:val="none" w:sz="0" w:space="0" w:color="auto"/>
                        <w:right w:val="none" w:sz="0" w:space="0" w:color="auto"/>
                      </w:divBdr>
                    </w:div>
                    <w:div w:id="1539470798">
                      <w:marLeft w:val="375"/>
                      <w:marRight w:val="0"/>
                      <w:marTop w:val="0"/>
                      <w:marBottom w:val="75"/>
                      <w:divBdr>
                        <w:top w:val="none" w:sz="0" w:space="0" w:color="auto"/>
                        <w:left w:val="none" w:sz="0" w:space="0" w:color="auto"/>
                        <w:bottom w:val="none" w:sz="0" w:space="0" w:color="auto"/>
                        <w:right w:val="none" w:sz="0" w:space="0" w:color="auto"/>
                      </w:divBdr>
                    </w:div>
                    <w:div w:id="71052149">
                      <w:marLeft w:val="375"/>
                      <w:marRight w:val="0"/>
                      <w:marTop w:val="0"/>
                      <w:marBottom w:val="75"/>
                      <w:divBdr>
                        <w:top w:val="none" w:sz="0" w:space="0" w:color="auto"/>
                        <w:left w:val="none" w:sz="0" w:space="0" w:color="auto"/>
                        <w:bottom w:val="none" w:sz="0" w:space="0" w:color="auto"/>
                        <w:right w:val="none" w:sz="0" w:space="0" w:color="auto"/>
                      </w:divBdr>
                    </w:div>
                    <w:div w:id="1458720264">
                      <w:marLeft w:val="375"/>
                      <w:marRight w:val="0"/>
                      <w:marTop w:val="0"/>
                      <w:marBottom w:val="75"/>
                      <w:divBdr>
                        <w:top w:val="none" w:sz="0" w:space="0" w:color="auto"/>
                        <w:left w:val="none" w:sz="0" w:space="0" w:color="auto"/>
                        <w:bottom w:val="none" w:sz="0" w:space="0" w:color="auto"/>
                        <w:right w:val="none" w:sz="0" w:space="0" w:color="auto"/>
                      </w:divBdr>
                      <w:divsChild>
                        <w:div w:id="1071006473">
                          <w:marLeft w:val="0"/>
                          <w:marRight w:val="0"/>
                          <w:marTop w:val="0"/>
                          <w:marBottom w:val="0"/>
                          <w:divBdr>
                            <w:top w:val="none" w:sz="0" w:space="0" w:color="auto"/>
                            <w:left w:val="none" w:sz="0" w:space="0" w:color="auto"/>
                            <w:bottom w:val="none" w:sz="0" w:space="0" w:color="auto"/>
                            <w:right w:val="none" w:sz="0" w:space="0" w:color="auto"/>
                          </w:divBdr>
                        </w:div>
                        <w:div w:id="1670909487">
                          <w:marLeft w:val="375"/>
                          <w:marRight w:val="0"/>
                          <w:marTop w:val="0"/>
                          <w:marBottom w:val="75"/>
                          <w:divBdr>
                            <w:top w:val="none" w:sz="0" w:space="0" w:color="auto"/>
                            <w:left w:val="none" w:sz="0" w:space="0" w:color="auto"/>
                            <w:bottom w:val="none" w:sz="0" w:space="0" w:color="auto"/>
                            <w:right w:val="none" w:sz="0" w:space="0" w:color="auto"/>
                          </w:divBdr>
                          <w:divsChild>
                            <w:div w:id="1086802271">
                              <w:marLeft w:val="0"/>
                              <w:marRight w:val="0"/>
                              <w:marTop w:val="0"/>
                              <w:marBottom w:val="0"/>
                              <w:divBdr>
                                <w:top w:val="none" w:sz="0" w:space="0" w:color="auto"/>
                                <w:left w:val="none" w:sz="0" w:space="0" w:color="auto"/>
                                <w:bottom w:val="none" w:sz="0" w:space="0" w:color="auto"/>
                                <w:right w:val="none" w:sz="0" w:space="0" w:color="auto"/>
                              </w:divBdr>
                            </w:div>
                            <w:div w:id="1352297092">
                              <w:marLeft w:val="375"/>
                              <w:marRight w:val="0"/>
                              <w:marTop w:val="0"/>
                              <w:marBottom w:val="75"/>
                              <w:divBdr>
                                <w:top w:val="none" w:sz="0" w:space="0" w:color="auto"/>
                                <w:left w:val="none" w:sz="0" w:space="0" w:color="auto"/>
                                <w:bottom w:val="none" w:sz="0" w:space="0" w:color="auto"/>
                                <w:right w:val="none" w:sz="0" w:space="0" w:color="auto"/>
                              </w:divBdr>
                            </w:div>
                            <w:div w:id="1873110073">
                              <w:marLeft w:val="375"/>
                              <w:marRight w:val="0"/>
                              <w:marTop w:val="0"/>
                              <w:marBottom w:val="75"/>
                              <w:divBdr>
                                <w:top w:val="none" w:sz="0" w:space="0" w:color="auto"/>
                                <w:left w:val="none" w:sz="0" w:space="0" w:color="auto"/>
                                <w:bottom w:val="none" w:sz="0" w:space="0" w:color="auto"/>
                                <w:right w:val="none" w:sz="0" w:space="0" w:color="auto"/>
                              </w:divBdr>
                            </w:div>
                            <w:div w:id="324362030">
                              <w:marLeft w:val="0"/>
                              <w:marRight w:val="0"/>
                              <w:marTop w:val="0"/>
                              <w:marBottom w:val="0"/>
                              <w:divBdr>
                                <w:top w:val="none" w:sz="0" w:space="0" w:color="auto"/>
                                <w:left w:val="none" w:sz="0" w:space="0" w:color="auto"/>
                                <w:bottom w:val="none" w:sz="0" w:space="0" w:color="auto"/>
                                <w:right w:val="none" w:sz="0" w:space="0" w:color="auto"/>
                              </w:divBdr>
                            </w:div>
                            <w:div w:id="91779866">
                              <w:marLeft w:val="0"/>
                              <w:marRight w:val="0"/>
                              <w:marTop w:val="0"/>
                              <w:marBottom w:val="0"/>
                              <w:divBdr>
                                <w:top w:val="none" w:sz="0" w:space="0" w:color="auto"/>
                                <w:left w:val="none" w:sz="0" w:space="0" w:color="auto"/>
                                <w:bottom w:val="none" w:sz="0" w:space="0" w:color="auto"/>
                                <w:right w:val="none" w:sz="0" w:space="0" w:color="auto"/>
                              </w:divBdr>
                            </w:div>
                          </w:divsChild>
                        </w:div>
                        <w:div w:id="782308245">
                          <w:marLeft w:val="0"/>
                          <w:marRight w:val="0"/>
                          <w:marTop w:val="0"/>
                          <w:marBottom w:val="0"/>
                          <w:divBdr>
                            <w:top w:val="none" w:sz="0" w:space="0" w:color="auto"/>
                            <w:left w:val="none" w:sz="0" w:space="0" w:color="auto"/>
                            <w:bottom w:val="none" w:sz="0" w:space="0" w:color="auto"/>
                            <w:right w:val="none" w:sz="0" w:space="0" w:color="auto"/>
                          </w:divBdr>
                        </w:div>
                      </w:divsChild>
                    </w:div>
                    <w:div w:id="350186963">
                      <w:marLeft w:val="375"/>
                      <w:marRight w:val="0"/>
                      <w:marTop w:val="0"/>
                      <w:marBottom w:val="75"/>
                      <w:divBdr>
                        <w:top w:val="none" w:sz="0" w:space="0" w:color="auto"/>
                        <w:left w:val="none" w:sz="0" w:space="0" w:color="auto"/>
                        <w:bottom w:val="none" w:sz="0" w:space="0" w:color="auto"/>
                        <w:right w:val="none" w:sz="0" w:space="0" w:color="auto"/>
                      </w:divBdr>
                      <w:divsChild>
                        <w:div w:id="915479538">
                          <w:marLeft w:val="0"/>
                          <w:marRight w:val="0"/>
                          <w:marTop w:val="0"/>
                          <w:marBottom w:val="0"/>
                          <w:divBdr>
                            <w:top w:val="none" w:sz="0" w:space="0" w:color="auto"/>
                            <w:left w:val="none" w:sz="0" w:space="0" w:color="auto"/>
                            <w:bottom w:val="none" w:sz="0" w:space="0" w:color="auto"/>
                            <w:right w:val="none" w:sz="0" w:space="0" w:color="auto"/>
                          </w:divBdr>
                        </w:div>
                        <w:div w:id="312174796">
                          <w:marLeft w:val="375"/>
                          <w:marRight w:val="0"/>
                          <w:marTop w:val="0"/>
                          <w:marBottom w:val="75"/>
                          <w:divBdr>
                            <w:top w:val="none" w:sz="0" w:space="0" w:color="auto"/>
                            <w:left w:val="none" w:sz="0" w:space="0" w:color="auto"/>
                            <w:bottom w:val="none" w:sz="0" w:space="0" w:color="auto"/>
                            <w:right w:val="none" w:sz="0" w:space="0" w:color="auto"/>
                          </w:divBdr>
                        </w:div>
                        <w:div w:id="1923373737">
                          <w:marLeft w:val="375"/>
                          <w:marRight w:val="0"/>
                          <w:marTop w:val="0"/>
                          <w:marBottom w:val="75"/>
                          <w:divBdr>
                            <w:top w:val="none" w:sz="0" w:space="0" w:color="auto"/>
                            <w:left w:val="none" w:sz="0" w:space="0" w:color="auto"/>
                            <w:bottom w:val="none" w:sz="0" w:space="0" w:color="auto"/>
                            <w:right w:val="none" w:sz="0" w:space="0" w:color="auto"/>
                          </w:divBdr>
                        </w:div>
                        <w:div w:id="887960019">
                          <w:marLeft w:val="0"/>
                          <w:marRight w:val="0"/>
                          <w:marTop w:val="0"/>
                          <w:marBottom w:val="0"/>
                          <w:divBdr>
                            <w:top w:val="none" w:sz="0" w:space="0" w:color="auto"/>
                            <w:left w:val="none" w:sz="0" w:space="0" w:color="auto"/>
                            <w:bottom w:val="none" w:sz="0" w:space="0" w:color="auto"/>
                            <w:right w:val="none" w:sz="0" w:space="0" w:color="auto"/>
                          </w:divBdr>
                        </w:div>
                      </w:divsChild>
                    </w:div>
                    <w:div w:id="1914464905">
                      <w:marLeft w:val="375"/>
                      <w:marRight w:val="0"/>
                      <w:marTop w:val="0"/>
                      <w:marBottom w:val="75"/>
                      <w:divBdr>
                        <w:top w:val="none" w:sz="0" w:space="0" w:color="auto"/>
                        <w:left w:val="none" w:sz="0" w:space="0" w:color="auto"/>
                        <w:bottom w:val="none" w:sz="0" w:space="0" w:color="auto"/>
                        <w:right w:val="none" w:sz="0" w:space="0" w:color="auto"/>
                      </w:divBdr>
                    </w:div>
                    <w:div w:id="1049643160">
                      <w:marLeft w:val="375"/>
                      <w:marRight w:val="0"/>
                      <w:marTop w:val="0"/>
                      <w:marBottom w:val="75"/>
                      <w:divBdr>
                        <w:top w:val="none" w:sz="0" w:space="0" w:color="auto"/>
                        <w:left w:val="none" w:sz="0" w:space="0" w:color="auto"/>
                        <w:bottom w:val="none" w:sz="0" w:space="0" w:color="auto"/>
                        <w:right w:val="none" w:sz="0" w:space="0" w:color="auto"/>
                      </w:divBdr>
                      <w:divsChild>
                        <w:div w:id="651299708">
                          <w:marLeft w:val="0"/>
                          <w:marRight w:val="0"/>
                          <w:marTop w:val="0"/>
                          <w:marBottom w:val="0"/>
                          <w:divBdr>
                            <w:top w:val="none" w:sz="0" w:space="0" w:color="auto"/>
                            <w:left w:val="none" w:sz="0" w:space="0" w:color="auto"/>
                            <w:bottom w:val="none" w:sz="0" w:space="0" w:color="auto"/>
                            <w:right w:val="none" w:sz="0" w:space="0" w:color="auto"/>
                          </w:divBdr>
                        </w:div>
                        <w:div w:id="633871717">
                          <w:marLeft w:val="375"/>
                          <w:marRight w:val="0"/>
                          <w:marTop w:val="0"/>
                          <w:marBottom w:val="75"/>
                          <w:divBdr>
                            <w:top w:val="none" w:sz="0" w:space="0" w:color="auto"/>
                            <w:left w:val="none" w:sz="0" w:space="0" w:color="auto"/>
                            <w:bottom w:val="none" w:sz="0" w:space="0" w:color="auto"/>
                            <w:right w:val="none" w:sz="0" w:space="0" w:color="auto"/>
                          </w:divBdr>
                        </w:div>
                        <w:div w:id="865681878">
                          <w:marLeft w:val="0"/>
                          <w:marRight w:val="0"/>
                          <w:marTop w:val="0"/>
                          <w:marBottom w:val="0"/>
                          <w:divBdr>
                            <w:top w:val="none" w:sz="0" w:space="0" w:color="auto"/>
                            <w:left w:val="none" w:sz="0" w:space="0" w:color="auto"/>
                            <w:bottom w:val="none" w:sz="0" w:space="0" w:color="auto"/>
                            <w:right w:val="none" w:sz="0" w:space="0" w:color="auto"/>
                          </w:divBdr>
                        </w:div>
                      </w:divsChild>
                    </w:div>
                    <w:div w:id="162160922">
                      <w:marLeft w:val="0"/>
                      <w:marRight w:val="0"/>
                      <w:marTop w:val="0"/>
                      <w:marBottom w:val="0"/>
                      <w:divBdr>
                        <w:top w:val="none" w:sz="0" w:space="0" w:color="auto"/>
                        <w:left w:val="none" w:sz="0" w:space="0" w:color="auto"/>
                        <w:bottom w:val="none" w:sz="0" w:space="0" w:color="auto"/>
                        <w:right w:val="none" w:sz="0" w:space="0" w:color="auto"/>
                      </w:divBdr>
                    </w:div>
                    <w:div w:id="1394625110">
                      <w:marLeft w:val="0"/>
                      <w:marRight w:val="0"/>
                      <w:marTop w:val="0"/>
                      <w:marBottom w:val="0"/>
                      <w:divBdr>
                        <w:top w:val="none" w:sz="0" w:space="0" w:color="auto"/>
                        <w:left w:val="none" w:sz="0" w:space="0" w:color="auto"/>
                        <w:bottom w:val="none" w:sz="0" w:space="0" w:color="auto"/>
                        <w:right w:val="none" w:sz="0" w:space="0" w:color="auto"/>
                      </w:divBdr>
                    </w:div>
                  </w:divsChild>
                </w:div>
                <w:div w:id="393743411">
                  <w:marLeft w:val="375"/>
                  <w:marRight w:val="0"/>
                  <w:marTop w:val="0"/>
                  <w:marBottom w:val="75"/>
                  <w:divBdr>
                    <w:top w:val="none" w:sz="0" w:space="0" w:color="auto"/>
                    <w:left w:val="none" w:sz="0" w:space="0" w:color="auto"/>
                    <w:bottom w:val="none" w:sz="0" w:space="0" w:color="auto"/>
                    <w:right w:val="none" w:sz="0" w:space="0" w:color="auto"/>
                  </w:divBdr>
                  <w:divsChild>
                    <w:div w:id="1687100744">
                      <w:marLeft w:val="0"/>
                      <w:marRight w:val="0"/>
                      <w:marTop w:val="0"/>
                      <w:marBottom w:val="0"/>
                      <w:divBdr>
                        <w:top w:val="none" w:sz="0" w:space="0" w:color="auto"/>
                        <w:left w:val="none" w:sz="0" w:space="0" w:color="auto"/>
                        <w:bottom w:val="none" w:sz="0" w:space="0" w:color="auto"/>
                        <w:right w:val="none" w:sz="0" w:space="0" w:color="auto"/>
                      </w:divBdr>
                    </w:div>
                    <w:div w:id="1749113658">
                      <w:marLeft w:val="375"/>
                      <w:marRight w:val="0"/>
                      <w:marTop w:val="0"/>
                      <w:marBottom w:val="75"/>
                      <w:divBdr>
                        <w:top w:val="none" w:sz="0" w:space="0" w:color="auto"/>
                        <w:left w:val="none" w:sz="0" w:space="0" w:color="auto"/>
                        <w:bottom w:val="none" w:sz="0" w:space="0" w:color="auto"/>
                        <w:right w:val="none" w:sz="0" w:space="0" w:color="auto"/>
                      </w:divBdr>
                    </w:div>
                    <w:div w:id="1621960164">
                      <w:marLeft w:val="375"/>
                      <w:marRight w:val="0"/>
                      <w:marTop w:val="0"/>
                      <w:marBottom w:val="75"/>
                      <w:divBdr>
                        <w:top w:val="none" w:sz="0" w:space="0" w:color="auto"/>
                        <w:left w:val="none" w:sz="0" w:space="0" w:color="auto"/>
                        <w:bottom w:val="none" w:sz="0" w:space="0" w:color="auto"/>
                        <w:right w:val="none" w:sz="0" w:space="0" w:color="auto"/>
                      </w:divBdr>
                    </w:div>
                    <w:div w:id="893933233">
                      <w:marLeft w:val="375"/>
                      <w:marRight w:val="0"/>
                      <w:marTop w:val="0"/>
                      <w:marBottom w:val="75"/>
                      <w:divBdr>
                        <w:top w:val="none" w:sz="0" w:space="0" w:color="auto"/>
                        <w:left w:val="none" w:sz="0" w:space="0" w:color="auto"/>
                        <w:bottom w:val="none" w:sz="0" w:space="0" w:color="auto"/>
                        <w:right w:val="none" w:sz="0" w:space="0" w:color="auto"/>
                      </w:divBdr>
                    </w:div>
                    <w:div w:id="1994525672">
                      <w:marLeft w:val="375"/>
                      <w:marRight w:val="0"/>
                      <w:marTop w:val="0"/>
                      <w:marBottom w:val="75"/>
                      <w:divBdr>
                        <w:top w:val="none" w:sz="0" w:space="0" w:color="auto"/>
                        <w:left w:val="none" w:sz="0" w:space="0" w:color="auto"/>
                        <w:bottom w:val="none" w:sz="0" w:space="0" w:color="auto"/>
                        <w:right w:val="none" w:sz="0" w:space="0" w:color="auto"/>
                      </w:divBdr>
                    </w:div>
                    <w:div w:id="1481995276">
                      <w:marLeft w:val="375"/>
                      <w:marRight w:val="0"/>
                      <w:marTop w:val="0"/>
                      <w:marBottom w:val="75"/>
                      <w:divBdr>
                        <w:top w:val="none" w:sz="0" w:space="0" w:color="auto"/>
                        <w:left w:val="none" w:sz="0" w:space="0" w:color="auto"/>
                        <w:bottom w:val="none" w:sz="0" w:space="0" w:color="auto"/>
                        <w:right w:val="none" w:sz="0" w:space="0" w:color="auto"/>
                      </w:divBdr>
                    </w:div>
                    <w:div w:id="588276445">
                      <w:marLeft w:val="375"/>
                      <w:marRight w:val="0"/>
                      <w:marTop w:val="0"/>
                      <w:marBottom w:val="75"/>
                      <w:divBdr>
                        <w:top w:val="none" w:sz="0" w:space="0" w:color="auto"/>
                        <w:left w:val="none" w:sz="0" w:space="0" w:color="auto"/>
                        <w:bottom w:val="none" w:sz="0" w:space="0" w:color="auto"/>
                        <w:right w:val="none" w:sz="0" w:space="0" w:color="auto"/>
                      </w:divBdr>
                    </w:div>
                    <w:div w:id="223223309">
                      <w:marLeft w:val="375"/>
                      <w:marRight w:val="0"/>
                      <w:marTop w:val="0"/>
                      <w:marBottom w:val="75"/>
                      <w:divBdr>
                        <w:top w:val="none" w:sz="0" w:space="0" w:color="auto"/>
                        <w:left w:val="none" w:sz="0" w:space="0" w:color="auto"/>
                        <w:bottom w:val="none" w:sz="0" w:space="0" w:color="auto"/>
                        <w:right w:val="none" w:sz="0" w:space="0" w:color="auto"/>
                      </w:divBdr>
                      <w:divsChild>
                        <w:div w:id="1415400110">
                          <w:marLeft w:val="0"/>
                          <w:marRight w:val="0"/>
                          <w:marTop w:val="0"/>
                          <w:marBottom w:val="0"/>
                          <w:divBdr>
                            <w:top w:val="none" w:sz="0" w:space="0" w:color="auto"/>
                            <w:left w:val="none" w:sz="0" w:space="0" w:color="auto"/>
                            <w:bottom w:val="none" w:sz="0" w:space="0" w:color="auto"/>
                            <w:right w:val="none" w:sz="0" w:space="0" w:color="auto"/>
                          </w:divBdr>
                        </w:div>
                        <w:div w:id="267931087">
                          <w:marLeft w:val="375"/>
                          <w:marRight w:val="0"/>
                          <w:marTop w:val="0"/>
                          <w:marBottom w:val="75"/>
                          <w:divBdr>
                            <w:top w:val="none" w:sz="0" w:space="0" w:color="auto"/>
                            <w:left w:val="none" w:sz="0" w:space="0" w:color="auto"/>
                            <w:bottom w:val="none" w:sz="0" w:space="0" w:color="auto"/>
                            <w:right w:val="none" w:sz="0" w:space="0" w:color="auto"/>
                          </w:divBdr>
                          <w:divsChild>
                            <w:div w:id="503663178">
                              <w:marLeft w:val="0"/>
                              <w:marRight w:val="0"/>
                              <w:marTop w:val="0"/>
                              <w:marBottom w:val="0"/>
                              <w:divBdr>
                                <w:top w:val="none" w:sz="0" w:space="0" w:color="auto"/>
                                <w:left w:val="none" w:sz="0" w:space="0" w:color="auto"/>
                                <w:bottom w:val="none" w:sz="0" w:space="0" w:color="auto"/>
                                <w:right w:val="none" w:sz="0" w:space="0" w:color="auto"/>
                              </w:divBdr>
                            </w:div>
                            <w:div w:id="565073698">
                              <w:marLeft w:val="375"/>
                              <w:marRight w:val="0"/>
                              <w:marTop w:val="0"/>
                              <w:marBottom w:val="75"/>
                              <w:divBdr>
                                <w:top w:val="none" w:sz="0" w:space="0" w:color="auto"/>
                                <w:left w:val="none" w:sz="0" w:space="0" w:color="auto"/>
                                <w:bottom w:val="none" w:sz="0" w:space="0" w:color="auto"/>
                                <w:right w:val="none" w:sz="0" w:space="0" w:color="auto"/>
                              </w:divBdr>
                            </w:div>
                            <w:div w:id="1145782924">
                              <w:marLeft w:val="375"/>
                              <w:marRight w:val="0"/>
                              <w:marTop w:val="0"/>
                              <w:marBottom w:val="75"/>
                              <w:divBdr>
                                <w:top w:val="none" w:sz="0" w:space="0" w:color="auto"/>
                                <w:left w:val="none" w:sz="0" w:space="0" w:color="auto"/>
                                <w:bottom w:val="none" w:sz="0" w:space="0" w:color="auto"/>
                                <w:right w:val="none" w:sz="0" w:space="0" w:color="auto"/>
                              </w:divBdr>
                            </w:div>
                            <w:div w:id="56513502">
                              <w:marLeft w:val="0"/>
                              <w:marRight w:val="0"/>
                              <w:marTop w:val="0"/>
                              <w:marBottom w:val="0"/>
                              <w:divBdr>
                                <w:top w:val="none" w:sz="0" w:space="0" w:color="auto"/>
                                <w:left w:val="none" w:sz="0" w:space="0" w:color="auto"/>
                                <w:bottom w:val="none" w:sz="0" w:space="0" w:color="auto"/>
                                <w:right w:val="none" w:sz="0" w:space="0" w:color="auto"/>
                              </w:divBdr>
                            </w:div>
                            <w:div w:id="520315701">
                              <w:marLeft w:val="0"/>
                              <w:marRight w:val="0"/>
                              <w:marTop w:val="0"/>
                              <w:marBottom w:val="0"/>
                              <w:divBdr>
                                <w:top w:val="none" w:sz="0" w:space="0" w:color="auto"/>
                                <w:left w:val="none" w:sz="0" w:space="0" w:color="auto"/>
                                <w:bottom w:val="none" w:sz="0" w:space="0" w:color="auto"/>
                                <w:right w:val="none" w:sz="0" w:space="0" w:color="auto"/>
                              </w:divBdr>
                            </w:div>
                          </w:divsChild>
                        </w:div>
                        <w:div w:id="318310824">
                          <w:marLeft w:val="0"/>
                          <w:marRight w:val="0"/>
                          <w:marTop w:val="0"/>
                          <w:marBottom w:val="0"/>
                          <w:divBdr>
                            <w:top w:val="none" w:sz="0" w:space="0" w:color="auto"/>
                            <w:left w:val="none" w:sz="0" w:space="0" w:color="auto"/>
                            <w:bottom w:val="none" w:sz="0" w:space="0" w:color="auto"/>
                            <w:right w:val="none" w:sz="0" w:space="0" w:color="auto"/>
                          </w:divBdr>
                        </w:div>
                      </w:divsChild>
                    </w:div>
                    <w:div w:id="1992715008">
                      <w:marLeft w:val="375"/>
                      <w:marRight w:val="0"/>
                      <w:marTop w:val="0"/>
                      <w:marBottom w:val="75"/>
                      <w:divBdr>
                        <w:top w:val="none" w:sz="0" w:space="0" w:color="auto"/>
                        <w:left w:val="none" w:sz="0" w:space="0" w:color="auto"/>
                        <w:bottom w:val="none" w:sz="0" w:space="0" w:color="auto"/>
                        <w:right w:val="none" w:sz="0" w:space="0" w:color="auto"/>
                      </w:divBdr>
                      <w:divsChild>
                        <w:div w:id="1589344182">
                          <w:marLeft w:val="0"/>
                          <w:marRight w:val="0"/>
                          <w:marTop w:val="0"/>
                          <w:marBottom w:val="0"/>
                          <w:divBdr>
                            <w:top w:val="none" w:sz="0" w:space="0" w:color="auto"/>
                            <w:left w:val="none" w:sz="0" w:space="0" w:color="auto"/>
                            <w:bottom w:val="none" w:sz="0" w:space="0" w:color="auto"/>
                            <w:right w:val="none" w:sz="0" w:space="0" w:color="auto"/>
                          </w:divBdr>
                        </w:div>
                        <w:div w:id="782964272">
                          <w:marLeft w:val="375"/>
                          <w:marRight w:val="0"/>
                          <w:marTop w:val="0"/>
                          <w:marBottom w:val="75"/>
                          <w:divBdr>
                            <w:top w:val="none" w:sz="0" w:space="0" w:color="auto"/>
                            <w:left w:val="none" w:sz="0" w:space="0" w:color="auto"/>
                            <w:bottom w:val="none" w:sz="0" w:space="0" w:color="auto"/>
                            <w:right w:val="none" w:sz="0" w:space="0" w:color="auto"/>
                          </w:divBdr>
                        </w:div>
                        <w:div w:id="933514565">
                          <w:marLeft w:val="375"/>
                          <w:marRight w:val="0"/>
                          <w:marTop w:val="0"/>
                          <w:marBottom w:val="75"/>
                          <w:divBdr>
                            <w:top w:val="none" w:sz="0" w:space="0" w:color="auto"/>
                            <w:left w:val="none" w:sz="0" w:space="0" w:color="auto"/>
                            <w:bottom w:val="none" w:sz="0" w:space="0" w:color="auto"/>
                            <w:right w:val="none" w:sz="0" w:space="0" w:color="auto"/>
                          </w:divBdr>
                        </w:div>
                        <w:div w:id="11150495">
                          <w:marLeft w:val="0"/>
                          <w:marRight w:val="0"/>
                          <w:marTop w:val="0"/>
                          <w:marBottom w:val="0"/>
                          <w:divBdr>
                            <w:top w:val="none" w:sz="0" w:space="0" w:color="auto"/>
                            <w:left w:val="none" w:sz="0" w:space="0" w:color="auto"/>
                            <w:bottom w:val="none" w:sz="0" w:space="0" w:color="auto"/>
                            <w:right w:val="none" w:sz="0" w:space="0" w:color="auto"/>
                          </w:divBdr>
                        </w:div>
                      </w:divsChild>
                    </w:div>
                    <w:div w:id="2144228490">
                      <w:marLeft w:val="375"/>
                      <w:marRight w:val="0"/>
                      <w:marTop w:val="0"/>
                      <w:marBottom w:val="75"/>
                      <w:divBdr>
                        <w:top w:val="none" w:sz="0" w:space="0" w:color="auto"/>
                        <w:left w:val="none" w:sz="0" w:space="0" w:color="auto"/>
                        <w:bottom w:val="none" w:sz="0" w:space="0" w:color="auto"/>
                        <w:right w:val="none" w:sz="0" w:space="0" w:color="auto"/>
                      </w:divBdr>
                    </w:div>
                    <w:div w:id="844054866">
                      <w:marLeft w:val="375"/>
                      <w:marRight w:val="0"/>
                      <w:marTop w:val="0"/>
                      <w:marBottom w:val="75"/>
                      <w:divBdr>
                        <w:top w:val="none" w:sz="0" w:space="0" w:color="auto"/>
                        <w:left w:val="none" w:sz="0" w:space="0" w:color="auto"/>
                        <w:bottom w:val="none" w:sz="0" w:space="0" w:color="auto"/>
                        <w:right w:val="none" w:sz="0" w:space="0" w:color="auto"/>
                      </w:divBdr>
                      <w:divsChild>
                        <w:div w:id="1274438662">
                          <w:marLeft w:val="0"/>
                          <w:marRight w:val="0"/>
                          <w:marTop w:val="0"/>
                          <w:marBottom w:val="0"/>
                          <w:divBdr>
                            <w:top w:val="none" w:sz="0" w:space="0" w:color="auto"/>
                            <w:left w:val="none" w:sz="0" w:space="0" w:color="auto"/>
                            <w:bottom w:val="none" w:sz="0" w:space="0" w:color="auto"/>
                            <w:right w:val="none" w:sz="0" w:space="0" w:color="auto"/>
                          </w:divBdr>
                        </w:div>
                        <w:div w:id="1489441512">
                          <w:marLeft w:val="375"/>
                          <w:marRight w:val="0"/>
                          <w:marTop w:val="0"/>
                          <w:marBottom w:val="75"/>
                          <w:divBdr>
                            <w:top w:val="none" w:sz="0" w:space="0" w:color="auto"/>
                            <w:left w:val="none" w:sz="0" w:space="0" w:color="auto"/>
                            <w:bottom w:val="none" w:sz="0" w:space="0" w:color="auto"/>
                            <w:right w:val="none" w:sz="0" w:space="0" w:color="auto"/>
                          </w:divBdr>
                        </w:div>
                        <w:div w:id="1354769405">
                          <w:marLeft w:val="0"/>
                          <w:marRight w:val="0"/>
                          <w:marTop w:val="0"/>
                          <w:marBottom w:val="0"/>
                          <w:divBdr>
                            <w:top w:val="none" w:sz="0" w:space="0" w:color="auto"/>
                            <w:left w:val="none" w:sz="0" w:space="0" w:color="auto"/>
                            <w:bottom w:val="none" w:sz="0" w:space="0" w:color="auto"/>
                            <w:right w:val="none" w:sz="0" w:space="0" w:color="auto"/>
                          </w:divBdr>
                        </w:div>
                      </w:divsChild>
                    </w:div>
                    <w:div w:id="260571801">
                      <w:marLeft w:val="0"/>
                      <w:marRight w:val="0"/>
                      <w:marTop w:val="0"/>
                      <w:marBottom w:val="0"/>
                      <w:divBdr>
                        <w:top w:val="none" w:sz="0" w:space="0" w:color="auto"/>
                        <w:left w:val="none" w:sz="0" w:space="0" w:color="auto"/>
                        <w:bottom w:val="none" w:sz="0" w:space="0" w:color="auto"/>
                        <w:right w:val="none" w:sz="0" w:space="0" w:color="auto"/>
                      </w:divBdr>
                    </w:div>
                    <w:div w:id="724110261">
                      <w:marLeft w:val="0"/>
                      <w:marRight w:val="0"/>
                      <w:marTop w:val="0"/>
                      <w:marBottom w:val="0"/>
                      <w:divBdr>
                        <w:top w:val="none" w:sz="0" w:space="0" w:color="auto"/>
                        <w:left w:val="none" w:sz="0" w:space="0" w:color="auto"/>
                        <w:bottom w:val="none" w:sz="0" w:space="0" w:color="auto"/>
                        <w:right w:val="none" w:sz="0" w:space="0" w:color="auto"/>
                      </w:divBdr>
                    </w:div>
                  </w:divsChild>
                </w:div>
                <w:div w:id="87430738">
                  <w:marLeft w:val="375"/>
                  <w:marRight w:val="0"/>
                  <w:marTop w:val="0"/>
                  <w:marBottom w:val="75"/>
                  <w:divBdr>
                    <w:top w:val="none" w:sz="0" w:space="0" w:color="auto"/>
                    <w:left w:val="none" w:sz="0" w:space="0" w:color="auto"/>
                    <w:bottom w:val="none" w:sz="0" w:space="0" w:color="auto"/>
                    <w:right w:val="none" w:sz="0" w:space="0" w:color="auto"/>
                  </w:divBdr>
                  <w:divsChild>
                    <w:div w:id="7097087">
                      <w:marLeft w:val="0"/>
                      <w:marRight w:val="0"/>
                      <w:marTop w:val="0"/>
                      <w:marBottom w:val="0"/>
                      <w:divBdr>
                        <w:top w:val="none" w:sz="0" w:space="0" w:color="auto"/>
                        <w:left w:val="none" w:sz="0" w:space="0" w:color="auto"/>
                        <w:bottom w:val="none" w:sz="0" w:space="0" w:color="auto"/>
                        <w:right w:val="none" w:sz="0" w:space="0" w:color="auto"/>
                      </w:divBdr>
                    </w:div>
                    <w:div w:id="754713148">
                      <w:marLeft w:val="375"/>
                      <w:marRight w:val="0"/>
                      <w:marTop w:val="0"/>
                      <w:marBottom w:val="75"/>
                      <w:divBdr>
                        <w:top w:val="none" w:sz="0" w:space="0" w:color="auto"/>
                        <w:left w:val="none" w:sz="0" w:space="0" w:color="auto"/>
                        <w:bottom w:val="none" w:sz="0" w:space="0" w:color="auto"/>
                        <w:right w:val="none" w:sz="0" w:space="0" w:color="auto"/>
                      </w:divBdr>
                    </w:div>
                    <w:div w:id="1105072857">
                      <w:marLeft w:val="375"/>
                      <w:marRight w:val="0"/>
                      <w:marTop w:val="0"/>
                      <w:marBottom w:val="75"/>
                      <w:divBdr>
                        <w:top w:val="none" w:sz="0" w:space="0" w:color="auto"/>
                        <w:left w:val="none" w:sz="0" w:space="0" w:color="auto"/>
                        <w:bottom w:val="none" w:sz="0" w:space="0" w:color="auto"/>
                        <w:right w:val="none" w:sz="0" w:space="0" w:color="auto"/>
                      </w:divBdr>
                    </w:div>
                    <w:div w:id="392508961">
                      <w:marLeft w:val="375"/>
                      <w:marRight w:val="0"/>
                      <w:marTop w:val="0"/>
                      <w:marBottom w:val="75"/>
                      <w:divBdr>
                        <w:top w:val="none" w:sz="0" w:space="0" w:color="auto"/>
                        <w:left w:val="none" w:sz="0" w:space="0" w:color="auto"/>
                        <w:bottom w:val="none" w:sz="0" w:space="0" w:color="auto"/>
                        <w:right w:val="none" w:sz="0" w:space="0" w:color="auto"/>
                      </w:divBdr>
                    </w:div>
                    <w:div w:id="594363917">
                      <w:marLeft w:val="375"/>
                      <w:marRight w:val="0"/>
                      <w:marTop w:val="0"/>
                      <w:marBottom w:val="75"/>
                      <w:divBdr>
                        <w:top w:val="none" w:sz="0" w:space="0" w:color="auto"/>
                        <w:left w:val="none" w:sz="0" w:space="0" w:color="auto"/>
                        <w:bottom w:val="none" w:sz="0" w:space="0" w:color="auto"/>
                        <w:right w:val="none" w:sz="0" w:space="0" w:color="auto"/>
                      </w:divBdr>
                    </w:div>
                    <w:div w:id="144593298">
                      <w:marLeft w:val="375"/>
                      <w:marRight w:val="0"/>
                      <w:marTop w:val="0"/>
                      <w:marBottom w:val="75"/>
                      <w:divBdr>
                        <w:top w:val="none" w:sz="0" w:space="0" w:color="auto"/>
                        <w:left w:val="none" w:sz="0" w:space="0" w:color="auto"/>
                        <w:bottom w:val="none" w:sz="0" w:space="0" w:color="auto"/>
                        <w:right w:val="none" w:sz="0" w:space="0" w:color="auto"/>
                      </w:divBdr>
                    </w:div>
                    <w:div w:id="1714884214">
                      <w:marLeft w:val="375"/>
                      <w:marRight w:val="0"/>
                      <w:marTop w:val="0"/>
                      <w:marBottom w:val="75"/>
                      <w:divBdr>
                        <w:top w:val="none" w:sz="0" w:space="0" w:color="auto"/>
                        <w:left w:val="none" w:sz="0" w:space="0" w:color="auto"/>
                        <w:bottom w:val="none" w:sz="0" w:space="0" w:color="auto"/>
                        <w:right w:val="none" w:sz="0" w:space="0" w:color="auto"/>
                      </w:divBdr>
                    </w:div>
                    <w:div w:id="94444849">
                      <w:marLeft w:val="375"/>
                      <w:marRight w:val="0"/>
                      <w:marTop w:val="0"/>
                      <w:marBottom w:val="75"/>
                      <w:divBdr>
                        <w:top w:val="none" w:sz="0" w:space="0" w:color="auto"/>
                        <w:left w:val="none" w:sz="0" w:space="0" w:color="auto"/>
                        <w:bottom w:val="none" w:sz="0" w:space="0" w:color="auto"/>
                        <w:right w:val="none" w:sz="0" w:space="0" w:color="auto"/>
                      </w:divBdr>
                      <w:divsChild>
                        <w:div w:id="1478187282">
                          <w:marLeft w:val="0"/>
                          <w:marRight w:val="0"/>
                          <w:marTop w:val="0"/>
                          <w:marBottom w:val="0"/>
                          <w:divBdr>
                            <w:top w:val="none" w:sz="0" w:space="0" w:color="auto"/>
                            <w:left w:val="none" w:sz="0" w:space="0" w:color="auto"/>
                            <w:bottom w:val="none" w:sz="0" w:space="0" w:color="auto"/>
                            <w:right w:val="none" w:sz="0" w:space="0" w:color="auto"/>
                          </w:divBdr>
                        </w:div>
                        <w:div w:id="1092245035">
                          <w:marLeft w:val="375"/>
                          <w:marRight w:val="0"/>
                          <w:marTop w:val="0"/>
                          <w:marBottom w:val="75"/>
                          <w:divBdr>
                            <w:top w:val="none" w:sz="0" w:space="0" w:color="auto"/>
                            <w:left w:val="none" w:sz="0" w:space="0" w:color="auto"/>
                            <w:bottom w:val="none" w:sz="0" w:space="0" w:color="auto"/>
                            <w:right w:val="none" w:sz="0" w:space="0" w:color="auto"/>
                          </w:divBdr>
                          <w:divsChild>
                            <w:div w:id="811675529">
                              <w:marLeft w:val="0"/>
                              <w:marRight w:val="0"/>
                              <w:marTop w:val="0"/>
                              <w:marBottom w:val="0"/>
                              <w:divBdr>
                                <w:top w:val="none" w:sz="0" w:space="0" w:color="auto"/>
                                <w:left w:val="none" w:sz="0" w:space="0" w:color="auto"/>
                                <w:bottom w:val="none" w:sz="0" w:space="0" w:color="auto"/>
                                <w:right w:val="none" w:sz="0" w:space="0" w:color="auto"/>
                              </w:divBdr>
                            </w:div>
                            <w:div w:id="741173194">
                              <w:marLeft w:val="375"/>
                              <w:marRight w:val="0"/>
                              <w:marTop w:val="0"/>
                              <w:marBottom w:val="75"/>
                              <w:divBdr>
                                <w:top w:val="none" w:sz="0" w:space="0" w:color="auto"/>
                                <w:left w:val="none" w:sz="0" w:space="0" w:color="auto"/>
                                <w:bottom w:val="none" w:sz="0" w:space="0" w:color="auto"/>
                                <w:right w:val="none" w:sz="0" w:space="0" w:color="auto"/>
                              </w:divBdr>
                            </w:div>
                            <w:div w:id="1357466278">
                              <w:marLeft w:val="375"/>
                              <w:marRight w:val="0"/>
                              <w:marTop w:val="0"/>
                              <w:marBottom w:val="75"/>
                              <w:divBdr>
                                <w:top w:val="none" w:sz="0" w:space="0" w:color="auto"/>
                                <w:left w:val="none" w:sz="0" w:space="0" w:color="auto"/>
                                <w:bottom w:val="none" w:sz="0" w:space="0" w:color="auto"/>
                                <w:right w:val="none" w:sz="0" w:space="0" w:color="auto"/>
                              </w:divBdr>
                            </w:div>
                            <w:div w:id="1572688793">
                              <w:marLeft w:val="0"/>
                              <w:marRight w:val="0"/>
                              <w:marTop w:val="0"/>
                              <w:marBottom w:val="0"/>
                              <w:divBdr>
                                <w:top w:val="none" w:sz="0" w:space="0" w:color="auto"/>
                                <w:left w:val="none" w:sz="0" w:space="0" w:color="auto"/>
                                <w:bottom w:val="none" w:sz="0" w:space="0" w:color="auto"/>
                                <w:right w:val="none" w:sz="0" w:space="0" w:color="auto"/>
                              </w:divBdr>
                            </w:div>
                            <w:div w:id="1147018397">
                              <w:marLeft w:val="0"/>
                              <w:marRight w:val="0"/>
                              <w:marTop w:val="0"/>
                              <w:marBottom w:val="0"/>
                              <w:divBdr>
                                <w:top w:val="none" w:sz="0" w:space="0" w:color="auto"/>
                                <w:left w:val="none" w:sz="0" w:space="0" w:color="auto"/>
                                <w:bottom w:val="none" w:sz="0" w:space="0" w:color="auto"/>
                                <w:right w:val="none" w:sz="0" w:space="0" w:color="auto"/>
                              </w:divBdr>
                            </w:div>
                          </w:divsChild>
                        </w:div>
                        <w:div w:id="1347026964">
                          <w:marLeft w:val="0"/>
                          <w:marRight w:val="0"/>
                          <w:marTop w:val="0"/>
                          <w:marBottom w:val="0"/>
                          <w:divBdr>
                            <w:top w:val="none" w:sz="0" w:space="0" w:color="auto"/>
                            <w:left w:val="none" w:sz="0" w:space="0" w:color="auto"/>
                            <w:bottom w:val="none" w:sz="0" w:space="0" w:color="auto"/>
                            <w:right w:val="none" w:sz="0" w:space="0" w:color="auto"/>
                          </w:divBdr>
                        </w:div>
                      </w:divsChild>
                    </w:div>
                    <w:div w:id="1387098633">
                      <w:marLeft w:val="375"/>
                      <w:marRight w:val="0"/>
                      <w:marTop w:val="0"/>
                      <w:marBottom w:val="75"/>
                      <w:divBdr>
                        <w:top w:val="none" w:sz="0" w:space="0" w:color="auto"/>
                        <w:left w:val="none" w:sz="0" w:space="0" w:color="auto"/>
                        <w:bottom w:val="none" w:sz="0" w:space="0" w:color="auto"/>
                        <w:right w:val="none" w:sz="0" w:space="0" w:color="auto"/>
                      </w:divBdr>
                      <w:divsChild>
                        <w:div w:id="1124729">
                          <w:marLeft w:val="0"/>
                          <w:marRight w:val="0"/>
                          <w:marTop w:val="0"/>
                          <w:marBottom w:val="0"/>
                          <w:divBdr>
                            <w:top w:val="none" w:sz="0" w:space="0" w:color="auto"/>
                            <w:left w:val="none" w:sz="0" w:space="0" w:color="auto"/>
                            <w:bottom w:val="none" w:sz="0" w:space="0" w:color="auto"/>
                            <w:right w:val="none" w:sz="0" w:space="0" w:color="auto"/>
                          </w:divBdr>
                        </w:div>
                        <w:div w:id="735661114">
                          <w:marLeft w:val="375"/>
                          <w:marRight w:val="0"/>
                          <w:marTop w:val="0"/>
                          <w:marBottom w:val="75"/>
                          <w:divBdr>
                            <w:top w:val="none" w:sz="0" w:space="0" w:color="auto"/>
                            <w:left w:val="none" w:sz="0" w:space="0" w:color="auto"/>
                            <w:bottom w:val="none" w:sz="0" w:space="0" w:color="auto"/>
                            <w:right w:val="none" w:sz="0" w:space="0" w:color="auto"/>
                          </w:divBdr>
                        </w:div>
                        <w:div w:id="1768424217">
                          <w:marLeft w:val="375"/>
                          <w:marRight w:val="0"/>
                          <w:marTop w:val="0"/>
                          <w:marBottom w:val="75"/>
                          <w:divBdr>
                            <w:top w:val="none" w:sz="0" w:space="0" w:color="auto"/>
                            <w:left w:val="none" w:sz="0" w:space="0" w:color="auto"/>
                            <w:bottom w:val="none" w:sz="0" w:space="0" w:color="auto"/>
                            <w:right w:val="none" w:sz="0" w:space="0" w:color="auto"/>
                          </w:divBdr>
                        </w:div>
                        <w:div w:id="1559435795">
                          <w:marLeft w:val="0"/>
                          <w:marRight w:val="0"/>
                          <w:marTop w:val="0"/>
                          <w:marBottom w:val="0"/>
                          <w:divBdr>
                            <w:top w:val="none" w:sz="0" w:space="0" w:color="auto"/>
                            <w:left w:val="none" w:sz="0" w:space="0" w:color="auto"/>
                            <w:bottom w:val="none" w:sz="0" w:space="0" w:color="auto"/>
                            <w:right w:val="none" w:sz="0" w:space="0" w:color="auto"/>
                          </w:divBdr>
                        </w:div>
                      </w:divsChild>
                    </w:div>
                    <w:div w:id="2115783081">
                      <w:marLeft w:val="375"/>
                      <w:marRight w:val="0"/>
                      <w:marTop w:val="0"/>
                      <w:marBottom w:val="75"/>
                      <w:divBdr>
                        <w:top w:val="none" w:sz="0" w:space="0" w:color="auto"/>
                        <w:left w:val="none" w:sz="0" w:space="0" w:color="auto"/>
                        <w:bottom w:val="none" w:sz="0" w:space="0" w:color="auto"/>
                        <w:right w:val="none" w:sz="0" w:space="0" w:color="auto"/>
                      </w:divBdr>
                    </w:div>
                    <w:div w:id="1130325377">
                      <w:marLeft w:val="375"/>
                      <w:marRight w:val="0"/>
                      <w:marTop w:val="0"/>
                      <w:marBottom w:val="75"/>
                      <w:divBdr>
                        <w:top w:val="none" w:sz="0" w:space="0" w:color="auto"/>
                        <w:left w:val="none" w:sz="0" w:space="0" w:color="auto"/>
                        <w:bottom w:val="none" w:sz="0" w:space="0" w:color="auto"/>
                        <w:right w:val="none" w:sz="0" w:space="0" w:color="auto"/>
                      </w:divBdr>
                      <w:divsChild>
                        <w:div w:id="1704746302">
                          <w:marLeft w:val="0"/>
                          <w:marRight w:val="0"/>
                          <w:marTop w:val="0"/>
                          <w:marBottom w:val="0"/>
                          <w:divBdr>
                            <w:top w:val="none" w:sz="0" w:space="0" w:color="auto"/>
                            <w:left w:val="none" w:sz="0" w:space="0" w:color="auto"/>
                            <w:bottom w:val="none" w:sz="0" w:space="0" w:color="auto"/>
                            <w:right w:val="none" w:sz="0" w:space="0" w:color="auto"/>
                          </w:divBdr>
                        </w:div>
                        <w:div w:id="720443854">
                          <w:marLeft w:val="375"/>
                          <w:marRight w:val="0"/>
                          <w:marTop w:val="0"/>
                          <w:marBottom w:val="75"/>
                          <w:divBdr>
                            <w:top w:val="none" w:sz="0" w:space="0" w:color="auto"/>
                            <w:left w:val="none" w:sz="0" w:space="0" w:color="auto"/>
                            <w:bottom w:val="none" w:sz="0" w:space="0" w:color="auto"/>
                            <w:right w:val="none" w:sz="0" w:space="0" w:color="auto"/>
                          </w:divBdr>
                        </w:div>
                        <w:div w:id="336422180">
                          <w:marLeft w:val="0"/>
                          <w:marRight w:val="0"/>
                          <w:marTop w:val="0"/>
                          <w:marBottom w:val="0"/>
                          <w:divBdr>
                            <w:top w:val="none" w:sz="0" w:space="0" w:color="auto"/>
                            <w:left w:val="none" w:sz="0" w:space="0" w:color="auto"/>
                            <w:bottom w:val="none" w:sz="0" w:space="0" w:color="auto"/>
                            <w:right w:val="none" w:sz="0" w:space="0" w:color="auto"/>
                          </w:divBdr>
                        </w:div>
                      </w:divsChild>
                    </w:div>
                    <w:div w:id="547642638">
                      <w:marLeft w:val="0"/>
                      <w:marRight w:val="0"/>
                      <w:marTop w:val="0"/>
                      <w:marBottom w:val="0"/>
                      <w:divBdr>
                        <w:top w:val="none" w:sz="0" w:space="0" w:color="auto"/>
                        <w:left w:val="none" w:sz="0" w:space="0" w:color="auto"/>
                        <w:bottom w:val="none" w:sz="0" w:space="0" w:color="auto"/>
                        <w:right w:val="none" w:sz="0" w:space="0" w:color="auto"/>
                      </w:divBdr>
                    </w:div>
                    <w:div w:id="1960066566">
                      <w:marLeft w:val="0"/>
                      <w:marRight w:val="0"/>
                      <w:marTop w:val="0"/>
                      <w:marBottom w:val="0"/>
                      <w:divBdr>
                        <w:top w:val="none" w:sz="0" w:space="0" w:color="auto"/>
                        <w:left w:val="none" w:sz="0" w:space="0" w:color="auto"/>
                        <w:bottom w:val="none" w:sz="0" w:space="0" w:color="auto"/>
                        <w:right w:val="none" w:sz="0" w:space="0" w:color="auto"/>
                      </w:divBdr>
                    </w:div>
                  </w:divsChild>
                </w:div>
                <w:div w:id="786697731">
                  <w:marLeft w:val="375"/>
                  <w:marRight w:val="0"/>
                  <w:marTop w:val="0"/>
                  <w:marBottom w:val="75"/>
                  <w:divBdr>
                    <w:top w:val="none" w:sz="0" w:space="0" w:color="auto"/>
                    <w:left w:val="none" w:sz="0" w:space="0" w:color="auto"/>
                    <w:bottom w:val="none" w:sz="0" w:space="0" w:color="auto"/>
                    <w:right w:val="none" w:sz="0" w:space="0" w:color="auto"/>
                  </w:divBdr>
                  <w:divsChild>
                    <w:div w:id="1409377087">
                      <w:marLeft w:val="0"/>
                      <w:marRight w:val="0"/>
                      <w:marTop w:val="0"/>
                      <w:marBottom w:val="0"/>
                      <w:divBdr>
                        <w:top w:val="none" w:sz="0" w:space="0" w:color="auto"/>
                        <w:left w:val="none" w:sz="0" w:space="0" w:color="auto"/>
                        <w:bottom w:val="none" w:sz="0" w:space="0" w:color="auto"/>
                        <w:right w:val="none" w:sz="0" w:space="0" w:color="auto"/>
                      </w:divBdr>
                    </w:div>
                    <w:div w:id="2100786337">
                      <w:marLeft w:val="375"/>
                      <w:marRight w:val="0"/>
                      <w:marTop w:val="0"/>
                      <w:marBottom w:val="75"/>
                      <w:divBdr>
                        <w:top w:val="none" w:sz="0" w:space="0" w:color="auto"/>
                        <w:left w:val="none" w:sz="0" w:space="0" w:color="auto"/>
                        <w:bottom w:val="none" w:sz="0" w:space="0" w:color="auto"/>
                        <w:right w:val="none" w:sz="0" w:space="0" w:color="auto"/>
                      </w:divBdr>
                    </w:div>
                    <w:div w:id="1551072939">
                      <w:marLeft w:val="375"/>
                      <w:marRight w:val="0"/>
                      <w:marTop w:val="0"/>
                      <w:marBottom w:val="75"/>
                      <w:divBdr>
                        <w:top w:val="none" w:sz="0" w:space="0" w:color="auto"/>
                        <w:left w:val="none" w:sz="0" w:space="0" w:color="auto"/>
                        <w:bottom w:val="none" w:sz="0" w:space="0" w:color="auto"/>
                        <w:right w:val="none" w:sz="0" w:space="0" w:color="auto"/>
                      </w:divBdr>
                    </w:div>
                    <w:div w:id="459304933">
                      <w:marLeft w:val="375"/>
                      <w:marRight w:val="0"/>
                      <w:marTop w:val="0"/>
                      <w:marBottom w:val="75"/>
                      <w:divBdr>
                        <w:top w:val="none" w:sz="0" w:space="0" w:color="auto"/>
                        <w:left w:val="none" w:sz="0" w:space="0" w:color="auto"/>
                        <w:bottom w:val="none" w:sz="0" w:space="0" w:color="auto"/>
                        <w:right w:val="none" w:sz="0" w:space="0" w:color="auto"/>
                      </w:divBdr>
                    </w:div>
                    <w:div w:id="1504122359">
                      <w:marLeft w:val="375"/>
                      <w:marRight w:val="0"/>
                      <w:marTop w:val="0"/>
                      <w:marBottom w:val="75"/>
                      <w:divBdr>
                        <w:top w:val="none" w:sz="0" w:space="0" w:color="auto"/>
                        <w:left w:val="none" w:sz="0" w:space="0" w:color="auto"/>
                        <w:bottom w:val="none" w:sz="0" w:space="0" w:color="auto"/>
                        <w:right w:val="none" w:sz="0" w:space="0" w:color="auto"/>
                      </w:divBdr>
                    </w:div>
                    <w:div w:id="991787283">
                      <w:marLeft w:val="375"/>
                      <w:marRight w:val="0"/>
                      <w:marTop w:val="0"/>
                      <w:marBottom w:val="75"/>
                      <w:divBdr>
                        <w:top w:val="none" w:sz="0" w:space="0" w:color="auto"/>
                        <w:left w:val="none" w:sz="0" w:space="0" w:color="auto"/>
                        <w:bottom w:val="none" w:sz="0" w:space="0" w:color="auto"/>
                        <w:right w:val="none" w:sz="0" w:space="0" w:color="auto"/>
                      </w:divBdr>
                    </w:div>
                    <w:div w:id="122041472">
                      <w:marLeft w:val="375"/>
                      <w:marRight w:val="0"/>
                      <w:marTop w:val="0"/>
                      <w:marBottom w:val="75"/>
                      <w:divBdr>
                        <w:top w:val="none" w:sz="0" w:space="0" w:color="auto"/>
                        <w:left w:val="none" w:sz="0" w:space="0" w:color="auto"/>
                        <w:bottom w:val="none" w:sz="0" w:space="0" w:color="auto"/>
                        <w:right w:val="none" w:sz="0" w:space="0" w:color="auto"/>
                      </w:divBdr>
                    </w:div>
                    <w:div w:id="1906180731">
                      <w:marLeft w:val="375"/>
                      <w:marRight w:val="0"/>
                      <w:marTop w:val="0"/>
                      <w:marBottom w:val="75"/>
                      <w:divBdr>
                        <w:top w:val="none" w:sz="0" w:space="0" w:color="auto"/>
                        <w:left w:val="none" w:sz="0" w:space="0" w:color="auto"/>
                        <w:bottom w:val="none" w:sz="0" w:space="0" w:color="auto"/>
                        <w:right w:val="none" w:sz="0" w:space="0" w:color="auto"/>
                      </w:divBdr>
                      <w:divsChild>
                        <w:div w:id="794102873">
                          <w:marLeft w:val="0"/>
                          <w:marRight w:val="0"/>
                          <w:marTop w:val="0"/>
                          <w:marBottom w:val="0"/>
                          <w:divBdr>
                            <w:top w:val="none" w:sz="0" w:space="0" w:color="auto"/>
                            <w:left w:val="none" w:sz="0" w:space="0" w:color="auto"/>
                            <w:bottom w:val="none" w:sz="0" w:space="0" w:color="auto"/>
                            <w:right w:val="none" w:sz="0" w:space="0" w:color="auto"/>
                          </w:divBdr>
                        </w:div>
                        <w:div w:id="1445927517">
                          <w:marLeft w:val="375"/>
                          <w:marRight w:val="0"/>
                          <w:marTop w:val="0"/>
                          <w:marBottom w:val="75"/>
                          <w:divBdr>
                            <w:top w:val="none" w:sz="0" w:space="0" w:color="auto"/>
                            <w:left w:val="none" w:sz="0" w:space="0" w:color="auto"/>
                            <w:bottom w:val="none" w:sz="0" w:space="0" w:color="auto"/>
                            <w:right w:val="none" w:sz="0" w:space="0" w:color="auto"/>
                          </w:divBdr>
                          <w:divsChild>
                            <w:div w:id="770927918">
                              <w:marLeft w:val="0"/>
                              <w:marRight w:val="0"/>
                              <w:marTop w:val="0"/>
                              <w:marBottom w:val="0"/>
                              <w:divBdr>
                                <w:top w:val="none" w:sz="0" w:space="0" w:color="auto"/>
                                <w:left w:val="none" w:sz="0" w:space="0" w:color="auto"/>
                                <w:bottom w:val="none" w:sz="0" w:space="0" w:color="auto"/>
                                <w:right w:val="none" w:sz="0" w:space="0" w:color="auto"/>
                              </w:divBdr>
                            </w:div>
                            <w:div w:id="353652787">
                              <w:marLeft w:val="375"/>
                              <w:marRight w:val="0"/>
                              <w:marTop w:val="0"/>
                              <w:marBottom w:val="75"/>
                              <w:divBdr>
                                <w:top w:val="none" w:sz="0" w:space="0" w:color="auto"/>
                                <w:left w:val="none" w:sz="0" w:space="0" w:color="auto"/>
                                <w:bottom w:val="none" w:sz="0" w:space="0" w:color="auto"/>
                                <w:right w:val="none" w:sz="0" w:space="0" w:color="auto"/>
                              </w:divBdr>
                            </w:div>
                            <w:div w:id="1278756178">
                              <w:marLeft w:val="375"/>
                              <w:marRight w:val="0"/>
                              <w:marTop w:val="0"/>
                              <w:marBottom w:val="75"/>
                              <w:divBdr>
                                <w:top w:val="none" w:sz="0" w:space="0" w:color="auto"/>
                                <w:left w:val="none" w:sz="0" w:space="0" w:color="auto"/>
                                <w:bottom w:val="none" w:sz="0" w:space="0" w:color="auto"/>
                                <w:right w:val="none" w:sz="0" w:space="0" w:color="auto"/>
                              </w:divBdr>
                            </w:div>
                            <w:div w:id="2110540736">
                              <w:marLeft w:val="0"/>
                              <w:marRight w:val="0"/>
                              <w:marTop w:val="0"/>
                              <w:marBottom w:val="0"/>
                              <w:divBdr>
                                <w:top w:val="none" w:sz="0" w:space="0" w:color="auto"/>
                                <w:left w:val="none" w:sz="0" w:space="0" w:color="auto"/>
                                <w:bottom w:val="none" w:sz="0" w:space="0" w:color="auto"/>
                                <w:right w:val="none" w:sz="0" w:space="0" w:color="auto"/>
                              </w:divBdr>
                            </w:div>
                            <w:div w:id="677856306">
                              <w:marLeft w:val="0"/>
                              <w:marRight w:val="0"/>
                              <w:marTop w:val="0"/>
                              <w:marBottom w:val="0"/>
                              <w:divBdr>
                                <w:top w:val="none" w:sz="0" w:space="0" w:color="auto"/>
                                <w:left w:val="none" w:sz="0" w:space="0" w:color="auto"/>
                                <w:bottom w:val="none" w:sz="0" w:space="0" w:color="auto"/>
                                <w:right w:val="none" w:sz="0" w:space="0" w:color="auto"/>
                              </w:divBdr>
                            </w:div>
                          </w:divsChild>
                        </w:div>
                        <w:div w:id="1796672686">
                          <w:marLeft w:val="0"/>
                          <w:marRight w:val="0"/>
                          <w:marTop w:val="0"/>
                          <w:marBottom w:val="0"/>
                          <w:divBdr>
                            <w:top w:val="none" w:sz="0" w:space="0" w:color="auto"/>
                            <w:left w:val="none" w:sz="0" w:space="0" w:color="auto"/>
                            <w:bottom w:val="none" w:sz="0" w:space="0" w:color="auto"/>
                            <w:right w:val="none" w:sz="0" w:space="0" w:color="auto"/>
                          </w:divBdr>
                        </w:div>
                      </w:divsChild>
                    </w:div>
                    <w:div w:id="921718955">
                      <w:marLeft w:val="375"/>
                      <w:marRight w:val="0"/>
                      <w:marTop w:val="0"/>
                      <w:marBottom w:val="75"/>
                      <w:divBdr>
                        <w:top w:val="none" w:sz="0" w:space="0" w:color="auto"/>
                        <w:left w:val="none" w:sz="0" w:space="0" w:color="auto"/>
                        <w:bottom w:val="none" w:sz="0" w:space="0" w:color="auto"/>
                        <w:right w:val="none" w:sz="0" w:space="0" w:color="auto"/>
                      </w:divBdr>
                      <w:divsChild>
                        <w:div w:id="744685764">
                          <w:marLeft w:val="0"/>
                          <w:marRight w:val="0"/>
                          <w:marTop w:val="0"/>
                          <w:marBottom w:val="0"/>
                          <w:divBdr>
                            <w:top w:val="none" w:sz="0" w:space="0" w:color="auto"/>
                            <w:left w:val="none" w:sz="0" w:space="0" w:color="auto"/>
                            <w:bottom w:val="none" w:sz="0" w:space="0" w:color="auto"/>
                            <w:right w:val="none" w:sz="0" w:space="0" w:color="auto"/>
                          </w:divBdr>
                        </w:div>
                        <w:div w:id="2049915207">
                          <w:marLeft w:val="375"/>
                          <w:marRight w:val="0"/>
                          <w:marTop w:val="0"/>
                          <w:marBottom w:val="75"/>
                          <w:divBdr>
                            <w:top w:val="none" w:sz="0" w:space="0" w:color="auto"/>
                            <w:left w:val="none" w:sz="0" w:space="0" w:color="auto"/>
                            <w:bottom w:val="none" w:sz="0" w:space="0" w:color="auto"/>
                            <w:right w:val="none" w:sz="0" w:space="0" w:color="auto"/>
                          </w:divBdr>
                        </w:div>
                        <w:div w:id="2023623015">
                          <w:marLeft w:val="375"/>
                          <w:marRight w:val="0"/>
                          <w:marTop w:val="0"/>
                          <w:marBottom w:val="75"/>
                          <w:divBdr>
                            <w:top w:val="none" w:sz="0" w:space="0" w:color="auto"/>
                            <w:left w:val="none" w:sz="0" w:space="0" w:color="auto"/>
                            <w:bottom w:val="none" w:sz="0" w:space="0" w:color="auto"/>
                            <w:right w:val="none" w:sz="0" w:space="0" w:color="auto"/>
                          </w:divBdr>
                        </w:div>
                        <w:div w:id="917593293">
                          <w:marLeft w:val="0"/>
                          <w:marRight w:val="0"/>
                          <w:marTop w:val="0"/>
                          <w:marBottom w:val="0"/>
                          <w:divBdr>
                            <w:top w:val="none" w:sz="0" w:space="0" w:color="auto"/>
                            <w:left w:val="none" w:sz="0" w:space="0" w:color="auto"/>
                            <w:bottom w:val="none" w:sz="0" w:space="0" w:color="auto"/>
                            <w:right w:val="none" w:sz="0" w:space="0" w:color="auto"/>
                          </w:divBdr>
                        </w:div>
                      </w:divsChild>
                    </w:div>
                    <w:div w:id="1352220714">
                      <w:marLeft w:val="375"/>
                      <w:marRight w:val="0"/>
                      <w:marTop w:val="0"/>
                      <w:marBottom w:val="75"/>
                      <w:divBdr>
                        <w:top w:val="none" w:sz="0" w:space="0" w:color="auto"/>
                        <w:left w:val="none" w:sz="0" w:space="0" w:color="auto"/>
                        <w:bottom w:val="none" w:sz="0" w:space="0" w:color="auto"/>
                        <w:right w:val="none" w:sz="0" w:space="0" w:color="auto"/>
                      </w:divBdr>
                    </w:div>
                    <w:div w:id="1858420037">
                      <w:marLeft w:val="375"/>
                      <w:marRight w:val="0"/>
                      <w:marTop w:val="0"/>
                      <w:marBottom w:val="75"/>
                      <w:divBdr>
                        <w:top w:val="none" w:sz="0" w:space="0" w:color="auto"/>
                        <w:left w:val="none" w:sz="0" w:space="0" w:color="auto"/>
                        <w:bottom w:val="none" w:sz="0" w:space="0" w:color="auto"/>
                        <w:right w:val="none" w:sz="0" w:space="0" w:color="auto"/>
                      </w:divBdr>
                      <w:divsChild>
                        <w:div w:id="917396661">
                          <w:marLeft w:val="0"/>
                          <w:marRight w:val="0"/>
                          <w:marTop w:val="0"/>
                          <w:marBottom w:val="0"/>
                          <w:divBdr>
                            <w:top w:val="none" w:sz="0" w:space="0" w:color="auto"/>
                            <w:left w:val="none" w:sz="0" w:space="0" w:color="auto"/>
                            <w:bottom w:val="none" w:sz="0" w:space="0" w:color="auto"/>
                            <w:right w:val="none" w:sz="0" w:space="0" w:color="auto"/>
                          </w:divBdr>
                        </w:div>
                        <w:div w:id="635987683">
                          <w:marLeft w:val="375"/>
                          <w:marRight w:val="0"/>
                          <w:marTop w:val="0"/>
                          <w:marBottom w:val="75"/>
                          <w:divBdr>
                            <w:top w:val="none" w:sz="0" w:space="0" w:color="auto"/>
                            <w:left w:val="none" w:sz="0" w:space="0" w:color="auto"/>
                            <w:bottom w:val="none" w:sz="0" w:space="0" w:color="auto"/>
                            <w:right w:val="none" w:sz="0" w:space="0" w:color="auto"/>
                          </w:divBdr>
                        </w:div>
                        <w:div w:id="813179342">
                          <w:marLeft w:val="0"/>
                          <w:marRight w:val="0"/>
                          <w:marTop w:val="0"/>
                          <w:marBottom w:val="0"/>
                          <w:divBdr>
                            <w:top w:val="none" w:sz="0" w:space="0" w:color="auto"/>
                            <w:left w:val="none" w:sz="0" w:space="0" w:color="auto"/>
                            <w:bottom w:val="none" w:sz="0" w:space="0" w:color="auto"/>
                            <w:right w:val="none" w:sz="0" w:space="0" w:color="auto"/>
                          </w:divBdr>
                        </w:div>
                      </w:divsChild>
                    </w:div>
                    <w:div w:id="128131654">
                      <w:marLeft w:val="0"/>
                      <w:marRight w:val="0"/>
                      <w:marTop w:val="0"/>
                      <w:marBottom w:val="0"/>
                      <w:divBdr>
                        <w:top w:val="none" w:sz="0" w:space="0" w:color="auto"/>
                        <w:left w:val="none" w:sz="0" w:space="0" w:color="auto"/>
                        <w:bottom w:val="none" w:sz="0" w:space="0" w:color="auto"/>
                        <w:right w:val="none" w:sz="0" w:space="0" w:color="auto"/>
                      </w:divBdr>
                    </w:div>
                    <w:div w:id="1905335412">
                      <w:marLeft w:val="0"/>
                      <w:marRight w:val="0"/>
                      <w:marTop w:val="0"/>
                      <w:marBottom w:val="0"/>
                      <w:divBdr>
                        <w:top w:val="none" w:sz="0" w:space="0" w:color="auto"/>
                        <w:left w:val="none" w:sz="0" w:space="0" w:color="auto"/>
                        <w:bottom w:val="none" w:sz="0" w:space="0" w:color="auto"/>
                        <w:right w:val="none" w:sz="0" w:space="0" w:color="auto"/>
                      </w:divBdr>
                    </w:div>
                  </w:divsChild>
                </w:div>
                <w:div w:id="329529480">
                  <w:marLeft w:val="0"/>
                  <w:marRight w:val="0"/>
                  <w:marTop w:val="0"/>
                  <w:marBottom w:val="0"/>
                  <w:divBdr>
                    <w:top w:val="none" w:sz="0" w:space="0" w:color="auto"/>
                    <w:left w:val="none" w:sz="0" w:space="0" w:color="auto"/>
                    <w:bottom w:val="none" w:sz="0" w:space="0" w:color="auto"/>
                    <w:right w:val="none" w:sz="0" w:space="0" w:color="auto"/>
                  </w:divBdr>
                </w:div>
              </w:divsChild>
            </w:div>
            <w:div w:id="641350389">
              <w:marLeft w:val="375"/>
              <w:marRight w:val="0"/>
              <w:marTop w:val="0"/>
              <w:marBottom w:val="75"/>
              <w:divBdr>
                <w:top w:val="none" w:sz="0" w:space="0" w:color="auto"/>
                <w:left w:val="none" w:sz="0" w:space="0" w:color="auto"/>
                <w:bottom w:val="none" w:sz="0" w:space="0" w:color="auto"/>
                <w:right w:val="none" w:sz="0" w:space="0" w:color="auto"/>
              </w:divBdr>
            </w:div>
            <w:div w:id="1471557390">
              <w:marLeft w:val="375"/>
              <w:marRight w:val="0"/>
              <w:marTop w:val="0"/>
              <w:marBottom w:val="75"/>
              <w:divBdr>
                <w:top w:val="none" w:sz="0" w:space="0" w:color="auto"/>
                <w:left w:val="none" w:sz="0" w:space="0" w:color="auto"/>
                <w:bottom w:val="none" w:sz="0" w:space="0" w:color="auto"/>
                <w:right w:val="none" w:sz="0" w:space="0" w:color="auto"/>
              </w:divBdr>
            </w:div>
            <w:div w:id="851527862">
              <w:marLeft w:val="0"/>
              <w:marRight w:val="0"/>
              <w:marTop w:val="0"/>
              <w:marBottom w:val="0"/>
              <w:divBdr>
                <w:top w:val="none" w:sz="0" w:space="0" w:color="auto"/>
                <w:left w:val="none" w:sz="0" w:space="0" w:color="auto"/>
                <w:bottom w:val="none" w:sz="0" w:space="0" w:color="auto"/>
                <w:right w:val="none" w:sz="0" w:space="0" w:color="auto"/>
              </w:divBdr>
            </w:div>
            <w:div w:id="505827174">
              <w:marLeft w:val="0"/>
              <w:marRight w:val="0"/>
              <w:marTop w:val="0"/>
              <w:marBottom w:val="0"/>
              <w:divBdr>
                <w:top w:val="none" w:sz="0" w:space="0" w:color="auto"/>
                <w:left w:val="none" w:sz="0" w:space="0" w:color="auto"/>
                <w:bottom w:val="none" w:sz="0" w:space="0" w:color="auto"/>
                <w:right w:val="none" w:sz="0" w:space="0" w:color="auto"/>
              </w:divBdr>
            </w:div>
          </w:divsChild>
        </w:div>
        <w:div w:id="717359573">
          <w:marLeft w:val="0"/>
          <w:marRight w:val="0"/>
          <w:marTop w:val="0"/>
          <w:marBottom w:val="0"/>
          <w:divBdr>
            <w:top w:val="none" w:sz="0" w:space="0" w:color="auto"/>
            <w:left w:val="none" w:sz="0" w:space="0" w:color="auto"/>
            <w:bottom w:val="none" w:sz="0" w:space="0" w:color="auto"/>
            <w:right w:val="none" w:sz="0" w:space="0" w:color="auto"/>
          </w:divBdr>
        </w:div>
      </w:divsChild>
    </w:div>
    <w:div w:id="1061749533">
      <w:bodyDiv w:val="1"/>
      <w:marLeft w:val="0"/>
      <w:marRight w:val="0"/>
      <w:marTop w:val="0"/>
      <w:marBottom w:val="0"/>
      <w:divBdr>
        <w:top w:val="none" w:sz="0" w:space="0" w:color="auto"/>
        <w:left w:val="none" w:sz="0" w:space="0" w:color="auto"/>
        <w:bottom w:val="none" w:sz="0" w:space="0" w:color="auto"/>
        <w:right w:val="none" w:sz="0" w:space="0" w:color="auto"/>
      </w:divBdr>
      <w:divsChild>
        <w:div w:id="1167407357">
          <w:marLeft w:val="0"/>
          <w:marRight w:val="0"/>
          <w:marTop w:val="0"/>
          <w:marBottom w:val="0"/>
          <w:divBdr>
            <w:top w:val="none" w:sz="0" w:space="0" w:color="auto"/>
            <w:left w:val="none" w:sz="0" w:space="0" w:color="auto"/>
            <w:bottom w:val="none" w:sz="0" w:space="0" w:color="auto"/>
            <w:right w:val="none" w:sz="0" w:space="0" w:color="auto"/>
          </w:divBdr>
        </w:div>
        <w:div w:id="1136220411">
          <w:marLeft w:val="375"/>
          <w:marRight w:val="0"/>
          <w:marTop w:val="0"/>
          <w:marBottom w:val="75"/>
          <w:divBdr>
            <w:top w:val="none" w:sz="0" w:space="0" w:color="auto"/>
            <w:left w:val="none" w:sz="0" w:space="0" w:color="auto"/>
            <w:bottom w:val="none" w:sz="0" w:space="0" w:color="auto"/>
            <w:right w:val="none" w:sz="0" w:space="0" w:color="auto"/>
          </w:divBdr>
          <w:divsChild>
            <w:div w:id="1826820127">
              <w:marLeft w:val="0"/>
              <w:marRight w:val="0"/>
              <w:marTop w:val="0"/>
              <w:marBottom w:val="0"/>
              <w:divBdr>
                <w:top w:val="none" w:sz="0" w:space="0" w:color="auto"/>
                <w:left w:val="none" w:sz="0" w:space="0" w:color="auto"/>
                <w:bottom w:val="none" w:sz="0" w:space="0" w:color="auto"/>
                <w:right w:val="none" w:sz="0" w:space="0" w:color="auto"/>
              </w:divBdr>
            </w:div>
            <w:div w:id="346490095">
              <w:marLeft w:val="375"/>
              <w:marRight w:val="0"/>
              <w:marTop w:val="0"/>
              <w:marBottom w:val="75"/>
              <w:divBdr>
                <w:top w:val="none" w:sz="0" w:space="0" w:color="auto"/>
                <w:left w:val="none" w:sz="0" w:space="0" w:color="auto"/>
                <w:bottom w:val="none" w:sz="0" w:space="0" w:color="auto"/>
                <w:right w:val="none" w:sz="0" w:space="0" w:color="auto"/>
              </w:divBdr>
            </w:div>
            <w:div w:id="1047143120">
              <w:marLeft w:val="375"/>
              <w:marRight w:val="0"/>
              <w:marTop w:val="0"/>
              <w:marBottom w:val="75"/>
              <w:divBdr>
                <w:top w:val="none" w:sz="0" w:space="0" w:color="auto"/>
                <w:left w:val="none" w:sz="0" w:space="0" w:color="auto"/>
                <w:bottom w:val="none" w:sz="0" w:space="0" w:color="auto"/>
                <w:right w:val="none" w:sz="0" w:space="0" w:color="auto"/>
              </w:divBdr>
            </w:div>
            <w:div w:id="1176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0050">
      <w:bodyDiv w:val="1"/>
      <w:marLeft w:val="0"/>
      <w:marRight w:val="0"/>
      <w:marTop w:val="0"/>
      <w:marBottom w:val="0"/>
      <w:divBdr>
        <w:top w:val="none" w:sz="0" w:space="0" w:color="auto"/>
        <w:left w:val="none" w:sz="0" w:space="0" w:color="auto"/>
        <w:bottom w:val="none" w:sz="0" w:space="0" w:color="auto"/>
        <w:right w:val="none" w:sz="0" w:space="0" w:color="auto"/>
      </w:divBdr>
    </w:div>
    <w:div w:id="1397049973">
      <w:bodyDiv w:val="1"/>
      <w:marLeft w:val="0"/>
      <w:marRight w:val="0"/>
      <w:marTop w:val="0"/>
      <w:marBottom w:val="0"/>
      <w:divBdr>
        <w:top w:val="none" w:sz="0" w:space="0" w:color="auto"/>
        <w:left w:val="none" w:sz="0" w:space="0" w:color="auto"/>
        <w:bottom w:val="none" w:sz="0" w:space="0" w:color="auto"/>
        <w:right w:val="none" w:sz="0" w:space="0" w:color="auto"/>
      </w:divBdr>
      <w:divsChild>
        <w:div w:id="989753058">
          <w:marLeft w:val="0"/>
          <w:marRight w:val="0"/>
          <w:marTop w:val="0"/>
          <w:marBottom w:val="0"/>
          <w:divBdr>
            <w:top w:val="single" w:sz="6" w:space="15" w:color="333333"/>
            <w:left w:val="none" w:sz="0" w:space="0" w:color="auto"/>
            <w:bottom w:val="single" w:sz="6" w:space="15" w:color="111111"/>
            <w:right w:val="none" w:sz="0" w:space="0" w:color="auto"/>
          </w:divBdr>
          <w:divsChild>
            <w:div w:id="1904830126">
              <w:marLeft w:val="0"/>
              <w:marRight w:val="0"/>
              <w:marTop w:val="0"/>
              <w:marBottom w:val="0"/>
              <w:divBdr>
                <w:top w:val="none" w:sz="0" w:space="0" w:color="auto"/>
                <w:left w:val="none" w:sz="0" w:space="0" w:color="auto"/>
                <w:bottom w:val="none" w:sz="0" w:space="0" w:color="auto"/>
                <w:right w:val="none" w:sz="0" w:space="0" w:color="auto"/>
              </w:divBdr>
              <w:divsChild>
                <w:div w:id="1176462616">
                  <w:marLeft w:val="-225"/>
                  <w:marRight w:val="-225"/>
                  <w:marTop w:val="0"/>
                  <w:marBottom w:val="0"/>
                  <w:divBdr>
                    <w:top w:val="none" w:sz="0" w:space="0" w:color="auto"/>
                    <w:left w:val="none" w:sz="0" w:space="0" w:color="auto"/>
                    <w:bottom w:val="none" w:sz="0" w:space="0" w:color="auto"/>
                    <w:right w:val="none" w:sz="0" w:space="0" w:color="auto"/>
                  </w:divBdr>
                  <w:divsChild>
                    <w:div w:id="844827247">
                      <w:marLeft w:val="1463"/>
                      <w:marRight w:val="0"/>
                      <w:marTop w:val="0"/>
                      <w:marBottom w:val="0"/>
                      <w:divBdr>
                        <w:top w:val="none" w:sz="0" w:space="0" w:color="auto"/>
                        <w:left w:val="none" w:sz="0" w:space="0" w:color="auto"/>
                        <w:bottom w:val="none" w:sz="0" w:space="0" w:color="auto"/>
                        <w:right w:val="none" w:sz="0" w:space="0" w:color="auto"/>
                      </w:divBdr>
                      <w:divsChild>
                        <w:div w:id="391806359">
                          <w:marLeft w:val="0"/>
                          <w:marRight w:val="0"/>
                          <w:marTop w:val="225"/>
                          <w:marBottom w:val="105"/>
                          <w:divBdr>
                            <w:top w:val="none" w:sz="0" w:space="0" w:color="auto"/>
                            <w:left w:val="none" w:sz="0" w:space="0" w:color="auto"/>
                            <w:bottom w:val="none" w:sz="0" w:space="0" w:color="auto"/>
                            <w:right w:val="none" w:sz="0" w:space="0" w:color="auto"/>
                          </w:divBdr>
                          <w:divsChild>
                            <w:div w:id="663702240">
                              <w:marLeft w:val="0"/>
                              <w:marRight w:val="0"/>
                              <w:marTop w:val="0"/>
                              <w:marBottom w:val="0"/>
                              <w:divBdr>
                                <w:top w:val="none" w:sz="0" w:space="0" w:color="auto"/>
                                <w:left w:val="none" w:sz="0" w:space="0" w:color="auto"/>
                                <w:bottom w:val="none" w:sz="0" w:space="0" w:color="auto"/>
                                <w:right w:val="none" w:sz="0" w:space="0" w:color="auto"/>
                              </w:divBdr>
                              <w:divsChild>
                                <w:div w:id="485980126">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 w:id="1655183829">
      <w:bodyDiv w:val="1"/>
      <w:marLeft w:val="0"/>
      <w:marRight w:val="0"/>
      <w:marTop w:val="0"/>
      <w:marBottom w:val="0"/>
      <w:divBdr>
        <w:top w:val="none" w:sz="0" w:space="0" w:color="auto"/>
        <w:left w:val="none" w:sz="0" w:space="0" w:color="auto"/>
        <w:bottom w:val="none" w:sz="0" w:space="0" w:color="auto"/>
        <w:right w:val="none" w:sz="0" w:space="0" w:color="auto"/>
      </w:divBdr>
    </w:div>
    <w:div w:id="1658142307">
      <w:bodyDiv w:val="1"/>
      <w:marLeft w:val="0"/>
      <w:marRight w:val="0"/>
      <w:marTop w:val="0"/>
      <w:marBottom w:val="0"/>
      <w:divBdr>
        <w:top w:val="none" w:sz="0" w:space="0" w:color="auto"/>
        <w:left w:val="none" w:sz="0" w:space="0" w:color="auto"/>
        <w:bottom w:val="none" w:sz="0" w:space="0" w:color="auto"/>
        <w:right w:val="none" w:sz="0" w:space="0" w:color="auto"/>
      </w:divBdr>
    </w:div>
    <w:div w:id="1981185384">
      <w:bodyDiv w:val="1"/>
      <w:marLeft w:val="0"/>
      <w:marRight w:val="0"/>
      <w:marTop w:val="0"/>
      <w:marBottom w:val="0"/>
      <w:divBdr>
        <w:top w:val="none" w:sz="0" w:space="0" w:color="auto"/>
        <w:left w:val="none" w:sz="0" w:space="0" w:color="auto"/>
        <w:bottom w:val="none" w:sz="0" w:space="0" w:color="auto"/>
        <w:right w:val="none" w:sz="0" w:space="0" w:color="auto"/>
      </w:divBdr>
      <w:divsChild>
        <w:div w:id="32468572">
          <w:marLeft w:val="0"/>
          <w:marRight w:val="0"/>
          <w:marTop w:val="0"/>
          <w:marBottom w:val="0"/>
          <w:divBdr>
            <w:top w:val="none" w:sz="0" w:space="0" w:color="auto"/>
            <w:left w:val="none" w:sz="0" w:space="0" w:color="auto"/>
            <w:bottom w:val="none" w:sz="0" w:space="0" w:color="auto"/>
            <w:right w:val="none" w:sz="0" w:space="0" w:color="auto"/>
          </w:divBdr>
        </w:div>
      </w:divsChild>
    </w:div>
    <w:div w:id="1997606901">
      <w:bodyDiv w:val="1"/>
      <w:marLeft w:val="0"/>
      <w:marRight w:val="0"/>
      <w:marTop w:val="0"/>
      <w:marBottom w:val="0"/>
      <w:divBdr>
        <w:top w:val="none" w:sz="0" w:space="0" w:color="auto"/>
        <w:left w:val="none" w:sz="0" w:space="0" w:color="auto"/>
        <w:bottom w:val="none" w:sz="0" w:space="0" w:color="auto"/>
        <w:right w:val="none" w:sz="0" w:space="0" w:color="auto"/>
      </w:divBdr>
    </w:div>
    <w:div w:id="2028678149">
      <w:bodyDiv w:val="1"/>
      <w:marLeft w:val="0"/>
      <w:marRight w:val="0"/>
      <w:marTop w:val="0"/>
      <w:marBottom w:val="0"/>
      <w:divBdr>
        <w:top w:val="none" w:sz="0" w:space="0" w:color="auto"/>
        <w:left w:val="none" w:sz="0" w:space="0" w:color="auto"/>
        <w:bottom w:val="none" w:sz="0" w:space="0" w:color="auto"/>
        <w:right w:val="none" w:sz="0" w:space="0" w:color="auto"/>
      </w:divBdr>
      <w:divsChild>
        <w:div w:id="304891359">
          <w:marLeft w:val="0"/>
          <w:marRight w:val="0"/>
          <w:marTop w:val="0"/>
          <w:marBottom w:val="0"/>
          <w:divBdr>
            <w:top w:val="none" w:sz="0" w:space="0" w:color="auto"/>
            <w:left w:val="none" w:sz="0" w:space="0" w:color="auto"/>
            <w:bottom w:val="none" w:sz="0" w:space="0" w:color="auto"/>
            <w:right w:val="none" w:sz="0" w:space="0" w:color="auto"/>
          </w:divBdr>
        </w:div>
        <w:div w:id="341787435">
          <w:marLeft w:val="375"/>
          <w:marRight w:val="0"/>
          <w:marTop w:val="0"/>
          <w:marBottom w:val="75"/>
          <w:divBdr>
            <w:top w:val="none" w:sz="0" w:space="0" w:color="auto"/>
            <w:left w:val="none" w:sz="0" w:space="0" w:color="auto"/>
            <w:bottom w:val="none" w:sz="0" w:space="0" w:color="auto"/>
            <w:right w:val="none" w:sz="0" w:space="0" w:color="auto"/>
          </w:divBdr>
        </w:div>
        <w:div w:id="1779450985">
          <w:marLeft w:val="375"/>
          <w:marRight w:val="0"/>
          <w:marTop w:val="0"/>
          <w:marBottom w:val="75"/>
          <w:divBdr>
            <w:top w:val="none" w:sz="0" w:space="0" w:color="auto"/>
            <w:left w:val="none" w:sz="0" w:space="0" w:color="auto"/>
            <w:bottom w:val="none" w:sz="0" w:space="0" w:color="auto"/>
            <w:right w:val="none" w:sz="0" w:space="0" w:color="auto"/>
          </w:divBdr>
        </w:div>
        <w:div w:id="65884794">
          <w:marLeft w:val="375"/>
          <w:marRight w:val="0"/>
          <w:marTop w:val="0"/>
          <w:marBottom w:val="75"/>
          <w:divBdr>
            <w:top w:val="none" w:sz="0" w:space="0" w:color="auto"/>
            <w:left w:val="none" w:sz="0" w:space="0" w:color="auto"/>
            <w:bottom w:val="none" w:sz="0" w:space="0" w:color="auto"/>
            <w:right w:val="none" w:sz="0" w:space="0" w:color="auto"/>
          </w:divBdr>
        </w:div>
        <w:div w:id="787352035">
          <w:marLeft w:val="375"/>
          <w:marRight w:val="0"/>
          <w:marTop w:val="0"/>
          <w:marBottom w:val="75"/>
          <w:divBdr>
            <w:top w:val="none" w:sz="0" w:space="0" w:color="auto"/>
            <w:left w:val="none" w:sz="0" w:space="0" w:color="auto"/>
            <w:bottom w:val="none" w:sz="0" w:space="0" w:color="auto"/>
            <w:right w:val="none" w:sz="0" w:space="0" w:color="auto"/>
          </w:divBdr>
        </w:div>
        <w:div w:id="1473326888">
          <w:marLeft w:val="375"/>
          <w:marRight w:val="0"/>
          <w:marTop w:val="0"/>
          <w:marBottom w:val="75"/>
          <w:divBdr>
            <w:top w:val="none" w:sz="0" w:space="0" w:color="auto"/>
            <w:left w:val="none" w:sz="0" w:space="0" w:color="auto"/>
            <w:bottom w:val="none" w:sz="0" w:space="0" w:color="auto"/>
            <w:right w:val="none" w:sz="0" w:space="0" w:color="auto"/>
          </w:divBdr>
        </w:div>
        <w:div w:id="867567413">
          <w:marLeft w:val="375"/>
          <w:marRight w:val="0"/>
          <w:marTop w:val="0"/>
          <w:marBottom w:val="75"/>
          <w:divBdr>
            <w:top w:val="none" w:sz="0" w:space="0" w:color="auto"/>
            <w:left w:val="none" w:sz="0" w:space="0" w:color="auto"/>
            <w:bottom w:val="none" w:sz="0" w:space="0" w:color="auto"/>
            <w:right w:val="none" w:sz="0" w:space="0" w:color="auto"/>
          </w:divBdr>
        </w:div>
        <w:div w:id="1039471074">
          <w:marLeft w:val="375"/>
          <w:marRight w:val="0"/>
          <w:marTop w:val="0"/>
          <w:marBottom w:val="75"/>
          <w:divBdr>
            <w:top w:val="none" w:sz="0" w:space="0" w:color="auto"/>
            <w:left w:val="none" w:sz="0" w:space="0" w:color="auto"/>
            <w:bottom w:val="none" w:sz="0" w:space="0" w:color="auto"/>
            <w:right w:val="none" w:sz="0" w:space="0" w:color="auto"/>
          </w:divBdr>
          <w:divsChild>
            <w:div w:id="1991399524">
              <w:marLeft w:val="0"/>
              <w:marRight w:val="0"/>
              <w:marTop w:val="0"/>
              <w:marBottom w:val="0"/>
              <w:divBdr>
                <w:top w:val="none" w:sz="0" w:space="0" w:color="auto"/>
                <w:left w:val="none" w:sz="0" w:space="0" w:color="auto"/>
                <w:bottom w:val="none" w:sz="0" w:space="0" w:color="auto"/>
                <w:right w:val="none" w:sz="0" w:space="0" w:color="auto"/>
              </w:divBdr>
            </w:div>
            <w:div w:id="360975995">
              <w:marLeft w:val="375"/>
              <w:marRight w:val="0"/>
              <w:marTop w:val="0"/>
              <w:marBottom w:val="75"/>
              <w:divBdr>
                <w:top w:val="none" w:sz="0" w:space="0" w:color="auto"/>
                <w:left w:val="none" w:sz="0" w:space="0" w:color="auto"/>
                <w:bottom w:val="none" w:sz="0" w:space="0" w:color="auto"/>
                <w:right w:val="none" w:sz="0" w:space="0" w:color="auto"/>
              </w:divBdr>
              <w:divsChild>
                <w:div w:id="622736165">
                  <w:marLeft w:val="0"/>
                  <w:marRight w:val="0"/>
                  <w:marTop w:val="0"/>
                  <w:marBottom w:val="0"/>
                  <w:divBdr>
                    <w:top w:val="none" w:sz="0" w:space="0" w:color="auto"/>
                    <w:left w:val="none" w:sz="0" w:space="0" w:color="auto"/>
                    <w:bottom w:val="none" w:sz="0" w:space="0" w:color="auto"/>
                    <w:right w:val="none" w:sz="0" w:space="0" w:color="auto"/>
                  </w:divBdr>
                </w:div>
                <w:div w:id="692733029">
                  <w:marLeft w:val="375"/>
                  <w:marRight w:val="0"/>
                  <w:marTop w:val="0"/>
                  <w:marBottom w:val="75"/>
                  <w:divBdr>
                    <w:top w:val="none" w:sz="0" w:space="0" w:color="auto"/>
                    <w:left w:val="none" w:sz="0" w:space="0" w:color="auto"/>
                    <w:bottom w:val="none" w:sz="0" w:space="0" w:color="auto"/>
                    <w:right w:val="none" w:sz="0" w:space="0" w:color="auto"/>
                  </w:divBdr>
                </w:div>
                <w:div w:id="1739940219">
                  <w:marLeft w:val="375"/>
                  <w:marRight w:val="0"/>
                  <w:marTop w:val="0"/>
                  <w:marBottom w:val="75"/>
                  <w:divBdr>
                    <w:top w:val="none" w:sz="0" w:space="0" w:color="auto"/>
                    <w:left w:val="none" w:sz="0" w:space="0" w:color="auto"/>
                    <w:bottom w:val="none" w:sz="0" w:space="0" w:color="auto"/>
                    <w:right w:val="none" w:sz="0" w:space="0" w:color="auto"/>
                  </w:divBdr>
                </w:div>
                <w:div w:id="1675692271">
                  <w:marLeft w:val="0"/>
                  <w:marRight w:val="0"/>
                  <w:marTop w:val="0"/>
                  <w:marBottom w:val="0"/>
                  <w:divBdr>
                    <w:top w:val="none" w:sz="0" w:space="0" w:color="auto"/>
                    <w:left w:val="none" w:sz="0" w:space="0" w:color="auto"/>
                    <w:bottom w:val="none" w:sz="0" w:space="0" w:color="auto"/>
                    <w:right w:val="none" w:sz="0" w:space="0" w:color="auto"/>
                  </w:divBdr>
                </w:div>
                <w:div w:id="1163199215">
                  <w:marLeft w:val="0"/>
                  <w:marRight w:val="0"/>
                  <w:marTop w:val="0"/>
                  <w:marBottom w:val="0"/>
                  <w:divBdr>
                    <w:top w:val="none" w:sz="0" w:space="0" w:color="auto"/>
                    <w:left w:val="none" w:sz="0" w:space="0" w:color="auto"/>
                    <w:bottom w:val="none" w:sz="0" w:space="0" w:color="auto"/>
                    <w:right w:val="none" w:sz="0" w:space="0" w:color="auto"/>
                  </w:divBdr>
                </w:div>
              </w:divsChild>
            </w:div>
            <w:div w:id="281350767">
              <w:marLeft w:val="0"/>
              <w:marRight w:val="0"/>
              <w:marTop w:val="0"/>
              <w:marBottom w:val="0"/>
              <w:divBdr>
                <w:top w:val="none" w:sz="0" w:space="0" w:color="auto"/>
                <w:left w:val="none" w:sz="0" w:space="0" w:color="auto"/>
                <w:bottom w:val="none" w:sz="0" w:space="0" w:color="auto"/>
                <w:right w:val="none" w:sz="0" w:space="0" w:color="auto"/>
              </w:divBdr>
            </w:div>
          </w:divsChild>
        </w:div>
        <w:div w:id="1617642030">
          <w:marLeft w:val="375"/>
          <w:marRight w:val="0"/>
          <w:marTop w:val="0"/>
          <w:marBottom w:val="75"/>
          <w:divBdr>
            <w:top w:val="none" w:sz="0" w:space="0" w:color="auto"/>
            <w:left w:val="none" w:sz="0" w:space="0" w:color="auto"/>
            <w:bottom w:val="none" w:sz="0" w:space="0" w:color="auto"/>
            <w:right w:val="none" w:sz="0" w:space="0" w:color="auto"/>
          </w:divBdr>
          <w:divsChild>
            <w:div w:id="695083603">
              <w:marLeft w:val="0"/>
              <w:marRight w:val="0"/>
              <w:marTop w:val="0"/>
              <w:marBottom w:val="0"/>
              <w:divBdr>
                <w:top w:val="none" w:sz="0" w:space="0" w:color="auto"/>
                <w:left w:val="none" w:sz="0" w:space="0" w:color="auto"/>
                <w:bottom w:val="none" w:sz="0" w:space="0" w:color="auto"/>
                <w:right w:val="none" w:sz="0" w:space="0" w:color="auto"/>
              </w:divBdr>
            </w:div>
            <w:div w:id="1475223482">
              <w:marLeft w:val="375"/>
              <w:marRight w:val="0"/>
              <w:marTop w:val="0"/>
              <w:marBottom w:val="75"/>
              <w:divBdr>
                <w:top w:val="none" w:sz="0" w:space="0" w:color="auto"/>
                <w:left w:val="none" w:sz="0" w:space="0" w:color="auto"/>
                <w:bottom w:val="none" w:sz="0" w:space="0" w:color="auto"/>
                <w:right w:val="none" w:sz="0" w:space="0" w:color="auto"/>
              </w:divBdr>
            </w:div>
            <w:div w:id="599992175">
              <w:marLeft w:val="0"/>
              <w:marRight w:val="0"/>
              <w:marTop w:val="0"/>
              <w:marBottom w:val="0"/>
              <w:divBdr>
                <w:top w:val="none" w:sz="0" w:space="0" w:color="auto"/>
                <w:left w:val="none" w:sz="0" w:space="0" w:color="auto"/>
                <w:bottom w:val="none" w:sz="0" w:space="0" w:color="auto"/>
                <w:right w:val="none" w:sz="0" w:space="0" w:color="auto"/>
              </w:divBdr>
            </w:div>
          </w:divsChild>
        </w:div>
        <w:div w:id="1907181382">
          <w:marLeft w:val="375"/>
          <w:marRight w:val="0"/>
          <w:marTop w:val="0"/>
          <w:marBottom w:val="75"/>
          <w:divBdr>
            <w:top w:val="none" w:sz="0" w:space="0" w:color="auto"/>
            <w:left w:val="none" w:sz="0" w:space="0" w:color="auto"/>
            <w:bottom w:val="none" w:sz="0" w:space="0" w:color="auto"/>
            <w:right w:val="none" w:sz="0" w:space="0" w:color="auto"/>
          </w:divBdr>
        </w:div>
        <w:div w:id="923537911">
          <w:marLeft w:val="375"/>
          <w:marRight w:val="0"/>
          <w:marTop w:val="0"/>
          <w:marBottom w:val="75"/>
          <w:divBdr>
            <w:top w:val="none" w:sz="0" w:space="0" w:color="auto"/>
            <w:left w:val="none" w:sz="0" w:space="0" w:color="auto"/>
            <w:bottom w:val="none" w:sz="0" w:space="0" w:color="auto"/>
            <w:right w:val="none" w:sz="0" w:space="0" w:color="auto"/>
          </w:divBdr>
          <w:divsChild>
            <w:div w:id="1689405129">
              <w:marLeft w:val="0"/>
              <w:marRight w:val="0"/>
              <w:marTop w:val="0"/>
              <w:marBottom w:val="0"/>
              <w:divBdr>
                <w:top w:val="none" w:sz="0" w:space="0" w:color="auto"/>
                <w:left w:val="none" w:sz="0" w:space="0" w:color="auto"/>
                <w:bottom w:val="none" w:sz="0" w:space="0" w:color="auto"/>
                <w:right w:val="none" w:sz="0" w:space="0" w:color="auto"/>
              </w:divBdr>
            </w:div>
          </w:divsChild>
        </w:div>
        <w:div w:id="793476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d5d2d388-8e52-4f78-b957-eb77371a2fb5">XTREKHZ7WJHY-8-8</_dlc_DocId>
    <_dlc_DocIdUrl xmlns="d5d2d388-8e52-4f78-b957-eb77371a2fb5">
      <Url>https://project.collaborate.tsl.telus.com/sites/CISSNS2/ssnstv/_layouts/DocIdRedir.aspx?ID=XTREKHZ7WJHY-8-8</Url>
      <Description>XTREKHZ7WJHY-8-8</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9567254D8A2B045B777CAC738F00687" ma:contentTypeVersion="0" ma:contentTypeDescription="Create a new document." ma:contentTypeScope="" ma:versionID="a6350503d4fb2b9b567a69e6f4d3032c">
  <xsd:schema xmlns:xsd="http://www.w3.org/2001/XMLSchema" xmlns:xs="http://www.w3.org/2001/XMLSchema" xmlns:p="http://schemas.microsoft.com/office/2006/metadata/properties" xmlns:ns2="d5d2d388-8e52-4f78-b957-eb77371a2fb5" targetNamespace="http://schemas.microsoft.com/office/2006/metadata/properties" ma:root="true" ma:fieldsID="f36701d11b21be5828b492fba517b044" ns2:_="">
    <xsd:import namespace="d5d2d388-8e52-4f78-b957-eb77371a2fb5"/>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d2d388-8e52-4f78-b957-eb77371a2fb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91E1B-20E1-4712-B9D2-48755DF7FE8A}">
  <ds:schemaRefs>
    <ds:schemaRef ds:uri="http://schemas.microsoft.com/sharepoint/v3/contenttype/forms"/>
  </ds:schemaRefs>
</ds:datastoreItem>
</file>

<file path=customXml/itemProps2.xml><?xml version="1.0" encoding="utf-8"?>
<ds:datastoreItem xmlns:ds="http://schemas.openxmlformats.org/officeDocument/2006/customXml" ds:itemID="{7555E7E6-5542-4C60-8020-92251D76682E}">
  <ds:schemaRefs>
    <ds:schemaRef ds:uri="http://schemas.openxmlformats.org/package/2006/metadata/core-properties"/>
    <ds:schemaRef ds:uri="http://purl.org/dc/terms/"/>
    <ds:schemaRef ds:uri="http://schemas.microsoft.com/office/2006/documentManagement/types"/>
    <ds:schemaRef ds:uri="http://purl.org/dc/elements/1.1/"/>
    <ds:schemaRef ds:uri="http://purl.org/dc/dcmitype/"/>
    <ds:schemaRef ds:uri="http://schemas.microsoft.com/office/infopath/2007/PartnerControls"/>
    <ds:schemaRef ds:uri="d5d2d388-8e52-4f78-b957-eb77371a2fb5"/>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68BB71F-A09E-4D33-8C96-46F805AC4241}">
  <ds:schemaRefs>
    <ds:schemaRef ds:uri="http://schemas.microsoft.com/sharepoint/events"/>
  </ds:schemaRefs>
</ds:datastoreItem>
</file>

<file path=customXml/itemProps4.xml><?xml version="1.0" encoding="utf-8"?>
<ds:datastoreItem xmlns:ds="http://schemas.openxmlformats.org/officeDocument/2006/customXml" ds:itemID="{55CEA1B6-791E-447D-9E3F-26C16CBC5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d2d388-8e52-4f78-b957-eb77371a2f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42B8E3-434D-439A-B671-253640E84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6847</TotalTime>
  <Pages>93</Pages>
  <Words>19977</Words>
  <Characters>113875</Characters>
  <Application>Microsoft Office Word</Application>
  <DocSecurity>0</DocSecurity>
  <Lines>948</Lines>
  <Paragraphs>267</Paragraphs>
  <ScaleCrop>false</ScaleCrop>
  <HeadingPairs>
    <vt:vector size="2" baseType="variant">
      <vt:variant>
        <vt:lpstr>Title</vt:lpstr>
      </vt:variant>
      <vt:variant>
        <vt:i4>1</vt:i4>
      </vt:variant>
    </vt:vector>
  </HeadingPairs>
  <TitlesOfParts>
    <vt:vector size="1" baseType="lpstr">
      <vt:lpstr/>
    </vt:vector>
  </TitlesOfParts>
  <Company>TELUS Communications Inc.</Company>
  <LinksUpToDate>false</LinksUpToDate>
  <CharactersWithSpaces>133585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Lin Chen</dc:creator>
  <cp:lastModifiedBy>Sean Li</cp:lastModifiedBy>
  <cp:revision>1116</cp:revision>
  <cp:lastPrinted>2014-10-30T19:35:00Z</cp:lastPrinted>
  <dcterms:created xsi:type="dcterms:W3CDTF">2014-07-28T16:12:00Z</dcterms:created>
  <dcterms:modified xsi:type="dcterms:W3CDTF">2017-02-17T21:35:00Z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0x01010009567254D8A2B045B777CAC738F00687</vt:lpwstr>
  </property>
  <property fmtid="{D5CDD505-2E9C-101B-9397-08002B2CF9AE}" pid="3" name="_dlc_DocIdItemGuid">
    <vt:lpwstr>41c4afc1-58ee-4e2f-82eb-ef9dc31d7a01</vt:lpwstr>
  </property>
</Properties>
</file>